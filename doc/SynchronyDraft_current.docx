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CC3DAE" w14:textId="2D671C7F" w:rsidR="00507319" w:rsidRPr="00507319" w:rsidRDefault="00507319" w:rsidP="00507319">
      <w:pPr>
        <w:jc w:val="center"/>
        <w:rPr>
          <w:b/>
        </w:rPr>
      </w:pPr>
      <w:r w:rsidRPr="00507319">
        <w:rPr>
          <w:b/>
        </w:rPr>
        <w:t>Introduction</w:t>
      </w:r>
    </w:p>
    <w:p w14:paraId="757215C3" w14:textId="424A04DC" w:rsidR="00E62993" w:rsidRDefault="00ED0654" w:rsidP="0042726A">
      <w:pPr>
        <w:ind w:firstLine="720"/>
      </w:pPr>
      <w:r>
        <w:t xml:space="preserve">Ecological </w:t>
      </w:r>
      <w:proofErr w:type="gramStart"/>
      <w:r>
        <w:t>aggregates</w:t>
      </w:r>
      <w:r w:rsidR="00C14AB9">
        <w:t>,</w:t>
      </w:r>
      <w:proofErr w:type="gramEnd"/>
      <w:r>
        <w:t xml:space="preserve"> such as </w:t>
      </w:r>
      <w:proofErr w:type="spellStart"/>
      <w:r>
        <w:t>m</w:t>
      </w:r>
      <w:r w:rsidR="003C75EE">
        <w:t>etapopulations</w:t>
      </w:r>
      <w:proofErr w:type="spellEnd"/>
      <w:r w:rsidR="003C75EE">
        <w:t xml:space="preserve"> </w:t>
      </w:r>
      <w:r>
        <w:t>or</w:t>
      </w:r>
      <w:r w:rsidR="00330D87">
        <w:t xml:space="preserve"> </w:t>
      </w:r>
      <w:r w:rsidR="003C75EE">
        <w:t>communities</w:t>
      </w:r>
      <w:r w:rsidR="00C14AB9">
        <w:t>,</w:t>
      </w:r>
      <w:r w:rsidR="003C75EE">
        <w:t xml:space="preserve"> consist of components whose </w:t>
      </w:r>
      <w:r w:rsidR="00CC7F18">
        <w:t>dynamics</w:t>
      </w:r>
      <w:r w:rsidR="003C75EE">
        <w:t xml:space="preserve"> vary due to </w:t>
      </w:r>
      <w:r w:rsidR="0056120F">
        <w:t>life history</w:t>
      </w:r>
      <w:r w:rsidR="00CC7F18">
        <w:t xml:space="preserve">, </w:t>
      </w:r>
      <w:r w:rsidR="0056120F">
        <w:t>unique</w:t>
      </w:r>
      <w:r w:rsidR="00CC7F18">
        <w:t xml:space="preserve"> environmental </w:t>
      </w:r>
      <w:r w:rsidR="0056120F">
        <w:t>interactions</w:t>
      </w:r>
      <w:r w:rsidR="00CC7F18">
        <w:t>,</w:t>
      </w:r>
      <w:r w:rsidR="003C75EE">
        <w:t xml:space="preserve"> or </w:t>
      </w:r>
      <w:r w:rsidR="00CC7F18">
        <w:t>simply chance</w:t>
      </w:r>
      <w:r w:rsidR="003C75EE">
        <w:t xml:space="preserve">. Such asynchrony </w:t>
      </w:r>
      <w:r w:rsidR="0001087A">
        <w:t>typically reduces temporal</w:t>
      </w:r>
      <w:r w:rsidR="005C7CAB">
        <w:t xml:space="preserve"> variability in</w:t>
      </w:r>
      <w:r w:rsidR="003C75EE">
        <w:t xml:space="preserve"> the dynamics of </w:t>
      </w:r>
      <w:r w:rsidR="00330D87">
        <w:t xml:space="preserve">these </w:t>
      </w:r>
      <w:r w:rsidR="00CC7F18">
        <w:t>ecological aggregates</w:t>
      </w:r>
      <w:r w:rsidR="0001087A">
        <w:t xml:space="preserve"> and creates </w:t>
      </w:r>
      <w:r w:rsidR="005C7CAB">
        <w:t>diversity-stability</w:t>
      </w:r>
      <w:r w:rsidR="003C75EE">
        <w:t xml:space="preserve"> relationships</w:t>
      </w:r>
      <w:r w:rsidR="004E0329">
        <w:t xml:space="preserve"> (Hooper REF)</w:t>
      </w:r>
      <w:r w:rsidR="005C7CAB">
        <w:t>,</w:t>
      </w:r>
      <w:r w:rsidR="00CC7F18">
        <w:t xml:space="preserve"> commonly referred to as portfolio effects</w:t>
      </w:r>
      <w:r w:rsidR="004E0329">
        <w:t xml:space="preserve"> </w:t>
      </w:r>
      <w:r w:rsidR="00B24A19">
        <w:t>(</w:t>
      </w:r>
      <w:proofErr w:type="spellStart"/>
      <w:r w:rsidR="00B24A19">
        <w:t>Tilman</w:t>
      </w:r>
      <w:proofErr w:type="spellEnd"/>
      <w:r w:rsidR="00B24A19">
        <w:t xml:space="preserve"> 1999 REF; </w:t>
      </w:r>
      <w:r w:rsidR="004E0329">
        <w:t>Schindler 2015 REF)</w:t>
      </w:r>
      <w:r w:rsidR="00CC7F18">
        <w:t xml:space="preserve">. </w:t>
      </w:r>
      <w:r w:rsidR="00D21D5F">
        <w:t xml:space="preserve">The stability conferred by biodiversity is often associated with </w:t>
      </w:r>
      <w:r w:rsidR="00E531D5">
        <w:t>greater</w:t>
      </w:r>
      <w:r w:rsidR="00D21D5F">
        <w:t xml:space="preserve"> pr</w:t>
      </w:r>
      <w:r w:rsidR="00C14AB9">
        <w:t>oductivity and</w:t>
      </w:r>
      <w:r w:rsidR="00D21D5F">
        <w:t xml:space="preserve"> biomass, </w:t>
      </w:r>
      <w:r w:rsidR="0001087A">
        <w:t>as well as increased</w:t>
      </w:r>
      <w:r w:rsidR="00C14AB9">
        <w:t xml:space="preserve"> availability</w:t>
      </w:r>
      <w:r w:rsidR="00D21D5F">
        <w:t xml:space="preserve"> of ecosystem services </w:t>
      </w:r>
      <w:r w:rsidR="00E531D5">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 </w:instrText>
      </w:r>
      <w:r w:rsidR="00E531D5" w:rsidRPr="0001087A">
        <w:fldChar w:fldCharType="begin">
          <w:fldData xml:space="preserve">PEVuZE5vdGU+PENpdGU+PEF1dGhvcj5TY2hpbmRsZXI8L0F1dGhvcj48WWVhcj4yMDE1PC9ZZWFy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</w:fldData>
        </w:fldChar>
      </w:r>
      <w:r w:rsidR="00E531D5" w:rsidRPr="0001087A">
        <w:instrText xml:space="preserve"> ADDIN EN.CITE.DATA </w:instrText>
      </w:r>
      <w:r w:rsidR="00E531D5" w:rsidRPr="0001087A">
        <w:fldChar w:fldCharType="end"/>
      </w:r>
      <w:r w:rsidR="00E531D5">
        <w:fldChar w:fldCharType="separate"/>
      </w:r>
      <w:r w:rsidR="00E531D5">
        <w:rPr>
          <w:noProof/>
        </w:rPr>
        <w:t>(Tilman, Isbell &amp; Cowles 2014; Schindler, Armstrong &amp; Reed 2015)</w:t>
      </w:r>
      <w:r w:rsidR="00E531D5">
        <w:fldChar w:fldCharType="end"/>
      </w:r>
      <w:r w:rsidR="0042726A">
        <w:t xml:space="preserve">. </w:t>
      </w:r>
      <w:r w:rsidR="00DD6CDF">
        <w:t>Ultimately, linkages between diversity and resilience have encouraged the development of</w:t>
      </w:r>
      <w:r w:rsidR="0001087A" w:rsidRPr="0001087A">
        <w:t xml:space="preserve"> </w:t>
      </w:r>
      <w:r w:rsidR="0001087A">
        <w:t>systems-based approaches (Link 2018), which explicitly emphasize</w:t>
      </w:r>
      <w:r w:rsidR="00240A6D">
        <w:t xml:space="preserve"> monitoring and </w:t>
      </w:r>
      <w:r w:rsidR="0001087A">
        <w:t>conserving</w:t>
      </w:r>
      <w:r w:rsidR="00240A6D">
        <w:t xml:space="preserve"> aggregates</w:t>
      </w:r>
      <w:r w:rsidR="005162B8">
        <w:t xml:space="preserve"> rather than component species or populations</w:t>
      </w:r>
      <w:r w:rsidR="00240A6D">
        <w:t xml:space="preserve">. </w:t>
      </w:r>
    </w:p>
    <w:p w14:paraId="362378CE" w14:textId="3B8B4E92" w:rsidR="00344A1C" w:rsidRDefault="00AE2504" w:rsidP="00105D86">
      <w:pPr>
        <w:ind w:firstLine="720"/>
      </w:pPr>
      <w:r>
        <w:t xml:space="preserve">Accounting for portfolio effects via </w:t>
      </w:r>
      <w:r w:rsidR="005162B8">
        <w:t>s</w:t>
      </w:r>
      <w:r w:rsidR="00240A6D">
        <w:t xml:space="preserve">ystems-based approaches </w:t>
      </w:r>
      <w:r w:rsidR="005162B8">
        <w:t xml:space="preserve">may be particularly useful in disciplines such as fishery science, </w:t>
      </w:r>
      <w:r w:rsidR="00C14AB9">
        <w:t>where managers are often tasked with sustainably harvesting aggregates of distinct stocks</w:t>
      </w:r>
      <w:r w:rsidR="00923937">
        <w:t>.</w:t>
      </w:r>
      <w:r w:rsidR="0041059E">
        <w:t xml:space="preserve"> </w:t>
      </w:r>
      <w:r w:rsidR="00DD255E">
        <w:t>At the coarsest level</w:t>
      </w:r>
      <w:r w:rsidR="00E62993">
        <w:t xml:space="preserve"> the relationship between diversity and stability is strongly influenced by statistical averaging </w:t>
      </w:r>
      <w:r w:rsidR="00E62993">
        <w:fldChar w:fldCharType="begin"/>
      </w:r>
      <w:r w:rsidR="00E62993">
        <w:instrText xml:space="preserve"> ADDIN EN.CITE &lt;EndNote&gt;&lt;Cite&gt;&lt;Author&gt;Doak&lt;/Author&gt;&lt;Year&gt;1998&lt;/Year&gt;&lt;RecNum&gt;2211&lt;/RecNum&gt;&lt;DisplayText&gt;(Doak&lt;style face="italic"&gt; et al.&lt;/style&gt; 1998)&lt;/DisplayText&gt;&lt;record&gt;&lt;rec-number&gt;2211&lt;/rec-number&gt;&lt;foreign-keys&gt;&lt;key app="EN" db-id="eez0aevwa0afpdexr0lvefp6z0xpepv5rfx5" timestamp="1534713837"&gt;2211&lt;/key&gt;&lt;/foreign-keys&gt;&lt;ref-type name="Journal Article"&gt;17&lt;/ref-type&gt;&lt;contributors&gt;&lt;authors&gt;&lt;author&gt;Doak, D.F.&lt;/author&gt;&lt;author&gt;Bigger, D.&lt;/author&gt;&lt;author&gt;Harding, E.K.&lt;/author&gt;&lt;author&gt;Marvier, M.A.&lt;/author&gt;&lt;author&gt;Malley, R.E.O.&lt;/author&gt;&lt;author&gt;Thomson, D.&lt;/author&gt;&lt;/authors&gt;&lt;/contributors&gt;&lt;titles&gt;&lt;title&gt;The statistical inevitability of stability-diversity relationships in community ecology&lt;/title&gt;&lt;secondary-title&gt;American Naturalist&lt;/secondary-title&gt;&lt;/titles&gt;&lt;periodical&gt;&lt;full-title&gt;American Naturalist&lt;/full-title&gt;&lt;abbr-1&gt;Am. Nat.&lt;/abbr-1&gt;&lt;abbr-2&gt;Am Nat&lt;/abbr-2&gt;&lt;/periodical&gt;&lt;pages&gt;264-276&lt;/pages&gt;&lt;volume&gt;151&lt;/volume&gt;&lt;dates&gt;&lt;year&gt;1998&lt;/year&gt;&lt;/dates&gt;&lt;urls&gt;&lt;/urls&gt;&lt;/record&gt;&lt;/Cite&gt;&lt;/EndNote&gt;</w:instrText>
      </w:r>
      <w:r w:rsidR="00E62993">
        <w:fldChar w:fldCharType="separate"/>
      </w:r>
      <w:r w:rsidR="00E62993">
        <w:rPr>
          <w:noProof/>
        </w:rPr>
        <w:t>(Doak</w:t>
      </w:r>
      <w:r w:rsidR="00E62993" w:rsidRPr="004272D3">
        <w:rPr>
          <w:i/>
          <w:noProof/>
        </w:rPr>
        <w:t xml:space="preserve"> et al.</w:t>
      </w:r>
      <w:r w:rsidR="00E62993">
        <w:rPr>
          <w:noProof/>
        </w:rPr>
        <w:t xml:space="preserve"> 1998)</w:t>
      </w:r>
      <w:r w:rsidR="00E62993">
        <w:fldChar w:fldCharType="end"/>
      </w:r>
      <w:r w:rsidR="00DD255E">
        <w:t>. Thus</w:t>
      </w:r>
      <w:r w:rsidR="00E62993">
        <w:t xml:space="preserve"> there are tangible benefits to simply insuring that a relatively large number of stocks contribute to a fishery. </w:t>
      </w:r>
      <w:r w:rsidR="00105D86">
        <w:t>Indeed one of the most commonly cited examples of ecological portfolios is the Bristol Bay sockeye salmon</w:t>
      </w:r>
      <w:r w:rsidR="00CF1937">
        <w:t xml:space="preserve"> (</w:t>
      </w:r>
      <w:proofErr w:type="spellStart"/>
      <w:r w:rsidR="00CF1937">
        <w:rPr>
          <w:i/>
        </w:rPr>
        <w:t>Oncorhynchus</w:t>
      </w:r>
      <w:proofErr w:type="spellEnd"/>
      <w:r w:rsidR="00CF1937">
        <w:rPr>
          <w:i/>
        </w:rPr>
        <w:t xml:space="preserve"> </w:t>
      </w:r>
      <w:proofErr w:type="spellStart"/>
      <w:r w:rsidR="00CF1937">
        <w:rPr>
          <w:i/>
        </w:rPr>
        <w:t>nerka</w:t>
      </w:r>
      <w:proofErr w:type="spellEnd"/>
      <w:r w:rsidR="00CF1937">
        <w:t>)</w:t>
      </w:r>
      <w:r w:rsidR="00105D86">
        <w:t xml:space="preserve"> fishery, where the sheer number of distinct populations in the region reduces aggregate variability in spawner abundance (</w:t>
      </w:r>
      <w:proofErr w:type="spellStart"/>
      <w:r w:rsidR="00105D86">
        <w:t>Hilborn</w:t>
      </w:r>
      <w:proofErr w:type="spellEnd"/>
      <w:r w:rsidR="00105D86">
        <w:t xml:space="preserve"> et al. 2003; Schindler et al. 2010). </w:t>
      </w:r>
      <w:r w:rsidR="004270DD">
        <w:t>Since s</w:t>
      </w:r>
      <w:r w:rsidR="00DD255E">
        <w:t>tock diversity</w:t>
      </w:r>
      <w:r w:rsidR="00105D86">
        <w:t xml:space="preserve"> is correlated with </w:t>
      </w:r>
      <w:r w:rsidR="00DD255E">
        <w:t>fewer</w:t>
      </w:r>
      <w:r w:rsidR="00105D86">
        <w:t xml:space="preserve"> fishery closures</w:t>
      </w:r>
      <w:r w:rsidR="0041059E">
        <w:t xml:space="preserve"> (Schindler et al. 2010)</w:t>
      </w:r>
      <w:r w:rsidR="004270DD">
        <w:t xml:space="preserve"> and more stable revenues (Cline et al. 2017) there are also</w:t>
      </w:r>
      <w:r w:rsidR="009B43D3">
        <w:t xml:space="preserve"> socio-economic</w:t>
      </w:r>
      <w:r w:rsidR="00DD255E">
        <w:t xml:space="preserve"> incentives to </w:t>
      </w:r>
      <w:r w:rsidR="009B43D3">
        <w:t>ensure the</w:t>
      </w:r>
      <w:r w:rsidR="00DD255E">
        <w:t xml:space="preserve"> maximum number of populations is maintained</w:t>
      </w:r>
      <w:r w:rsidR="00105D86">
        <w:t xml:space="preserve">. </w:t>
      </w:r>
    </w:p>
    <w:p w14:paraId="0B93D00D" w14:textId="5DF970A1" w:rsidR="00F70F29" w:rsidRDefault="00344A1C" w:rsidP="0098639B">
      <w:pPr>
        <w:ind w:firstLine="720"/>
      </w:pPr>
      <w:r>
        <w:t>Yet</w:t>
      </w:r>
      <w:r w:rsidR="00C14AB9">
        <w:t xml:space="preserve"> </w:t>
      </w:r>
      <w:r>
        <w:t xml:space="preserve">the presence of an </w:t>
      </w:r>
      <w:r w:rsidR="00922C82">
        <w:t xml:space="preserve">ecological portfolio does not guarantee stability indefinitely. </w:t>
      </w:r>
      <w:r w:rsidR="002A5B41">
        <w:t xml:space="preserve">For example, </w:t>
      </w:r>
      <w:r w:rsidR="00F70F29">
        <w:t xml:space="preserve">aggregate </w:t>
      </w:r>
      <w:r w:rsidR="00C16A84">
        <w:t>Chinook salmon</w:t>
      </w:r>
      <w:r w:rsidR="00CF1937">
        <w:t xml:space="preserve"> (</w:t>
      </w:r>
      <w:r w:rsidR="00CF1937">
        <w:rPr>
          <w:i/>
        </w:rPr>
        <w:t xml:space="preserve">O. </w:t>
      </w:r>
      <w:proofErr w:type="spellStart"/>
      <w:r w:rsidR="00CF1937">
        <w:rPr>
          <w:i/>
        </w:rPr>
        <w:t>tshawytscha</w:t>
      </w:r>
      <w:proofErr w:type="spellEnd"/>
      <w:r w:rsidR="00CF1937">
        <w:t>)</w:t>
      </w:r>
      <w:r w:rsidR="00C16A84">
        <w:t xml:space="preserve"> </w:t>
      </w:r>
      <w:r w:rsidR="00E531D5">
        <w:t>returns</w:t>
      </w:r>
      <w:r w:rsidR="00C16A84">
        <w:t xml:space="preserve"> to California’s Central Valley</w:t>
      </w:r>
      <w:r w:rsidR="00E531D5">
        <w:t xml:space="preserve"> </w:t>
      </w:r>
      <w:r w:rsidR="002A5B41">
        <w:t xml:space="preserve">have simultaneously collapsed and become </w:t>
      </w:r>
      <w:r w:rsidR="00703544">
        <w:t>increasingly variable</w:t>
      </w:r>
      <w:r w:rsidR="00125432">
        <w:t xml:space="preserve"> </w: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 </w:instrText>
      </w:r>
      <w:r w:rsidR="00AE6C34">
        <w:fldChar w:fldCharType="begin">
          <w:fldData xml:space="preserve">PEVuZE5vdGU+PENpdGU+PEF1dGhvcj5DYXJsc29uPC9BdXRob3I+PFllYXI+MjAxMTwvWWVhcj48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</w:fldData>
        </w:fldChar>
      </w:r>
      <w:r w:rsidR="00AE6C34">
        <w:instrText xml:space="preserve"> ADDIN EN.CITE.DATA </w:instrText>
      </w:r>
      <w:r w:rsidR="00AE6C34">
        <w:fldChar w:fldCharType="end"/>
      </w:r>
      <w:r w:rsidR="00AE6C34">
        <w:fldChar w:fldCharType="separate"/>
      </w:r>
      <w:r w:rsidR="00AE6C34">
        <w:rPr>
          <w:noProof/>
        </w:rPr>
        <w:t>(Carlson &amp; Satterthwaite 2011; Satterthwaite &amp; Carlson 2015)</w:t>
      </w:r>
      <w:r w:rsidR="00AE6C34">
        <w:fldChar w:fldCharType="end"/>
      </w:r>
      <w:r>
        <w:t>, even though the number of</w:t>
      </w:r>
      <w:r w:rsidR="00922C82">
        <w:t xml:space="preserve"> component stocks</w:t>
      </w:r>
      <w:r>
        <w:t xml:space="preserve"> within the system has remained the same</w:t>
      </w:r>
      <w:r w:rsidR="00125432">
        <w:t xml:space="preserve">. </w:t>
      </w:r>
      <w:r w:rsidR="00F70F29">
        <w:t xml:space="preserve">Reduced </w:t>
      </w:r>
      <w:r w:rsidR="009B43D3">
        <w:t xml:space="preserve">population </w:t>
      </w:r>
      <w:r w:rsidR="00F70F29">
        <w:t>productivity coupled with decreased stability at the aggregate level has resulted in substantial ecological (e.g. reduced marine subsidies) and socio-economic costs (e.g. more frequent fishery closures). While</w:t>
      </w:r>
      <w:r w:rsidR="000E1287">
        <w:t xml:space="preserve"> </w:t>
      </w:r>
      <w:r w:rsidR="00AA4419">
        <w:t>t</w:t>
      </w:r>
      <w:r w:rsidR="00330D87">
        <w:t xml:space="preserve">he region </w:t>
      </w:r>
      <w:r w:rsidR="00F70F29">
        <w:t xml:space="preserve">technically </w:t>
      </w:r>
      <w:r w:rsidR="00330D87">
        <w:t>still exhibits a portfolio effect</w:t>
      </w:r>
      <w:r w:rsidR="00AA4419">
        <w:t xml:space="preserve"> because</w:t>
      </w:r>
      <w:r w:rsidR="00330D87">
        <w:t xml:space="preserve"> aggregate variability is reduced relative to </w:t>
      </w:r>
      <w:r w:rsidR="00F0579C">
        <w:t xml:space="preserve">that of individual </w:t>
      </w:r>
      <w:r w:rsidR="00AA4419">
        <w:t>stocks</w:t>
      </w:r>
      <w:r w:rsidR="00330D87">
        <w:t xml:space="preserve">, the buffering </w:t>
      </w:r>
      <w:r w:rsidR="00AA4419">
        <w:t xml:space="preserve">conferred by </w:t>
      </w:r>
      <w:r w:rsidR="00F70F29">
        <w:t>its</w:t>
      </w:r>
      <w:r w:rsidR="00B643B7">
        <w:t xml:space="preserve"> </w:t>
      </w:r>
      <w:r w:rsidR="00AA4419">
        <w:t>diversity is substantially weaker than it was historically</w:t>
      </w:r>
      <w:r w:rsidR="00AE6C34">
        <w:t xml:space="preserve"> </w:t>
      </w:r>
      <w:r w:rsidR="00AE6C34">
        <w:fldChar w:fldCharType="begin"/>
      </w:r>
      <w:r w:rsidR="00AE6C34">
        <w:instrText xml:space="preserve"> ADDIN EN.CITE &lt;EndNote&gt;&lt;Cite&gt;&lt;Author&gt;Carlson&lt;/Author&gt;&lt;Year&gt;2011&lt;/Year&gt;&lt;RecNum&gt;637&lt;/RecNum&gt;&lt;DisplayText&gt;(Carlson &amp;amp; Satterthwaite 2011)&lt;/DisplayText&gt;&lt;record&gt;&lt;rec-number&gt;637&lt;/rec-number&gt;&lt;foreign-keys&gt;&lt;key app="EN" db-id="eez0aevwa0afpdexr0lvefp6z0xpepv5rfx5" timestamp="1397684328"&gt;637&lt;/key&gt;&lt;key app="ENWeb" db-id=""&gt;0&lt;/key&gt;&lt;/foreign-keys&gt;&lt;ref-type name="Journal Article"&gt;17&lt;/ref-type&gt;&lt;contributors&gt;&lt;authors&gt;&lt;author&gt;Carlson, Stephanie Marie&lt;/author&gt;&lt;author&gt;Satterthwaite, William Hallowell&lt;/author&gt;&lt;/authors&gt;&lt;/contributors&gt;&lt;titles&gt;&lt;title&gt;Weakened portfolio effect in a collapsed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1579-1589&lt;/pages&gt;&lt;volume&gt;68&lt;/volume&gt;&lt;number&gt;9&lt;/number&gt;&lt;dates&gt;&lt;year&gt;2011&lt;/year&gt;&lt;/dates&gt;&lt;isbn&gt;0706-652X&amp;#xD;1205-7533&lt;/isbn&gt;&lt;urls&gt;&lt;/urls&gt;&lt;electronic-resource-num&gt;10.1139/f2011-084&lt;/electronic-resource-num&gt;&lt;/record&gt;&lt;/Cite&gt;&lt;/EndNote&gt;</w:instrText>
      </w:r>
      <w:r w:rsidR="00AE6C34">
        <w:fldChar w:fldCharType="separate"/>
      </w:r>
      <w:r w:rsidR="00AE6C34">
        <w:rPr>
          <w:noProof/>
        </w:rPr>
        <w:t>(Carlson &amp; Satterthwaite 2011)</w:t>
      </w:r>
      <w:r w:rsidR="00AE6C34">
        <w:fldChar w:fldCharType="end"/>
      </w:r>
      <w:r w:rsidR="00330D87">
        <w:t xml:space="preserve">. </w:t>
      </w:r>
      <w:r w:rsidR="0001087A">
        <w:t>Weakened ecological portfolios will likely become more common as climate change and anthropogenic impacts rise.</w:t>
      </w:r>
    </w:p>
    <w:p w14:paraId="2471CF74" w14:textId="70F83E7F" w:rsidR="00BF12B8" w:rsidRDefault="00922C82" w:rsidP="00922C82">
      <w:pPr>
        <w:ind w:firstLine="720"/>
      </w:pPr>
      <w:r>
        <w:t xml:space="preserve">The drivers and consequences of changes in aggregate variability </w:t>
      </w:r>
      <w:r w:rsidR="00F70F29">
        <w:t>can be better understood by decomposing</w:t>
      </w:r>
      <w:r w:rsidR="00AA4419">
        <w:t xml:space="preserve"> </w:t>
      </w:r>
      <w:r>
        <w:t>it</w:t>
      </w:r>
      <w:r w:rsidR="00AA4419">
        <w:t xml:space="preserve"> into two </w:t>
      </w:r>
      <w:r w:rsidR="00703544">
        <w:t>subordinate components</w:t>
      </w:r>
      <w:r w:rsidR="00044112">
        <w:t>.</w:t>
      </w:r>
      <w:r w:rsidR="002B0FBF">
        <w:t xml:space="preserve"> </w:t>
      </w:r>
      <w:r w:rsidR="00044112">
        <w:t>The first</w:t>
      </w:r>
      <w:r w:rsidR="00F70F29">
        <w:t xml:space="preserve"> of these</w:t>
      </w:r>
      <w:r w:rsidR="00044112">
        <w:t>, c</w:t>
      </w:r>
      <w:r w:rsidR="002B0FBF">
        <w:t>omponent variability</w:t>
      </w:r>
      <w:r w:rsidR="00044112">
        <w:t xml:space="preserve">, </w:t>
      </w:r>
      <w:r w:rsidR="00AA4419">
        <w:t>represents</w:t>
      </w:r>
      <w:r w:rsidR="00044112">
        <w:t xml:space="preserve"> temporal variation in individual </w:t>
      </w:r>
      <w:r w:rsidR="00302934">
        <w:t>populations</w:t>
      </w:r>
      <w:r w:rsidR="00044112">
        <w:t xml:space="preserve"> (</w:t>
      </w:r>
      <w:r w:rsidR="00302934">
        <w:t>species</w:t>
      </w:r>
      <w:r w:rsidR="00044112">
        <w:t xml:space="preserve">) within a </w:t>
      </w:r>
      <w:proofErr w:type="spellStart"/>
      <w:r w:rsidR="00302934">
        <w:t>metapopulation</w:t>
      </w:r>
      <w:proofErr w:type="spellEnd"/>
      <w:r w:rsidR="00044112">
        <w:t xml:space="preserve"> (</w:t>
      </w:r>
      <w:r w:rsidR="00302934">
        <w:t>community</w:t>
      </w:r>
      <w:r w:rsidR="00044112">
        <w:t>), while</w:t>
      </w:r>
      <w:r w:rsidR="00AA4419">
        <w:t xml:space="preserve"> the second,</w:t>
      </w:r>
      <w:r w:rsidR="00044112">
        <w:t xml:space="preserve"> synchrony</w:t>
      </w:r>
      <w:r w:rsidR="00AA4419">
        <w:t>,</w:t>
      </w:r>
      <w:r w:rsidR="00044112">
        <w:t xml:space="preserve"> describes the relative degree of similarity among components </w:t>
      </w:r>
      <w:r w:rsidR="00AE6C34">
        <w:fldChar w:fldCharType="begin"/>
      </w:r>
      <w:r w:rsidR="00AE6C34">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AE6C34">
        <w:fldChar w:fldCharType="separate"/>
      </w:r>
      <w:r w:rsidR="00AE6C34">
        <w:rPr>
          <w:noProof/>
        </w:rPr>
        <w:t>(Thibaut &amp; Connolly 2013)</w:t>
      </w:r>
      <w:r w:rsidR="00AE6C34">
        <w:fldChar w:fldCharType="end"/>
      </w:r>
      <w:r w:rsidR="00F0579C">
        <w:t>. Each metric provides</w:t>
      </w:r>
      <w:r w:rsidR="00B643B7">
        <w:t xml:space="preserve"> intuitive</w:t>
      </w:r>
      <w:r w:rsidR="00F0579C">
        <w:t xml:space="preserve"> information about the scale at which destabil</w:t>
      </w:r>
      <w:r w:rsidR="00044112">
        <w:t xml:space="preserve">izing processes </w:t>
      </w:r>
      <w:r>
        <w:t>have occurred, clarifying how aggregate</w:t>
      </w:r>
      <w:r w:rsidR="00302934">
        <w:t xml:space="preserve"> </w:t>
      </w:r>
      <w:r w:rsidR="00044112">
        <w:t xml:space="preserve">dynamics </w:t>
      </w:r>
      <w:r w:rsidR="00AA4419">
        <w:t>have</w:t>
      </w:r>
      <w:r w:rsidR="00044112">
        <w:t xml:space="preserve"> change</w:t>
      </w:r>
      <w:r w:rsidR="00AA4419">
        <w:t>d</w:t>
      </w:r>
      <w:r w:rsidR="00044112">
        <w:t xml:space="preserve"> through time.</w:t>
      </w:r>
      <w:r w:rsidR="00F0579C">
        <w:t xml:space="preserve"> </w:t>
      </w:r>
      <w:r w:rsidR="00703544">
        <w:t>For example,</w:t>
      </w:r>
      <w:r w:rsidR="002B0FBF">
        <w:t xml:space="preserve"> a scenario where</w:t>
      </w:r>
      <w:r w:rsidR="00C14A36">
        <w:t xml:space="preserve"> </w:t>
      </w:r>
      <w:r w:rsidR="002E258D">
        <w:t xml:space="preserve">component </w:t>
      </w:r>
      <w:r w:rsidR="00C14A36">
        <w:t>variability has increased</w:t>
      </w:r>
      <w:r w:rsidR="00703544">
        <w:t>, while</w:t>
      </w:r>
      <w:r w:rsidR="00C14A36">
        <w:t xml:space="preserve"> synchrony has remained relatively</w:t>
      </w:r>
      <w:r w:rsidR="002B0FBF">
        <w:t xml:space="preserve"> low and</w:t>
      </w:r>
      <w:r w:rsidR="00C14A36">
        <w:t xml:space="preserve"> stable, </w:t>
      </w:r>
      <w:r w:rsidR="00703544">
        <w:t xml:space="preserve">suggests </w:t>
      </w:r>
      <w:r w:rsidR="00C14A36">
        <w:t xml:space="preserve">changes in </w:t>
      </w:r>
      <w:r w:rsidR="0098639B">
        <w:t>aggregate</w:t>
      </w:r>
      <w:r w:rsidR="00C14A36">
        <w:t xml:space="preserve"> dynamics are likely the result of</w:t>
      </w:r>
      <w:r w:rsidR="000E1287">
        <w:t xml:space="preserve"> </w:t>
      </w:r>
      <w:r w:rsidR="00C14A36">
        <w:t>local</w:t>
      </w:r>
      <w:r w:rsidR="006068C0">
        <w:t xml:space="preserve"> </w:t>
      </w:r>
      <w:r w:rsidR="00C14A36">
        <w:t>processes</w:t>
      </w:r>
      <w:r w:rsidR="00703544">
        <w:t xml:space="preserve"> that could potentially</w:t>
      </w:r>
      <w:r w:rsidR="006068C0">
        <w:t xml:space="preserve"> be </w:t>
      </w:r>
      <w:r w:rsidR="006068C0">
        <w:lastRenderedPageBreak/>
        <w:t>addressed in isolation</w:t>
      </w:r>
      <w:r w:rsidR="00C14A36">
        <w:t xml:space="preserve">. Conversely, coherent increases in both synchrony and </w:t>
      </w:r>
      <w:r w:rsidR="00302934">
        <w:t>component</w:t>
      </w:r>
      <w:r w:rsidR="00C14A36">
        <w:t xml:space="preserve"> variability </w:t>
      </w:r>
      <w:r w:rsidR="00703544">
        <w:t>might</w:t>
      </w:r>
      <w:r w:rsidR="00C14A36">
        <w:t xml:space="preserve"> suggest that </w:t>
      </w:r>
      <w:r w:rsidR="00044112">
        <w:t>shared</w:t>
      </w:r>
      <w:r w:rsidR="00C14A36">
        <w:t xml:space="preserve"> drivers </w:t>
      </w:r>
      <w:r w:rsidR="003B7E04">
        <w:t>have become</w:t>
      </w:r>
      <w:r w:rsidR="00C14A36">
        <w:t xml:space="preserve"> increasingly </w:t>
      </w:r>
      <w:r w:rsidR="003B7E04">
        <w:t>dominant, as well as</w:t>
      </w:r>
      <w:r w:rsidR="00C14A36">
        <w:t xml:space="preserve"> destabilizing.</w:t>
      </w:r>
      <w:r>
        <w:t xml:space="preserve"> Indeed patterns in synchrony among watersheds suggest changes in hatchery practices</w:t>
      </w:r>
      <w:r w:rsidR="00105D86">
        <w:t xml:space="preserve">, rather than </w:t>
      </w:r>
      <w:r w:rsidR="0041059E">
        <w:t>poor</w:t>
      </w:r>
      <w:r w:rsidR="00105D86">
        <w:t xml:space="preserve"> marine survival,</w:t>
      </w:r>
      <w:r>
        <w:t xml:space="preserve"> may have led to reduced stability within Central Valley Chinook salmon </w:t>
      </w:r>
      <w:r w:rsidR="00AE6C34">
        <w:fldChar w:fldCharType="begin"/>
      </w:r>
      <w:r w:rsidR="00AE6C34">
        <w:instrText xml:space="preserve"> ADDIN EN.CITE &lt;EndNote&gt;&lt;Cite&gt;&lt;Author&gt;Satterthwaite&lt;/Author&gt;&lt;Year&gt;2015&lt;/Year&gt;&lt;RecNum&gt;1590&lt;/RecNum&gt;&lt;DisplayText&gt;(Satterthwaite &amp;amp; Carlson 2015)&lt;/DisplayText&gt;&lt;record&gt;&lt;rec-number&gt;1590&lt;/rec-number&gt;&lt;foreign-keys&gt;&lt;key app="EN" db-id="eez0aevwa0afpdexr0lvefp6z0xpepv5rfx5" timestamp="1476980800"&gt;1590&lt;/key&gt;&lt;key app="ENWeb" db-id=""&gt;0&lt;/key&gt;&lt;/foreign-keys&gt;&lt;ref-type name="Journal Article"&gt;17&lt;/ref-type&gt;&lt;contributors&gt;&lt;authors&gt;&lt;author&gt;Satterthwaite, William H.&lt;/author&gt;&lt;author&gt;Carlson, Stephanie M.&lt;/author&gt;&lt;/authors&gt;&lt;/contributors&gt;&lt;titles&gt;&lt;title&gt;Weakening portfolio effect strength in a hatchery-supplemented Chinook salmon population complex&lt;/title&gt;&lt;secondary-title&gt;Canadian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1860-1875&lt;/pages&gt;&lt;volume&gt;72&lt;/volume&gt;&lt;number&gt;12&lt;/number&gt;&lt;dates&gt;&lt;year&gt;2015&lt;/year&gt;&lt;/dates&gt;&lt;isbn&gt;0706-652X&amp;#xD;1205-7533&lt;/isbn&gt;&lt;urls&gt;&lt;/urls&gt;&lt;electronic-resource-num&gt;10.1139/cjfas-2015-0169&lt;/electronic-resource-num&gt;&lt;/record&gt;&lt;/Cite&gt;&lt;/EndNote&gt;</w:instrText>
      </w:r>
      <w:r w:rsidR="00AE6C34">
        <w:fldChar w:fldCharType="separate"/>
      </w:r>
      <w:r w:rsidR="00AE6C34">
        <w:rPr>
          <w:noProof/>
        </w:rPr>
        <w:t>(Satterthwaite &amp; Carlson 2015)</w:t>
      </w:r>
      <w:r w:rsidR="00AE6C34">
        <w:fldChar w:fldCharType="end"/>
      </w:r>
      <w:r w:rsidR="008B18F2">
        <w:t xml:space="preserve">. </w:t>
      </w:r>
    </w:p>
    <w:p w14:paraId="6DB9704C" w14:textId="1F96AFB2" w:rsidR="00A67078" w:rsidRDefault="003371FC" w:rsidP="003C77F8">
      <w:pPr>
        <w:ind w:firstLine="720"/>
      </w:pPr>
      <w:r>
        <w:t>While p</w:t>
      </w:r>
      <w:r w:rsidR="00F93B58">
        <w:t>atterns</w:t>
      </w:r>
      <w:r w:rsidR="002B0FBF">
        <w:t xml:space="preserve"> </w:t>
      </w:r>
      <w:r>
        <w:t>of</w:t>
      </w:r>
      <w:r w:rsidR="002B0FBF">
        <w:t xml:space="preserve"> covariance amo</w:t>
      </w:r>
      <w:r>
        <w:t xml:space="preserve">ng populations </w:t>
      </w:r>
      <w:r w:rsidR="0001087A">
        <w:t>are often quantified</w:t>
      </w:r>
      <w:r w:rsidR="00AE6C34">
        <w:t xml:space="preserve"> </w:t>
      </w:r>
      <w:r w:rsidR="00F93B58">
        <w:t>in ecological systems</w:t>
      </w:r>
      <w:r w:rsidR="002B0FBF">
        <w:t>,</w:t>
      </w:r>
      <w:r w:rsidR="002E34D8">
        <w:t xml:space="preserve"> </w:t>
      </w:r>
      <w:r w:rsidR="002B0FBF">
        <w:t>particularly in Pacific</w:t>
      </w:r>
      <w:r w:rsidR="00B27AEE">
        <w:t xml:space="preserve"> salmon</w:t>
      </w:r>
      <w:r w:rsidR="00F93B58">
        <w:t xml:space="preserve"> </w:t>
      </w:r>
      <w:r w:rsidR="00F93B58">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 </w:instrText>
      </w:r>
      <w:r w:rsidR="00F93B58" w:rsidRPr="003371FC">
        <w:fldChar w:fldCharType="begin">
          <w:fldData xml:space="preserve">PEVuZE5vdGU+PENpdGU+PEF1dGhvcj5QZXRlcm1hbjwvQXV0aG9yPjxZZWFyPjIwMTI8L1llYXI+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</w:fldData>
        </w:fldChar>
      </w:r>
      <w:r w:rsidR="00F93B58" w:rsidRPr="003371FC">
        <w:instrText xml:space="preserve"> ADDIN EN.CITE.DATA </w:instrText>
      </w:r>
      <w:r w:rsidR="00F93B58" w:rsidRPr="003371FC">
        <w:fldChar w:fldCharType="end"/>
      </w:r>
      <w:r w:rsidR="00F93B58">
        <w:fldChar w:fldCharType="separate"/>
      </w:r>
      <w:r w:rsidR="00F93B58">
        <w:rPr>
          <w:noProof/>
        </w:rPr>
        <w:t>(Peterman &amp; Dorner 2012; Griffiths</w:t>
      </w:r>
      <w:r w:rsidR="00F93B58" w:rsidRPr="00F93B58">
        <w:rPr>
          <w:i/>
          <w:noProof/>
        </w:rPr>
        <w:t xml:space="preserve"> et al.</w:t>
      </w:r>
      <w:r w:rsidR="00F93B58">
        <w:rPr>
          <w:noProof/>
        </w:rPr>
        <w:t xml:space="preserve"> 2014; Satterthwaite &amp; Carlson 2015)</w:t>
      </w:r>
      <w:r w:rsidR="00F93B58">
        <w:fldChar w:fldCharType="end"/>
      </w:r>
      <w:r>
        <w:t xml:space="preserve">, </w:t>
      </w:r>
      <w:r w:rsidR="00142953">
        <w:t xml:space="preserve">direct </w:t>
      </w:r>
      <w:r>
        <w:t xml:space="preserve">links between covariance and </w:t>
      </w:r>
      <w:r w:rsidR="003C77F8">
        <w:t xml:space="preserve">the recovery </w:t>
      </w:r>
      <w:r>
        <w:t>or</w:t>
      </w:r>
      <w:r w:rsidR="003C77F8">
        <w:t xml:space="preserve"> persistence of </w:t>
      </w:r>
      <w:proofErr w:type="spellStart"/>
      <w:r w:rsidR="003C77F8">
        <w:t>metapopulations</w:t>
      </w:r>
      <w:proofErr w:type="spellEnd"/>
      <w:r w:rsidR="003C77F8">
        <w:t xml:space="preserve"> </w:t>
      </w:r>
      <w:r>
        <w:t xml:space="preserve">are less </w:t>
      </w:r>
      <w:r w:rsidR="001D36DC">
        <w:t>certain</w:t>
      </w:r>
      <w:r w:rsidR="00DD255E">
        <w:t xml:space="preserve">. </w:t>
      </w:r>
      <w:r w:rsidR="003C77F8">
        <w:t>Generally, t</w:t>
      </w:r>
      <w:r w:rsidR="00DD255E">
        <w:t>he benefit</w:t>
      </w:r>
      <w:r w:rsidR="003C77F8">
        <w:t xml:space="preserve">s of portfolio effects are </w:t>
      </w:r>
      <w:r>
        <w:t>quantified by testing the</w:t>
      </w:r>
      <w:r w:rsidR="003C77F8">
        <w:t xml:space="preserve"> effects of</w:t>
      </w:r>
      <w:r w:rsidR="00B27AEE">
        <w:t xml:space="preserve"> </w:t>
      </w:r>
      <w:r>
        <w:t>sequentially removing</w:t>
      </w:r>
      <w:r w:rsidR="00B27AEE">
        <w:t xml:space="preserve"> </w:t>
      </w:r>
      <w:r w:rsidR="00E314B6">
        <w:t>component populations</w:t>
      </w:r>
      <w:r w:rsidR="00142953">
        <w:t xml:space="preserve"> (Moore et al. 2010; Schindler et al. 2010)</w:t>
      </w:r>
      <w:r w:rsidR="00B27AEE">
        <w:t>.</w:t>
      </w:r>
      <w:r w:rsidR="002B0FBF">
        <w:t xml:space="preserve"> </w:t>
      </w:r>
      <w:r w:rsidR="00E314B6">
        <w:t>Though less dramatic</w:t>
      </w:r>
      <w:r w:rsidR="00A67078">
        <w:t xml:space="preserve"> than stock extirpations</w:t>
      </w:r>
      <w:r w:rsidR="00E314B6">
        <w:t xml:space="preserve">, </w:t>
      </w:r>
      <w:r w:rsidR="0041059E">
        <w:t xml:space="preserve">temporal </w:t>
      </w:r>
      <w:r w:rsidR="00E314B6">
        <w:t>c</w:t>
      </w:r>
      <w:r w:rsidR="004B605E">
        <w:t xml:space="preserve">hanges in </w:t>
      </w:r>
      <w:r w:rsidR="00A67078">
        <w:t>variability</w:t>
      </w:r>
      <w:r w:rsidR="00142953">
        <w:t xml:space="preserve"> </w:t>
      </w:r>
      <w:r w:rsidR="004B605E">
        <w:t>may</w:t>
      </w:r>
      <w:r w:rsidR="008C1951">
        <w:t xml:space="preserve"> </w:t>
      </w:r>
      <w:r w:rsidR="00142953">
        <w:t>serve as early warning signals of hysteresis (</w:t>
      </w:r>
      <w:proofErr w:type="spellStart"/>
      <w:r w:rsidR="00142953">
        <w:t>Dakos</w:t>
      </w:r>
      <w:proofErr w:type="spellEnd"/>
      <w:r w:rsidR="00142953">
        <w:t xml:space="preserve"> ref)</w:t>
      </w:r>
      <w:r w:rsidR="004C1A6B">
        <w:t xml:space="preserve"> and are likely to precede declines in stock diversity</w:t>
      </w:r>
      <w:r w:rsidR="003C77F8">
        <w:t xml:space="preserve">. </w:t>
      </w:r>
      <w:r w:rsidR="00142953">
        <w:t>More immediately,</w:t>
      </w:r>
      <w:r w:rsidR="007579DE">
        <w:t xml:space="preserve"> </w:t>
      </w:r>
      <w:r w:rsidR="003C77F8">
        <w:t>h</w:t>
      </w:r>
      <w:r w:rsidR="00BE3900">
        <w:t xml:space="preserve">igh levels of component variability </w:t>
      </w:r>
      <w:r w:rsidR="00E314B6">
        <w:t>are likely to</w:t>
      </w:r>
      <w:r w:rsidR="00BE3900">
        <w:t xml:space="preserve"> </w:t>
      </w:r>
      <w:r w:rsidR="00A67078">
        <w:t xml:space="preserve">increase the probability that fisheries associated with individual stocks will be closed </w:t>
      </w:r>
      <w:r w:rsidR="00BE3900">
        <w:t>or</w:t>
      </w:r>
      <w:r w:rsidR="00A67078">
        <w:t xml:space="preserve"> increase</w:t>
      </w:r>
      <w:r w:rsidR="00BE3900">
        <w:t xml:space="preserve"> the probability </w:t>
      </w:r>
      <w:r w:rsidR="008C1951">
        <w:t>of</w:t>
      </w:r>
      <w:r w:rsidR="00BE3900">
        <w:t xml:space="preserve"> overharvest if management targets fail to</w:t>
      </w:r>
      <w:r w:rsidR="00A67078">
        <w:t xml:space="preserve"> accurately</w:t>
      </w:r>
      <w:r w:rsidR="00BE3900">
        <w:t xml:space="preserve"> t</w:t>
      </w:r>
      <w:r w:rsidR="00E314B6">
        <w:t xml:space="preserve">rack changes in stock abundance. </w:t>
      </w:r>
      <w:r w:rsidR="0025035C">
        <w:t>These issues may be exacerbated if</w:t>
      </w:r>
      <w:r w:rsidR="00DD255E">
        <w:t xml:space="preserve"> p</w:t>
      </w:r>
      <w:r w:rsidR="00E314B6">
        <w:t>eriodic years of high abundance create incentives to maintain harvesting capacity</w:t>
      </w:r>
      <w:r w:rsidR="00A67078">
        <w:t xml:space="preserve"> that increase </w:t>
      </w:r>
      <w:r w:rsidR="00DD255E">
        <w:t xml:space="preserve">the </w:t>
      </w:r>
      <w:r w:rsidR="00A67078">
        <w:t>costs of socio-economic and conservation</w:t>
      </w:r>
      <w:r w:rsidR="00DD255E">
        <w:t xml:space="preserve"> </w:t>
      </w:r>
      <w:proofErr w:type="spellStart"/>
      <w:r w:rsidR="00A67078">
        <w:t>tradeoffs</w:t>
      </w:r>
      <w:proofErr w:type="spellEnd"/>
      <w:r w:rsidR="001D36DC">
        <w:t xml:space="preserve"> when abundance declines</w:t>
      </w:r>
      <w:r w:rsidR="00E314B6">
        <w:t xml:space="preserve">. </w:t>
      </w:r>
      <w:r w:rsidR="00142953">
        <w:t>Thus changes in component variability may reduce the performance of ecological portfolios even if the portfolio’s composition is unchanged.</w:t>
      </w:r>
    </w:p>
    <w:p w14:paraId="3D305BCC" w14:textId="0EF5C8EA" w:rsidR="00BF12B8" w:rsidRPr="003C77F8" w:rsidRDefault="009B43D3" w:rsidP="007D3757">
      <w:pPr>
        <w:ind w:firstLine="720"/>
      </w:pPr>
      <w:r>
        <w:t>At least two processes have the potential to exacerbate negative outcomes associated with greater component variability</w:t>
      </w:r>
      <w:r w:rsidR="00A67078">
        <w:t>. First</w:t>
      </w:r>
      <w:r w:rsidR="002C62BE">
        <w:t>,</w:t>
      </w:r>
      <w:r w:rsidR="00A67078">
        <w:t xml:space="preserve"> h</w:t>
      </w:r>
      <w:r w:rsidR="003C77F8">
        <w:t xml:space="preserve">igh levels of synchrony </w:t>
      </w:r>
      <w:r w:rsidR="00A67078">
        <w:t xml:space="preserve">will </w:t>
      </w:r>
      <w:r w:rsidR="002C62BE">
        <w:t xml:space="preserve">decrease the ability of stock diversity to buffer the aggregate </w:t>
      </w:r>
      <w:r>
        <w:t>abundance from shifts in individual stocks</w:t>
      </w:r>
      <w:r w:rsidR="002C62BE">
        <w:t xml:space="preserve"> (Carlson and Satterthwaite). As aggregate variability increases, a larger proportion of the fishery </w:t>
      </w:r>
      <w:r>
        <w:t>is likely to</w:t>
      </w:r>
      <w:r w:rsidR="002C62BE">
        <w:t xml:space="preserve"> be</w:t>
      </w:r>
      <w:r>
        <w:t xml:space="preserve"> simultaneously</w:t>
      </w:r>
      <w:r w:rsidR="002C62BE">
        <w:t xml:space="preserve"> closed</w:t>
      </w:r>
      <w:r w:rsidR="004C1A6B">
        <w:t xml:space="preserve"> (Yamane et al. 2018)</w:t>
      </w:r>
      <w:r w:rsidR="002C62BE">
        <w:t xml:space="preserve"> and harvesters will </w:t>
      </w:r>
      <w:r w:rsidR="004270DD">
        <w:t>be less</w:t>
      </w:r>
      <w:r w:rsidR="002C62BE">
        <w:t xml:space="preserve"> </w:t>
      </w:r>
      <w:r w:rsidR="004270DD">
        <w:t>capable of shifting effort among stocks</w:t>
      </w:r>
      <w:r w:rsidR="002C62BE">
        <w:t xml:space="preserve"> </w:t>
      </w:r>
      <w:r w:rsidR="004270DD">
        <w:t xml:space="preserve">to maintain revenue </w:t>
      </w:r>
      <w:r w:rsidR="00142953">
        <w:t>(</w:t>
      </w:r>
      <w:r w:rsidR="004270DD">
        <w:t>Cline et al. 2017</w:t>
      </w:r>
      <w:r w:rsidR="00142953">
        <w:t>)</w:t>
      </w:r>
      <w:r w:rsidR="003C77F8">
        <w:t>.</w:t>
      </w:r>
      <w:r w:rsidR="002C62BE">
        <w:t xml:space="preserve"> Second, decline</w:t>
      </w:r>
      <w:r w:rsidR="00142953">
        <w:t>s in per capita productivity will further compromise portfolios by reducing</w:t>
      </w:r>
      <w:r w:rsidR="002C62BE">
        <w:t xml:space="preserve"> the biomass available during boom years and </w:t>
      </w:r>
      <w:r w:rsidR="00142953">
        <w:t>increasing</w:t>
      </w:r>
      <w:r w:rsidR="007D3757">
        <w:t xml:space="preserve"> the frequency of bust years. In severe cases, greater variability could increase the likelihood of extirpation </w:t>
      </w:r>
      <w:r>
        <w:t xml:space="preserve">if stochastic events drive abundance to </w:t>
      </w:r>
      <w:r w:rsidR="00142953">
        <w:t>very</w:t>
      </w:r>
      <w:r>
        <w:t xml:space="preserve"> low levels</w:t>
      </w:r>
      <w:r w:rsidR="007D3757">
        <w:t xml:space="preserve"> (REF). </w:t>
      </w:r>
      <w:r w:rsidR="001715C7">
        <w:t>Declines in population productivity</w:t>
      </w:r>
      <w:r w:rsidR="007D3757">
        <w:t xml:space="preserve"> </w:t>
      </w:r>
      <w:r w:rsidR="001715C7">
        <w:t>have occurred</w:t>
      </w:r>
      <w:r w:rsidR="007D3757">
        <w:t xml:space="preserve"> in many species of exploited fishes</w:t>
      </w:r>
      <w:r w:rsidR="00FF0269">
        <w:t xml:space="preserve"> (Peterman and Dorner 2012; Britten et al. 2016)</w:t>
      </w:r>
      <w:r w:rsidR="007D3757">
        <w:t xml:space="preserve"> </w:t>
      </w:r>
      <w:r>
        <w:t xml:space="preserve">and </w:t>
      </w:r>
      <w:r w:rsidR="00861496">
        <w:t>are likely to become more common</w:t>
      </w:r>
      <w:r>
        <w:t xml:space="preserve"> </w:t>
      </w:r>
      <w:r w:rsidR="00861496">
        <w:t>d</w:t>
      </w:r>
      <w:r>
        <w:t>ue to persistent stresso</w:t>
      </w:r>
      <w:r w:rsidR="00FF0269">
        <w:t>rs such as climate change (Oliver et al. 2015).</w:t>
      </w:r>
      <w:r w:rsidR="001715C7">
        <w:t xml:space="preserve"> Earlier work indicates synchronized systems </w:t>
      </w:r>
      <w:r w:rsidR="00254001">
        <w:t>are</w:t>
      </w:r>
      <w:r w:rsidR="001715C7">
        <w:t xml:space="preserve"> less </w:t>
      </w:r>
      <w:r w:rsidR="00254001">
        <w:t>able to provide key ecosystem services</w:t>
      </w:r>
      <w:r w:rsidR="001715C7">
        <w:t xml:space="preserve"> (Moore et al. 2010; Yamane et al. 2017); however, it is currently unclear whether</w:t>
      </w:r>
      <w:r w:rsidR="00254001">
        <w:t xml:space="preserve"> declines in ecosystem functioning will be amplified</w:t>
      </w:r>
      <w:r w:rsidR="001715C7">
        <w:t xml:space="preserve"> </w:t>
      </w:r>
      <w:r w:rsidR="00254001">
        <w:t>by persistent changes in productivity associated with disturbance or climate change</w:t>
      </w:r>
      <w:r w:rsidR="001715C7">
        <w:t>.</w:t>
      </w:r>
    </w:p>
    <w:p w14:paraId="7798A3B1" w14:textId="421BF9EF" w:rsidR="004270DD" w:rsidRDefault="00CF1937" w:rsidP="00DE08F6">
      <w:pPr>
        <w:ind w:firstLine="720"/>
      </w:pPr>
      <w:r>
        <w:t xml:space="preserve">In this study, we </w:t>
      </w:r>
      <w:r w:rsidR="004270DD">
        <w:t>explore</w:t>
      </w:r>
      <w:r>
        <w:t xml:space="preserve"> how </w:t>
      </w:r>
      <w:r w:rsidR="004270DD">
        <w:t>increases in</w:t>
      </w:r>
      <w:r>
        <w:t xml:space="preserve"> variability and synchrony influence </w:t>
      </w:r>
      <w:r w:rsidR="009B43D3">
        <w:t xml:space="preserve">the probability of achieving </w:t>
      </w:r>
      <w:r>
        <w:t>conservation and management objectives using Fraser River sockeye salmon as a case study</w:t>
      </w:r>
      <w:r w:rsidR="002A27DA">
        <w:t xml:space="preserve">. </w:t>
      </w:r>
      <w:r w:rsidR="003C77F8">
        <w:t xml:space="preserve">Sockeye salmon are an anadromous, </w:t>
      </w:r>
      <w:proofErr w:type="spellStart"/>
      <w:r w:rsidR="003C77F8">
        <w:t>semelparous</w:t>
      </w:r>
      <w:proofErr w:type="spellEnd"/>
      <w:r w:rsidR="003C77F8">
        <w:t xml:space="preserve"> species and the Fraser River aggregate </w:t>
      </w:r>
      <w:r w:rsidR="001D36DC">
        <w:t>is composed</w:t>
      </w:r>
      <w:r w:rsidR="003C77F8">
        <w:t xml:space="preserve"> of populations that spawn throughout</w:t>
      </w:r>
      <w:r w:rsidR="00D413CD">
        <w:t xml:space="preserve"> southern British Columbia</w:t>
      </w:r>
      <w:r w:rsidR="003C77F8">
        <w:t xml:space="preserve">. </w:t>
      </w:r>
      <w:r w:rsidR="001D36DC">
        <w:t>Sockeye salmon have</w:t>
      </w:r>
      <w:r w:rsidR="00DE08F6">
        <w:t xml:space="preserve"> been harvested</w:t>
      </w:r>
      <w:r w:rsidR="00D413CD">
        <w:t xml:space="preserve"> in</w:t>
      </w:r>
      <w:r w:rsidR="001D36DC">
        <w:t xml:space="preserve"> the region by</w:t>
      </w:r>
      <w:r w:rsidR="00D413CD">
        <w:t xml:space="preserve"> </w:t>
      </w:r>
      <w:r w:rsidR="004F1724">
        <w:t xml:space="preserve">commercial </w:t>
      </w:r>
      <w:r w:rsidR="002B460B">
        <w:t>fisheries</w:t>
      </w:r>
      <w:r w:rsidR="00DE08F6">
        <w:t xml:space="preserve"> for over a century</w:t>
      </w:r>
      <w:r w:rsidR="003C77F8">
        <w:t xml:space="preserve"> and by indigenous communities for </w:t>
      </w:r>
      <w:r w:rsidR="001D36DC">
        <w:t>thousands of years</w:t>
      </w:r>
      <w:r w:rsidR="003C77F8">
        <w:t xml:space="preserve"> (REF)</w:t>
      </w:r>
      <w:r w:rsidR="002A27DA">
        <w:t>.</w:t>
      </w:r>
      <w:r w:rsidR="007579DE">
        <w:t xml:space="preserve"> </w:t>
      </w:r>
      <w:r w:rsidR="004D7BDE">
        <w:t xml:space="preserve">Despite the historical abundance of </w:t>
      </w:r>
      <w:r w:rsidR="003C77F8">
        <w:t>Fraser River sockeye salmon</w:t>
      </w:r>
      <w:r w:rsidR="004D7BDE">
        <w:t>, the aggregate’s</w:t>
      </w:r>
      <w:r w:rsidR="003C77F8">
        <w:t xml:space="preserve"> produ</w:t>
      </w:r>
      <w:r w:rsidR="004270DD">
        <w:t xml:space="preserve">ctivity </w:t>
      </w:r>
      <w:r w:rsidR="004D7BDE">
        <w:t xml:space="preserve">declined in the 1990s, resulting in frequent fishery closures and an emergency federal inquiry (REF). While </w:t>
      </w:r>
      <w:r w:rsidR="00CD0FAC">
        <w:t xml:space="preserve">there </w:t>
      </w:r>
      <w:r w:rsidR="004D7BDE">
        <w:t>have been</w:t>
      </w:r>
      <w:r w:rsidR="00CD0FAC">
        <w:t xml:space="preserve"> signs </w:t>
      </w:r>
      <w:r w:rsidR="007579DE">
        <w:t>of recovery</w:t>
      </w:r>
      <w:r w:rsidR="00CD0FAC">
        <w:t xml:space="preserve"> in recent years,</w:t>
      </w:r>
      <w:r w:rsidR="004F1724">
        <w:t xml:space="preserve"> </w:t>
      </w:r>
      <w:r w:rsidR="00CD0FAC">
        <w:t>recruitment</w:t>
      </w:r>
      <w:r w:rsidR="004F1724">
        <w:t xml:space="preserve"> </w:t>
      </w:r>
      <w:r w:rsidR="00CD0FAC">
        <w:t xml:space="preserve">continues to </w:t>
      </w:r>
      <w:r w:rsidR="001D36DC">
        <w:t xml:space="preserve">be </w:t>
      </w:r>
      <w:r w:rsidR="001D36DC">
        <w:lastRenderedPageBreak/>
        <w:t>variable</w:t>
      </w:r>
      <w:r w:rsidR="004D7BDE">
        <w:t xml:space="preserve"> and </w:t>
      </w:r>
      <w:r w:rsidR="004F1724">
        <w:t xml:space="preserve">several populations within the aggregate </w:t>
      </w:r>
      <w:r>
        <w:t>have been</w:t>
      </w:r>
      <w:r w:rsidR="004F1724">
        <w:t xml:space="preserve"> assessed as </w:t>
      </w:r>
      <w:r w:rsidR="001D36DC">
        <w:t>at risk</w:t>
      </w:r>
      <w:r w:rsidR="004F1724">
        <w:t xml:space="preserve"> (</w:t>
      </w:r>
      <w:r w:rsidR="004270DD">
        <w:t>State of the Pacific Ocean 2018; WSP status assessment; COSEWIC assessment</w:t>
      </w:r>
      <w:r w:rsidR="004F1724">
        <w:t xml:space="preserve">). </w:t>
      </w:r>
      <w:r w:rsidR="00D01D2B">
        <w:t>Since</w:t>
      </w:r>
      <w:r w:rsidR="004F1724">
        <w:t xml:space="preserve"> Fraser River </w:t>
      </w:r>
      <w:r w:rsidR="00CD0FAC">
        <w:t>sockeye</w:t>
      </w:r>
      <w:r w:rsidR="000E43A3">
        <w:t xml:space="preserve"> salmon</w:t>
      </w:r>
      <w:r w:rsidR="00CD0FAC">
        <w:t xml:space="preserve"> fisheries</w:t>
      </w:r>
      <w:r>
        <w:t xml:space="preserve"> are </w:t>
      </w:r>
      <w:r w:rsidR="004270DD">
        <w:t>predominantly</w:t>
      </w:r>
      <w:r>
        <w:t xml:space="preserve"> mixed-stock</w:t>
      </w:r>
      <w:r w:rsidR="00D01D2B">
        <w:t>, like most Pacific salmon fisheries,</w:t>
      </w:r>
      <w:r w:rsidR="00CD0FAC">
        <w:t xml:space="preserve"> abundant and depleted populations </w:t>
      </w:r>
      <w:r w:rsidR="00D01D2B">
        <w:t>are inevitably</w:t>
      </w:r>
      <w:r w:rsidR="00CD0FAC">
        <w:t xml:space="preserve"> harvested simultaneously</w:t>
      </w:r>
      <w:r w:rsidR="00DE08F6">
        <w:t xml:space="preserve"> (REF). </w:t>
      </w:r>
      <w:r>
        <w:t>Thus</w:t>
      </w:r>
      <w:r w:rsidR="00CD0FAC">
        <w:t xml:space="preserve"> managers must balance conservation goals with the desire to sustain </w:t>
      </w:r>
      <w:r w:rsidR="004D7BDE">
        <w:t>economically and culturally</w:t>
      </w:r>
      <w:r w:rsidR="00CD0FAC">
        <w:t xml:space="preserve"> </w:t>
      </w:r>
      <w:r w:rsidR="004D7BDE">
        <w:t>significant</w:t>
      </w:r>
      <w:r w:rsidR="00CD0FAC">
        <w:t xml:space="preserve"> fisheries, particularly </w:t>
      </w:r>
      <w:r w:rsidR="004D7BDE">
        <w:t>during</w:t>
      </w:r>
      <w:r w:rsidR="00CD0FAC">
        <w:t xml:space="preserve"> </w:t>
      </w:r>
      <w:r w:rsidR="002B460B">
        <w:t xml:space="preserve">periodic years of </w:t>
      </w:r>
      <w:r w:rsidR="00CD0FAC">
        <w:t xml:space="preserve">high abundance. Changes in patterns of variability and synchrony may increase tension between these trade-offs </w:t>
      </w:r>
      <w:r w:rsidR="004D7BDE">
        <w:t>if</w:t>
      </w:r>
      <w:r w:rsidR="00CD0FAC">
        <w:t xml:space="preserve"> the fishery becomes increasingly concentrated on a smaller number of abundant years.</w:t>
      </w:r>
      <w:r w:rsidR="00505BE1">
        <w:t xml:space="preserve"> </w:t>
      </w:r>
    </w:p>
    <w:p w14:paraId="033E85F8" w14:textId="0CE4BB18" w:rsidR="000835A0" w:rsidRPr="00E51CA9" w:rsidRDefault="004D7BDE" w:rsidP="00DE08F6">
      <w:pPr>
        <w:ind w:firstLine="720"/>
        <w:rPr>
          <w:strike/>
        </w:rPr>
      </w:pPr>
      <w:r>
        <w:t>W</w:t>
      </w:r>
      <w:r w:rsidR="002B460B">
        <w:t>e</w:t>
      </w:r>
      <w:r w:rsidR="00D01D2B">
        <w:t xml:space="preserve"> </w:t>
      </w:r>
      <w:r>
        <w:t>f</w:t>
      </w:r>
      <w:r w:rsidR="00D01D2B">
        <w:t>irst</w:t>
      </w:r>
      <w:r>
        <w:t xml:space="preserve"> </w:t>
      </w:r>
      <w:r w:rsidR="004270DD">
        <w:t>present</w:t>
      </w:r>
      <w:r w:rsidR="00D7777B">
        <w:t xml:space="preserve"> a retrospective analysis </w:t>
      </w:r>
      <w:r w:rsidR="004270DD">
        <w:t>that</w:t>
      </w:r>
      <w:r w:rsidR="00D7777B">
        <w:t xml:space="preserve"> </w:t>
      </w:r>
      <w:r w:rsidR="00813DCE">
        <w:t>reveals</w:t>
      </w:r>
      <w:r>
        <w:t xml:space="preserve"> </w:t>
      </w:r>
      <w:r w:rsidR="00D7777B">
        <w:t xml:space="preserve">aggregate temporal variability within the </w:t>
      </w:r>
      <w:r w:rsidR="001D36DC">
        <w:t>Fraser River</w:t>
      </w:r>
      <w:r w:rsidR="00D7777B">
        <w:t xml:space="preserve"> has increased</w:t>
      </w:r>
      <w:r w:rsidR="004270DD">
        <w:t xml:space="preserve"> in recent years due to greater component variability, as well as greater synchrony among components</w:t>
      </w:r>
      <w:r w:rsidR="00D7777B">
        <w:t>.</w:t>
      </w:r>
      <w:r w:rsidR="00D01D2B">
        <w:t xml:space="preserve"> </w:t>
      </w:r>
      <w:r w:rsidR="00D7777B">
        <w:t>We</w:t>
      </w:r>
      <w:r w:rsidR="002B460B">
        <w:t xml:space="preserve"> then use stochastic</w:t>
      </w:r>
      <w:r w:rsidR="00813DCE">
        <w:t>, closed-loop</w:t>
      </w:r>
      <w:r w:rsidR="002B460B">
        <w:t xml:space="preserve"> simulations to</w:t>
      </w:r>
      <w:r w:rsidR="001D36DC">
        <w:t xml:space="preserve"> </w:t>
      </w:r>
      <w:r w:rsidR="004C1A6B">
        <w:t>evaluate how</w:t>
      </w:r>
      <w:r w:rsidR="00505BE1">
        <w:t xml:space="preserve"> </w:t>
      </w:r>
      <w:r w:rsidR="004C1A6B">
        <w:t>changes</w:t>
      </w:r>
      <w:r w:rsidR="004270DD">
        <w:t xml:space="preserve"> in</w:t>
      </w:r>
      <w:r w:rsidR="006A4872">
        <w:t xml:space="preserve"> </w:t>
      </w:r>
      <w:r w:rsidR="00E51CA9">
        <w:t>component</w:t>
      </w:r>
      <w:r w:rsidR="006A4872">
        <w:t xml:space="preserve"> variability</w:t>
      </w:r>
      <w:r w:rsidR="00E51CA9">
        <w:t xml:space="preserve"> and synchrony</w:t>
      </w:r>
      <w:r w:rsidR="00940776">
        <w:t xml:space="preserve"> </w:t>
      </w:r>
      <w:r w:rsidR="004C1A6B">
        <w:t>influence</w:t>
      </w:r>
      <w:r w:rsidR="00813DCE">
        <w:t xml:space="preserve"> the likelihood of meeting a suite of</w:t>
      </w:r>
      <w:r w:rsidR="00505BE1">
        <w:t xml:space="preserve"> conservation- and catch-based performance metrics</w:t>
      </w:r>
      <w:r w:rsidR="00E51CA9">
        <w:t xml:space="preserve">. </w:t>
      </w:r>
      <w:r w:rsidR="000B148A">
        <w:t>Finally we repeat the simulations under a range of productivity scenarios to clarify how aggregate variability interacts with changes in productivity to shape dynamics. This multi-step approach allows us to assess changes in ecosystem functioning along a gradient of models ranging from historic levels of high asynchrony and productivity to synchronized, unproductive dynamics consistent with heavily degraded systems.</w:t>
      </w:r>
    </w:p>
    <w:p w14:paraId="10A61AF1" w14:textId="77777777" w:rsidR="00F22932" w:rsidRDefault="00F22932" w:rsidP="000835A0"/>
    <w:p w14:paraId="4F644A99" w14:textId="77777777" w:rsidR="000835A0" w:rsidRPr="000835A0" w:rsidRDefault="000835A0" w:rsidP="00507319">
      <w:pPr>
        <w:jc w:val="center"/>
        <w:rPr>
          <w:b/>
        </w:rPr>
      </w:pPr>
      <w:commentRangeStart w:id="0"/>
      <w:r w:rsidRPr="000835A0">
        <w:rPr>
          <w:b/>
        </w:rPr>
        <w:t>Methods</w:t>
      </w:r>
      <w:commentRangeEnd w:id="0"/>
      <w:r w:rsidR="00147101">
        <w:rPr>
          <w:rStyle w:val="CommentReference"/>
        </w:rPr>
        <w:commentReference w:id="0"/>
      </w:r>
    </w:p>
    <w:p w14:paraId="558E9F28" w14:textId="77777777" w:rsidR="000835A0" w:rsidRPr="00A91A4F" w:rsidRDefault="000835A0" w:rsidP="000835A0">
      <w:pPr>
        <w:rPr>
          <w:i/>
        </w:rPr>
      </w:pPr>
      <w:r w:rsidRPr="00A91A4F">
        <w:rPr>
          <w:i/>
        </w:rPr>
        <w:t>Sockeye salmon</w:t>
      </w:r>
      <w:r w:rsidR="00E06BE2">
        <w:rPr>
          <w:i/>
        </w:rPr>
        <w:t xml:space="preserve"> </w:t>
      </w:r>
      <w:r w:rsidR="00961DFC">
        <w:rPr>
          <w:i/>
        </w:rPr>
        <w:t>biology,</w:t>
      </w:r>
      <w:r w:rsidR="00E06BE2">
        <w:rPr>
          <w:i/>
        </w:rPr>
        <w:t xml:space="preserve"> fisher</w:t>
      </w:r>
      <w:r w:rsidR="00961DFC">
        <w:rPr>
          <w:i/>
        </w:rPr>
        <w:t>ies and data sources</w:t>
      </w:r>
    </w:p>
    <w:p w14:paraId="5B7C979F" w14:textId="3C67402D" w:rsidR="00D63DB9" w:rsidRDefault="006A4872" w:rsidP="00E06BE2">
      <w:pPr>
        <w:ind w:firstLine="720"/>
      </w:pPr>
      <w:r>
        <w:t xml:space="preserve">Sockeye salmon is an anadromous, </w:t>
      </w:r>
      <w:proofErr w:type="spellStart"/>
      <w:r>
        <w:t>semelparous</w:t>
      </w:r>
      <w:proofErr w:type="spellEnd"/>
      <w:r>
        <w:t xml:space="preserve"> fish </w:t>
      </w:r>
      <w:r w:rsidR="00714028">
        <w:t>distributed</w:t>
      </w:r>
      <w:r>
        <w:t xml:space="preserve"> throughout the northern Pacific. Populations in southern British Columbia typically rear as juveniles in fre</w:t>
      </w:r>
      <w:r w:rsidR="00937B72">
        <w:t>shwater lakes for one-two years, mature in</w:t>
      </w:r>
      <w:r>
        <w:t xml:space="preserve"> </w:t>
      </w:r>
      <w:r w:rsidR="00937B72">
        <w:t>the Gulf of Alaska,</w:t>
      </w:r>
      <w:r w:rsidR="00D63DB9">
        <w:t xml:space="preserve"> </w:t>
      </w:r>
      <w:r w:rsidR="00937B72">
        <w:t>and return</w:t>
      </w:r>
      <w:r>
        <w:t xml:space="preserve"> to spawn </w:t>
      </w:r>
      <w:r w:rsidR="00937B72">
        <w:t>as two-five year olds</w:t>
      </w:r>
      <w:r w:rsidR="0094700F">
        <w:t xml:space="preserve"> </w:t>
      </w:r>
      <w:r w:rsidR="0094700F">
        <w:fldChar w:fldCharType="begin"/>
      </w:r>
      <w:r w:rsidR="0094700F">
        <w:instrText xml:space="preserve"> ADDIN EN.CITE &lt;EndNote&gt;&lt;Cite&gt;&lt;Author&gt;Burgner&lt;/Author&gt;&lt;Year&gt;1991&lt;/Year&gt;&lt;RecNum&gt;705&lt;/RecNum&gt;&lt;DisplayText&gt;(Burgner 1991)&lt;/DisplayText&gt;&lt;record&gt;&lt;rec-number&gt;705&lt;/rec-number&gt;&lt;foreign-keys&gt;&lt;key app="EN" db-id="eez0aevwa0afpdexr0lvefp6z0xpepv5rfx5" timestamp="1401904390"&gt;705&lt;/key&gt;&lt;/foreign-keys&gt;&lt;ref-type name="Book Section"&gt;5&lt;/ref-type&gt;&lt;contributors&gt;&lt;authors&gt;&lt;author&gt;Burgner, Robert L.&lt;/author&gt;&lt;/authors&gt;&lt;secondary-authors&gt;&lt;author&gt;Groot, Cornelius&lt;/author&gt;&lt;author&gt;Margolis, L.&lt;/author&gt;&lt;/secondary-authors&gt;&lt;/contributors&gt;&lt;titles&gt;&lt;title&gt;&lt;style face="normal" font="default" size="100%"&gt;Life history of Sockeye Salmon (&lt;/style&gt;&lt;style face="italic" font="default" size="100%"&gt;Oncorhynchus nerka&lt;/style&gt;&lt;style face="normal" font="default" size="100%"&gt;)&lt;/style&gt;&lt;/title&gt;&lt;secondary-title&gt;Pacific Salmon Life Histories&lt;/secondary-title&gt;&lt;/titles&gt;&lt;dates&gt;&lt;year&gt;1991&lt;/year&gt;&lt;/dates&gt;&lt;pub-location&gt;Vancouver, B.C.&lt;/pub-location&gt;&lt;publisher&gt;University of British Columbia Press&lt;/publisher&gt;&lt;urls&gt;&lt;/urls&gt;&lt;/record&gt;&lt;/Cite&gt;&lt;/EndNote&gt;</w:instrText>
      </w:r>
      <w:r w:rsidR="0094700F">
        <w:fldChar w:fldCharType="separate"/>
      </w:r>
      <w:r w:rsidR="0094700F">
        <w:rPr>
          <w:noProof/>
        </w:rPr>
        <w:t>(Burgner 1991)</w:t>
      </w:r>
      <w:r w:rsidR="0094700F">
        <w:fldChar w:fldCharType="end"/>
      </w:r>
      <w:r w:rsidR="00937B72">
        <w:t xml:space="preserve">. In Canada, </w:t>
      </w:r>
      <w:r w:rsidR="003B1DEE">
        <w:t>Pacific salmon status is assessed at the scale of</w:t>
      </w:r>
      <w:r w:rsidR="00992367">
        <w:t xml:space="preserve"> conservation units (CUs) –</w:t>
      </w:r>
      <w:r w:rsidR="003B1DEE">
        <w:t xml:space="preserve"> groups of</w:t>
      </w:r>
      <w:r w:rsidR="00992367">
        <w:t xml:space="preserve"> </w:t>
      </w:r>
      <w:r w:rsidR="00937B72">
        <w:t>spawning populations with a common life history strategy, adult migration phenology, genetic history, and juvenile rearing habitat</w:t>
      </w:r>
      <w:r w:rsidR="0094700F">
        <w:t xml:space="preserve"> </w: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 </w:instrText>
      </w:r>
      <w:r w:rsidR="0094700F">
        <w:fldChar w:fldCharType="begin">
          <w:fldData xml:space="preserve">PEVuZE5vdGU+PENpdGU+PEF1dGhvcj5Ib2x0Ynk8L0F1dGhvcj48WWVhcj4yMDA3PC9ZZWFyPjxS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</w:fldData>
        </w:fldChar>
      </w:r>
      <w:r w:rsidR="0094700F">
        <w:instrText xml:space="preserve"> ADDIN EN.CITE.DATA </w:instrText>
      </w:r>
      <w:r w:rsidR="0094700F">
        <w:fldChar w:fldCharType="end"/>
      </w:r>
      <w:r w:rsidR="0094700F">
        <w:fldChar w:fldCharType="separate"/>
      </w:r>
      <w:r w:rsidR="0094700F">
        <w:rPr>
          <w:noProof/>
        </w:rPr>
        <w:t>(Holtby &amp; Ciruna 2007; Grant</w:t>
      </w:r>
      <w:r w:rsidR="0094700F" w:rsidRPr="0094700F">
        <w:rPr>
          <w:i/>
          <w:noProof/>
        </w:rPr>
        <w:t xml:space="preserve"> et al.</w:t>
      </w:r>
      <w:r w:rsidR="0094700F">
        <w:rPr>
          <w:noProof/>
        </w:rPr>
        <w:t xml:space="preserve"> 2011)</w:t>
      </w:r>
      <w:r w:rsidR="0094700F">
        <w:fldChar w:fldCharType="end"/>
      </w:r>
      <w:r w:rsidR="00937B72">
        <w:t xml:space="preserve">. </w:t>
      </w:r>
      <w:r w:rsidR="00714028">
        <w:t>S</w:t>
      </w:r>
      <w:r w:rsidR="00937B72">
        <w:t xml:space="preserve">ockeye salmon CUs </w:t>
      </w:r>
      <w:r w:rsidR="00714028">
        <w:t xml:space="preserve">typically </w:t>
      </w:r>
      <w:r w:rsidR="00937B72">
        <w:t xml:space="preserve">contain fewer spawning populations and are more spatially restricted than </w:t>
      </w:r>
      <w:r w:rsidR="001463EA">
        <w:t>other Pacific salmon</w:t>
      </w:r>
      <w:r w:rsidR="00937B72">
        <w:t xml:space="preserve"> due to their dependence on nursery lakes</w:t>
      </w:r>
      <w:r w:rsidR="009D3206">
        <w:t xml:space="preserve"> </w:t>
      </w:r>
      <w:r w:rsidR="009D3206">
        <w:fldChar w:fldCharType="begin"/>
      </w:r>
      <w:r w:rsidR="009D3206">
        <w:instrText xml:space="preserve"> ADDIN EN.CITE &lt;EndNote&gt;&lt;Cite&gt;&lt;Author&gt;Holtby&lt;/Author&gt;&lt;Year&gt;2007&lt;/Year&gt;&lt;RecNum&gt;1588&lt;/RecNum&gt;&lt;DisplayText&gt;(Holtby &amp;amp; Ciruna 2007)&lt;/DisplayText&gt;&lt;record&gt;&lt;rec-number&gt;1588&lt;/rec-number&gt;&lt;foreign-keys&gt;&lt;key app="EN" db-id="eez0aevwa0afpdexr0lvefp6z0xpepv5rfx5" timestamp="1476913383"&gt;1588&lt;/key&gt;&lt;key app="ENWeb" db-id=""&gt;0&lt;/key&gt;&lt;/foreign-keys&gt;&lt;ref-type name="Journal Article"&gt;17&lt;/ref-type&gt;&lt;contributors&gt;&lt;authors&gt;&lt;author&gt;Holtby, L. Blair&lt;/author&gt;&lt;author&gt;Ciruna, Kristine A.&lt;/author&gt;&lt;/authors&gt;&lt;/contributors&gt;&lt;titles&gt;&lt;title&gt;Conservation units for Pacific salmon under the Wild Salmon Policy&lt;/title&gt;&lt;secondary-title&gt;Canadian Service Advisory Secretariat Research Document&lt;/secondary-title&gt;&lt;/titles&gt;&lt;periodical&gt;&lt;full-title&gt;Canadian Service Advisory Secretariat Research Document&lt;/full-title&gt;&lt;abbr-1&gt;CSAS Res. Doc.&lt;/abbr-1&gt;&lt;abbr-2&gt;CSAS Res Doc&lt;/abbr-2&gt;&lt;/periodical&gt;&lt;pages&gt;358 p&lt;/pages&gt;&lt;volume&gt;2007/070&lt;/volume&gt;&lt;dates&gt;&lt;year&gt;2007&lt;/year&gt;&lt;/dates&gt;&lt;urls&gt;&lt;/urls&gt;&lt;/record&gt;&lt;/Cite&gt;&lt;/EndNote&gt;</w:instrText>
      </w:r>
      <w:r w:rsidR="009D3206">
        <w:fldChar w:fldCharType="separate"/>
      </w:r>
      <w:r w:rsidR="009D3206">
        <w:rPr>
          <w:noProof/>
        </w:rPr>
        <w:t>(Holtby &amp; Ciruna 2007)</w:t>
      </w:r>
      <w:r w:rsidR="009D3206">
        <w:fldChar w:fldCharType="end"/>
      </w:r>
      <w:r w:rsidR="00937B72">
        <w:t xml:space="preserve">. </w:t>
      </w:r>
      <w:r w:rsidR="00992367">
        <w:t xml:space="preserve">The Fraser River sockeye salmon aggregate is composed of </w:t>
      </w:r>
      <w:r w:rsidR="00392E97">
        <w:t>24</w:t>
      </w:r>
      <w:r w:rsidR="00992367">
        <w:t xml:space="preserve"> CUs, which are grouped into four management units (MUs) based on adult migration </w:t>
      </w:r>
      <w:r w:rsidR="0094700F">
        <w:t>timing</w:t>
      </w:r>
      <w:r w:rsidR="009D3206">
        <w:t xml:space="preserve"> </w:t>
      </w:r>
      <w:r w:rsidR="009D3206">
        <w:fldChar w:fldCharType="begin"/>
      </w:r>
      <w:r w:rsidR="009D320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9D3206">
        <w:fldChar w:fldCharType="separate"/>
      </w:r>
      <w:r w:rsidR="009D3206">
        <w:rPr>
          <w:noProof/>
        </w:rPr>
        <w:t>(Grant</w:t>
      </w:r>
      <w:r w:rsidR="009D3206" w:rsidRPr="009D3206">
        <w:rPr>
          <w:i/>
          <w:noProof/>
        </w:rPr>
        <w:t xml:space="preserve"> et al.</w:t>
      </w:r>
      <w:r w:rsidR="009D3206">
        <w:rPr>
          <w:noProof/>
        </w:rPr>
        <w:t xml:space="preserve"> 2011)</w:t>
      </w:r>
      <w:r w:rsidR="009D3206">
        <w:fldChar w:fldCharType="end"/>
      </w:r>
      <w:r w:rsidR="009D3206">
        <w:t>.</w:t>
      </w:r>
      <w:r w:rsidR="0094700F">
        <w:t xml:space="preserve"> </w:t>
      </w:r>
      <w:r w:rsidR="00992367">
        <w:t xml:space="preserve">Like </w:t>
      </w:r>
      <w:r w:rsidR="00370CB7">
        <w:t>many</w:t>
      </w:r>
      <w:r w:rsidR="00992367">
        <w:t xml:space="preserve"> Pacific salmon, </w:t>
      </w:r>
      <w:r w:rsidR="00E06BE2">
        <w:t xml:space="preserve">Fraser River </w:t>
      </w:r>
      <w:r w:rsidR="00992367">
        <w:t>sockeye salmon</w:t>
      </w:r>
      <w:r w:rsidR="00E06BE2">
        <w:t xml:space="preserve"> are only targeted by commercial fisheries as they move through nearshore areas relatively close to their natal river</w:t>
      </w:r>
      <w:r w:rsidR="00E51CA9">
        <w:t>s</w:t>
      </w:r>
      <w:r w:rsidR="00E06BE2">
        <w:t>. As a result, shifting marine fishery openings to coincide with a given migration phenology can be used to constrain effort at the MU, but not the CU, level. The Fraser River sockeye salmon MUs</w:t>
      </w:r>
      <w:r w:rsidR="00E51CA9">
        <w:t xml:space="preserve"> included in </w:t>
      </w:r>
      <w:r w:rsidR="009D3206">
        <w:t>this</w:t>
      </w:r>
      <w:r w:rsidR="00E51CA9">
        <w:t xml:space="preserve"> analysis</w:t>
      </w:r>
      <w:r w:rsidR="00E06BE2">
        <w:t xml:space="preserve">, along with their component CUs, are </w:t>
      </w:r>
      <w:r w:rsidR="00320A6C">
        <w:t>listed</w:t>
      </w:r>
      <w:r w:rsidR="00E06BE2">
        <w:t xml:space="preserve"> in Table 1. </w:t>
      </w:r>
    </w:p>
    <w:p w14:paraId="667FFEEE" w14:textId="0C41DF57" w:rsidR="00961DFC" w:rsidRDefault="000C23EB" w:rsidP="006A4872">
      <w:pPr>
        <w:ind w:firstLine="720"/>
      </w:pPr>
      <w:r>
        <w:t>The time series</w:t>
      </w:r>
      <w:r w:rsidR="00714028">
        <w:t xml:space="preserve"> of salmon abundance</w:t>
      </w:r>
      <w:r>
        <w:t xml:space="preserve"> w</w:t>
      </w:r>
      <w:r w:rsidR="00961DFC">
        <w:t xml:space="preserve">e used </w:t>
      </w:r>
      <w:r>
        <w:t xml:space="preserve">for this analysis </w:t>
      </w:r>
      <w:r w:rsidR="00714028">
        <w:t>are derived from</w:t>
      </w:r>
      <w:r>
        <w:t xml:space="preserve"> </w:t>
      </w:r>
      <w:r w:rsidR="00961DFC">
        <w:t xml:space="preserve">estimates of spawner and </w:t>
      </w:r>
      <w:r w:rsidR="000E43A3">
        <w:t>recruit</w:t>
      </w:r>
      <w:r w:rsidR="00392E97">
        <w:t xml:space="preserve"> </w:t>
      </w:r>
      <w:r w:rsidR="00961DFC">
        <w:t>(age-specific catch plus escapement minus an ad</w:t>
      </w:r>
      <w:r w:rsidR="00392E97">
        <w:t xml:space="preserve">justment for </w:t>
      </w:r>
      <w:proofErr w:type="spellStart"/>
      <w:r w:rsidR="00392E97">
        <w:t>en</w:t>
      </w:r>
      <w:proofErr w:type="spellEnd"/>
      <w:r w:rsidR="00392E97">
        <w:t xml:space="preserve"> route mortality)</w:t>
      </w:r>
      <w:r w:rsidR="000E43A3">
        <w:t xml:space="preserve"> abundance for 19 </w:t>
      </w:r>
      <w:r w:rsidR="00392E97">
        <w:t>CUs</w:t>
      </w:r>
      <w:r w:rsidR="00961DFC">
        <w:t xml:space="preserve"> </w:t>
      </w:r>
      <w:r w:rsidR="00392E97">
        <w:t>(</w:t>
      </w:r>
      <w:r w:rsidR="00961DFC">
        <w:t>Grant et al. 2011</w:t>
      </w:r>
      <w:r w:rsidR="000E43A3">
        <w:t>), with individual time series begi</w:t>
      </w:r>
      <w:r w:rsidR="00961DFC">
        <w:t>n</w:t>
      </w:r>
      <w:r w:rsidR="000E43A3">
        <w:t>ning</w:t>
      </w:r>
      <w:r w:rsidR="00961DFC">
        <w:t xml:space="preserve"> </w:t>
      </w:r>
      <w:r>
        <w:t xml:space="preserve">between 1948 and </w:t>
      </w:r>
      <w:r w:rsidR="00961DFC">
        <w:t>1973</w:t>
      </w:r>
      <w:r w:rsidR="00320A6C">
        <w:t xml:space="preserve"> (Table 1)</w:t>
      </w:r>
      <w:r w:rsidR="00961DFC">
        <w:t xml:space="preserve">. Escapement estimates </w:t>
      </w:r>
      <w:r w:rsidR="001463EA">
        <w:t>were</w:t>
      </w:r>
      <w:r w:rsidR="00961DFC">
        <w:t xml:space="preserve"> generated using a variety of techniques including fence counts, mark-recapture and visual surveys, and passive sonar methods (Grant et al. 2011). Catch is estimated in </w:t>
      </w:r>
      <w:r w:rsidR="00961DFC">
        <w:lastRenderedPageBreak/>
        <w:t xml:space="preserve">marine and freshwater fisheries for each CU and age class. Methods for estimating escapement and catch are reviewed in detail in Grant et al. (2011). </w:t>
      </w:r>
    </w:p>
    <w:p w14:paraId="7F2D5F35" w14:textId="683277A3" w:rsidR="001B700F" w:rsidRDefault="001B700F" w:rsidP="00A66355">
      <w:proofErr w:type="gramStart"/>
      <w:r>
        <w:t>Table 1.</w:t>
      </w:r>
      <w:proofErr w:type="gramEnd"/>
      <w:r>
        <w:t xml:space="preserve"> Relevant sockeye salmon management units and component conservation units within the Fraser River aggregate.</w:t>
      </w:r>
    </w:p>
    <w:tbl>
      <w:tblPr>
        <w:tblStyle w:val="TableGrid"/>
        <w:tblW w:w="9576" w:type="dxa"/>
        <w:tblLook w:val="04A0" w:firstRow="1" w:lastRow="0" w:firstColumn="1" w:lastColumn="0" w:noHBand="0" w:noVBand="1"/>
      </w:tblPr>
      <w:tblGrid>
        <w:gridCol w:w="1060"/>
        <w:gridCol w:w="1437"/>
        <w:gridCol w:w="1448"/>
        <w:gridCol w:w="1405"/>
        <w:gridCol w:w="985"/>
        <w:gridCol w:w="988"/>
        <w:gridCol w:w="751"/>
        <w:gridCol w:w="751"/>
        <w:gridCol w:w="751"/>
      </w:tblGrid>
      <w:tr w:rsidR="00A66355" w14:paraId="3E7E487E" w14:textId="625B66E1" w:rsidTr="00A66355">
        <w:trPr>
          <w:trHeight w:val="321"/>
        </w:trPr>
        <w:tc>
          <w:tcPr>
            <w:tcW w:w="1060" w:type="dxa"/>
            <w:vMerge w:val="restart"/>
          </w:tcPr>
          <w:p w14:paraId="4F3B8972" w14:textId="011D308C" w:rsidR="00A66355" w:rsidRPr="006259E0" w:rsidRDefault="00A66355" w:rsidP="001B700F">
            <w:pPr>
              <w:rPr>
                <w:b/>
                <w:sz w:val="20"/>
                <w:szCs w:val="20"/>
              </w:rPr>
            </w:pPr>
            <w:r w:rsidRPr="006259E0">
              <w:rPr>
                <w:b/>
                <w:sz w:val="20"/>
                <w:szCs w:val="20"/>
              </w:rPr>
              <w:t>MU</w:t>
            </w:r>
          </w:p>
        </w:tc>
        <w:tc>
          <w:tcPr>
            <w:tcW w:w="1437" w:type="dxa"/>
            <w:vMerge w:val="restart"/>
          </w:tcPr>
          <w:p w14:paraId="63437482" w14:textId="407A763B" w:rsidR="00A66355" w:rsidRPr="006259E0" w:rsidRDefault="00A66355" w:rsidP="001B700F">
            <w:pPr>
              <w:rPr>
                <w:b/>
                <w:sz w:val="20"/>
                <w:szCs w:val="20"/>
              </w:rPr>
            </w:pPr>
            <w:r w:rsidRPr="006259E0">
              <w:rPr>
                <w:b/>
                <w:sz w:val="20"/>
                <w:szCs w:val="20"/>
              </w:rPr>
              <w:t>CU</w:t>
            </w:r>
          </w:p>
        </w:tc>
        <w:tc>
          <w:tcPr>
            <w:tcW w:w="1448" w:type="dxa"/>
            <w:vMerge w:val="restart"/>
          </w:tcPr>
          <w:p w14:paraId="3A14A724" w14:textId="1CB80C98" w:rsidR="00A66355" w:rsidRPr="006259E0" w:rsidRDefault="00A66355" w:rsidP="001B700F">
            <w:pPr>
              <w:rPr>
                <w:b/>
                <w:sz w:val="20"/>
                <w:szCs w:val="20"/>
              </w:rPr>
            </w:pPr>
            <w:r w:rsidRPr="006259E0">
              <w:rPr>
                <w:b/>
                <w:sz w:val="20"/>
                <w:szCs w:val="20"/>
              </w:rPr>
              <w:t>Stock</w:t>
            </w:r>
          </w:p>
        </w:tc>
        <w:tc>
          <w:tcPr>
            <w:tcW w:w="1405" w:type="dxa"/>
            <w:vMerge w:val="restart"/>
          </w:tcPr>
          <w:p w14:paraId="455CE9EB" w14:textId="02F701D7" w:rsidR="00A66355" w:rsidRPr="006259E0" w:rsidRDefault="00A66355" w:rsidP="001B700F">
            <w:pPr>
              <w:rPr>
                <w:b/>
                <w:sz w:val="20"/>
                <w:szCs w:val="20"/>
              </w:rPr>
            </w:pPr>
            <w:commentRangeStart w:id="1"/>
            <w:r w:rsidRPr="006259E0">
              <w:rPr>
                <w:b/>
                <w:sz w:val="20"/>
                <w:szCs w:val="20"/>
              </w:rPr>
              <w:t>Status</w:t>
            </w:r>
            <w:commentRangeEnd w:id="1"/>
            <w:r w:rsidRPr="006259E0">
              <w:rPr>
                <w:rStyle w:val="CommentReference"/>
                <w:b/>
                <w:sz w:val="20"/>
                <w:szCs w:val="20"/>
              </w:rPr>
              <w:commentReference w:id="1"/>
            </w:r>
            <w:r w:rsidRPr="006259E0">
              <w:rPr>
                <w:b/>
                <w:sz w:val="20"/>
                <w:szCs w:val="20"/>
                <w:vertAlign w:val="superscript"/>
              </w:rPr>
              <w:t>†</w:t>
            </w:r>
          </w:p>
        </w:tc>
        <w:tc>
          <w:tcPr>
            <w:tcW w:w="985" w:type="dxa"/>
            <w:vMerge w:val="restart"/>
          </w:tcPr>
          <w:p w14:paraId="206495CA" w14:textId="190F91AA" w:rsidR="00A66355" w:rsidRPr="006259E0" w:rsidRDefault="00A66355" w:rsidP="001B700F">
            <w:pPr>
              <w:rPr>
                <w:b/>
                <w:sz w:val="20"/>
                <w:szCs w:val="20"/>
              </w:rPr>
            </w:pPr>
            <w:r w:rsidRPr="006259E0">
              <w:rPr>
                <w:b/>
                <w:sz w:val="20"/>
                <w:szCs w:val="20"/>
              </w:rPr>
              <w:t>Time Series Start</w:t>
            </w:r>
          </w:p>
        </w:tc>
        <w:tc>
          <w:tcPr>
            <w:tcW w:w="988" w:type="dxa"/>
            <w:vMerge w:val="restart"/>
          </w:tcPr>
          <w:p w14:paraId="1886AE0C" w14:textId="04A49BF6" w:rsidR="00A66355" w:rsidRPr="006259E0" w:rsidRDefault="00A66355" w:rsidP="001B700F">
            <w:pPr>
              <w:rPr>
                <w:b/>
                <w:sz w:val="20"/>
                <w:szCs w:val="20"/>
              </w:rPr>
            </w:pPr>
            <w:r w:rsidRPr="006259E0">
              <w:rPr>
                <w:b/>
                <w:sz w:val="20"/>
                <w:szCs w:val="20"/>
              </w:rPr>
              <w:t>SR Model</w:t>
            </w:r>
          </w:p>
        </w:tc>
        <w:tc>
          <w:tcPr>
            <w:tcW w:w="2253" w:type="dxa"/>
            <w:gridSpan w:val="3"/>
          </w:tcPr>
          <w:p w14:paraId="6786C198" w14:textId="7E1E0741" w:rsidR="00A66355" w:rsidRPr="006259E0" w:rsidRDefault="00A66355" w:rsidP="00A66355">
            <w:pPr>
              <w:rPr>
                <w:b/>
                <w:sz w:val="20"/>
                <w:szCs w:val="20"/>
              </w:rPr>
            </w:pPr>
            <w:r w:rsidRPr="006259E0">
              <w:rPr>
                <w:b/>
                <w:sz w:val="20"/>
                <w:szCs w:val="20"/>
              </w:rPr>
              <w:t>SR Model Parameters</w:t>
            </w:r>
          </w:p>
        </w:tc>
      </w:tr>
      <w:tr w:rsidR="00A66355" w14:paraId="27C5010B" w14:textId="77777777" w:rsidTr="00A66355">
        <w:trPr>
          <w:trHeight w:val="320"/>
        </w:trPr>
        <w:tc>
          <w:tcPr>
            <w:tcW w:w="1060" w:type="dxa"/>
            <w:vMerge/>
          </w:tcPr>
          <w:p w14:paraId="0E6AD6C6" w14:textId="77777777" w:rsidR="00A66355" w:rsidRPr="00A66355" w:rsidRDefault="00A66355" w:rsidP="001B700F">
            <w:pPr>
              <w:rPr>
                <w:sz w:val="20"/>
                <w:szCs w:val="20"/>
              </w:rPr>
            </w:pPr>
          </w:p>
        </w:tc>
        <w:tc>
          <w:tcPr>
            <w:tcW w:w="1437" w:type="dxa"/>
            <w:vMerge/>
          </w:tcPr>
          <w:p w14:paraId="33BE29D8" w14:textId="77777777" w:rsidR="00A66355" w:rsidRPr="00A66355" w:rsidRDefault="00A66355" w:rsidP="001B700F">
            <w:pPr>
              <w:rPr>
                <w:sz w:val="20"/>
                <w:szCs w:val="20"/>
              </w:rPr>
            </w:pPr>
          </w:p>
        </w:tc>
        <w:tc>
          <w:tcPr>
            <w:tcW w:w="1448" w:type="dxa"/>
            <w:vMerge/>
          </w:tcPr>
          <w:p w14:paraId="21581AFD" w14:textId="77777777" w:rsidR="00A66355" w:rsidRPr="00A66355" w:rsidRDefault="00A66355" w:rsidP="001B700F">
            <w:pPr>
              <w:rPr>
                <w:sz w:val="20"/>
                <w:szCs w:val="20"/>
              </w:rPr>
            </w:pPr>
          </w:p>
        </w:tc>
        <w:tc>
          <w:tcPr>
            <w:tcW w:w="1405" w:type="dxa"/>
            <w:vMerge/>
          </w:tcPr>
          <w:p w14:paraId="4C101561" w14:textId="77777777" w:rsidR="00A66355" w:rsidRPr="00A66355" w:rsidRDefault="00A66355" w:rsidP="001B700F">
            <w:pPr>
              <w:rPr>
                <w:sz w:val="20"/>
                <w:szCs w:val="20"/>
              </w:rPr>
            </w:pPr>
          </w:p>
        </w:tc>
        <w:tc>
          <w:tcPr>
            <w:tcW w:w="985" w:type="dxa"/>
            <w:vMerge/>
          </w:tcPr>
          <w:p w14:paraId="3ADDED31" w14:textId="77777777" w:rsidR="00A66355" w:rsidRPr="00A66355" w:rsidRDefault="00A66355" w:rsidP="001B700F">
            <w:pPr>
              <w:rPr>
                <w:sz w:val="20"/>
                <w:szCs w:val="20"/>
              </w:rPr>
            </w:pPr>
          </w:p>
        </w:tc>
        <w:tc>
          <w:tcPr>
            <w:tcW w:w="988" w:type="dxa"/>
            <w:vMerge/>
          </w:tcPr>
          <w:p w14:paraId="2011104B" w14:textId="283B3324" w:rsidR="00A66355" w:rsidRPr="00A66355" w:rsidRDefault="00A66355" w:rsidP="001B700F">
            <w:pPr>
              <w:rPr>
                <w:sz w:val="20"/>
                <w:szCs w:val="20"/>
              </w:rPr>
            </w:pPr>
          </w:p>
        </w:tc>
        <w:tc>
          <w:tcPr>
            <w:tcW w:w="751" w:type="dxa"/>
          </w:tcPr>
          <w:p w14:paraId="07D89EAC" w14:textId="2C418436" w:rsidR="00A66355" w:rsidRDefault="00A66355" w:rsidP="001B700F">
            <w:pPr>
              <w:rPr>
                <w:rFonts w:ascii="Calibri" w:eastAsia="Calibri" w:hAnsi="Calibri" w:cs="Times New Roman"/>
              </w:rPr>
            </w:pPr>
            <m:oMathPara>
              <m:oMath>
                <m:r>
                  <w:rPr>
                    <w:rFonts w:ascii="Cambria Math" w:hAnsi="Cambria Math"/>
                  </w:rPr>
                  <m:t>α</m:t>
                </m:r>
              </m:oMath>
            </m:oMathPara>
          </w:p>
        </w:tc>
        <w:tc>
          <w:tcPr>
            <w:tcW w:w="751" w:type="dxa"/>
          </w:tcPr>
          <w:p w14:paraId="1C4BCE94" w14:textId="6879CD41" w:rsidR="00A66355" w:rsidRDefault="00A66355" w:rsidP="001B700F">
            <w:pPr>
              <w:rPr>
                <w:rFonts w:ascii="Calibri" w:eastAsia="Calibri" w:hAnsi="Calibri" w:cs="Times New Roman"/>
              </w:rPr>
            </w:pPr>
            <m:oMathPara>
              <m:oMath>
                <m:r>
                  <w:rPr>
                    <w:rFonts w:ascii="Cambria Math" w:hAnsi="Cambria Math"/>
                  </w:rPr>
                  <m:t>β</m:t>
                </m:r>
              </m:oMath>
            </m:oMathPara>
          </w:p>
        </w:tc>
        <w:tc>
          <w:tcPr>
            <w:tcW w:w="751" w:type="dxa"/>
          </w:tcPr>
          <w:p w14:paraId="38F4F0C1" w14:textId="23C414F3" w:rsidR="00A66355" w:rsidRDefault="00A66355" w:rsidP="001B700F">
            <w:pPr>
              <w:rPr>
                <w:rFonts w:ascii="Calibri" w:eastAsia="Calibri" w:hAnsi="Calibri" w:cs="Times New Roman"/>
              </w:rPr>
            </w:pPr>
            <m:oMathPara>
              <m:oMath>
                <m:r>
                  <w:rPr>
                    <w:rFonts w:ascii="Cambria Math" w:hAnsi="Cambria Math"/>
                  </w:rPr>
                  <m:t>σ</m:t>
                </m:r>
              </m:oMath>
            </m:oMathPara>
          </w:p>
        </w:tc>
      </w:tr>
      <w:tr w:rsidR="00A66355" w14:paraId="6084864B" w14:textId="37BDC7B9" w:rsidTr="00A66355">
        <w:tc>
          <w:tcPr>
            <w:tcW w:w="1060" w:type="dxa"/>
          </w:tcPr>
          <w:p w14:paraId="0DAFDF1F" w14:textId="53B69563" w:rsidR="00A66355" w:rsidRPr="00A66355" w:rsidRDefault="00A66355" w:rsidP="001B700F">
            <w:pPr>
              <w:rPr>
                <w:sz w:val="20"/>
                <w:szCs w:val="20"/>
              </w:rPr>
            </w:pPr>
            <w:r w:rsidRPr="00A66355">
              <w:rPr>
                <w:sz w:val="20"/>
                <w:szCs w:val="20"/>
              </w:rPr>
              <w:t>Early Stuart</w:t>
            </w:r>
          </w:p>
        </w:tc>
        <w:tc>
          <w:tcPr>
            <w:tcW w:w="1437" w:type="dxa"/>
          </w:tcPr>
          <w:p w14:paraId="0CBB3F32" w14:textId="37DB703D" w:rsidR="00A66355" w:rsidRPr="00A66355" w:rsidRDefault="00A66355" w:rsidP="00FC666B">
            <w:pPr>
              <w:rPr>
                <w:sz w:val="20"/>
                <w:szCs w:val="20"/>
              </w:rPr>
            </w:pPr>
            <w:proofErr w:type="spellStart"/>
            <w:r w:rsidRPr="00A66355">
              <w:rPr>
                <w:sz w:val="20"/>
                <w:szCs w:val="20"/>
              </w:rPr>
              <w:t>Takla-Trembleur</w:t>
            </w:r>
            <w:proofErr w:type="spellEnd"/>
          </w:p>
        </w:tc>
        <w:tc>
          <w:tcPr>
            <w:tcW w:w="1448" w:type="dxa"/>
          </w:tcPr>
          <w:p w14:paraId="2F0F5778" w14:textId="66301A00" w:rsidR="00A66355" w:rsidRPr="00A66355" w:rsidRDefault="00A66355" w:rsidP="00FC666B">
            <w:pPr>
              <w:rPr>
                <w:sz w:val="20"/>
                <w:szCs w:val="20"/>
              </w:rPr>
            </w:pPr>
            <w:r w:rsidRPr="00A66355">
              <w:rPr>
                <w:sz w:val="20"/>
                <w:szCs w:val="20"/>
              </w:rPr>
              <w:t>Early Stuart</w:t>
            </w:r>
          </w:p>
        </w:tc>
        <w:tc>
          <w:tcPr>
            <w:tcW w:w="1405" w:type="dxa"/>
          </w:tcPr>
          <w:p w14:paraId="7A9B5AB3" w14:textId="5DE15F15" w:rsidR="00A66355" w:rsidRPr="00A66355" w:rsidRDefault="00A66355" w:rsidP="001B700F">
            <w:pPr>
              <w:rPr>
                <w:sz w:val="20"/>
                <w:szCs w:val="20"/>
              </w:rPr>
            </w:pPr>
            <w:r w:rsidRPr="00A66355">
              <w:rPr>
                <w:sz w:val="20"/>
                <w:szCs w:val="20"/>
              </w:rPr>
              <w:t>Red</w:t>
            </w:r>
          </w:p>
        </w:tc>
        <w:tc>
          <w:tcPr>
            <w:tcW w:w="985" w:type="dxa"/>
          </w:tcPr>
          <w:p w14:paraId="53B44A5A" w14:textId="0553D5AB" w:rsidR="00A66355" w:rsidRPr="00A66355" w:rsidRDefault="00A66355" w:rsidP="001B700F">
            <w:pPr>
              <w:rPr>
                <w:sz w:val="20"/>
                <w:szCs w:val="20"/>
              </w:rPr>
            </w:pPr>
            <w:r w:rsidRPr="00A66355">
              <w:rPr>
                <w:sz w:val="20"/>
                <w:szCs w:val="20"/>
              </w:rPr>
              <w:t>1948</w:t>
            </w:r>
          </w:p>
        </w:tc>
        <w:tc>
          <w:tcPr>
            <w:tcW w:w="988" w:type="dxa"/>
          </w:tcPr>
          <w:p w14:paraId="34F38980" w14:textId="7E155AD1" w:rsidR="00A66355" w:rsidRPr="00A66355" w:rsidRDefault="00A66355" w:rsidP="001B700F">
            <w:pPr>
              <w:rPr>
                <w:sz w:val="20"/>
                <w:szCs w:val="20"/>
              </w:rPr>
            </w:pPr>
            <w:r w:rsidRPr="00A66355">
              <w:rPr>
                <w:sz w:val="20"/>
                <w:szCs w:val="20"/>
              </w:rPr>
              <w:t>Larkin</w:t>
            </w:r>
          </w:p>
        </w:tc>
        <w:tc>
          <w:tcPr>
            <w:tcW w:w="751" w:type="dxa"/>
          </w:tcPr>
          <w:p w14:paraId="09E8F025" w14:textId="2F4847D4" w:rsidR="00A66355" w:rsidRPr="00A66355" w:rsidRDefault="00A66355" w:rsidP="00A66355">
            <w:pPr>
              <w:rPr>
                <w:sz w:val="20"/>
                <w:szCs w:val="20"/>
              </w:rPr>
            </w:pPr>
            <w:r>
              <w:rPr>
                <w:sz w:val="20"/>
                <w:szCs w:val="20"/>
              </w:rPr>
              <w:t>1.80</w:t>
            </w:r>
          </w:p>
        </w:tc>
        <w:tc>
          <w:tcPr>
            <w:tcW w:w="751" w:type="dxa"/>
          </w:tcPr>
          <w:p w14:paraId="1696649C" w14:textId="02F8612B" w:rsidR="00A66355" w:rsidRPr="00A66355" w:rsidRDefault="00A66355" w:rsidP="00A66355">
            <w:pPr>
              <w:rPr>
                <w:sz w:val="20"/>
                <w:szCs w:val="20"/>
              </w:rPr>
            </w:pPr>
            <w:r>
              <w:rPr>
                <w:sz w:val="20"/>
                <w:szCs w:val="20"/>
              </w:rPr>
              <w:t>1.49</w:t>
            </w:r>
          </w:p>
        </w:tc>
        <w:tc>
          <w:tcPr>
            <w:tcW w:w="751" w:type="dxa"/>
          </w:tcPr>
          <w:p w14:paraId="06A3E671" w14:textId="0DB4573C" w:rsidR="00A66355" w:rsidRPr="00A66355" w:rsidRDefault="00A66355" w:rsidP="00A66355">
            <w:pPr>
              <w:rPr>
                <w:sz w:val="20"/>
                <w:szCs w:val="20"/>
              </w:rPr>
            </w:pPr>
            <w:r>
              <w:rPr>
                <w:sz w:val="20"/>
                <w:szCs w:val="20"/>
              </w:rPr>
              <w:t>0.77</w:t>
            </w:r>
          </w:p>
        </w:tc>
      </w:tr>
      <w:tr w:rsidR="00A66355" w14:paraId="706C04B2" w14:textId="58CC358C" w:rsidTr="00A66355">
        <w:tc>
          <w:tcPr>
            <w:tcW w:w="1060" w:type="dxa"/>
            <w:vMerge w:val="restart"/>
          </w:tcPr>
          <w:p w14:paraId="5720C3CF" w14:textId="716734EF" w:rsidR="00A66355" w:rsidRPr="00A66355" w:rsidRDefault="00A66355" w:rsidP="001B700F">
            <w:pPr>
              <w:rPr>
                <w:sz w:val="20"/>
                <w:szCs w:val="20"/>
              </w:rPr>
            </w:pPr>
            <w:r w:rsidRPr="00A66355">
              <w:rPr>
                <w:sz w:val="20"/>
                <w:szCs w:val="20"/>
              </w:rPr>
              <w:t>Early Summer</w:t>
            </w:r>
          </w:p>
        </w:tc>
        <w:tc>
          <w:tcPr>
            <w:tcW w:w="1437" w:type="dxa"/>
          </w:tcPr>
          <w:p w14:paraId="2C547FC1" w14:textId="06E53D21" w:rsidR="00A66355" w:rsidRPr="00A66355" w:rsidRDefault="00A66355" w:rsidP="001B700F">
            <w:pPr>
              <w:rPr>
                <w:sz w:val="20"/>
                <w:szCs w:val="20"/>
              </w:rPr>
            </w:pPr>
            <w:proofErr w:type="spellStart"/>
            <w:r w:rsidRPr="00A66355">
              <w:rPr>
                <w:sz w:val="20"/>
                <w:szCs w:val="20"/>
              </w:rPr>
              <w:t>Bowron</w:t>
            </w:r>
            <w:proofErr w:type="spellEnd"/>
          </w:p>
        </w:tc>
        <w:tc>
          <w:tcPr>
            <w:tcW w:w="1448" w:type="dxa"/>
          </w:tcPr>
          <w:p w14:paraId="1F04D0DD" w14:textId="0674079B" w:rsidR="00A66355" w:rsidRPr="00A66355" w:rsidRDefault="00A66355" w:rsidP="001B700F">
            <w:pPr>
              <w:rPr>
                <w:sz w:val="20"/>
                <w:szCs w:val="20"/>
              </w:rPr>
            </w:pPr>
            <w:proofErr w:type="spellStart"/>
            <w:r w:rsidRPr="00A66355">
              <w:rPr>
                <w:sz w:val="20"/>
                <w:szCs w:val="20"/>
              </w:rPr>
              <w:t>Bowron</w:t>
            </w:r>
            <w:proofErr w:type="spellEnd"/>
          </w:p>
        </w:tc>
        <w:tc>
          <w:tcPr>
            <w:tcW w:w="1405" w:type="dxa"/>
          </w:tcPr>
          <w:p w14:paraId="16CD8102" w14:textId="135D66CD" w:rsidR="00A66355" w:rsidRPr="00A66355" w:rsidRDefault="00A66355" w:rsidP="001B700F">
            <w:pPr>
              <w:rPr>
                <w:sz w:val="20"/>
                <w:szCs w:val="20"/>
              </w:rPr>
            </w:pPr>
            <w:r w:rsidRPr="00A66355">
              <w:rPr>
                <w:sz w:val="20"/>
                <w:szCs w:val="20"/>
              </w:rPr>
              <w:t>Red</w:t>
            </w:r>
          </w:p>
        </w:tc>
        <w:tc>
          <w:tcPr>
            <w:tcW w:w="985" w:type="dxa"/>
          </w:tcPr>
          <w:p w14:paraId="68E84BEF" w14:textId="7C38A95B" w:rsidR="00A66355" w:rsidRPr="00A66355" w:rsidRDefault="00A66355" w:rsidP="001B700F">
            <w:pPr>
              <w:rPr>
                <w:sz w:val="20"/>
                <w:szCs w:val="20"/>
              </w:rPr>
            </w:pPr>
            <w:r w:rsidRPr="00A66355">
              <w:rPr>
                <w:sz w:val="20"/>
                <w:szCs w:val="20"/>
              </w:rPr>
              <w:t>1948</w:t>
            </w:r>
          </w:p>
        </w:tc>
        <w:tc>
          <w:tcPr>
            <w:tcW w:w="988" w:type="dxa"/>
          </w:tcPr>
          <w:p w14:paraId="64DAF195" w14:textId="7470E6F9" w:rsidR="00A66355" w:rsidRPr="00A66355" w:rsidRDefault="00A66355" w:rsidP="001B700F">
            <w:pPr>
              <w:rPr>
                <w:sz w:val="20"/>
                <w:szCs w:val="20"/>
              </w:rPr>
            </w:pPr>
            <w:r w:rsidRPr="00A66355">
              <w:rPr>
                <w:sz w:val="20"/>
                <w:szCs w:val="20"/>
              </w:rPr>
              <w:t>Ricker</w:t>
            </w:r>
          </w:p>
        </w:tc>
        <w:tc>
          <w:tcPr>
            <w:tcW w:w="751" w:type="dxa"/>
          </w:tcPr>
          <w:p w14:paraId="784C9134" w14:textId="5A835D82" w:rsidR="00A66355" w:rsidRPr="00A66355" w:rsidRDefault="00A66355" w:rsidP="00A66355">
            <w:pPr>
              <w:rPr>
                <w:sz w:val="20"/>
                <w:szCs w:val="20"/>
              </w:rPr>
            </w:pPr>
            <w:r>
              <w:rPr>
                <w:sz w:val="20"/>
                <w:szCs w:val="20"/>
              </w:rPr>
              <w:t>1.60</w:t>
            </w:r>
          </w:p>
        </w:tc>
        <w:tc>
          <w:tcPr>
            <w:tcW w:w="751" w:type="dxa"/>
          </w:tcPr>
          <w:p w14:paraId="350DC8F3" w14:textId="0907740A" w:rsidR="00A66355" w:rsidRPr="00A66355" w:rsidRDefault="00A6332A" w:rsidP="00A66355">
            <w:pPr>
              <w:rPr>
                <w:sz w:val="20"/>
                <w:szCs w:val="20"/>
              </w:rPr>
            </w:pPr>
            <w:r>
              <w:rPr>
                <w:sz w:val="20"/>
                <w:szCs w:val="20"/>
              </w:rPr>
              <w:t>25.96</w:t>
            </w:r>
          </w:p>
        </w:tc>
        <w:tc>
          <w:tcPr>
            <w:tcW w:w="751" w:type="dxa"/>
          </w:tcPr>
          <w:p w14:paraId="2D2F140D" w14:textId="76D80B3B" w:rsidR="00A66355" w:rsidRPr="00A66355" w:rsidRDefault="00A6332A" w:rsidP="00A66355">
            <w:pPr>
              <w:rPr>
                <w:sz w:val="20"/>
                <w:szCs w:val="20"/>
              </w:rPr>
            </w:pPr>
            <w:r>
              <w:rPr>
                <w:sz w:val="20"/>
                <w:szCs w:val="20"/>
              </w:rPr>
              <w:t>0.81</w:t>
            </w:r>
          </w:p>
        </w:tc>
      </w:tr>
      <w:tr w:rsidR="00A66355" w14:paraId="5CDC3883" w14:textId="0221088C" w:rsidTr="00A66355">
        <w:tc>
          <w:tcPr>
            <w:tcW w:w="1060" w:type="dxa"/>
            <w:vMerge/>
          </w:tcPr>
          <w:p w14:paraId="7AFD0C55" w14:textId="31435C93" w:rsidR="00A66355" w:rsidRPr="00A66355" w:rsidRDefault="00A66355" w:rsidP="001B700F">
            <w:pPr>
              <w:rPr>
                <w:sz w:val="20"/>
                <w:szCs w:val="20"/>
              </w:rPr>
            </w:pPr>
          </w:p>
        </w:tc>
        <w:tc>
          <w:tcPr>
            <w:tcW w:w="1437" w:type="dxa"/>
            <w:vMerge w:val="restart"/>
          </w:tcPr>
          <w:p w14:paraId="1BDF3F86" w14:textId="2366D5CF" w:rsidR="00A66355" w:rsidRPr="00A66355" w:rsidRDefault="00A66355" w:rsidP="001B700F">
            <w:pPr>
              <w:rPr>
                <w:sz w:val="20"/>
                <w:szCs w:val="20"/>
              </w:rPr>
            </w:pPr>
            <w:r w:rsidRPr="00A66355">
              <w:rPr>
                <w:sz w:val="20"/>
                <w:szCs w:val="20"/>
              </w:rPr>
              <w:t>Shuswap-ES</w:t>
            </w:r>
          </w:p>
        </w:tc>
        <w:tc>
          <w:tcPr>
            <w:tcW w:w="1448" w:type="dxa"/>
          </w:tcPr>
          <w:p w14:paraId="58CF19D4" w14:textId="73D5FD73" w:rsidR="00A66355" w:rsidRPr="00A66355" w:rsidRDefault="00A66355" w:rsidP="001B700F">
            <w:pPr>
              <w:rPr>
                <w:sz w:val="20"/>
                <w:szCs w:val="20"/>
              </w:rPr>
            </w:pPr>
            <w:r w:rsidRPr="00A66355">
              <w:rPr>
                <w:sz w:val="20"/>
                <w:szCs w:val="20"/>
              </w:rPr>
              <w:t>Seymour</w:t>
            </w:r>
          </w:p>
        </w:tc>
        <w:tc>
          <w:tcPr>
            <w:tcW w:w="1405" w:type="dxa"/>
          </w:tcPr>
          <w:p w14:paraId="1C1ECB16" w14:textId="0B27E47F" w:rsidR="00A66355" w:rsidRPr="00A66355" w:rsidRDefault="00A66355" w:rsidP="001B700F">
            <w:pPr>
              <w:rPr>
                <w:sz w:val="20"/>
                <w:szCs w:val="20"/>
              </w:rPr>
            </w:pPr>
            <w:r w:rsidRPr="00A66355">
              <w:rPr>
                <w:sz w:val="20"/>
                <w:szCs w:val="20"/>
              </w:rPr>
              <w:t>Amber</w:t>
            </w:r>
          </w:p>
        </w:tc>
        <w:tc>
          <w:tcPr>
            <w:tcW w:w="985" w:type="dxa"/>
          </w:tcPr>
          <w:p w14:paraId="0CA03915" w14:textId="24C5F6A8" w:rsidR="00A66355" w:rsidRPr="00A66355" w:rsidRDefault="00A66355" w:rsidP="001B700F">
            <w:pPr>
              <w:rPr>
                <w:sz w:val="20"/>
                <w:szCs w:val="20"/>
              </w:rPr>
            </w:pPr>
            <w:r w:rsidRPr="00A66355">
              <w:rPr>
                <w:sz w:val="20"/>
                <w:szCs w:val="20"/>
              </w:rPr>
              <w:t>1948</w:t>
            </w:r>
          </w:p>
        </w:tc>
        <w:tc>
          <w:tcPr>
            <w:tcW w:w="988" w:type="dxa"/>
          </w:tcPr>
          <w:p w14:paraId="6461C223" w14:textId="54722E8F" w:rsidR="00A66355" w:rsidRPr="00A66355" w:rsidRDefault="00A66355" w:rsidP="001B700F">
            <w:pPr>
              <w:rPr>
                <w:sz w:val="20"/>
                <w:szCs w:val="20"/>
              </w:rPr>
            </w:pPr>
            <w:r w:rsidRPr="00A66355">
              <w:rPr>
                <w:sz w:val="20"/>
                <w:szCs w:val="20"/>
              </w:rPr>
              <w:t>Larkin</w:t>
            </w:r>
          </w:p>
        </w:tc>
        <w:tc>
          <w:tcPr>
            <w:tcW w:w="751" w:type="dxa"/>
          </w:tcPr>
          <w:p w14:paraId="2F0283E3" w14:textId="5933CAB9" w:rsidR="00A66355" w:rsidRPr="00A66355" w:rsidRDefault="00A6332A" w:rsidP="00A66355">
            <w:pPr>
              <w:rPr>
                <w:sz w:val="20"/>
                <w:szCs w:val="20"/>
              </w:rPr>
            </w:pPr>
            <w:r>
              <w:rPr>
                <w:sz w:val="20"/>
                <w:szCs w:val="20"/>
              </w:rPr>
              <w:t>1.98</w:t>
            </w:r>
          </w:p>
        </w:tc>
        <w:tc>
          <w:tcPr>
            <w:tcW w:w="751" w:type="dxa"/>
          </w:tcPr>
          <w:p w14:paraId="548C9A7B" w14:textId="32F4F173" w:rsidR="00A66355" w:rsidRPr="00A66355" w:rsidRDefault="00A6332A" w:rsidP="00A66355">
            <w:pPr>
              <w:rPr>
                <w:sz w:val="20"/>
                <w:szCs w:val="20"/>
              </w:rPr>
            </w:pPr>
            <w:r>
              <w:rPr>
                <w:sz w:val="20"/>
                <w:szCs w:val="20"/>
              </w:rPr>
              <w:t>3.58</w:t>
            </w:r>
          </w:p>
        </w:tc>
        <w:tc>
          <w:tcPr>
            <w:tcW w:w="751" w:type="dxa"/>
          </w:tcPr>
          <w:p w14:paraId="4851A3D2" w14:textId="79DFA53C" w:rsidR="00A66355" w:rsidRPr="00A66355" w:rsidRDefault="00A6332A" w:rsidP="00A66355">
            <w:pPr>
              <w:rPr>
                <w:sz w:val="20"/>
                <w:szCs w:val="20"/>
              </w:rPr>
            </w:pPr>
            <w:r>
              <w:rPr>
                <w:sz w:val="20"/>
                <w:szCs w:val="20"/>
              </w:rPr>
              <w:t>0.82</w:t>
            </w:r>
          </w:p>
        </w:tc>
      </w:tr>
      <w:tr w:rsidR="00A66355" w14:paraId="4D0F20A2" w14:textId="7F069BA2" w:rsidTr="00A66355">
        <w:tc>
          <w:tcPr>
            <w:tcW w:w="1060" w:type="dxa"/>
            <w:vMerge/>
          </w:tcPr>
          <w:p w14:paraId="0770E99D" w14:textId="77777777" w:rsidR="00A66355" w:rsidRPr="00A66355" w:rsidRDefault="00A66355" w:rsidP="001B700F">
            <w:pPr>
              <w:rPr>
                <w:sz w:val="20"/>
                <w:szCs w:val="20"/>
              </w:rPr>
            </w:pPr>
          </w:p>
        </w:tc>
        <w:tc>
          <w:tcPr>
            <w:tcW w:w="1437" w:type="dxa"/>
            <w:vMerge/>
          </w:tcPr>
          <w:p w14:paraId="0BF2071E" w14:textId="7369135F" w:rsidR="00A66355" w:rsidRPr="00A66355" w:rsidRDefault="00A66355" w:rsidP="001B700F">
            <w:pPr>
              <w:rPr>
                <w:sz w:val="20"/>
                <w:szCs w:val="20"/>
              </w:rPr>
            </w:pPr>
          </w:p>
        </w:tc>
        <w:tc>
          <w:tcPr>
            <w:tcW w:w="1448" w:type="dxa"/>
          </w:tcPr>
          <w:p w14:paraId="11BECE5B" w14:textId="5FF7C8C2" w:rsidR="00A66355" w:rsidRPr="00A66355" w:rsidRDefault="00A66355" w:rsidP="001B700F">
            <w:pPr>
              <w:rPr>
                <w:sz w:val="20"/>
                <w:szCs w:val="20"/>
              </w:rPr>
            </w:pPr>
            <w:r w:rsidRPr="00A66355">
              <w:rPr>
                <w:sz w:val="20"/>
                <w:szCs w:val="20"/>
              </w:rPr>
              <w:t>Scotch</w:t>
            </w:r>
          </w:p>
        </w:tc>
        <w:tc>
          <w:tcPr>
            <w:tcW w:w="1405" w:type="dxa"/>
          </w:tcPr>
          <w:p w14:paraId="5FFF33E0" w14:textId="1475996E" w:rsidR="00A66355" w:rsidRPr="00A66355" w:rsidRDefault="00A66355" w:rsidP="001B700F">
            <w:pPr>
              <w:rPr>
                <w:sz w:val="20"/>
                <w:szCs w:val="20"/>
              </w:rPr>
            </w:pPr>
            <w:r w:rsidRPr="00A66355">
              <w:rPr>
                <w:sz w:val="20"/>
                <w:szCs w:val="20"/>
              </w:rPr>
              <w:t>Amber</w:t>
            </w:r>
          </w:p>
        </w:tc>
        <w:tc>
          <w:tcPr>
            <w:tcW w:w="985" w:type="dxa"/>
          </w:tcPr>
          <w:p w14:paraId="04FBB2B5" w14:textId="59944267" w:rsidR="00A66355" w:rsidRPr="00A66355" w:rsidRDefault="00A66355" w:rsidP="001B700F">
            <w:pPr>
              <w:rPr>
                <w:sz w:val="20"/>
                <w:szCs w:val="20"/>
              </w:rPr>
            </w:pPr>
            <w:r w:rsidRPr="00A66355">
              <w:rPr>
                <w:sz w:val="20"/>
                <w:szCs w:val="20"/>
              </w:rPr>
              <w:t>1980</w:t>
            </w:r>
          </w:p>
        </w:tc>
        <w:tc>
          <w:tcPr>
            <w:tcW w:w="988" w:type="dxa"/>
          </w:tcPr>
          <w:p w14:paraId="5C7608C4" w14:textId="7821276C" w:rsidR="00A66355" w:rsidRPr="00A66355" w:rsidRDefault="00A66355" w:rsidP="001B700F">
            <w:pPr>
              <w:rPr>
                <w:sz w:val="20"/>
                <w:szCs w:val="20"/>
              </w:rPr>
            </w:pPr>
            <w:r w:rsidRPr="00A66355">
              <w:rPr>
                <w:sz w:val="20"/>
                <w:szCs w:val="20"/>
              </w:rPr>
              <w:t>Ricker</w:t>
            </w:r>
          </w:p>
        </w:tc>
        <w:tc>
          <w:tcPr>
            <w:tcW w:w="751" w:type="dxa"/>
          </w:tcPr>
          <w:p w14:paraId="6FAC2F8D" w14:textId="13D2F48C" w:rsidR="00A66355" w:rsidRPr="00A66355" w:rsidRDefault="00A6332A" w:rsidP="00A66355">
            <w:pPr>
              <w:rPr>
                <w:sz w:val="20"/>
                <w:szCs w:val="20"/>
              </w:rPr>
            </w:pPr>
            <w:r>
              <w:rPr>
                <w:sz w:val="20"/>
                <w:szCs w:val="20"/>
              </w:rPr>
              <w:t>1.50</w:t>
            </w:r>
          </w:p>
        </w:tc>
        <w:tc>
          <w:tcPr>
            <w:tcW w:w="751" w:type="dxa"/>
          </w:tcPr>
          <w:p w14:paraId="30FCF013" w14:textId="1EFC5B2E" w:rsidR="00A66355" w:rsidRPr="00A66355" w:rsidRDefault="00A6332A" w:rsidP="00A66355">
            <w:pPr>
              <w:rPr>
                <w:sz w:val="20"/>
                <w:szCs w:val="20"/>
              </w:rPr>
            </w:pPr>
            <w:r>
              <w:rPr>
                <w:sz w:val="20"/>
                <w:szCs w:val="20"/>
              </w:rPr>
              <w:t>4.83</w:t>
            </w:r>
          </w:p>
        </w:tc>
        <w:tc>
          <w:tcPr>
            <w:tcW w:w="751" w:type="dxa"/>
          </w:tcPr>
          <w:p w14:paraId="3B8D9FB8" w14:textId="5242AFA7" w:rsidR="00A66355" w:rsidRPr="00A66355" w:rsidRDefault="00A6332A" w:rsidP="00A66355">
            <w:pPr>
              <w:rPr>
                <w:sz w:val="20"/>
                <w:szCs w:val="20"/>
              </w:rPr>
            </w:pPr>
            <w:r>
              <w:rPr>
                <w:sz w:val="20"/>
                <w:szCs w:val="20"/>
              </w:rPr>
              <w:t>1.11</w:t>
            </w:r>
          </w:p>
        </w:tc>
      </w:tr>
      <w:tr w:rsidR="00A66355" w14:paraId="11CD2B32" w14:textId="43353813" w:rsidTr="00A66355">
        <w:tc>
          <w:tcPr>
            <w:tcW w:w="1060" w:type="dxa"/>
            <w:vMerge/>
          </w:tcPr>
          <w:p w14:paraId="5863B7FF" w14:textId="77777777" w:rsidR="00A66355" w:rsidRPr="00A66355" w:rsidRDefault="00A66355" w:rsidP="001B700F">
            <w:pPr>
              <w:rPr>
                <w:sz w:val="20"/>
                <w:szCs w:val="20"/>
              </w:rPr>
            </w:pPr>
          </w:p>
        </w:tc>
        <w:tc>
          <w:tcPr>
            <w:tcW w:w="1437" w:type="dxa"/>
          </w:tcPr>
          <w:p w14:paraId="452CF23D" w14:textId="3FDDA21A" w:rsidR="00A66355" w:rsidRPr="00A66355" w:rsidRDefault="00A66355" w:rsidP="001B700F">
            <w:pPr>
              <w:rPr>
                <w:sz w:val="20"/>
                <w:szCs w:val="20"/>
              </w:rPr>
            </w:pPr>
            <w:r w:rsidRPr="00A66355">
              <w:rPr>
                <w:sz w:val="20"/>
                <w:szCs w:val="20"/>
              </w:rPr>
              <w:t xml:space="preserve">North </w:t>
            </w:r>
            <w:proofErr w:type="spellStart"/>
            <w:r w:rsidRPr="00A66355">
              <w:rPr>
                <w:sz w:val="20"/>
                <w:szCs w:val="20"/>
              </w:rPr>
              <w:t>Barriere</w:t>
            </w:r>
            <w:proofErr w:type="spellEnd"/>
          </w:p>
        </w:tc>
        <w:tc>
          <w:tcPr>
            <w:tcW w:w="1448" w:type="dxa"/>
          </w:tcPr>
          <w:p w14:paraId="0496A6FA" w14:textId="34A0A14D" w:rsidR="00A66355" w:rsidRPr="00A66355" w:rsidRDefault="00A66355" w:rsidP="001B700F">
            <w:pPr>
              <w:rPr>
                <w:sz w:val="20"/>
                <w:szCs w:val="20"/>
              </w:rPr>
            </w:pPr>
            <w:r w:rsidRPr="00A66355">
              <w:rPr>
                <w:sz w:val="20"/>
                <w:szCs w:val="20"/>
              </w:rPr>
              <w:t>Fennel</w:t>
            </w:r>
          </w:p>
        </w:tc>
        <w:tc>
          <w:tcPr>
            <w:tcW w:w="1405" w:type="dxa"/>
          </w:tcPr>
          <w:p w14:paraId="22908988" w14:textId="7E8BDAC3" w:rsidR="00A66355" w:rsidRPr="00A66355" w:rsidRDefault="00A66355" w:rsidP="001B700F">
            <w:pPr>
              <w:rPr>
                <w:sz w:val="20"/>
                <w:szCs w:val="20"/>
              </w:rPr>
            </w:pPr>
            <w:r w:rsidRPr="00A66355">
              <w:rPr>
                <w:sz w:val="20"/>
                <w:szCs w:val="20"/>
              </w:rPr>
              <w:t>Amber</w:t>
            </w:r>
          </w:p>
        </w:tc>
        <w:tc>
          <w:tcPr>
            <w:tcW w:w="985" w:type="dxa"/>
          </w:tcPr>
          <w:p w14:paraId="6DE1FB57" w14:textId="27C44C2D" w:rsidR="00A66355" w:rsidRPr="00A66355" w:rsidRDefault="00A66355" w:rsidP="001B700F">
            <w:pPr>
              <w:rPr>
                <w:sz w:val="20"/>
                <w:szCs w:val="20"/>
              </w:rPr>
            </w:pPr>
            <w:r w:rsidRPr="00A66355">
              <w:rPr>
                <w:sz w:val="20"/>
                <w:szCs w:val="20"/>
              </w:rPr>
              <w:t>1967</w:t>
            </w:r>
          </w:p>
        </w:tc>
        <w:tc>
          <w:tcPr>
            <w:tcW w:w="988" w:type="dxa"/>
          </w:tcPr>
          <w:p w14:paraId="1DF8EF8A" w14:textId="2F2824FD" w:rsidR="00A66355" w:rsidRPr="00A66355" w:rsidRDefault="00A66355" w:rsidP="001B700F">
            <w:pPr>
              <w:rPr>
                <w:sz w:val="20"/>
                <w:szCs w:val="20"/>
              </w:rPr>
            </w:pPr>
            <w:r w:rsidRPr="00A66355">
              <w:rPr>
                <w:sz w:val="20"/>
                <w:szCs w:val="20"/>
              </w:rPr>
              <w:t>Ricker</w:t>
            </w:r>
          </w:p>
        </w:tc>
        <w:tc>
          <w:tcPr>
            <w:tcW w:w="751" w:type="dxa"/>
          </w:tcPr>
          <w:p w14:paraId="61E61274" w14:textId="6AA52AD8" w:rsidR="00A66355" w:rsidRPr="00A66355" w:rsidRDefault="00A6332A" w:rsidP="00A66355">
            <w:pPr>
              <w:rPr>
                <w:sz w:val="20"/>
                <w:szCs w:val="20"/>
              </w:rPr>
            </w:pPr>
            <w:r>
              <w:rPr>
                <w:sz w:val="20"/>
                <w:szCs w:val="20"/>
              </w:rPr>
              <w:t>2.14</w:t>
            </w:r>
          </w:p>
        </w:tc>
        <w:tc>
          <w:tcPr>
            <w:tcW w:w="751" w:type="dxa"/>
          </w:tcPr>
          <w:p w14:paraId="08B81D33" w14:textId="5D6994FB" w:rsidR="00A66355" w:rsidRPr="00A66355" w:rsidRDefault="00A6332A" w:rsidP="00A66355">
            <w:pPr>
              <w:rPr>
                <w:sz w:val="20"/>
                <w:szCs w:val="20"/>
              </w:rPr>
            </w:pPr>
            <w:r>
              <w:rPr>
                <w:sz w:val="20"/>
                <w:szCs w:val="20"/>
              </w:rPr>
              <w:t>97.82</w:t>
            </w:r>
          </w:p>
        </w:tc>
        <w:tc>
          <w:tcPr>
            <w:tcW w:w="751" w:type="dxa"/>
          </w:tcPr>
          <w:p w14:paraId="6BB50FC2" w14:textId="36854C55" w:rsidR="00A66355" w:rsidRPr="00A66355" w:rsidRDefault="00A6332A" w:rsidP="00A66355">
            <w:pPr>
              <w:rPr>
                <w:sz w:val="20"/>
                <w:szCs w:val="20"/>
              </w:rPr>
            </w:pPr>
            <w:r>
              <w:rPr>
                <w:sz w:val="20"/>
                <w:szCs w:val="20"/>
              </w:rPr>
              <w:t>0.96</w:t>
            </w:r>
          </w:p>
        </w:tc>
      </w:tr>
      <w:tr w:rsidR="00A66355" w14:paraId="1825E70A" w14:textId="1C2A8408" w:rsidTr="00A66355">
        <w:tc>
          <w:tcPr>
            <w:tcW w:w="1060" w:type="dxa"/>
            <w:vMerge/>
          </w:tcPr>
          <w:p w14:paraId="06FEDBF5" w14:textId="77777777" w:rsidR="00A66355" w:rsidRPr="00A66355" w:rsidRDefault="00A66355" w:rsidP="001B700F">
            <w:pPr>
              <w:rPr>
                <w:sz w:val="20"/>
                <w:szCs w:val="20"/>
              </w:rPr>
            </w:pPr>
          </w:p>
        </w:tc>
        <w:tc>
          <w:tcPr>
            <w:tcW w:w="1437" w:type="dxa"/>
          </w:tcPr>
          <w:p w14:paraId="43B4CE08" w14:textId="522E8190" w:rsidR="00A66355" w:rsidRPr="00A66355" w:rsidRDefault="00A66355" w:rsidP="001B700F">
            <w:pPr>
              <w:rPr>
                <w:sz w:val="20"/>
                <w:szCs w:val="20"/>
              </w:rPr>
            </w:pPr>
            <w:r w:rsidRPr="00A66355">
              <w:rPr>
                <w:sz w:val="20"/>
                <w:szCs w:val="20"/>
              </w:rPr>
              <w:t>Anderson-Seton</w:t>
            </w:r>
          </w:p>
        </w:tc>
        <w:tc>
          <w:tcPr>
            <w:tcW w:w="1448" w:type="dxa"/>
          </w:tcPr>
          <w:p w14:paraId="7A4901B8" w14:textId="37D55279" w:rsidR="00A66355" w:rsidRPr="00A66355" w:rsidRDefault="00A66355" w:rsidP="001B700F">
            <w:pPr>
              <w:rPr>
                <w:sz w:val="20"/>
                <w:szCs w:val="20"/>
              </w:rPr>
            </w:pPr>
            <w:r w:rsidRPr="00A66355">
              <w:rPr>
                <w:sz w:val="20"/>
                <w:szCs w:val="20"/>
              </w:rPr>
              <w:t>Gates</w:t>
            </w:r>
          </w:p>
        </w:tc>
        <w:tc>
          <w:tcPr>
            <w:tcW w:w="1405" w:type="dxa"/>
          </w:tcPr>
          <w:p w14:paraId="5DD3E721" w14:textId="565467D2" w:rsidR="00A66355" w:rsidRPr="00A66355" w:rsidRDefault="00A66355" w:rsidP="001B700F">
            <w:pPr>
              <w:rPr>
                <w:sz w:val="20"/>
                <w:szCs w:val="20"/>
              </w:rPr>
            </w:pPr>
            <w:r w:rsidRPr="00A66355">
              <w:rPr>
                <w:sz w:val="20"/>
                <w:szCs w:val="20"/>
              </w:rPr>
              <w:t>Amber/Green</w:t>
            </w:r>
          </w:p>
        </w:tc>
        <w:tc>
          <w:tcPr>
            <w:tcW w:w="985" w:type="dxa"/>
          </w:tcPr>
          <w:p w14:paraId="332CE984" w14:textId="30AB1D43" w:rsidR="00A66355" w:rsidRPr="00A66355" w:rsidRDefault="00A66355" w:rsidP="001B700F">
            <w:pPr>
              <w:rPr>
                <w:sz w:val="20"/>
                <w:szCs w:val="20"/>
              </w:rPr>
            </w:pPr>
            <w:r w:rsidRPr="00A66355">
              <w:rPr>
                <w:sz w:val="20"/>
                <w:szCs w:val="20"/>
              </w:rPr>
              <w:t>1968</w:t>
            </w:r>
          </w:p>
        </w:tc>
        <w:tc>
          <w:tcPr>
            <w:tcW w:w="988" w:type="dxa"/>
          </w:tcPr>
          <w:p w14:paraId="2556BD6C" w14:textId="09DE5B59" w:rsidR="00A66355" w:rsidRPr="00A66355" w:rsidRDefault="00A66355" w:rsidP="001B700F">
            <w:pPr>
              <w:rPr>
                <w:sz w:val="20"/>
                <w:szCs w:val="20"/>
              </w:rPr>
            </w:pPr>
            <w:r w:rsidRPr="00A66355">
              <w:rPr>
                <w:sz w:val="20"/>
                <w:szCs w:val="20"/>
              </w:rPr>
              <w:t>Ricker</w:t>
            </w:r>
          </w:p>
        </w:tc>
        <w:tc>
          <w:tcPr>
            <w:tcW w:w="751" w:type="dxa"/>
          </w:tcPr>
          <w:p w14:paraId="1BF47C4B" w14:textId="32CE28FA" w:rsidR="00A66355" w:rsidRPr="00A66355" w:rsidRDefault="00A6332A" w:rsidP="00A66355">
            <w:pPr>
              <w:rPr>
                <w:sz w:val="20"/>
                <w:szCs w:val="20"/>
              </w:rPr>
            </w:pPr>
            <w:r>
              <w:rPr>
                <w:sz w:val="20"/>
                <w:szCs w:val="20"/>
              </w:rPr>
              <w:t>1.73</w:t>
            </w:r>
          </w:p>
        </w:tc>
        <w:tc>
          <w:tcPr>
            <w:tcW w:w="751" w:type="dxa"/>
          </w:tcPr>
          <w:p w14:paraId="5E144512" w14:textId="2A06DF54" w:rsidR="00A66355" w:rsidRPr="00A66355" w:rsidRDefault="00A6332A" w:rsidP="00A66355">
            <w:pPr>
              <w:rPr>
                <w:sz w:val="20"/>
                <w:szCs w:val="20"/>
              </w:rPr>
            </w:pPr>
            <w:r>
              <w:rPr>
                <w:sz w:val="20"/>
                <w:szCs w:val="20"/>
              </w:rPr>
              <w:t>12.88</w:t>
            </w:r>
          </w:p>
        </w:tc>
        <w:tc>
          <w:tcPr>
            <w:tcW w:w="751" w:type="dxa"/>
          </w:tcPr>
          <w:p w14:paraId="2617F8CE" w14:textId="64B2718E" w:rsidR="00A66355" w:rsidRPr="00A66355" w:rsidRDefault="00A6332A" w:rsidP="00A66355">
            <w:pPr>
              <w:rPr>
                <w:sz w:val="20"/>
                <w:szCs w:val="20"/>
              </w:rPr>
            </w:pPr>
            <w:r>
              <w:rPr>
                <w:sz w:val="20"/>
                <w:szCs w:val="20"/>
              </w:rPr>
              <w:t>0.92</w:t>
            </w:r>
          </w:p>
        </w:tc>
      </w:tr>
      <w:tr w:rsidR="00A66355" w14:paraId="19A36130" w14:textId="00B0BEC5" w:rsidTr="00A66355">
        <w:tc>
          <w:tcPr>
            <w:tcW w:w="1060" w:type="dxa"/>
            <w:vMerge/>
          </w:tcPr>
          <w:p w14:paraId="09C0188E" w14:textId="77777777" w:rsidR="00A66355" w:rsidRPr="00A66355" w:rsidRDefault="00A66355" w:rsidP="001B700F">
            <w:pPr>
              <w:rPr>
                <w:sz w:val="20"/>
                <w:szCs w:val="20"/>
              </w:rPr>
            </w:pPr>
          </w:p>
        </w:tc>
        <w:tc>
          <w:tcPr>
            <w:tcW w:w="1437" w:type="dxa"/>
          </w:tcPr>
          <w:p w14:paraId="297AA38E" w14:textId="4FFFE939" w:rsidR="00A66355" w:rsidRPr="00A66355" w:rsidRDefault="00A66355" w:rsidP="001B700F">
            <w:pPr>
              <w:rPr>
                <w:sz w:val="20"/>
                <w:szCs w:val="20"/>
              </w:rPr>
            </w:pPr>
            <w:proofErr w:type="spellStart"/>
            <w:r w:rsidRPr="00A66355">
              <w:rPr>
                <w:sz w:val="20"/>
                <w:szCs w:val="20"/>
              </w:rPr>
              <w:t>Nadina</w:t>
            </w:r>
            <w:proofErr w:type="spellEnd"/>
            <w:r w:rsidRPr="00A66355">
              <w:rPr>
                <w:sz w:val="20"/>
                <w:szCs w:val="20"/>
              </w:rPr>
              <w:t>-Francois</w:t>
            </w:r>
          </w:p>
        </w:tc>
        <w:tc>
          <w:tcPr>
            <w:tcW w:w="1448" w:type="dxa"/>
          </w:tcPr>
          <w:p w14:paraId="60E13941" w14:textId="0D3DBCBF" w:rsidR="00A66355" w:rsidRPr="00A66355" w:rsidRDefault="00A66355" w:rsidP="001B700F">
            <w:pPr>
              <w:rPr>
                <w:sz w:val="20"/>
                <w:szCs w:val="20"/>
              </w:rPr>
            </w:pPr>
            <w:proofErr w:type="spellStart"/>
            <w:r w:rsidRPr="00A66355">
              <w:rPr>
                <w:sz w:val="20"/>
                <w:szCs w:val="20"/>
              </w:rPr>
              <w:t>Nadina</w:t>
            </w:r>
            <w:proofErr w:type="spellEnd"/>
          </w:p>
        </w:tc>
        <w:tc>
          <w:tcPr>
            <w:tcW w:w="1405" w:type="dxa"/>
          </w:tcPr>
          <w:p w14:paraId="3B5E5512" w14:textId="7F1FBC3A" w:rsidR="00A66355" w:rsidRPr="00A66355" w:rsidRDefault="00A66355" w:rsidP="001B700F">
            <w:pPr>
              <w:rPr>
                <w:sz w:val="20"/>
                <w:szCs w:val="20"/>
              </w:rPr>
            </w:pPr>
            <w:r w:rsidRPr="00A66355">
              <w:rPr>
                <w:sz w:val="20"/>
                <w:szCs w:val="20"/>
              </w:rPr>
              <w:t>Amber/Green</w:t>
            </w:r>
          </w:p>
        </w:tc>
        <w:tc>
          <w:tcPr>
            <w:tcW w:w="985" w:type="dxa"/>
          </w:tcPr>
          <w:p w14:paraId="793CA20C" w14:textId="2F8E4EAF" w:rsidR="00A66355" w:rsidRPr="00A66355" w:rsidRDefault="00A66355" w:rsidP="001B700F">
            <w:pPr>
              <w:rPr>
                <w:sz w:val="20"/>
                <w:szCs w:val="20"/>
              </w:rPr>
            </w:pPr>
            <w:r w:rsidRPr="00A66355">
              <w:rPr>
                <w:sz w:val="20"/>
                <w:szCs w:val="20"/>
              </w:rPr>
              <w:t>1973</w:t>
            </w:r>
          </w:p>
        </w:tc>
        <w:tc>
          <w:tcPr>
            <w:tcW w:w="988" w:type="dxa"/>
          </w:tcPr>
          <w:p w14:paraId="2CF260F1" w14:textId="2108D45D" w:rsidR="00A66355" w:rsidRPr="00A66355" w:rsidRDefault="00A66355" w:rsidP="001B700F">
            <w:pPr>
              <w:rPr>
                <w:sz w:val="20"/>
                <w:szCs w:val="20"/>
              </w:rPr>
            </w:pPr>
            <w:r w:rsidRPr="00A66355">
              <w:rPr>
                <w:sz w:val="20"/>
                <w:szCs w:val="20"/>
              </w:rPr>
              <w:t>Ricker</w:t>
            </w:r>
          </w:p>
        </w:tc>
        <w:tc>
          <w:tcPr>
            <w:tcW w:w="751" w:type="dxa"/>
          </w:tcPr>
          <w:p w14:paraId="798E5943" w14:textId="2CBB3ED6" w:rsidR="00A66355" w:rsidRPr="00A66355" w:rsidRDefault="00A6332A" w:rsidP="00A66355">
            <w:pPr>
              <w:rPr>
                <w:sz w:val="20"/>
                <w:szCs w:val="20"/>
              </w:rPr>
            </w:pPr>
            <w:r>
              <w:rPr>
                <w:sz w:val="20"/>
                <w:szCs w:val="20"/>
              </w:rPr>
              <w:t>1.40</w:t>
            </w:r>
          </w:p>
        </w:tc>
        <w:tc>
          <w:tcPr>
            <w:tcW w:w="751" w:type="dxa"/>
          </w:tcPr>
          <w:p w14:paraId="102A8F7B" w14:textId="266660F3" w:rsidR="00A66355" w:rsidRPr="00A66355" w:rsidRDefault="00A6332A" w:rsidP="00A66355">
            <w:pPr>
              <w:rPr>
                <w:sz w:val="20"/>
                <w:szCs w:val="20"/>
              </w:rPr>
            </w:pPr>
            <w:r>
              <w:rPr>
                <w:sz w:val="20"/>
                <w:szCs w:val="20"/>
              </w:rPr>
              <w:t>6.31</w:t>
            </w:r>
          </w:p>
        </w:tc>
        <w:tc>
          <w:tcPr>
            <w:tcW w:w="751" w:type="dxa"/>
          </w:tcPr>
          <w:p w14:paraId="17934D6E" w14:textId="40A20F83" w:rsidR="00A66355" w:rsidRPr="00A66355" w:rsidRDefault="00A6332A" w:rsidP="00A66355">
            <w:pPr>
              <w:rPr>
                <w:sz w:val="20"/>
                <w:szCs w:val="20"/>
              </w:rPr>
            </w:pPr>
            <w:r>
              <w:rPr>
                <w:sz w:val="20"/>
                <w:szCs w:val="20"/>
              </w:rPr>
              <w:t>0.87</w:t>
            </w:r>
          </w:p>
        </w:tc>
      </w:tr>
      <w:tr w:rsidR="00A66355" w14:paraId="0DA20BF3" w14:textId="090E41D8" w:rsidTr="00A66355">
        <w:tc>
          <w:tcPr>
            <w:tcW w:w="1060" w:type="dxa"/>
            <w:vMerge/>
          </w:tcPr>
          <w:p w14:paraId="25D3BE1F" w14:textId="77777777" w:rsidR="00A66355" w:rsidRPr="00A66355" w:rsidRDefault="00A66355" w:rsidP="001B700F">
            <w:pPr>
              <w:rPr>
                <w:sz w:val="20"/>
                <w:szCs w:val="20"/>
              </w:rPr>
            </w:pPr>
          </w:p>
        </w:tc>
        <w:tc>
          <w:tcPr>
            <w:tcW w:w="1437" w:type="dxa"/>
          </w:tcPr>
          <w:p w14:paraId="4731839A" w14:textId="27A320C7" w:rsidR="00A66355" w:rsidRPr="00A66355" w:rsidRDefault="00A66355" w:rsidP="001B700F">
            <w:pPr>
              <w:rPr>
                <w:sz w:val="20"/>
                <w:szCs w:val="20"/>
              </w:rPr>
            </w:pPr>
            <w:r w:rsidRPr="00A66355">
              <w:rPr>
                <w:sz w:val="20"/>
                <w:szCs w:val="20"/>
              </w:rPr>
              <w:t>Pitt</w:t>
            </w:r>
          </w:p>
        </w:tc>
        <w:tc>
          <w:tcPr>
            <w:tcW w:w="1448" w:type="dxa"/>
          </w:tcPr>
          <w:p w14:paraId="51928AB4" w14:textId="382D2971" w:rsidR="00A66355" w:rsidRPr="00A66355" w:rsidRDefault="00A66355" w:rsidP="001B700F">
            <w:pPr>
              <w:rPr>
                <w:sz w:val="20"/>
                <w:szCs w:val="20"/>
              </w:rPr>
            </w:pPr>
            <w:r w:rsidRPr="00A66355">
              <w:rPr>
                <w:sz w:val="20"/>
                <w:szCs w:val="20"/>
              </w:rPr>
              <w:t>Upper Pitt River</w:t>
            </w:r>
          </w:p>
        </w:tc>
        <w:tc>
          <w:tcPr>
            <w:tcW w:w="1405" w:type="dxa"/>
          </w:tcPr>
          <w:p w14:paraId="7DDFFA79" w14:textId="7F84EE35" w:rsidR="00A66355" w:rsidRPr="00A66355" w:rsidRDefault="00A66355" w:rsidP="001B700F">
            <w:pPr>
              <w:rPr>
                <w:sz w:val="20"/>
                <w:szCs w:val="20"/>
              </w:rPr>
            </w:pPr>
            <w:r w:rsidRPr="00A66355">
              <w:rPr>
                <w:sz w:val="20"/>
                <w:szCs w:val="20"/>
              </w:rPr>
              <w:t>Green</w:t>
            </w:r>
          </w:p>
        </w:tc>
        <w:tc>
          <w:tcPr>
            <w:tcW w:w="985" w:type="dxa"/>
          </w:tcPr>
          <w:p w14:paraId="72C66214" w14:textId="016D6406" w:rsidR="00A66355" w:rsidRPr="00A66355" w:rsidRDefault="00A66355" w:rsidP="001B700F">
            <w:pPr>
              <w:rPr>
                <w:sz w:val="20"/>
                <w:szCs w:val="20"/>
              </w:rPr>
            </w:pPr>
            <w:r w:rsidRPr="00A66355">
              <w:rPr>
                <w:sz w:val="20"/>
                <w:szCs w:val="20"/>
              </w:rPr>
              <w:t>1948</w:t>
            </w:r>
          </w:p>
        </w:tc>
        <w:tc>
          <w:tcPr>
            <w:tcW w:w="988" w:type="dxa"/>
          </w:tcPr>
          <w:p w14:paraId="1498E10E" w14:textId="0837A937" w:rsidR="00A66355" w:rsidRPr="00A66355" w:rsidRDefault="00A66355" w:rsidP="001B700F">
            <w:pPr>
              <w:rPr>
                <w:sz w:val="20"/>
                <w:szCs w:val="20"/>
              </w:rPr>
            </w:pPr>
            <w:r w:rsidRPr="00A66355">
              <w:rPr>
                <w:sz w:val="20"/>
                <w:szCs w:val="20"/>
              </w:rPr>
              <w:t>Ricker</w:t>
            </w:r>
          </w:p>
        </w:tc>
        <w:tc>
          <w:tcPr>
            <w:tcW w:w="751" w:type="dxa"/>
          </w:tcPr>
          <w:p w14:paraId="49F171A6" w14:textId="2439E823" w:rsidR="00A66355" w:rsidRPr="00A66355" w:rsidRDefault="00A6332A" w:rsidP="00A66355">
            <w:pPr>
              <w:rPr>
                <w:sz w:val="20"/>
                <w:szCs w:val="20"/>
              </w:rPr>
            </w:pPr>
            <w:r>
              <w:rPr>
                <w:sz w:val="20"/>
                <w:szCs w:val="20"/>
              </w:rPr>
              <w:t>1.50</w:t>
            </w:r>
          </w:p>
        </w:tc>
        <w:tc>
          <w:tcPr>
            <w:tcW w:w="751" w:type="dxa"/>
          </w:tcPr>
          <w:p w14:paraId="62829688" w14:textId="5C8B4E7F" w:rsidR="00A66355" w:rsidRPr="00A66355" w:rsidRDefault="00A6332A" w:rsidP="00A66355">
            <w:pPr>
              <w:rPr>
                <w:sz w:val="20"/>
                <w:szCs w:val="20"/>
              </w:rPr>
            </w:pPr>
            <w:r>
              <w:rPr>
                <w:sz w:val="20"/>
                <w:szCs w:val="20"/>
              </w:rPr>
              <w:t>22.39</w:t>
            </w:r>
          </w:p>
        </w:tc>
        <w:tc>
          <w:tcPr>
            <w:tcW w:w="751" w:type="dxa"/>
          </w:tcPr>
          <w:p w14:paraId="0300A206" w14:textId="674F386C" w:rsidR="00A66355" w:rsidRPr="00A66355" w:rsidRDefault="00A6332A" w:rsidP="00A66355">
            <w:pPr>
              <w:rPr>
                <w:sz w:val="20"/>
                <w:szCs w:val="20"/>
              </w:rPr>
            </w:pPr>
            <w:r>
              <w:rPr>
                <w:sz w:val="20"/>
                <w:szCs w:val="20"/>
              </w:rPr>
              <w:t>0.76</w:t>
            </w:r>
          </w:p>
        </w:tc>
      </w:tr>
      <w:tr w:rsidR="00A66355" w14:paraId="53FAEFE4" w14:textId="4A5471E5" w:rsidTr="00A66355">
        <w:tc>
          <w:tcPr>
            <w:tcW w:w="1060" w:type="dxa"/>
            <w:vMerge w:val="restart"/>
          </w:tcPr>
          <w:p w14:paraId="151003AF" w14:textId="29B37219" w:rsidR="00A66355" w:rsidRPr="00A66355" w:rsidRDefault="00A66355" w:rsidP="001B700F">
            <w:pPr>
              <w:rPr>
                <w:sz w:val="20"/>
                <w:szCs w:val="20"/>
              </w:rPr>
            </w:pPr>
            <w:r w:rsidRPr="00A66355">
              <w:rPr>
                <w:sz w:val="20"/>
                <w:szCs w:val="20"/>
              </w:rPr>
              <w:t>Summer</w:t>
            </w:r>
          </w:p>
        </w:tc>
        <w:tc>
          <w:tcPr>
            <w:tcW w:w="1437" w:type="dxa"/>
          </w:tcPr>
          <w:p w14:paraId="2269FB5C" w14:textId="2C0F9ED2" w:rsidR="00A66355" w:rsidRPr="00A66355" w:rsidRDefault="00A66355" w:rsidP="001B700F">
            <w:pPr>
              <w:rPr>
                <w:sz w:val="20"/>
                <w:szCs w:val="20"/>
              </w:rPr>
            </w:pPr>
            <w:proofErr w:type="spellStart"/>
            <w:r w:rsidRPr="00A66355">
              <w:rPr>
                <w:sz w:val="20"/>
                <w:szCs w:val="20"/>
              </w:rPr>
              <w:t>Takla-Trembleur</w:t>
            </w:r>
            <w:proofErr w:type="spellEnd"/>
          </w:p>
        </w:tc>
        <w:tc>
          <w:tcPr>
            <w:tcW w:w="1448" w:type="dxa"/>
          </w:tcPr>
          <w:p w14:paraId="56DCC765" w14:textId="786DB138" w:rsidR="00A66355" w:rsidRPr="00A66355" w:rsidRDefault="00A66355" w:rsidP="001B700F">
            <w:pPr>
              <w:rPr>
                <w:sz w:val="20"/>
                <w:szCs w:val="20"/>
              </w:rPr>
            </w:pPr>
            <w:r w:rsidRPr="00A66355">
              <w:rPr>
                <w:sz w:val="20"/>
                <w:szCs w:val="20"/>
              </w:rPr>
              <w:t>Late Stuart</w:t>
            </w:r>
          </w:p>
        </w:tc>
        <w:tc>
          <w:tcPr>
            <w:tcW w:w="1405" w:type="dxa"/>
          </w:tcPr>
          <w:p w14:paraId="6EDA58C3" w14:textId="5D3AC5A5" w:rsidR="00A66355" w:rsidRPr="00A66355" w:rsidRDefault="00A66355" w:rsidP="001B700F">
            <w:pPr>
              <w:rPr>
                <w:sz w:val="20"/>
                <w:szCs w:val="20"/>
              </w:rPr>
            </w:pPr>
            <w:r w:rsidRPr="00A66355">
              <w:rPr>
                <w:sz w:val="20"/>
                <w:szCs w:val="20"/>
              </w:rPr>
              <w:t>Red/Amber</w:t>
            </w:r>
          </w:p>
        </w:tc>
        <w:tc>
          <w:tcPr>
            <w:tcW w:w="985" w:type="dxa"/>
          </w:tcPr>
          <w:p w14:paraId="0027D651" w14:textId="5CA2E27D" w:rsidR="00A66355" w:rsidRPr="00A66355" w:rsidRDefault="00A66355" w:rsidP="001B700F">
            <w:pPr>
              <w:rPr>
                <w:sz w:val="20"/>
                <w:szCs w:val="20"/>
              </w:rPr>
            </w:pPr>
            <w:r w:rsidRPr="00A66355">
              <w:rPr>
                <w:sz w:val="20"/>
                <w:szCs w:val="20"/>
              </w:rPr>
              <w:t>1948</w:t>
            </w:r>
          </w:p>
        </w:tc>
        <w:tc>
          <w:tcPr>
            <w:tcW w:w="988" w:type="dxa"/>
          </w:tcPr>
          <w:p w14:paraId="498C2055" w14:textId="2EEA6455" w:rsidR="00A66355" w:rsidRPr="00A66355" w:rsidRDefault="00A66355" w:rsidP="001B700F">
            <w:pPr>
              <w:rPr>
                <w:sz w:val="20"/>
                <w:szCs w:val="20"/>
              </w:rPr>
            </w:pPr>
            <w:r w:rsidRPr="00A66355">
              <w:rPr>
                <w:sz w:val="20"/>
                <w:szCs w:val="20"/>
              </w:rPr>
              <w:t>Larkin</w:t>
            </w:r>
          </w:p>
        </w:tc>
        <w:tc>
          <w:tcPr>
            <w:tcW w:w="751" w:type="dxa"/>
          </w:tcPr>
          <w:p w14:paraId="2D25A1DA" w14:textId="2D4C84B3" w:rsidR="00A66355" w:rsidRPr="00A66355" w:rsidRDefault="00A6332A" w:rsidP="00A66355">
            <w:pPr>
              <w:rPr>
                <w:sz w:val="20"/>
                <w:szCs w:val="20"/>
              </w:rPr>
            </w:pPr>
            <w:r>
              <w:rPr>
                <w:sz w:val="20"/>
                <w:szCs w:val="20"/>
              </w:rPr>
              <w:t>2.03</w:t>
            </w:r>
          </w:p>
        </w:tc>
        <w:tc>
          <w:tcPr>
            <w:tcW w:w="751" w:type="dxa"/>
          </w:tcPr>
          <w:p w14:paraId="10EE2F07" w14:textId="2F01F38D" w:rsidR="00A66355" w:rsidRPr="00A66355" w:rsidRDefault="00A6332A" w:rsidP="00A66355">
            <w:pPr>
              <w:rPr>
                <w:sz w:val="20"/>
                <w:szCs w:val="20"/>
              </w:rPr>
            </w:pPr>
            <w:r>
              <w:rPr>
                <w:sz w:val="20"/>
                <w:szCs w:val="20"/>
              </w:rPr>
              <w:t>1.01</w:t>
            </w:r>
          </w:p>
        </w:tc>
        <w:tc>
          <w:tcPr>
            <w:tcW w:w="751" w:type="dxa"/>
          </w:tcPr>
          <w:p w14:paraId="24A238BF" w14:textId="671FF0E3" w:rsidR="00A66355" w:rsidRPr="00A66355" w:rsidRDefault="00A6332A" w:rsidP="00A66355">
            <w:pPr>
              <w:rPr>
                <w:sz w:val="20"/>
                <w:szCs w:val="20"/>
              </w:rPr>
            </w:pPr>
            <w:r>
              <w:rPr>
                <w:sz w:val="20"/>
                <w:szCs w:val="20"/>
              </w:rPr>
              <w:t>1.28</w:t>
            </w:r>
          </w:p>
        </w:tc>
      </w:tr>
      <w:tr w:rsidR="00A66355" w14:paraId="06D7BD41" w14:textId="7E67C250" w:rsidTr="00A66355">
        <w:tc>
          <w:tcPr>
            <w:tcW w:w="1060" w:type="dxa"/>
            <w:vMerge/>
          </w:tcPr>
          <w:p w14:paraId="60856B1F" w14:textId="77777777" w:rsidR="00A66355" w:rsidRPr="00A66355" w:rsidRDefault="00A66355" w:rsidP="001B700F">
            <w:pPr>
              <w:rPr>
                <w:sz w:val="20"/>
                <w:szCs w:val="20"/>
              </w:rPr>
            </w:pPr>
          </w:p>
        </w:tc>
        <w:tc>
          <w:tcPr>
            <w:tcW w:w="1437" w:type="dxa"/>
          </w:tcPr>
          <w:p w14:paraId="796B788C" w14:textId="2334A21D" w:rsidR="00A66355" w:rsidRPr="00A66355" w:rsidRDefault="00A66355" w:rsidP="001B700F">
            <w:pPr>
              <w:rPr>
                <w:sz w:val="20"/>
                <w:szCs w:val="20"/>
              </w:rPr>
            </w:pPr>
            <w:r w:rsidRPr="00A66355">
              <w:rPr>
                <w:sz w:val="20"/>
                <w:szCs w:val="20"/>
              </w:rPr>
              <w:t>Francois-Fraser</w:t>
            </w:r>
          </w:p>
        </w:tc>
        <w:tc>
          <w:tcPr>
            <w:tcW w:w="1448" w:type="dxa"/>
          </w:tcPr>
          <w:p w14:paraId="2AFC8F77" w14:textId="353BF440" w:rsidR="00A66355" w:rsidRPr="00A66355" w:rsidRDefault="00A66355" w:rsidP="001B700F">
            <w:pPr>
              <w:rPr>
                <w:sz w:val="20"/>
                <w:szCs w:val="20"/>
              </w:rPr>
            </w:pPr>
            <w:proofErr w:type="spellStart"/>
            <w:r w:rsidRPr="00A66355">
              <w:rPr>
                <w:sz w:val="20"/>
                <w:szCs w:val="20"/>
              </w:rPr>
              <w:t>Stellako</w:t>
            </w:r>
            <w:proofErr w:type="spellEnd"/>
          </w:p>
        </w:tc>
        <w:tc>
          <w:tcPr>
            <w:tcW w:w="1405" w:type="dxa"/>
          </w:tcPr>
          <w:p w14:paraId="3618A4C5" w14:textId="32BD2ADA" w:rsidR="00A66355" w:rsidRPr="00A66355" w:rsidRDefault="00A66355" w:rsidP="001B700F">
            <w:pPr>
              <w:rPr>
                <w:sz w:val="20"/>
                <w:szCs w:val="20"/>
              </w:rPr>
            </w:pPr>
            <w:r w:rsidRPr="00A66355">
              <w:rPr>
                <w:sz w:val="20"/>
                <w:szCs w:val="20"/>
              </w:rPr>
              <w:t>Amber/Green</w:t>
            </w:r>
          </w:p>
        </w:tc>
        <w:tc>
          <w:tcPr>
            <w:tcW w:w="985" w:type="dxa"/>
          </w:tcPr>
          <w:p w14:paraId="532A6B84" w14:textId="6FD7CAF9" w:rsidR="00A66355" w:rsidRPr="00A66355" w:rsidRDefault="00A66355" w:rsidP="001B700F">
            <w:pPr>
              <w:rPr>
                <w:sz w:val="20"/>
                <w:szCs w:val="20"/>
              </w:rPr>
            </w:pPr>
            <w:r w:rsidRPr="00A66355">
              <w:rPr>
                <w:sz w:val="20"/>
                <w:szCs w:val="20"/>
              </w:rPr>
              <w:t>1948</w:t>
            </w:r>
          </w:p>
        </w:tc>
        <w:tc>
          <w:tcPr>
            <w:tcW w:w="988" w:type="dxa"/>
          </w:tcPr>
          <w:p w14:paraId="6A75D98E" w14:textId="3E12E0D3" w:rsidR="00A66355" w:rsidRPr="00A66355" w:rsidRDefault="00A66355" w:rsidP="001B700F">
            <w:pPr>
              <w:rPr>
                <w:sz w:val="20"/>
                <w:szCs w:val="20"/>
              </w:rPr>
            </w:pPr>
            <w:r w:rsidRPr="00A66355">
              <w:rPr>
                <w:sz w:val="20"/>
                <w:szCs w:val="20"/>
              </w:rPr>
              <w:t>Ricker</w:t>
            </w:r>
          </w:p>
        </w:tc>
        <w:tc>
          <w:tcPr>
            <w:tcW w:w="751" w:type="dxa"/>
          </w:tcPr>
          <w:p w14:paraId="1217AEFA" w14:textId="78E93D0A" w:rsidR="00A66355" w:rsidRPr="00A66355" w:rsidRDefault="00A6332A" w:rsidP="00A66355">
            <w:pPr>
              <w:rPr>
                <w:sz w:val="20"/>
                <w:szCs w:val="20"/>
              </w:rPr>
            </w:pPr>
            <w:r>
              <w:rPr>
                <w:sz w:val="20"/>
                <w:szCs w:val="20"/>
              </w:rPr>
              <w:t>1.84</w:t>
            </w:r>
          </w:p>
        </w:tc>
        <w:tc>
          <w:tcPr>
            <w:tcW w:w="751" w:type="dxa"/>
          </w:tcPr>
          <w:p w14:paraId="2DACBF37" w14:textId="26D79A27" w:rsidR="00A66355" w:rsidRPr="00A66355" w:rsidRDefault="00A6332A" w:rsidP="00A66355">
            <w:pPr>
              <w:rPr>
                <w:sz w:val="20"/>
                <w:szCs w:val="20"/>
              </w:rPr>
            </w:pPr>
            <w:r>
              <w:rPr>
                <w:sz w:val="20"/>
                <w:szCs w:val="20"/>
              </w:rPr>
              <w:t>3.96</w:t>
            </w:r>
          </w:p>
        </w:tc>
        <w:tc>
          <w:tcPr>
            <w:tcW w:w="751" w:type="dxa"/>
          </w:tcPr>
          <w:p w14:paraId="6D96697A" w14:textId="384184D6" w:rsidR="00A66355" w:rsidRPr="00A66355" w:rsidRDefault="00A6332A" w:rsidP="00A66355">
            <w:pPr>
              <w:rPr>
                <w:sz w:val="20"/>
                <w:szCs w:val="20"/>
              </w:rPr>
            </w:pPr>
            <w:r>
              <w:rPr>
                <w:sz w:val="20"/>
                <w:szCs w:val="20"/>
              </w:rPr>
              <w:t>0.83</w:t>
            </w:r>
          </w:p>
        </w:tc>
      </w:tr>
      <w:tr w:rsidR="00A66355" w14:paraId="200C69AE" w14:textId="3E59553F" w:rsidTr="00A66355">
        <w:tc>
          <w:tcPr>
            <w:tcW w:w="1060" w:type="dxa"/>
            <w:vMerge/>
          </w:tcPr>
          <w:p w14:paraId="65F7501D" w14:textId="77777777" w:rsidR="00A66355" w:rsidRPr="00A66355" w:rsidRDefault="00A66355" w:rsidP="001B700F">
            <w:pPr>
              <w:rPr>
                <w:sz w:val="20"/>
                <w:szCs w:val="20"/>
              </w:rPr>
            </w:pPr>
          </w:p>
        </w:tc>
        <w:tc>
          <w:tcPr>
            <w:tcW w:w="1437" w:type="dxa"/>
          </w:tcPr>
          <w:p w14:paraId="5BC961C5" w14:textId="72E25399" w:rsidR="00A66355" w:rsidRPr="00A66355" w:rsidRDefault="00A66355" w:rsidP="001B700F">
            <w:pPr>
              <w:rPr>
                <w:sz w:val="20"/>
                <w:szCs w:val="20"/>
              </w:rPr>
            </w:pPr>
            <w:r w:rsidRPr="00A66355">
              <w:rPr>
                <w:sz w:val="20"/>
                <w:szCs w:val="20"/>
              </w:rPr>
              <w:t>Kamloops-ES</w:t>
            </w:r>
          </w:p>
        </w:tc>
        <w:tc>
          <w:tcPr>
            <w:tcW w:w="1448" w:type="dxa"/>
          </w:tcPr>
          <w:p w14:paraId="57B8985C" w14:textId="6FAE0AE4" w:rsidR="00A66355" w:rsidRPr="00A66355" w:rsidRDefault="00A66355" w:rsidP="001B700F">
            <w:pPr>
              <w:rPr>
                <w:sz w:val="20"/>
                <w:szCs w:val="20"/>
              </w:rPr>
            </w:pPr>
            <w:r w:rsidRPr="00A66355">
              <w:rPr>
                <w:sz w:val="20"/>
                <w:szCs w:val="20"/>
              </w:rPr>
              <w:t>Raft</w:t>
            </w:r>
          </w:p>
        </w:tc>
        <w:tc>
          <w:tcPr>
            <w:tcW w:w="1405" w:type="dxa"/>
          </w:tcPr>
          <w:p w14:paraId="5FB9DA6F" w14:textId="1E21B3DB" w:rsidR="00A66355" w:rsidRPr="00A66355" w:rsidRDefault="00A66355" w:rsidP="001B700F">
            <w:pPr>
              <w:rPr>
                <w:sz w:val="20"/>
                <w:szCs w:val="20"/>
              </w:rPr>
            </w:pPr>
            <w:r w:rsidRPr="00A66355">
              <w:rPr>
                <w:sz w:val="20"/>
                <w:szCs w:val="20"/>
              </w:rPr>
              <w:t>Amber</w:t>
            </w:r>
          </w:p>
        </w:tc>
        <w:tc>
          <w:tcPr>
            <w:tcW w:w="985" w:type="dxa"/>
          </w:tcPr>
          <w:p w14:paraId="4193D5D2" w14:textId="44929789" w:rsidR="00A66355" w:rsidRPr="00A66355" w:rsidRDefault="00A66355" w:rsidP="001B700F">
            <w:pPr>
              <w:rPr>
                <w:sz w:val="20"/>
                <w:szCs w:val="20"/>
              </w:rPr>
            </w:pPr>
            <w:r w:rsidRPr="00A66355">
              <w:rPr>
                <w:sz w:val="20"/>
                <w:szCs w:val="20"/>
              </w:rPr>
              <w:t>1948</w:t>
            </w:r>
          </w:p>
        </w:tc>
        <w:tc>
          <w:tcPr>
            <w:tcW w:w="988" w:type="dxa"/>
          </w:tcPr>
          <w:p w14:paraId="77FDCC6E" w14:textId="61CA5A1D" w:rsidR="00A66355" w:rsidRPr="00A66355" w:rsidRDefault="00A66355" w:rsidP="001B700F">
            <w:pPr>
              <w:rPr>
                <w:sz w:val="20"/>
                <w:szCs w:val="20"/>
              </w:rPr>
            </w:pPr>
            <w:r w:rsidRPr="00A66355">
              <w:rPr>
                <w:sz w:val="20"/>
                <w:szCs w:val="20"/>
              </w:rPr>
              <w:t>Ricker</w:t>
            </w:r>
          </w:p>
        </w:tc>
        <w:tc>
          <w:tcPr>
            <w:tcW w:w="751" w:type="dxa"/>
          </w:tcPr>
          <w:p w14:paraId="70087BE0" w14:textId="4491E833" w:rsidR="00A66355" w:rsidRPr="00A66355" w:rsidRDefault="00A6332A" w:rsidP="00A66355">
            <w:pPr>
              <w:rPr>
                <w:sz w:val="20"/>
                <w:szCs w:val="20"/>
              </w:rPr>
            </w:pPr>
            <w:r>
              <w:rPr>
                <w:sz w:val="20"/>
                <w:szCs w:val="20"/>
              </w:rPr>
              <w:t>1.51</w:t>
            </w:r>
          </w:p>
        </w:tc>
        <w:tc>
          <w:tcPr>
            <w:tcW w:w="751" w:type="dxa"/>
          </w:tcPr>
          <w:p w14:paraId="7771F827" w14:textId="2C85B9EE" w:rsidR="00A66355" w:rsidRPr="00A66355" w:rsidRDefault="00A6332A" w:rsidP="00A66355">
            <w:pPr>
              <w:rPr>
                <w:sz w:val="20"/>
                <w:szCs w:val="20"/>
              </w:rPr>
            </w:pPr>
            <w:r>
              <w:rPr>
                <w:sz w:val="20"/>
                <w:szCs w:val="20"/>
              </w:rPr>
              <w:t>21.59</w:t>
            </w:r>
          </w:p>
        </w:tc>
        <w:tc>
          <w:tcPr>
            <w:tcW w:w="751" w:type="dxa"/>
          </w:tcPr>
          <w:p w14:paraId="04282955" w14:textId="483CBDC6" w:rsidR="00A66355" w:rsidRPr="00A66355" w:rsidRDefault="00A6332A" w:rsidP="00A66355">
            <w:pPr>
              <w:rPr>
                <w:sz w:val="20"/>
                <w:szCs w:val="20"/>
              </w:rPr>
            </w:pPr>
            <w:r>
              <w:rPr>
                <w:sz w:val="20"/>
                <w:szCs w:val="20"/>
              </w:rPr>
              <w:t>0.79</w:t>
            </w:r>
          </w:p>
        </w:tc>
      </w:tr>
      <w:tr w:rsidR="00A66355" w14:paraId="5254F297" w14:textId="13C65462" w:rsidTr="00A66355">
        <w:tc>
          <w:tcPr>
            <w:tcW w:w="1060" w:type="dxa"/>
            <w:vMerge/>
          </w:tcPr>
          <w:p w14:paraId="7091FF3F" w14:textId="62CA08D4" w:rsidR="00A66355" w:rsidRPr="00A66355" w:rsidRDefault="00A66355" w:rsidP="001B700F">
            <w:pPr>
              <w:rPr>
                <w:sz w:val="20"/>
                <w:szCs w:val="20"/>
              </w:rPr>
            </w:pPr>
          </w:p>
        </w:tc>
        <w:tc>
          <w:tcPr>
            <w:tcW w:w="1437" w:type="dxa"/>
          </w:tcPr>
          <w:p w14:paraId="2BFA0E8C" w14:textId="02E4C5D7" w:rsidR="00A66355" w:rsidRPr="00A66355" w:rsidRDefault="00A66355" w:rsidP="001B700F">
            <w:pPr>
              <w:rPr>
                <w:sz w:val="20"/>
                <w:szCs w:val="20"/>
              </w:rPr>
            </w:pPr>
            <w:r w:rsidRPr="00A66355">
              <w:rPr>
                <w:sz w:val="20"/>
                <w:szCs w:val="20"/>
              </w:rPr>
              <w:t>Quesnel</w:t>
            </w:r>
          </w:p>
        </w:tc>
        <w:tc>
          <w:tcPr>
            <w:tcW w:w="1448" w:type="dxa"/>
          </w:tcPr>
          <w:p w14:paraId="330CD1AC" w14:textId="1D868A12" w:rsidR="00A66355" w:rsidRPr="00A66355" w:rsidRDefault="00A66355" w:rsidP="001B700F">
            <w:pPr>
              <w:rPr>
                <w:sz w:val="20"/>
                <w:szCs w:val="20"/>
              </w:rPr>
            </w:pPr>
            <w:r w:rsidRPr="00A66355">
              <w:rPr>
                <w:sz w:val="20"/>
                <w:szCs w:val="20"/>
              </w:rPr>
              <w:t>Quesnel</w:t>
            </w:r>
          </w:p>
        </w:tc>
        <w:tc>
          <w:tcPr>
            <w:tcW w:w="1405" w:type="dxa"/>
          </w:tcPr>
          <w:p w14:paraId="0DD491E6" w14:textId="2C4E8ABA" w:rsidR="00A66355" w:rsidRPr="00A66355" w:rsidRDefault="00A66355" w:rsidP="001B700F">
            <w:pPr>
              <w:rPr>
                <w:sz w:val="20"/>
                <w:szCs w:val="20"/>
              </w:rPr>
            </w:pPr>
            <w:r w:rsidRPr="00A66355">
              <w:rPr>
                <w:sz w:val="20"/>
                <w:szCs w:val="20"/>
              </w:rPr>
              <w:t>Red/Amber</w:t>
            </w:r>
          </w:p>
        </w:tc>
        <w:tc>
          <w:tcPr>
            <w:tcW w:w="985" w:type="dxa"/>
          </w:tcPr>
          <w:p w14:paraId="1B06C686" w14:textId="46CC3DF5" w:rsidR="00A66355" w:rsidRPr="00A66355" w:rsidRDefault="00A66355" w:rsidP="001B700F">
            <w:pPr>
              <w:rPr>
                <w:sz w:val="20"/>
                <w:szCs w:val="20"/>
              </w:rPr>
            </w:pPr>
            <w:r w:rsidRPr="00A66355">
              <w:rPr>
                <w:sz w:val="20"/>
                <w:szCs w:val="20"/>
              </w:rPr>
              <w:t>1948</w:t>
            </w:r>
          </w:p>
        </w:tc>
        <w:tc>
          <w:tcPr>
            <w:tcW w:w="988" w:type="dxa"/>
          </w:tcPr>
          <w:p w14:paraId="2EEDD2F0" w14:textId="5382E13B" w:rsidR="00A66355" w:rsidRPr="00A66355" w:rsidRDefault="00A66355" w:rsidP="001B700F">
            <w:pPr>
              <w:rPr>
                <w:sz w:val="20"/>
                <w:szCs w:val="20"/>
              </w:rPr>
            </w:pPr>
            <w:r w:rsidRPr="00A66355">
              <w:rPr>
                <w:sz w:val="20"/>
                <w:szCs w:val="20"/>
              </w:rPr>
              <w:t>Larkin</w:t>
            </w:r>
          </w:p>
        </w:tc>
        <w:tc>
          <w:tcPr>
            <w:tcW w:w="751" w:type="dxa"/>
          </w:tcPr>
          <w:p w14:paraId="5FFA82BE" w14:textId="7F51A954" w:rsidR="00A66355" w:rsidRPr="00A66355" w:rsidRDefault="00A6332A" w:rsidP="00A66355">
            <w:pPr>
              <w:rPr>
                <w:sz w:val="20"/>
                <w:szCs w:val="20"/>
              </w:rPr>
            </w:pPr>
            <w:r>
              <w:rPr>
                <w:sz w:val="20"/>
                <w:szCs w:val="20"/>
              </w:rPr>
              <w:t>2.05</w:t>
            </w:r>
          </w:p>
        </w:tc>
        <w:tc>
          <w:tcPr>
            <w:tcW w:w="751" w:type="dxa"/>
          </w:tcPr>
          <w:p w14:paraId="2E2D6593" w14:textId="102B1924" w:rsidR="00A66355" w:rsidRPr="00A66355" w:rsidRDefault="00A6332A" w:rsidP="00A66355">
            <w:pPr>
              <w:rPr>
                <w:sz w:val="20"/>
                <w:szCs w:val="20"/>
              </w:rPr>
            </w:pPr>
            <w:r>
              <w:rPr>
                <w:sz w:val="20"/>
                <w:szCs w:val="20"/>
              </w:rPr>
              <w:t>0.39</w:t>
            </w:r>
          </w:p>
        </w:tc>
        <w:tc>
          <w:tcPr>
            <w:tcW w:w="751" w:type="dxa"/>
          </w:tcPr>
          <w:p w14:paraId="3A9FF76A" w14:textId="607024A3" w:rsidR="00A66355" w:rsidRPr="00A66355" w:rsidRDefault="00A6332A" w:rsidP="00A66355">
            <w:pPr>
              <w:rPr>
                <w:sz w:val="20"/>
                <w:szCs w:val="20"/>
              </w:rPr>
            </w:pPr>
            <w:r>
              <w:rPr>
                <w:sz w:val="20"/>
                <w:szCs w:val="20"/>
              </w:rPr>
              <w:t>0.83</w:t>
            </w:r>
          </w:p>
        </w:tc>
      </w:tr>
      <w:tr w:rsidR="00A66355" w14:paraId="1272FED8" w14:textId="25E35FBF" w:rsidTr="00A66355">
        <w:tc>
          <w:tcPr>
            <w:tcW w:w="1060" w:type="dxa"/>
            <w:vMerge/>
          </w:tcPr>
          <w:p w14:paraId="5B92E05A" w14:textId="77777777" w:rsidR="00A66355" w:rsidRPr="00A66355" w:rsidRDefault="00A66355" w:rsidP="001B700F">
            <w:pPr>
              <w:rPr>
                <w:sz w:val="20"/>
                <w:szCs w:val="20"/>
              </w:rPr>
            </w:pPr>
          </w:p>
        </w:tc>
        <w:tc>
          <w:tcPr>
            <w:tcW w:w="1437" w:type="dxa"/>
          </w:tcPr>
          <w:p w14:paraId="2CB5D063" w14:textId="4D6B9A86" w:rsidR="00A66355" w:rsidRPr="00A66355" w:rsidRDefault="00A66355" w:rsidP="001B700F">
            <w:pPr>
              <w:rPr>
                <w:sz w:val="20"/>
                <w:szCs w:val="20"/>
              </w:rPr>
            </w:pPr>
            <w:proofErr w:type="spellStart"/>
            <w:r w:rsidRPr="00A66355">
              <w:rPr>
                <w:sz w:val="20"/>
                <w:szCs w:val="20"/>
              </w:rPr>
              <w:t>Chilko</w:t>
            </w:r>
            <w:proofErr w:type="spellEnd"/>
          </w:p>
        </w:tc>
        <w:tc>
          <w:tcPr>
            <w:tcW w:w="1448" w:type="dxa"/>
          </w:tcPr>
          <w:p w14:paraId="560841D3" w14:textId="3413EA2F" w:rsidR="00A66355" w:rsidRPr="00A66355" w:rsidRDefault="00A66355" w:rsidP="001B700F">
            <w:pPr>
              <w:rPr>
                <w:sz w:val="20"/>
                <w:szCs w:val="20"/>
              </w:rPr>
            </w:pPr>
            <w:proofErr w:type="spellStart"/>
            <w:r w:rsidRPr="00A66355">
              <w:rPr>
                <w:sz w:val="20"/>
                <w:szCs w:val="20"/>
              </w:rPr>
              <w:t>Chilko</w:t>
            </w:r>
            <w:proofErr w:type="spellEnd"/>
          </w:p>
        </w:tc>
        <w:tc>
          <w:tcPr>
            <w:tcW w:w="1405" w:type="dxa"/>
          </w:tcPr>
          <w:p w14:paraId="15D23005" w14:textId="5C2CD843" w:rsidR="00A66355" w:rsidRPr="00A66355" w:rsidRDefault="00A66355" w:rsidP="001B700F">
            <w:pPr>
              <w:rPr>
                <w:sz w:val="20"/>
                <w:szCs w:val="20"/>
              </w:rPr>
            </w:pPr>
            <w:r w:rsidRPr="00A66355">
              <w:rPr>
                <w:sz w:val="20"/>
                <w:szCs w:val="20"/>
              </w:rPr>
              <w:t>Green</w:t>
            </w:r>
          </w:p>
        </w:tc>
        <w:tc>
          <w:tcPr>
            <w:tcW w:w="985" w:type="dxa"/>
          </w:tcPr>
          <w:p w14:paraId="495589BC" w14:textId="2471BC05" w:rsidR="00A66355" w:rsidRPr="00A66355" w:rsidRDefault="00A66355" w:rsidP="001B700F">
            <w:pPr>
              <w:rPr>
                <w:sz w:val="20"/>
                <w:szCs w:val="20"/>
              </w:rPr>
            </w:pPr>
            <w:r w:rsidRPr="00A66355">
              <w:rPr>
                <w:sz w:val="20"/>
                <w:szCs w:val="20"/>
              </w:rPr>
              <w:t>1948</w:t>
            </w:r>
          </w:p>
        </w:tc>
        <w:tc>
          <w:tcPr>
            <w:tcW w:w="988" w:type="dxa"/>
          </w:tcPr>
          <w:p w14:paraId="3B88E6AA" w14:textId="3D06EF1E" w:rsidR="00A66355" w:rsidRPr="00A66355" w:rsidRDefault="00A66355" w:rsidP="001B700F">
            <w:pPr>
              <w:rPr>
                <w:sz w:val="20"/>
                <w:szCs w:val="20"/>
              </w:rPr>
            </w:pPr>
            <w:r w:rsidRPr="00A66355">
              <w:rPr>
                <w:sz w:val="20"/>
                <w:szCs w:val="20"/>
              </w:rPr>
              <w:t>Ricker</w:t>
            </w:r>
          </w:p>
        </w:tc>
        <w:tc>
          <w:tcPr>
            <w:tcW w:w="751" w:type="dxa"/>
          </w:tcPr>
          <w:p w14:paraId="68D59722" w14:textId="493A61A6" w:rsidR="00A66355" w:rsidRPr="00A66355" w:rsidRDefault="00A6332A" w:rsidP="00A66355">
            <w:pPr>
              <w:rPr>
                <w:sz w:val="20"/>
                <w:szCs w:val="20"/>
              </w:rPr>
            </w:pPr>
            <w:r>
              <w:rPr>
                <w:sz w:val="20"/>
                <w:szCs w:val="20"/>
              </w:rPr>
              <w:t>1.83</w:t>
            </w:r>
          </w:p>
        </w:tc>
        <w:tc>
          <w:tcPr>
            <w:tcW w:w="751" w:type="dxa"/>
          </w:tcPr>
          <w:p w14:paraId="435D51B5" w14:textId="5FC0EE60" w:rsidR="00A66355" w:rsidRPr="00A66355" w:rsidRDefault="00A6332A" w:rsidP="00A66355">
            <w:pPr>
              <w:rPr>
                <w:sz w:val="20"/>
                <w:szCs w:val="20"/>
              </w:rPr>
            </w:pPr>
            <w:r>
              <w:rPr>
                <w:sz w:val="20"/>
                <w:szCs w:val="20"/>
              </w:rPr>
              <w:t>1.23</w:t>
            </w:r>
          </w:p>
        </w:tc>
        <w:tc>
          <w:tcPr>
            <w:tcW w:w="751" w:type="dxa"/>
          </w:tcPr>
          <w:p w14:paraId="1EDCEBBE" w14:textId="0785C740" w:rsidR="00A66355" w:rsidRPr="00A66355" w:rsidRDefault="00A6332A" w:rsidP="00A66355">
            <w:pPr>
              <w:rPr>
                <w:sz w:val="20"/>
                <w:szCs w:val="20"/>
              </w:rPr>
            </w:pPr>
            <w:r>
              <w:rPr>
                <w:sz w:val="20"/>
                <w:szCs w:val="20"/>
              </w:rPr>
              <w:t>0.80</w:t>
            </w:r>
          </w:p>
        </w:tc>
      </w:tr>
      <w:tr w:rsidR="00A66355" w14:paraId="6E093926" w14:textId="1C4CAB32" w:rsidTr="00A66355">
        <w:tc>
          <w:tcPr>
            <w:tcW w:w="1060" w:type="dxa"/>
            <w:vMerge/>
          </w:tcPr>
          <w:p w14:paraId="4405C9B1" w14:textId="77777777" w:rsidR="00A66355" w:rsidRPr="00A66355" w:rsidRDefault="00A66355" w:rsidP="001B700F">
            <w:pPr>
              <w:rPr>
                <w:sz w:val="20"/>
                <w:szCs w:val="20"/>
              </w:rPr>
            </w:pPr>
          </w:p>
        </w:tc>
        <w:tc>
          <w:tcPr>
            <w:tcW w:w="1437" w:type="dxa"/>
          </w:tcPr>
          <w:p w14:paraId="2D175AE0" w14:textId="215AF6F3" w:rsidR="00A66355" w:rsidRPr="00A66355" w:rsidRDefault="00A66355" w:rsidP="00FC666B">
            <w:pPr>
              <w:rPr>
                <w:sz w:val="20"/>
                <w:szCs w:val="20"/>
              </w:rPr>
            </w:pPr>
            <w:r w:rsidRPr="00A66355">
              <w:rPr>
                <w:sz w:val="20"/>
                <w:szCs w:val="20"/>
              </w:rPr>
              <w:t>Harrison (river-type)</w:t>
            </w:r>
          </w:p>
        </w:tc>
        <w:tc>
          <w:tcPr>
            <w:tcW w:w="1448" w:type="dxa"/>
          </w:tcPr>
          <w:p w14:paraId="74061977" w14:textId="39C07A2E" w:rsidR="00A66355" w:rsidRPr="00A66355" w:rsidRDefault="00A66355" w:rsidP="001B700F">
            <w:pPr>
              <w:rPr>
                <w:sz w:val="20"/>
                <w:szCs w:val="20"/>
              </w:rPr>
            </w:pPr>
            <w:r w:rsidRPr="00A66355">
              <w:rPr>
                <w:sz w:val="20"/>
                <w:szCs w:val="20"/>
              </w:rPr>
              <w:t>Harrison</w:t>
            </w:r>
          </w:p>
        </w:tc>
        <w:tc>
          <w:tcPr>
            <w:tcW w:w="1405" w:type="dxa"/>
          </w:tcPr>
          <w:p w14:paraId="290BDF1F" w14:textId="3F716240" w:rsidR="00A66355" w:rsidRPr="00A66355" w:rsidRDefault="00A66355" w:rsidP="001B700F">
            <w:pPr>
              <w:rPr>
                <w:sz w:val="20"/>
                <w:szCs w:val="20"/>
              </w:rPr>
            </w:pPr>
            <w:r w:rsidRPr="00A66355">
              <w:rPr>
                <w:sz w:val="20"/>
                <w:szCs w:val="20"/>
              </w:rPr>
              <w:t>Green</w:t>
            </w:r>
          </w:p>
        </w:tc>
        <w:tc>
          <w:tcPr>
            <w:tcW w:w="985" w:type="dxa"/>
          </w:tcPr>
          <w:p w14:paraId="7F6A638F" w14:textId="3A46C164" w:rsidR="00A66355" w:rsidRPr="00A66355" w:rsidRDefault="00A66355" w:rsidP="001B700F">
            <w:pPr>
              <w:rPr>
                <w:sz w:val="20"/>
                <w:szCs w:val="20"/>
              </w:rPr>
            </w:pPr>
            <w:r w:rsidRPr="00A66355">
              <w:rPr>
                <w:sz w:val="20"/>
                <w:szCs w:val="20"/>
              </w:rPr>
              <w:t>1948</w:t>
            </w:r>
          </w:p>
        </w:tc>
        <w:tc>
          <w:tcPr>
            <w:tcW w:w="988" w:type="dxa"/>
          </w:tcPr>
          <w:p w14:paraId="477B6986" w14:textId="5BD85570" w:rsidR="00A66355" w:rsidRPr="00A66355" w:rsidRDefault="00A66355" w:rsidP="001B700F">
            <w:pPr>
              <w:rPr>
                <w:sz w:val="20"/>
                <w:szCs w:val="20"/>
              </w:rPr>
            </w:pPr>
            <w:r w:rsidRPr="00A66355">
              <w:rPr>
                <w:sz w:val="20"/>
                <w:szCs w:val="20"/>
              </w:rPr>
              <w:t>Ricker</w:t>
            </w:r>
          </w:p>
        </w:tc>
        <w:tc>
          <w:tcPr>
            <w:tcW w:w="751" w:type="dxa"/>
          </w:tcPr>
          <w:p w14:paraId="47B01490" w14:textId="01E95A36" w:rsidR="00A66355" w:rsidRPr="00A66355" w:rsidRDefault="00A6332A" w:rsidP="00A66355">
            <w:pPr>
              <w:rPr>
                <w:sz w:val="20"/>
                <w:szCs w:val="20"/>
              </w:rPr>
            </w:pPr>
            <w:r>
              <w:rPr>
                <w:sz w:val="20"/>
                <w:szCs w:val="20"/>
              </w:rPr>
              <w:t>1.49</w:t>
            </w:r>
          </w:p>
        </w:tc>
        <w:tc>
          <w:tcPr>
            <w:tcW w:w="751" w:type="dxa"/>
          </w:tcPr>
          <w:p w14:paraId="1D18A4C4" w14:textId="703668C9" w:rsidR="00A66355" w:rsidRPr="00A66355" w:rsidRDefault="00A6332A" w:rsidP="00A66355">
            <w:pPr>
              <w:rPr>
                <w:sz w:val="20"/>
                <w:szCs w:val="20"/>
              </w:rPr>
            </w:pPr>
            <w:r>
              <w:rPr>
                <w:sz w:val="20"/>
                <w:szCs w:val="20"/>
              </w:rPr>
              <w:t>2.79</w:t>
            </w:r>
          </w:p>
        </w:tc>
        <w:tc>
          <w:tcPr>
            <w:tcW w:w="751" w:type="dxa"/>
          </w:tcPr>
          <w:p w14:paraId="44506878" w14:textId="725ED670" w:rsidR="00A66355" w:rsidRPr="00A66355" w:rsidRDefault="00A6332A" w:rsidP="00A66355">
            <w:pPr>
              <w:rPr>
                <w:sz w:val="20"/>
                <w:szCs w:val="20"/>
              </w:rPr>
            </w:pPr>
            <w:r>
              <w:rPr>
                <w:sz w:val="20"/>
                <w:szCs w:val="20"/>
              </w:rPr>
              <w:t>1.39</w:t>
            </w:r>
          </w:p>
        </w:tc>
      </w:tr>
      <w:tr w:rsidR="00A66355" w14:paraId="59D2C660" w14:textId="5BC48C1F" w:rsidTr="00A66355">
        <w:tc>
          <w:tcPr>
            <w:tcW w:w="1060" w:type="dxa"/>
            <w:vMerge w:val="restart"/>
          </w:tcPr>
          <w:p w14:paraId="3EA4A5F3" w14:textId="061134E8" w:rsidR="00A66355" w:rsidRPr="00A66355" w:rsidRDefault="00A66355" w:rsidP="001B700F">
            <w:pPr>
              <w:rPr>
                <w:sz w:val="20"/>
                <w:szCs w:val="20"/>
              </w:rPr>
            </w:pPr>
            <w:r w:rsidRPr="00A66355">
              <w:rPr>
                <w:sz w:val="20"/>
                <w:szCs w:val="20"/>
              </w:rPr>
              <w:t>Late Summer</w:t>
            </w:r>
          </w:p>
        </w:tc>
        <w:tc>
          <w:tcPr>
            <w:tcW w:w="1437" w:type="dxa"/>
          </w:tcPr>
          <w:p w14:paraId="4D7F430D" w14:textId="235CFAE0" w:rsidR="00A66355" w:rsidRPr="00A66355" w:rsidRDefault="00A66355" w:rsidP="00FC666B">
            <w:pPr>
              <w:rPr>
                <w:sz w:val="20"/>
                <w:szCs w:val="20"/>
              </w:rPr>
            </w:pPr>
            <w:r w:rsidRPr="00A66355">
              <w:rPr>
                <w:sz w:val="20"/>
                <w:szCs w:val="20"/>
              </w:rPr>
              <w:t>Shuswap-L</w:t>
            </w:r>
          </w:p>
        </w:tc>
        <w:tc>
          <w:tcPr>
            <w:tcW w:w="1448" w:type="dxa"/>
          </w:tcPr>
          <w:p w14:paraId="263C3984" w14:textId="4250731D" w:rsidR="00A66355" w:rsidRPr="00A66355" w:rsidRDefault="00A66355" w:rsidP="001B700F">
            <w:pPr>
              <w:rPr>
                <w:sz w:val="20"/>
                <w:szCs w:val="20"/>
              </w:rPr>
            </w:pPr>
            <w:r w:rsidRPr="00A66355">
              <w:rPr>
                <w:sz w:val="20"/>
                <w:szCs w:val="20"/>
              </w:rPr>
              <w:t>Late Shuswap</w:t>
            </w:r>
          </w:p>
        </w:tc>
        <w:tc>
          <w:tcPr>
            <w:tcW w:w="1405" w:type="dxa"/>
          </w:tcPr>
          <w:p w14:paraId="6F775717" w14:textId="1981E96E" w:rsidR="00A66355" w:rsidRPr="00A66355" w:rsidRDefault="00A66355" w:rsidP="001B700F">
            <w:pPr>
              <w:rPr>
                <w:sz w:val="20"/>
                <w:szCs w:val="20"/>
              </w:rPr>
            </w:pPr>
            <w:r w:rsidRPr="00A66355">
              <w:rPr>
                <w:sz w:val="20"/>
                <w:szCs w:val="20"/>
              </w:rPr>
              <w:t>Amber/Green</w:t>
            </w:r>
          </w:p>
        </w:tc>
        <w:tc>
          <w:tcPr>
            <w:tcW w:w="985" w:type="dxa"/>
          </w:tcPr>
          <w:p w14:paraId="0411ABBB" w14:textId="4775EE4C" w:rsidR="00A66355" w:rsidRPr="00A66355" w:rsidRDefault="00A66355" w:rsidP="001B700F">
            <w:pPr>
              <w:rPr>
                <w:sz w:val="20"/>
                <w:szCs w:val="20"/>
              </w:rPr>
            </w:pPr>
            <w:r w:rsidRPr="00A66355">
              <w:rPr>
                <w:sz w:val="20"/>
                <w:szCs w:val="20"/>
              </w:rPr>
              <w:t>1948</w:t>
            </w:r>
          </w:p>
        </w:tc>
        <w:tc>
          <w:tcPr>
            <w:tcW w:w="988" w:type="dxa"/>
          </w:tcPr>
          <w:p w14:paraId="5054FAE6" w14:textId="19B4E1E8" w:rsidR="00A66355" w:rsidRPr="00A66355" w:rsidRDefault="00A66355" w:rsidP="001B700F">
            <w:pPr>
              <w:rPr>
                <w:sz w:val="20"/>
                <w:szCs w:val="20"/>
              </w:rPr>
            </w:pPr>
            <w:r w:rsidRPr="00A66355">
              <w:rPr>
                <w:sz w:val="20"/>
                <w:szCs w:val="20"/>
              </w:rPr>
              <w:t>Larkin</w:t>
            </w:r>
          </w:p>
        </w:tc>
        <w:tc>
          <w:tcPr>
            <w:tcW w:w="751" w:type="dxa"/>
          </w:tcPr>
          <w:p w14:paraId="4614BD8A" w14:textId="3B557B5A" w:rsidR="00A66355" w:rsidRPr="00A66355" w:rsidRDefault="00A6332A" w:rsidP="00A66355">
            <w:pPr>
              <w:rPr>
                <w:sz w:val="20"/>
                <w:szCs w:val="20"/>
              </w:rPr>
            </w:pPr>
            <w:r>
              <w:rPr>
                <w:sz w:val="20"/>
                <w:szCs w:val="20"/>
              </w:rPr>
              <w:t>2.17</w:t>
            </w:r>
          </w:p>
        </w:tc>
        <w:tc>
          <w:tcPr>
            <w:tcW w:w="751" w:type="dxa"/>
          </w:tcPr>
          <w:p w14:paraId="22287D9A" w14:textId="5969FE7D" w:rsidR="00A66355" w:rsidRPr="00A66355" w:rsidRDefault="00A6332A" w:rsidP="00A66355">
            <w:pPr>
              <w:rPr>
                <w:sz w:val="20"/>
                <w:szCs w:val="20"/>
              </w:rPr>
            </w:pPr>
            <w:r>
              <w:rPr>
                <w:sz w:val="20"/>
                <w:szCs w:val="20"/>
              </w:rPr>
              <w:t>0.30</w:t>
            </w:r>
          </w:p>
        </w:tc>
        <w:tc>
          <w:tcPr>
            <w:tcW w:w="751" w:type="dxa"/>
          </w:tcPr>
          <w:p w14:paraId="1E407ADF" w14:textId="5254F699" w:rsidR="00A66355" w:rsidRPr="00A66355" w:rsidRDefault="00A6332A" w:rsidP="00A66355">
            <w:pPr>
              <w:rPr>
                <w:sz w:val="20"/>
                <w:szCs w:val="20"/>
              </w:rPr>
            </w:pPr>
            <w:r>
              <w:rPr>
                <w:sz w:val="20"/>
                <w:szCs w:val="20"/>
              </w:rPr>
              <w:t>0.95</w:t>
            </w:r>
          </w:p>
        </w:tc>
      </w:tr>
      <w:tr w:rsidR="00A66355" w14:paraId="03821DB1" w14:textId="2AB68F49" w:rsidTr="00A66355">
        <w:tc>
          <w:tcPr>
            <w:tcW w:w="1060" w:type="dxa"/>
            <w:vMerge/>
          </w:tcPr>
          <w:p w14:paraId="305B04F6" w14:textId="77777777" w:rsidR="00A66355" w:rsidRPr="00A66355" w:rsidRDefault="00A66355" w:rsidP="001B700F">
            <w:pPr>
              <w:rPr>
                <w:sz w:val="20"/>
                <w:szCs w:val="20"/>
              </w:rPr>
            </w:pPr>
          </w:p>
        </w:tc>
        <w:tc>
          <w:tcPr>
            <w:tcW w:w="1437" w:type="dxa"/>
          </w:tcPr>
          <w:p w14:paraId="2EDA1E05" w14:textId="411126F6" w:rsidR="00A66355" w:rsidRPr="00A66355" w:rsidRDefault="00A66355" w:rsidP="00FC666B">
            <w:pPr>
              <w:rPr>
                <w:sz w:val="20"/>
                <w:szCs w:val="20"/>
              </w:rPr>
            </w:pPr>
            <w:r w:rsidRPr="00A66355">
              <w:rPr>
                <w:sz w:val="20"/>
                <w:szCs w:val="20"/>
              </w:rPr>
              <w:t>Lillooet-Harrison</w:t>
            </w:r>
          </w:p>
        </w:tc>
        <w:tc>
          <w:tcPr>
            <w:tcW w:w="1448" w:type="dxa"/>
          </w:tcPr>
          <w:p w14:paraId="00BE78B1" w14:textId="4A107F10" w:rsidR="00A66355" w:rsidRPr="00A66355" w:rsidRDefault="00A66355" w:rsidP="001B700F">
            <w:pPr>
              <w:rPr>
                <w:sz w:val="20"/>
                <w:szCs w:val="20"/>
              </w:rPr>
            </w:pPr>
            <w:r w:rsidRPr="00A66355">
              <w:rPr>
                <w:sz w:val="20"/>
                <w:szCs w:val="20"/>
              </w:rPr>
              <w:t>Birkenhead</w:t>
            </w:r>
          </w:p>
        </w:tc>
        <w:tc>
          <w:tcPr>
            <w:tcW w:w="1405" w:type="dxa"/>
          </w:tcPr>
          <w:p w14:paraId="2628CDBB" w14:textId="3815BB38" w:rsidR="00A66355" w:rsidRPr="00A66355" w:rsidRDefault="00A66355" w:rsidP="001B700F">
            <w:pPr>
              <w:rPr>
                <w:sz w:val="20"/>
                <w:szCs w:val="20"/>
              </w:rPr>
            </w:pPr>
            <w:r w:rsidRPr="00A66355">
              <w:rPr>
                <w:sz w:val="20"/>
                <w:szCs w:val="20"/>
              </w:rPr>
              <w:t>Amber</w:t>
            </w:r>
          </w:p>
        </w:tc>
        <w:tc>
          <w:tcPr>
            <w:tcW w:w="985" w:type="dxa"/>
          </w:tcPr>
          <w:p w14:paraId="57425CE4" w14:textId="1243B2B4" w:rsidR="00A66355" w:rsidRPr="00A66355" w:rsidRDefault="00A66355" w:rsidP="001B700F">
            <w:pPr>
              <w:rPr>
                <w:sz w:val="20"/>
                <w:szCs w:val="20"/>
              </w:rPr>
            </w:pPr>
            <w:r w:rsidRPr="00A66355">
              <w:rPr>
                <w:sz w:val="20"/>
                <w:szCs w:val="20"/>
              </w:rPr>
              <w:t>1948</w:t>
            </w:r>
          </w:p>
        </w:tc>
        <w:tc>
          <w:tcPr>
            <w:tcW w:w="988" w:type="dxa"/>
          </w:tcPr>
          <w:p w14:paraId="066957F4" w14:textId="21FCA814" w:rsidR="00A66355" w:rsidRPr="00A66355" w:rsidRDefault="00A66355" w:rsidP="001B700F">
            <w:pPr>
              <w:rPr>
                <w:sz w:val="20"/>
                <w:szCs w:val="20"/>
              </w:rPr>
            </w:pPr>
            <w:r w:rsidRPr="00A66355">
              <w:rPr>
                <w:sz w:val="20"/>
                <w:szCs w:val="20"/>
              </w:rPr>
              <w:t>Ricker</w:t>
            </w:r>
          </w:p>
        </w:tc>
        <w:tc>
          <w:tcPr>
            <w:tcW w:w="751" w:type="dxa"/>
          </w:tcPr>
          <w:p w14:paraId="497DAF27" w14:textId="208528B8" w:rsidR="00A66355" w:rsidRPr="00A66355" w:rsidRDefault="00A6332A" w:rsidP="00A66355">
            <w:pPr>
              <w:rPr>
                <w:sz w:val="20"/>
                <w:szCs w:val="20"/>
              </w:rPr>
            </w:pPr>
            <w:r>
              <w:rPr>
                <w:sz w:val="20"/>
                <w:szCs w:val="20"/>
              </w:rPr>
              <w:t>1.90</w:t>
            </w:r>
          </w:p>
        </w:tc>
        <w:tc>
          <w:tcPr>
            <w:tcW w:w="751" w:type="dxa"/>
          </w:tcPr>
          <w:p w14:paraId="43EC808A" w14:textId="2F77EC38" w:rsidR="00A66355" w:rsidRPr="00A66355" w:rsidRDefault="00A6332A" w:rsidP="00A66355">
            <w:pPr>
              <w:rPr>
                <w:sz w:val="20"/>
                <w:szCs w:val="20"/>
              </w:rPr>
            </w:pPr>
            <w:r>
              <w:rPr>
                <w:sz w:val="20"/>
                <w:szCs w:val="20"/>
              </w:rPr>
              <w:t>6.75</w:t>
            </w:r>
          </w:p>
        </w:tc>
        <w:tc>
          <w:tcPr>
            <w:tcW w:w="751" w:type="dxa"/>
          </w:tcPr>
          <w:p w14:paraId="38A3A7EE" w14:textId="26ADDDDD" w:rsidR="00A66355" w:rsidRPr="00A66355" w:rsidRDefault="00A6332A" w:rsidP="00A66355">
            <w:pPr>
              <w:rPr>
                <w:sz w:val="20"/>
                <w:szCs w:val="20"/>
              </w:rPr>
            </w:pPr>
            <w:r>
              <w:rPr>
                <w:sz w:val="20"/>
                <w:szCs w:val="20"/>
              </w:rPr>
              <w:t>0.98</w:t>
            </w:r>
          </w:p>
        </w:tc>
      </w:tr>
      <w:tr w:rsidR="00A66355" w14:paraId="16FF005F" w14:textId="796E2914" w:rsidTr="00A66355">
        <w:tc>
          <w:tcPr>
            <w:tcW w:w="1060" w:type="dxa"/>
            <w:vMerge/>
          </w:tcPr>
          <w:p w14:paraId="2A2E6632" w14:textId="77777777" w:rsidR="00A66355" w:rsidRPr="00A66355" w:rsidRDefault="00A66355" w:rsidP="001B700F">
            <w:pPr>
              <w:rPr>
                <w:sz w:val="20"/>
                <w:szCs w:val="20"/>
              </w:rPr>
            </w:pPr>
          </w:p>
        </w:tc>
        <w:tc>
          <w:tcPr>
            <w:tcW w:w="1437" w:type="dxa"/>
          </w:tcPr>
          <w:p w14:paraId="511359A4" w14:textId="095DD949" w:rsidR="00A66355" w:rsidRPr="00A66355" w:rsidRDefault="00A66355" w:rsidP="00FC666B">
            <w:pPr>
              <w:rPr>
                <w:sz w:val="20"/>
                <w:szCs w:val="20"/>
              </w:rPr>
            </w:pPr>
            <w:proofErr w:type="spellStart"/>
            <w:r w:rsidRPr="00A66355">
              <w:rPr>
                <w:sz w:val="20"/>
                <w:szCs w:val="20"/>
              </w:rPr>
              <w:t>Cultus</w:t>
            </w:r>
            <w:proofErr w:type="spellEnd"/>
            <w:r>
              <w:rPr>
                <w:sz w:val="20"/>
                <w:szCs w:val="20"/>
              </w:rPr>
              <w:t>*</w:t>
            </w:r>
          </w:p>
        </w:tc>
        <w:tc>
          <w:tcPr>
            <w:tcW w:w="1448" w:type="dxa"/>
          </w:tcPr>
          <w:p w14:paraId="6E62BB5F" w14:textId="48225974" w:rsidR="00A66355" w:rsidRPr="00A66355" w:rsidRDefault="00A66355" w:rsidP="001B700F">
            <w:pPr>
              <w:rPr>
                <w:sz w:val="20"/>
                <w:szCs w:val="20"/>
              </w:rPr>
            </w:pPr>
            <w:proofErr w:type="spellStart"/>
            <w:r w:rsidRPr="00A66355">
              <w:rPr>
                <w:sz w:val="20"/>
                <w:szCs w:val="20"/>
              </w:rPr>
              <w:t>Cultus</w:t>
            </w:r>
            <w:proofErr w:type="spellEnd"/>
          </w:p>
        </w:tc>
        <w:tc>
          <w:tcPr>
            <w:tcW w:w="1405" w:type="dxa"/>
          </w:tcPr>
          <w:p w14:paraId="5CBB20B3" w14:textId="34BC1608" w:rsidR="00A66355" w:rsidRPr="00A66355" w:rsidRDefault="00A66355" w:rsidP="001B700F">
            <w:pPr>
              <w:rPr>
                <w:sz w:val="20"/>
                <w:szCs w:val="20"/>
              </w:rPr>
            </w:pPr>
            <w:r w:rsidRPr="00A66355">
              <w:rPr>
                <w:sz w:val="20"/>
                <w:szCs w:val="20"/>
              </w:rPr>
              <w:t>Red</w:t>
            </w:r>
          </w:p>
        </w:tc>
        <w:tc>
          <w:tcPr>
            <w:tcW w:w="985" w:type="dxa"/>
          </w:tcPr>
          <w:p w14:paraId="1E291BA5" w14:textId="4A2B55BE" w:rsidR="00A66355" w:rsidRPr="00A66355" w:rsidRDefault="00A66355" w:rsidP="001B700F">
            <w:pPr>
              <w:rPr>
                <w:sz w:val="20"/>
                <w:szCs w:val="20"/>
              </w:rPr>
            </w:pPr>
            <w:r w:rsidRPr="00A66355">
              <w:rPr>
                <w:sz w:val="20"/>
                <w:szCs w:val="20"/>
              </w:rPr>
              <w:t>1948</w:t>
            </w:r>
          </w:p>
        </w:tc>
        <w:tc>
          <w:tcPr>
            <w:tcW w:w="988" w:type="dxa"/>
          </w:tcPr>
          <w:p w14:paraId="11E2502B" w14:textId="55B085AD" w:rsidR="00A66355" w:rsidRPr="00A66355" w:rsidRDefault="00A66355" w:rsidP="001B700F">
            <w:pPr>
              <w:rPr>
                <w:sz w:val="20"/>
                <w:szCs w:val="20"/>
              </w:rPr>
            </w:pPr>
            <w:r w:rsidRPr="00A66355">
              <w:rPr>
                <w:sz w:val="20"/>
                <w:szCs w:val="20"/>
              </w:rPr>
              <w:t>Ricker</w:t>
            </w:r>
          </w:p>
        </w:tc>
        <w:tc>
          <w:tcPr>
            <w:tcW w:w="751" w:type="dxa"/>
          </w:tcPr>
          <w:p w14:paraId="491EED20" w14:textId="0D1669F3" w:rsidR="00A66355" w:rsidRPr="00A66355" w:rsidRDefault="00A6332A" w:rsidP="00A66355">
            <w:pPr>
              <w:rPr>
                <w:sz w:val="20"/>
                <w:szCs w:val="20"/>
              </w:rPr>
            </w:pPr>
            <w:r>
              <w:rPr>
                <w:sz w:val="20"/>
                <w:szCs w:val="20"/>
              </w:rPr>
              <w:t>1.23</w:t>
            </w:r>
          </w:p>
        </w:tc>
        <w:tc>
          <w:tcPr>
            <w:tcW w:w="751" w:type="dxa"/>
          </w:tcPr>
          <w:p w14:paraId="5E86B98B" w14:textId="2FEB5676" w:rsidR="00A66355" w:rsidRPr="00A66355" w:rsidRDefault="00A6332A" w:rsidP="00A66355">
            <w:pPr>
              <w:rPr>
                <w:sz w:val="20"/>
                <w:szCs w:val="20"/>
              </w:rPr>
            </w:pPr>
            <w:r>
              <w:rPr>
                <w:sz w:val="20"/>
                <w:szCs w:val="20"/>
              </w:rPr>
              <w:t>18.05</w:t>
            </w:r>
          </w:p>
        </w:tc>
        <w:tc>
          <w:tcPr>
            <w:tcW w:w="751" w:type="dxa"/>
          </w:tcPr>
          <w:p w14:paraId="122AD962" w14:textId="7260B5C5" w:rsidR="00A66355" w:rsidRPr="00A66355" w:rsidRDefault="00A6332A" w:rsidP="00A66355">
            <w:pPr>
              <w:rPr>
                <w:sz w:val="20"/>
                <w:szCs w:val="20"/>
              </w:rPr>
            </w:pPr>
            <w:r>
              <w:rPr>
                <w:sz w:val="20"/>
                <w:szCs w:val="20"/>
              </w:rPr>
              <w:t>1.18</w:t>
            </w:r>
          </w:p>
        </w:tc>
      </w:tr>
      <w:tr w:rsidR="00A66355" w14:paraId="5D600F8A" w14:textId="10E2347C" w:rsidTr="00A66355">
        <w:tc>
          <w:tcPr>
            <w:tcW w:w="1060" w:type="dxa"/>
            <w:vMerge/>
          </w:tcPr>
          <w:p w14:paraId="5312D1FE" w14:textId="77777777" w:rsidR="00A66355" w:rsidRPr="00A66355" w:rsidRDefault="00A66355" w:rsidP="001B700F">
            <w:pPr>
              <w:rPr>
                <w:sz w:val="20"/>
                <w:szCs w:val="20"/>
              </w:rPr>
            </w:pPr>
          </w:p>
        </w:tc>
        <w:tc>
          <w:tcPr>
            <w:tcW w:w="1437" w:type="dxa"/>
          </w:tcPr>
          <w:p w14:paraId="140ED82A" w14:textId="68CE8D15" w:rsidR="00A66355" w:rsidRPr="00A66355" w:rsidRDefault="00A66355" w:rsidP="00FC666B">
            <w:pPr>
              <w:rPr>
                <w:sz w:val="20"/>
                <w:szCs w:val="20"/>
              </w:rPr>
            </w:pPr>
            <w:r w:rsidRPr="00A66355">
              <w:rPr>
                <w:sz w:val="20"/>
                <w:szCs w:val="20"/>
              </w:rPr>
              <w:t>Seton</w:t>
            </w:r>
          </w:p>
        </w:tc>
        <w:tc>
          <w:tcPr>
            <w:tcW w:w="1448" w:type="dxa"/>
          </w:tcPr>
          <w:p w14:paraId="18878366" w14:textId="57074594" w:rsidR="00A66355" w:rsidRPr="00A66355" w:rsidRDefault="00A66355" w:rsidP="001B700F">
            <w:pPr>
              <w:rPr>
                <w:sz w:val="20"/>
                <w:szCs w:val="20"/>
              </w:rPr>
            </w:pPr>
            <w:r w:rsidRPr="00A66355">
              <w:rPr>
                <w:sz w:val="20"/>
                <w:szCs w:val="20"/>
              </w:rPr>
              <w:t>Portage</w:t>
            </w:r>
          </w:p>
        </w:tc>
        <w:tc>
          <w:tcPr>
            <w:tcW w:w="1405" w:type="dxa"/>
          </w:tcPr>
          <w:p w14:paraId="21C8A61D" w14:textId="2EA5FDB6" w:rsidR="00A66355" w:rsidRPr="00A66355" w:rsidRDefault="00A66355" w:rsidP="001B700F">
            <w:pPr>
              <w:rPr>
                <w:sz w:val="20"/>
                <w:szCs w:val="20"/>
              </w:rPr>
            </w:pPr>
            <w:r w:rsidRPr="00A66355">
              <w:rPr>
                <w:sz w:val="20"/>
                <w:szCs w:val="20"/>
              </w:rPr>
              <w:t>Red</w:t>
            </w:r>
          </w:p>
        </w:tc>
        <w:tc>
          <w:tcPr>
            <w:tcW w:w="985" w:type="dxa"/>
          </w:tcPr>
          <w:p w14:paraId="33D072C2" w14:textId="7B853642" w:rsidR="00A66355" w:rsidRPr="00A66355" w:rsidRDefault="00A66355" w:rsidP="001B700F">
            <w:pPr>
              <w:rPr>
                <w:sz w:val="20"/>
                <w:szCs w:val="20"/>
              </w:rPr>
            </w:pPr>
            <w:r>
              <w:rPr>
                <w:sz w:val="20"/>
                <w:szCs w:val="20"/>
              </w:rPr>
              <w:t>1965</w:t>
            </w:r>
          </w:p>
        </w:tc>
        <w:tc>
          <w:tcPr>
            <w:tcW w:w="988" w:type="dxa"/>
          </w:tcPr>
          <w:p w14:paraId="29997A02" w14:textId="0DA71568" w:rsidR="00A66355" w:rsidRPr="00A66355" w:rsidRDefault="00A66355" w:rsidP="001B700F">
            <w:pPr>
              <w:rPr>
                <w:sz w:val="20"/>
                <w:szCs w:val="20"/>
              </w:rPr>
            </w:pPr>
            <w:r w:rsidRPr="00A66355">
              <w:rPr>
                <w:sz w:val="20"/>
                <w:szCs w:val="20"/>
              </w:rPr>
              <w:t>Ricker</w:t>
            </w:r>
          </w:p>
        </w:tc>
        <w:tc>
          <w:tcPr>
            <w:tcW w:w="751" w:type="dxa"/>
          </w:tcPr>
          <w:p w14:paraId="23490A3F" w14:textId="032A3CA8" w:rsidR="00A66355" w:rsidRDefault="00A6332A" w:rsidP="00A66355">
            <w:pPr>
              <w:rPr>
                <w:sz w:val="20"/>
                <w:szCs w:val="20"/>
              </w:rPr>
            </w:pPr>
            <w:r>
              <w:rPr>
                <w:sz w:val="20"/>
                <w:szCs w:val="20"/>
              </w:rPr>
              <w:t>2.06</w:t>
            </w:r>
          </w:p>
        </w:tc>
        <w:tc>
          <w:tcPr>
            <w:tcW w:w="751" w:type="dxa"/>
          </w:tcPr>
          <w:p w14:paraId="2D40D800" w14:textId="0665B6B3" w:rsidR="00A66355" w:rsidRDefault="00A6332A" w:rsidP="00A66355">
            <w:pPr>
              <w:rPr>
                <w:sz w:val="20"/>
                <w:szCs w:val="20"/>
              </w:rPr>
            </w:pPr>
            <w:r>
              <w:rPr>
                <w:sz w:val="20"/>
                <w:szCs w:val="20"/>
              </w:rPr>
              <w:t>35.98</w:t>
            </w:r>
          </w:p>
        </w:tc>
        <w:tc>
          <w:tcPr>
            <w:tcW w:w="751" w:type="dxa"/>
          </w:tcPr>
          <w:p w14:paraId="51042F25" w14:textId="071EB751" w:rsidR="00A66355" w:rsidRDefault="00A6332A" w:rsidP="00A66355">
            <w:pPr>
              <w:rPr>
                <w:sz w:val="20"/>
                <w:szCs w:val="20"/>
              </w:rPr>
            </w:pPr>
            <w:r>
              <w:rPr>
                <w:sz w:val="20"/>
                <w:szCs w:val="20"/>
              </w:rPr>
              <w:t>1.12</w:t>
            </w:r>
          </w:p>
        </w:tc>
      </w:tr>
      <w:tr w:rsidR="00A66355" w14:paraId="5FAC3531" w14:textId="28917DD4" w:rsidTr="00A66355">
        <w:tc>
          <w:tcPr>
            <w:tcW w:w="1060" w:type="dxa"/>
            <w:vMerge/>
          </w:tcPr>
          <w:p w14:paraId="66701F24" w14:textId="77777777" w:rsidR="00A66355" w:rsidRPr="00A66355" w:rsidRDefault="00A66355" w:rsidP="001B700F">
            <w:pPr>
              <w:rPr>
                <w:sz w:val="20"/>
                <w:szCs w:val="20"/>
              </w:rPr>
            </w:pPr>
          </w:p>
        </w:tc>
        <w:tc>
          <w:tcPr>
            <w:tcW w:w="1437" w:type="dxa"/>
          </w:tcPr>
          <w:p w14:paraId="766784B0" w14:textId="4D052EA2" w:rsidR="00A66355" w:rsidRPr="00A66355" w:rsidRDefault="00A66355" w:rsidP="00FC666B">
            <w:pPr>
              <w:rPr>
                <w:sz w:val="20"/>
                <w:szCs w:val="20"/>
              </w:rPr>
            </w:pPr>
            <w:r w:rsidRPr="00A66355">
              <w:rPr>
                <w:sz w:val="20"/>
                <w:szCs w:val="20"/>
              </w:rPr>
              <w:t>Harrison (upstream)</w:t>
            </w:r>
          </w:p>
        </w:tc>
        <w:tc>
          <w:tcPr>
            <w:tcW w:w="1448" w:type="dxa"/>
          </w:tcPr>
          <w:p w14:paraId="7C5A4141" w14:textId="5ADADDF5" w:rsidR="00A66355" w:rsidRPr="00A66355" w:rsidRDefault="00A66355" w:rsidP="001B700F">
            <w:pPr>
              <w:rPr>
                <w:sz w:val="20"/>
                <w:szCs w:val="20"/>
              </w:rPr>
            </w:pPr>
            <w:r w:rsidRPr="00A66355">
              <w:rPr>
                <w:sz w:val="20"/>
                <w:szCs w:val="20"/>
              </w:rPr>
              <w:t>Weaver Creek</w:t>
            </w:r>
          </w:p>
        </w:tc>
        <w:tc>
          <w:tcPr>
            <w:tcW w:w="1405" w:type="dxa"/>
          </w:tcPr>
          <w:p w14:paraId="2D865B6B" w14:textId="3102E990" w:rsidR="00A66355" w:rsidRPr="00A66355" w:rsidRDefault="00A66355" w:rsidP="001B700F">
            <w:pPr>
              <w:rPr>
                <w:sz w:val="20"/>
                <w:szCs w:val="20"/>
              </w:rPr>
            </w:pPr>
            <w:r w:rsidRPr="00A66355">
              <w:rPr>
                <w:sz w:val="20"/>
                <w:szCs w:val="20"/>
              </w:rPr>
              <w:t>Red</w:t>
            </w:r>
          </w:p>
        </w:tc>
        <w:tc>
          <w:tcPr>
            <w:tcW w:w="985" w:type="dxa"/>
          </w:tcPr>
          <w:p w14:paraId="509CF0B6" w14:textId="407F72D2" w:rsidR="00A66355" w:rsidRPr="00A66355" w:rsidRDefault="00A66355" w:rsidP="001B700F">
            <w:pPr>
              <w:rPr>
                <w:sz w:val="20"/>
                <w:szCs w:val="20"/>
              </w:rPr>
            </w:pPr>
            <w:r w:rsidRPr="00A66355">
              <w:rPr>
                <w:sz w:val="20"/>
                <w:szCs w:val="20"/>
              </w:rPr>
              <w:t>1966</w:t>
            </w:r>
          </w:p>
        </w:tc>
        <w:tc>
          <w:tcPr>
            <w:tcW w:w="988" w:type="dxa"/>
          </w:tcPr>
          <w:p w14:paraId="166DD4A4" w14:textId="6692E43F" w:rsidR="00A66355" w:rsidRPr="00A66355" w:rsidRDefault="00A66355" w:rsidP="001B700F">
            <w:pPr>
              <w:rPr>
                <w:sz w:val="20"/>
                <w:szCs w:val="20"/>
              </w:rPr>
            </w:pPr>
            <w:r w:rsidRPr="00A66355">
              <w:rPr>
                <w:sz w:val="20"/>
                <w:szCs w:val="20"/>
              </w:rPr>
              <w:t>Ricker</w:t>
            </w:r>
          </w:p>
        </w:tc>
        <w:tc>
          <w:tcPr>
            <w:tcW w:w="751" w:type="dxa"/>
          </w:tcPr>
          <w:p w14:paraId="535DE244" w14:textId="406B5113" w:rsidR="00A66355" w:rsidRPr="00A66355" w:rsidRDefault="00A6332A" w:rsidP="00A66355">
            <w:pPr>
              <w:rPr>
                <w:sz w:val="20"/>
                <w:szCs w:val="20"/>
              </w:rPr>
            </w:pPr>
            <w:r>
              <w:rPr>
                <w:sz w:val="20"/>
                <w:szCs w:val="20"/>
              </w:rPr>
              <w:t>2.21</w:t>
            </w:r>
          </w:p>
        </w:tc>
        <w:tc>
          <w:tcPr>
            <w:tcW w:w="751" w:type="dxa"/>
          </w:tcPr>
          <w:p w14:paraId="633F1B81" w14:textId="70121006" w:rsidR="00A66355" w:rsidRPr="00A66355" w:rsidRDefault="00A6332A" w:rsidP="00A66355">
            <w:pPr>
              <w:rPr>
                <w:sz w:val="20"/>
                <w:szCs w:val="20"/>
              </w:rPr>
            </w:pPr>
            <w:r>
              <w:rPr>
                <w:sz w:val="20"/>
                <w:szCs w:val="20"/>
              </w:rPr>
              <w:t>5.89</w:t>
            </w:r>
          </w:p>
        </w:tc>
        <w:tc>
          <w:tcPr>
            <w:tcW w:w="751" w:type="dxa"/>
          </w:tcPr>
          <w:p w14:paraId="7094EA41" w14:textId="7FFDA0CD" w:rsidR="00A66355" w:rsidRPr="00A66355" w:rsidRDefault="00A6332A" w:rsidP="00A66355">
            <w:pPr>
              <w:rPr>
                <w:sz w:val="20"/>
                <w:szCs w:val="20"/>
              </w:rPr>
            </w:pPr>
            <w:r>
              <w:rPr>
                <w:sz w:val="20"/>
                <w:szCs w:val="20"/>
              </w:rPr>
              <w:t>0.91</w:t>
            </w:r>
          </w:p>
        </w:tc>
      </w:tr>
    </w:tbl>
    <w:p w14:paraId="65B06616" w14:textId="77777777" w:rsidR="001B700F" w:rsidRDefault="001B700F" w:rsidP="001B700F"/>
    <w:p w14:paraId="5763D251" w14:textId="1AF24E9F" w:rsidR="000835A0" w:rsidRDefault="00A91A4F" w:rsidP="00ED5A49">
      <w:pPr>
        <w:tabs>
          <w:tab w:val="left" w:pos="709"/>
        </w:tabs>
        <w:rPr>
          <w:i/>
        </w:rPr>
      </w:pPr>
      <w:r>
        <w:rPr>
          <w:i/>
        </w:rPr>
        <w:t>Synchrony metrics</w:t>
      </w:r>
      <w:r w:rsidR="009D23BD">
        <w:rPr>
          <w:i/>
        </w:rPr>
        <w:t xml:space="preserve"> and retrospective analysis</w:t>
      </w:r>
    </w:p>
    <w:p w14:paraId="3DBCF2F6" w14:textId="7E4AE47D" w:rsidR="00697A59" w:rsidRDefault="006A3951" w:rsidP="00FF04FF">
      <w:r>
        <w:rPr>
          <w:i/>
        </w:rPr>
        <w:tab/>
      </w:r>
      <w:r w:rsidR="000835A0">
        <w:t>We examined temporal changes in three metrics</w:t>
      </w:r>
      <w:r w:rsidR="009801E9">
        <w:t xml:space="preserve"> of </w:t>
      </w:r>
      <w:proofErr w:type="spellStart"/>
      <w:r w:rsidR="009801E9">
        <w:t>metapopulation</w:t>
      </w:r>
      <w:proofErr w:type="spellEnd"/>
      <w:r w:rsidR="009801E9">
        <w:t xml:space="preserve"> variability</w:t>
      </w:r>
      <w:r w:rsidR="000835A0">
        <w:t xml:space="preserve">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9D3206">
        <w:t>The synchrony index</w:t>
      </w:r>
      <w:r>
        <w:t xml:space="preserve"> reflects the relative degree of similarity in the dynamics of an </w:t>
      </w:r>
      <w:r w:rsidR="000E43A3">
        <w:t xml:space="preserve">ecological </w:t>
      </w:r>
      <w:r>
        <w:t xml:space="preserve">aggregate’s components. It is defined as the total </w:t>
      </w:r>
      <w:r w:rsidR="000C23EB">
        <w:t xml:space="preserve">temporal </w:t>
      </w:r>
      <w:r>
        <w:t xml:space="preserve">variance of </w:t>
      </w:r>
      <w:r w:rsidR="000E43A3">
        <w:t>the</w:t>
      </w:r>
      <w:r>
        <w:t xml:space="preserve"> components (i.e. sum of all elements of the variance-covariance matrix), divided by the variance of a hypothetical aggregate with the same component variances, but perfect covariance.</w:t>
      </w:r>
    </w:p>
    <w:p w14:paraId="276A7EA2" w14:textId="1A9EDD05" w:rsidR="000C23EB" w:rsidRDefault="00697A59" w:rsidP="00FF04FF">
      <w:r>
        <w:t>Equation 1</w:t>
      </w:r>
      <w:r>
        <w:tab/>
      </w:r>
      <w:r w:rsidR="005A0A00">
        <w:tab/>
      </w:r>
      <w:r w:rsidR="005A0A00">
        <w:tab/>
      </w:r>
      <w:r w:rsidR="006A3951">
        <w:t xml:space="preserve"> </w:t>
      </w:r>
      <m:oMath>
        <m:r>
          <w:rPr>
            <w:rFonts w:ascii="Cambria Math" w:hAnsi="Cambria Math"/>
          </w:rPr>
          <m:t xml:space="preserve">φ=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ij</m:t>
                </m:r>
              </m:sub>
              <m:sup/>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j)</m:t>
                </m:r>
              </m:e>
            </m:nary>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agg</m:t>
                </m:r>
              </m:sup>
            </m:sSubSup>
          </m:num>
          <m:den>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r>
                  <w:rPr>
                    <w:rFonts w:ascii="Cambria Math" w:hAnsi="Cambria Math"/>
                  </w:rPr>
                  <m:t xml:space="preserve"> </m:t>
                </m:r>
                <m:sSup>
                  <m:sSupPr>
                    <m:ctrlPr>
                      <w:rPr>
                        <w:rFonts w:ascii="Cambria Math" w:hAnsi="Cambria Math"/>
                        <w:i/>
                      </w:rPr>
                    </m:ctrlPr>
                  </m:sSup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r>
                      <w:rPr>
                        <w:rFonts w:ascii="Cambria Math" w:hAnsi="Cambria Math"/>
                      </w:rPr>
                      <m:t>)</m:t>
                    </m:r>
                  </m:e>
                  <m:sup>
                    <m:r>
                      <w:rPr>
                        <w:rFonts w:ascii="Cambria Math" w:hAnsi="Cambria Math"/>
                      </w:rPr>
                      <m:t>2</m:t>
                    </m:r>
                  </m:sup>
                </m:sSup>
              </m:e>
            </m:nary>
          </m:den>
        </m:f>
      </m:oMath>
    </w:p>
    <w:p w14:paraId="3B88DCCD" w14:textId="2864B446" w:rsidR="000C23EB" w:rsidRDefault="00697A59" w:rsidP="006A3951">
      <w:r>
        <w:lastRenderedPageBreak/>
        <w:t xml:space="preserve">Here </w:t>
      </w:r>
      <w:r>
        <w:rPr>
          <w:i/>
        </w:rPr>
        <w:t xml:space="preserve">v </w:t>
      </w:r>
      <w:r>
        <w:t xml:space="preserve">denotes variance (over time) for </w:t>
      </w:r>
      <w:commentRangeStart w:id="2"/>
      <w:r>
        <w:t xml:space="preserve">populations </w:t>
      </w:r>
      <w:commentRangeEnd w:id="2"/>
      <w:r w:rsidR="00E51CA9">
        <w:rPr>
          <w:rStyle w:val="CommentReference"/>
        </w:rPr>
        <w:commentReference w:id="2"/>
      </w:r>
      <w:proofErr w:type="spellStart"/>
      <w:r>
        <w:rPr>
          <w:i/>
        </w:rPr>
        <w:t>i</w:t>
      </w:r>
      <w:proofErr w:type="spellEnd"/>
      <w:r>
        <w:rPr>
          <w:i/>
        </w:rPr>
        <w:t xml:space="preserve"> </w:t>
      </w:r>
      <w:r>
        <w:t xml:space="preserve">through </w:t>
      </w:r>
      <w:r>
        <w:rPr>
          <w:i/>
        </w:rPr>
        <w:t xml:space="preserve">j </w:t>
      </w:r>
      <w:r>
        <w:t>making up an aggregate. Thus the simplified numerator</w:t>
      </w:r>
      <w:r w:rsidR="000E43A3">
        <w:t xml:space="preserve"> represents the variance of </w:t>
      </w:r>
      <w:del w:id="3" w:author="DFO-MPO" w:date="2018-09-11T08:22:00Z">
        <w:r w:rsidR="000E43A3" w:rsidDel="00FD02C8">
          <w:delText>aggregate abundance</w:delText>
        </w:r>
      </w:del>
      <w:ins w:id="4" w:author="DFO-MPO" w:date="2018-09-11T08:22:00Z">
        <w:r w:rsidR="00FD02C8">
          <w:t>an aggregate</w:t>
        </w:r>
      </w:ins>
      <w:r w:rsidR="000E43A3">
        <w:t>,</w:t>
      </w:r>
      <w:r>
        <w:t xml:space="preserve"> consisting of </w:t>
      </w:r>
      <w:r>
        <w:rPr>
          <w:i/>
        </w:rPr>
        <w:t>n</w:t>
      </w:r>
      <w:r w:rsidR="000E43A3">
        <w:t xml:space="preserve"> populations, and t</w:t>
      </w:r>
      <w:r>
        <w:t>he denominator is the variance of a hypothetical</w:t>
      </w:r>
      <w:r w:rsidR="00424B71">
        <w:t>, perfectly synchronized</w:t>
      </w:r>
      <w:r>
        <w:t xml:space="preserve"> population </w: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 </w:instrText>
      </w:r>
      <w:r w:rsidR="0094700F">
        <w:fldChar w:fldCharType="begin">
          <w:fldData xml:space="preserve">PEVuZE5vdGU+PENpdGU+PEF1dGhvcj5Mb3JlYXU8L0F1dGhvcj48WWVhcj4yMDA4PC9ZZWFyPjxS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</w:fldData>
        </w:fldChar>
      </w:r>
      <w:r w:rsidR="0094700F">
        <w:instrText xml:space="preserve"> ADDIN EN.CITE.DATA </w:instrText>
      </w:r>
      <w:r w:rsidR="0094700F">
        <w:fldChar w:fldCharType="end"/>
      </w:r>
      <w:r w:rsidR="0094700F">
        <w:fldChar w:fldCharType="separate"/>
      </w:r>
      <w:r w:rsidR="0094700F">
        <w:rPr>
          <w:noProof/>
        </w:rPr>
        <w:t>(Loreau &amp; de Mazancourt 2008; Thibaut &amp; Connolly 2013)</w:t>
      </w:r>
      <w:r w:rsidR="0094700F">
        <w:fldChar w:fldCharType="end"/>
      </w:r>
      <w:r>
        <w:t xml:space="preserve">. </w:t>
      </w:r>
      <w:r w:rsidR="00E51CA9">
        <w:t>The</w:t>
      </w:r>
      <w:r w:rsidR="000C23EB">
        <w:t xml:space="preserve"> synchrony index</w:t>
      </w:r>
      <w:r w:rsidR="00E51CA9">
        <w:t xml:space="preserve"> </w:t>
      </w:r>
      <m:oMath>
        <m:r>
          <w:rPr>
            <w:rFonts w:ascii="Cambria Math" w:hAnsi="Cambria Math"/>
          </w:rPr>
          <m:t>φ</m:t>
        </m:r>
      </m:oMath>
      <w:r w:rsidR="000C23EB">
        <w:t xml:space="preserve"> is </w:t>
      </w:r>
      <w:r w:rsidR="00714028">
        <w:t>analogous</w:t>
      </w:r>
      <w:r w:rsidR="000C23EB">
        <w:t xml:space="preserve"> to </w:t>
      </w:r>
      <w:r w:rsidR="00BC14E9">
        <w:t>comparing</w:t>
      </w:r>
      <w:r w:rsidR="000C23EB">
        <w:t xml:space="preserve"> mean pairwise correlation coefficients</w:t>
      </w:r>
      <w:r w:rsidR="00BC14E9">
        <w:t xml:space="preserve">, which </w:t>
      </w:r>
      <w:r w:rsidR="00C72C7A">
        <w:t>have been</w:t>
      </w:r>
      <w:r w:rsidR="00BC14E9">
        <w:t xml:space="preserve"> used in similar analyses</w:t>
      </w:r>
      <w:r w:rsidR="00FF04FF">
        <w:t xml:space="preserve"> (e.g. Peterman and Dorner 2012</w:t>
      </w:r>
      <w:r w:rsidR="0094700F">
        <w:fldChar w:fldCharType="begin"/>
      </w:r>
      <w:r w:rsidR="0094700F">
        <w:instrText xml:space="preserve"> ADDIN EN.CITE &lt;EndNote&gt;&lt;Cite Hidden="1"&gt;&lt;Author&gt;Peterman&lt;/Author&gt;&lt;Year&gt;2012&lt;/Year&gt;&lt;RecNum&gt;178&lt;/RecNum&gt;&lt;record&gt;&lt;rec-number&gt;178&lt;/rec-number&gt;&lt;foreign-keys&gt;&lt;key app="EN" db-id="eez0aevwa0afpdexr0lvefp6z0xpepv5rfx5" timestamp="1377884965"&gt;178&lt;/key&gt;&lt;key app="ENWeb" db-id=""&gt;0&lt;/key&gt;&lt;/foreign-keys&gt;&lt;ref-type name="Journal Article"&gt;17&lt;/ref-type&gt;&lt;contributors&gt;&lt;authors&gt;&lt;author&gt;Peterman, Randall M.&lt;/author&gt;&lt;author&gt;Dorner, Brigitte&lt;/author&gt;&lt;/authors&gt;&lt;/contributors&gt;&lt;titles&gt;&lt;title&gt;&lt;style face="normal" font="default" size="100%"&gt;A widespread decrease in productivity of Sockeye Salmon (&lt;/style&gt;&lt;style face="italic" font="default" size="100%"&gt;Oncorhynchus nerka&lt;/style&gt;&lt;style face="normal" font="default" size="100%"&gt;) populations in western North America&lt;/style&gt;&lt;/title&gt;&lt;secondary-title&gt;Canadian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1255-1260&lt;/pages&gt;&lt;volume&gt;69&lt;/volume&gt;&lt;number&gt;8&lt;/number&gt;&lt;dates&gt;&lt;year&gt;2012&lt;/year&gt;&lt;/dates&gt;&lt;isbn&gt;0706-652X&amp;#xD;1205-7533&lt;/isbn&gt;&lt;urls&gt;&lt;/urls&gt;&lt;electronic-resource-num&gt;10.1139/f2012-063&lt;/electronic-resource-num&gt;&lt;/record&gt;&lt;/Cite&gt;&lt;/EndNote&gt;</w:instrText>
      </w:r>
      <w:r w:rsidR="0094700F">
        <w:fldChar w:fldCharType="end"/>
      </w:r>
      <w:r w:rsidR="00714028">
        <w:t>)</w:t>
      </w:r>
      <w:r w:rsidR="000C23EB">
        <w:t>, but</w:t>
      </w:r>
      <w:r w:rsidR="00C72C7A">
        <w:t xml:space="preserve"> </w:t>
      </w:r>
      <m:oMath>
        <m:r>
          <w:rPr>
            <w:rFonts w:ascii="Cambria Math" w:hAnsi="Cambria Math"/>
          </w:rPr>
          <m:t>φ</m:t>
        </m:r>
      </m:oMath>
      <w:r w:rsidR="000C23EB">
        <w:t xml:space="preserve"> makes no distributional assumptions, is normalized (i.e. ranges between 0 and 1 rather than -1 and 1), and explicitly accounts for unequal variances among components</w:t>
      </w:r>
      <w:r w:rsidR="009D3206">
        <w:t xml:space="preserve"> </w:t>
      </w:r>
      <w:r w:rsidR="009D3206">
        <w:fldChar w:fldCharType="begin"/>
      </w:r>
      <w:r w:rsidR="009D3206">
        <w:instrText xml:space="preserve"> ADDIN EN.CITE &lt;EndNote&gt;&lt;Cite&gt;&lt;Author&gt;Thibaut&lt;/Author&gt;&lt;Year&gt;2013&lt;/Year&gt;&lt;RecNum&gt;1205&lt;/RecNum&gt;&lt;DisplayText&gt;(Thibaut &amp;amp;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D3206">
        <w:fldChar w:fldCharType="separate"/>
      </w:r>
      <w:r w:rsidR="009D3206">
        <w:rPr>
          <w:noProof/>
        </w:rPr>
        <w:t>(Thibaut &amp; Connolly 2013)</w:t>
      </w:r>
      <w:r w:rsidR="009D3206">
        <w:fldChar w:fldCharType="end"/>
      </w:r>
      <w:r w:rsidR="00424B71">
        <w:t>.</w:t>
      </w:r>
    </w:p>
    <w:p w14:paraId="0C8B770C" w14:textId="50912EEC" w:rsidR="000C23EB" w:rsidRDefault="000C23EB" w:rsidP="006A3951">
      <w:r>
        <w:tab/>
        <w:t>The second metric is the mean of the component</w:t>
      </w:r>
      <w:r w:rsidR="00BB7A46">
        <w:t xml:space="preserve"> populations</w:t>
      </w:r>
      <w:r>
        <w:t>’ coefficients of variation (</w:t>
      </w:r>
      <w:proofErr w:type="spellStart"/>
      <w:r>
        <w:t>CV</w:t>
      </w:r>
      <w:r>
        <w:rPr>
          <w:vertAlign w:val="subscript"/>
        </w:rPr>
        <w:t>c</w:t>
      </w:r>
      <w:proofErr w:type="spellEnd"/>
      <w:r>
        <w:t>), weighted by each component’s mean abundance.</w:t>
      </w:r>
    </w:p>
    <w:p w14:paraId="5D62C147" w14:textId="2C26282D" w:rsidR="00ED7E4C" w:rsidRDefault="00BB7A46" w:rsidP="000C23EB">
      <w:r>
        <w:t>Equation</w:t>
      </w:r>
      <w:r w:rsidR="000C23EB">
        <w:t xml:space="preserve"> 2 </w:t>
      </w:r>
      <w:r w:rsidR="00697A59">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i</m:t>
            </m:r>
          </m:sub>
          <m:sup/>
          <m:e>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agg</m:t>
                    </m:r>
                  </m:sup>
                </m:sSubSup>
              </m:den>
            </m:f>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pop</m:t>
                        </m:r>
                      </m:sup>
                    </m:sSubSup>
                    <m:r>
                      <w:rPr>
                        <w:rFonts w:ascii="Cambria Math" w:hAnsi="Cambria Math"/>
                      </w:rPr>
                      <m:t>(i, i)</m:t>
                    </m:r>
                  </m:e>
                </m:rad>
              </m:num>
              <m:den>
                <m:sSubSup>
                  <m:sSubSupPr>
                    <m:ctrlPr>
                      <w:rPr>
                        <w:rFonts w:ascii="Cambria Math" w:hAnsi="Cambria Math"/>
                        <w:i/>
                      </w:rPr>
                    </m:ctrlPr>
                  </m:sSubSupPr>
                  <m:e>
                    <m:r>
                      <w:rPr>
                        <w:rFonts w:ascii="Cambria Math" w:hAnsi="Cambria Math"/>
                      </w:rPr>
                      <m:t>m</m:t>
                    </m:r>
                  </m:e>
                  <m:sub>
                    <m:r>
                      <w:rPr>
                        <w:rFonts w:ascii="Cambria Math" w:hAnsi="Cambria Math"/>
                      </w:rPr>
                      <m:t>n</m:t>
                    </m:r>
                  </m:sub>
                  <m:sup>
                    <m:r>
                      <w:rPr>
                        <w:rFonts w:ascii="Cambria Math" w:hAnsi="Cambria Math"/>
                      </w:rPr>
                      <m:t>pop</m:t>
                    </m:r>
                  </m:sup>
                </m:sSubSup>
                <m:r>
                  <w:rPr>
                    <w:rFonts w:ascii="Cambria Math" w:hAnsi="Cambria Math"/>
                  </w:rPr>
                  <m:t>(i)</m:t>
                </m:r>
              </m:den>
            </m:f>
          </m:e>
        </m:nary>
      </m:oMath>
    </w:p>
    <w:p w14:paraId="18DAEF6C" w14:textId="77777777" w:rsidR="00C030C1" w:rsidRDefault="0047719C" w:rsidP="0047719C">
      <w:pPr>
        <w:spacing w:before="240"/>
      </w:pPr>
      <w:proofErr w:type="gramStart"/>
      <w:r>
        <w:t>where</w:t>
      </w:r>
      <w:proofErr w:type="gramEnd"/>
      <w:r>
        <w:t xml:space="preserve"> </w:t>
      </w:r>
      <w:proofErr w:type="spellStart"/>
      <w:r>
        <w:rPr>
          <w:i/>
        </w:rPr>
        <w:t>m</w:t>
      </w:r>
      <w:r>
        <w:rPr>
          <w:i/>
          <w:vertAlign w:val="superscript"/>
        </w:rPr>
        <w:t>pop</w:t>
      </w:r>
      <w:proofErr w:type="spellEnd"/>
      <w:r>
        <w:t>(</w:t>
      </w:r>
      <w:proofErr w:type="spellStart"/>
      <w:r>
        <w:rPr>
          <w:i/>
        </w:rPr>
        <w:t>i</w:t>
      </w:r>
      <w:proofErr w:type="spellEnd"/>
      <w:r>
        <w:t xml:space="preserve">) is the mean abundance (through time) of population </w:t>
      </w:r>
      <w:proofErr w:type="spellStart"/>
      <w:r>
        <w:rPr>
          <w:i/>
        </w:rPr>
        <w:t>i</w:t>
      </w:r>
      <w:proofErr w:type="spellEnd"/>
      <w:r>
        <w:t xml:space="preserve"> and </w:t>
      </w:r>
      <w:proofErr w:type="spellStart"/>
      <w:r>
        <w:rPr>
          <w:i/>
        </w:rPr>
        <w:t>m</w:t>
      </w:r>
      <w:r>
        <w:rPr>
          <w:i/>
          <w:vertAlign w:val="superscript"/>
        </w:rPr>
        <w:t>agg</w:t>
      </w:r>
      <w:proofErr w:type="spellEnd"/>
      <w:r>
        <w:rPr>
          <w:i/>
        </w:rPr>
        <w:t xml:space="preserve"> </w:t>
      </w:r>
      <w:r>
        <w:t xml:space="preserve">is the mean abundance of the aggregate. </w:t>
      </w:r>
    </w:p>
    <w:p w14:paraId="309DAA4B" w14:textId="37AA2059" w:rsidR="000C23EB" w:rsidRDefault="000C23EB" w:rsidP="00C030C1">
      <w:pPr>
        <w:spacing w:before="240"/>
        <w:ind w:firstLine="720"/>
      </w:pPr>
      <w:r>
        <w:t>Finally, we calculated the coefficient of variation for the aggregate (CV</w:t>
      </w:r>
      <w:r>
        <w:rPr>
          <w:vertAlign w:val="subscript"/>
        </w:rPr>
        <w:t>A</w:t>
      </w:r>
      <w:r>
        <w:t>) as a function of the first two metrics following</w:t>
      </w:r>
      <w:r w:rsidR="0094700F">
        <w:t xml:space="preserve"> </w:t>
      </w:r>
      <w:r w:rsidR="0094700F">
        <w:fldChar w:fldCharType="begin"/>
      </w:r>
      <w:r w:rsidR="0094700F">
        <w:instrText xml:space="preserve"> ADDIN EN.CITE &lt;EndNote&gt;&lt;Cite AuthorYear="1"&gt;&lt;Author&gt;Thibaut&lt;/Author&gt;&lt;Year&gt;2013&lt;/Year&gt;&lt;RecNum&gt;1205&lt;/RecNum&gt;&lt;DisplayText&gt;Thibaut and Connolly (2013)&lt;/DisplayText&gt;&lt;record&gt;&lt;rec-number&gt;1205&lt;/rec-number&gt;&lt;foreign-keys&gt;&lt;key app="EN" db-id="eez0aevwa0afpdexr0lvefp6z0xpepv5rfx5" timestamp="1440896406"&gt;1205&lt;/key&gt;&lt;key app="ENWeb" db-id=""&gt;0&lt;/key&gt;&lt;/foreign-keys&gt;&lt;ref-type name="Journal Article"&gt;17&lt;/ref-type&gt;&lt;contributors&gt;&lt;authors&gt;&lt;author&gt;Thibaut, L. M.&lt;/author&gt;&lt;author&gt;Connolly, S. R.&lt;/author&gt;&lt;/authors&gt;&lt;/contributors&gt;&lt;auth-address&gt;School of Marine and Tropical Biology, ARC Centre of Excellence for Coral Reef Studies, James Cook University, Townsville, QLD 4811, Australia.&lt;/auth-address&gt;&lt;titles&gt;&lt;title&gt;Understanding diversity-stability relationships: towards a unified model of portfolio effects&lt;/title&gt;&lt;secondary-title&gt;Ecology Letters&lt;/secondary-title&gt;&lt;/titles&gt;&lt;periodical&gt;&lt;full-title&gt;Ecology Letters&lt;/full-title&gt;&lt;abbr-1&gt;Ecol. Lett.&lt;/abbr-1&gt;&lt;abbr-2&gt;Ecol Lett&lt;/abbr-2&gt;&lt;/periodical&gt;&lt;pages&gt;140-50&lt;/pages&gt;&lt;volume&gt;16&lt;/volume&gt;&lt;number&gt;2&lt;/number&gt;&lt;keywords&gt;&lt;keyword&gt;*Biodiversity&lt;/keyword&gt;&lt;keyword&gt;*Ecosystem&lt;/keyword&gt;&lt;keyword&gt;*Models, Biological&lt;/keyword&gt;&lt;keyword&gt;*Population Dynamics&lt;/keyword&gt;&lt;/keywords&gt;&lt;dates&gt;&lt;year&gt;2013&lt;/year&gt;&lt;pub-dates&gt;&lt;date&gt;Feb&lt;/date&gt;&lt;/pub-dates&gt;&lt;/dates&gt;&lt;isbn&gt;1461-0248 (Electronic)&amp;#xD;1461-023X (Linking)&lt;/isbn&gt;&lt;accession-num&gt;23095077&lt;/accession-num&gt;&lt;urls&gt;&lt;related-urls&gt;&lt;url&gt;http://www.ncbi.nlm.nih.gov/pubmed/23095077&lt;/url&gt;&lt;/related-urls&gt;&lt;/urls&gt;&lt;custom2&gt;PMC3588152&lt;/custom2&gt;&lt;electronic-resource-num&gt;10.1111/ele.12019&lt;/electronic-resource-num&gt;&lt;/record&gt;&lt;/Cite&gt;&lt;/EndNote&gt;</w:instrText>
      </w:r>
      <w:r w:rsidR="0094700F">
        <w:fldChar w:fldCharType="separate"/>
      </w:r>
      <w:r w:rsidR="0094700F">
        <w:rPr>
          <w:noProof/>
        </w:rPr>
        <w:t>Thibaut and Connolly (2013)</w:t>
      </w:r>
      <w:r w:rsidR="0094700F">
        <w:fldChar w:fldCharType="end"/>
      </w:r>
    </w:p>
    <w:p w14:paraId="2B9ACF7F" w14:textId="4EE00D87" w:rsidR="000C23EB" w:rsidRDefault="00BB7A46" w:rsidP="000C23EB">
      <w:r>
        <w:t>Equation</w:t>
      </w:r>
      <w:r w:rsidR="000C23EB">
        <w:t xml:space="preserve"> 3 </w:t>
      </w:r>
      <w:r w:rsidR="0047719C">
        <w:tab/>
      </w:r>
      <w:r w:rsidR="002B2D86">
        <w:tab/>
      </w:r>
      <w:r w:rsidR="002B2D86">
        <w:tab/>
      </w:r>
      <w:r w:rsidR="002B2D86">
        <w:tab/>
      </w:r>
      <w:r w:rsidR="001B700F">
        <w:rPr>
          <w:rFonts w:eastAsiaTheme="minorEastAsia"/>
        </w:rPr>
        <w:tab/>
      </w:r>
      <m:oMath>
        <m:sSub>
          <m:sSubPr>
            <m:ctrlPr>
              <w:rPr>
                <w:rFonts w:ascii="Cambria Math" w:hAnsi="Cambria Math"/>
                <w:i/>
              </w:rPr>
            </m:ctrlPr>
          </m:sSubPr>
          <m:e>
            <m:r>
              <m:rPr>
                <m:sty m:val="p"/>
              </m:rPr>
              <w:rPr>
                <w:rFonts w:ascii="Cambria Math" w:hAnsi="Cambria Math"/>
              </w:rPr>
              <m:t>CV</m:t>
            </m:r>
          </m:e>
          <m:sub>
            <m:r>
              <w:rPr>
                <w:rFonts w:ascii="Cambria Math" w:hAnsi="Cambria Math"/>
              </w:rPr>
              <m:t>A</m:t>
            </m:r>
          </m:sub>
        </m:sSub>
        <m:r>
          <w:rPr>
            <w:rFonts w:ascii="Cambria Math" w:hAnsi="Cambria Math"/>
          </w:rPr>
          <m:t xml:space="preserve">= </m:t>
        </m:r>
        <m:rad>
          <m:radPr>
            <m:degHide m:val="1"/>
            <m:ctrlPr>
              <w:rPr>
                <w:rFonts w:ascii="Cambria Math" w:hAnsi="Cambria Math"/>
                <w:i/>
              </w:rPr>
            </m:ctrlPr>
          </m:radPr>
          <m:deg/>
          <m:e>
            <m:r>
              <w:rPr>
                <w:rFonts w:ascii="Cambria Math" w:hAnsi="Cambria Math"/>
              </w:rPr>
              <m:t>φ</m:t>
            </m:r>
          </m:e>
        </m:rad>
        <m:r>
          <w:rPr>
            <w:rFonts w:ascii="Cambria Math" w:hAnsi="Cambria Math"/>
          </w:rPr>
          <m:t xml:space="preserve"> </m:t>
        </m:r>
        <m:sSub>
          <m:sSubPr>
            <m:ctrlPr>
              <w:rPr>
                <w:rFonts w:ascii="Cambria Math" w:hAnsi="Cambria Math"/>
                <w:i/>
              </w:rPr>
            </m:ctrlPr>
          </m:sSubPr>
          <m:e>
            <m:r>
              <m:rPr>
                <m:sty m:val="p"/>
              </m:rPr>
              <w:rPr>
                <w:rFonts w:ascii="Cambria Math" w:hAnsi="Cambria Math"/>
              </w:rPr>
              <m:t>CV</m:t>
            </m:r>
          </m:e>
          <m:sub>
            <m:r>
              <w:rPr>
                <w:rFonts w:ascii="Cambria Math" w:hAnsi="Cambria Math"/>
              </w:rPr>
              <m:t>C</m:t>
            </m:r>
          </m:sub>
        </m:sSub>
        <m:r>
          <w:rPr>
            <w:rFonts w:ascii="Cambria Math" w:hAnsi="Cambria Math"/>
          </w:rPr>
          <m:t xml:space="preserve"> </m:t>
        </m:r>
      </m:oMath>
    </w:p>
    <w:p w14:paraId="6D170337" w14:textId="56386906" w:rsidR="000C23EB" w:rsidRPr="000C23EB" w:rsidRDefault="000C23EB" w:rsidP="000C23EB">
      <w:r>
        <w:t>This metric defines CV</w:t>
      </w:r>
      <w:r>
        <w:rPr>
          <w:vertAlign w:val="subscript"/>
        </w:rPr>
        <w:t>A</w:t>
      </w:r>
      <w:r>
        <w:t xml:space="preserve"> as linearly proportional to CV</w:t>
      </w:r>
      <w:r>
        <w:rPr>
          <w:vertAlign w:val="subscript"/>
        </w:rPr>
        <w:t>C</w:t>
      </w:r>
      <w:r>
        <w:t xml:space="preserve">, with a constant of proportionality </w:t>
      </w:r>
      <w:r w:rsidR="00D136FD">
        <w:t>related to</w:t>
      </w:r>
      <w:r>
        <w:t xml:space="preserve"> synchrony.</w:t>
      </w:r>
      <w:r w:rsidR="00D136FD">
        <w:t xml:space="preserve"> </w:t>
      </w:r>
      <w:r w:rsidR="00320A6C">
        <w:t>Thus a</w:t>
      </w:r>
      <w:r w:rsidR="00C030C1">
        <w:t>s synchrony increases</w:t>
      </w:r>
      <w:r>
        <w:t xml:space="preserve"> CV</w:t>
      </w:r>
      <w:r>
        <w:rPr>
          <w:vertAlign w:val="subscript"/>
        </w:rPr>
        <w:t>A</w:t>
      </w:r>
      <w:r>
        <w:t xml:space="preserve"> becomes </w:t>
      </w:r>
      <w:r w:rsidR="00D136FD">
        <w:t>more</w:t>
      </w:r>
      <w:r>
        <w:t xml:space="preserve"> similar to CV</w:t>
      </w:r>
      <w:r>
        <w:rPr>
          <w:vertAlign w:val="subscript"/>
        </w:rPr>
        <w:t>C</w:t>
      </w:r>
      <w:r w:rsidR="00C030C1">
        <w:t xml:space="preserve">, while </w:t>
      </w:r>
      <w:r>
        <w:t>CV</w:t>
      </w:r>
      <w:r>
        <w:rPr>
          <w:vertAlign w:val="subscript"/>
        </w:rPr>
        <w:t xml:space="preserve">A </w:t>
      </w:r>
      <w:r>
        <w:t xml:space="preserve">is dampened when components </w:t>
      </w:r>
      <w:r w:rsidR="00C030C1">
        <w:t>vary</w:t>
      </w:r>
      <w:r>
        <w:t xml:space="preserve"> asynchronous</w:t>
      </w:r>
      <w:r w:rsidR="00C030C1">
        <w:t>ly</w:t>
      </w:r>
      <w:r w:rsidR="00714028">
        <w:t xml:space="preserve">.  </w:t>
      </w:r>
    </w:p>
    <w:p w14:paraId="78C68F26" w14:textId="7220F83E" w:rsidR="000C23EB" w:rsidRDefault="000C23EB" w:rsidP="009D23BD">
      <w:r>
        <w:tab/>
      </w:r>
      <w:r w:rsidR="00076F0E">
        <w:t>To explore changes in aggregate variability of Fraser River sockeye salmon, w</w:t>
      </w:r>
      <w:r>
        <w:t>e</w:t>
      </w:r>
      <w:r w:rsidR="002A7562">
        <w:t xml:space="preserve"> </w:t>
      </w:r>
      <w:r w:rsidR="005A0A00">
        <w:t>generated</w:t>
      </w:r>
      <w:r w:rsidR="002A7562">
        <w:t xml:space="preserve"> time series </w:t>
      </w:r>
      <w:proofErr w:type="gramStart"/>
      <w:r w:rsidR="002A7562">
        <w:t xml:space="preserve">of </w:t>
      </w:r>
      <w:proofErr w:type="gramEnd"/>
      <m:oMath>
        <m:r>
          <w:rPr>
            <w:rFonts w:ascii="Cambria Math" w:hAnsi="Cambria Math"/>
          </w:rPr>
          <m:t>φ</m:t>
        </m:r>
      </m:oMath>
      <w:r w:rsidR="002A7562">
        <w:rPr>
          <w:rFonts w:ascii="Calibri" w:hAnsi="Calibri"/>
        </w:rPr>
        <w:t xml:space="preserve">, </w:t>
      </w:r>
      <w:r w:rsidR="002A7562">
        <w:t>CV</w:t>
      </w:r>
      <w:r w:rsidR="002A7562">
        <w:rPr>
          <w:vertAlign w:val="subscript"/>
        </w:rPr>
        <w:t>C</w:t>
      </w:r>
      <w:r w:rsidR="002A7562">
        <w:t>, and CV</w:t>
      </w:r>
      <w:r w:rsidR="002A7562">
        <w:rPr>
          <w:vertAlign w:val="subscript"/>
        </w:rPr>
        <w:t xml:space="preserve">A </w:t>
      </w:r>
      <w:r w:rsidR="002A7562">
        <w:t xml:space="preserve">using 10-year moving windows </w:t>
      </w:r>
      <w:r w:rsidR="009D23BD">
        <w:t>of per capita productivity, log(recruits/spawner). Since Fraser River CUs vary in the length of their spawner-recruit time series, we generated trends in these metrics using two datasets. The primary dataset consisted of 11 CUs with data extending back to the 1948 brood year, while the second contained 18 CUs with data beginning in the 1973 brood year (Table 1).</w:t>
      </w:r>
      <w:r w:rsidR="00BB46A3">
        <w:t xml:space="preserve"> To place these changes in a broader</w:t>
      </w:r>
      <w:r w:rsidR="001B700F">
        <w:t xml:space="preserve"> management</w:t>
      </w:r>
      <w:r w:rsidR="00BB46A3">
        <w:t xml:space="preserve"> context</w:t>
      </w:r>
      <w:r w:rsidR="00B5638E">
        <w:t>,</w:t>
      </w:r>
      <w:r w:rsidR="00BB46A3">
        <w:t xml:space="preserve"> we also present </w:t>
      </w:r>
      <w:r w:rsidR="001B700F">
        <w:t xml:space="preserve">temporal </w:t>
      </w:r>
      <w:r w:rsidR="00BB46A3">
        <w:t>changes in</w:t>
      </w:r>
      <w:r w:rsidR="00B5638E">
        <w:t xml:space="preserve"> observed productivity,</w:t>
      </w:r>
      <w:r w:rsidR="00BB46A3">
        <w:t xml:space="preserve"> aggregate spawner abundance</w:t>
      </w:r>
      <w:r w:rsidR="00B5638E">
        <w:t>,</w:t>
      </w:r>
      <w:r w:rsidR="00BB46A3">
        <w:t xml:space="preserve"> and aggregate catch.</w:t>
      </w:r>
      <w:r w:rsidR="009D23BD">
        <w:t xml:space="preserve"> </w:t>
      </w:r>
    </w:p>
    <w:p w14:paraId="6256ECA4" w14:textId="77777777" w:rsidR="001B700F" w:rsidRDefault="001B700F" w:rsidP="009D23BD"/>
    <w:p w14:paraId="2C77A1F0" w14:textId="77777777" w:rsidR="00A91A4F" w:rsidRDefault="00A91A4F" w:rsidP="006C2754">
      <w:pPr>
        <w:rPr>
          <w:i/>
        </w:rPr>
      </w:pPr>
      <w:r>
        <w:rPr>
          <w:i/>
        </w:rPr>
        <w:t>Forward simulation</w:t>
      </w:r>
    </w:p>
    <w:p w14:paraId="61E82160" w14:textId="17D473BD" w:rsidR="00B5638E" w:rsidRDefault="00B5638E" w:rsidP="009D23BD">
      <w:pPr>
        <w:tabs>
          <w:tab w:val="left" w:pos="709"/>
        </w:tabs>
        <w:rPr>
          <w:i/>
        </w:rPr>
      </w:pPr>
      <w:r>
        <w:rPr>
          <w:i/>
        </w:rPr>
        <w:t xml:space="preserve">Structure of biological and management </w:t>
      </w:r>
      <w:proofErr w:type="spellStart"/>
      <w:r>
        <w:rPr>
          <w:i/>
        </w:rPr>
        <w:t>submodels</w:t>
      </w:r>
      <w:proofErr w:type="spellEnd"/>
      <w:r>
        <w:rPr>
          <w:i/>
        </w:rPr>
        <w:t xml:space="preserve"> </w:t>
      </w:r>
    </w:p>
    <w:p w14:paraId="7225BEA0" w14:textId="0CBC66C3" w:rsidR="009D23BD" w:rsidRDefault="00B42D41" w:rsidP="009D23BD">
      <w:pPr>
        <w:tabs>
          <w:tab w:val="left" w:pos="709"/>
        </w:tabs>
      </w:pPr>
      <w:r>
        <w:tab/>
        <w:t>We used a stochastic</w:t>
      </w:r>
      <w:r w:rsidR="00714028">
        <w:t>,</w:t>
      </w:r>
      <w:r>
        <w:t xml:space="preserve"> closed-loop </w:t>
      </w:r>
      <w:r w:rsidR="00714028">
        <w:t xml:space="preserve">simulation </w:t>
      </w:r>
      <w:r>
        <w:t xml:space="preserve">model to </w:t>
      </w:r>
      <w:r w:rsidR="00714028">
        <w:t>explore how differences in aggregate variability may influence conservation outcomes for</w:t>
      </w:r>
      <w:r>
        <w:t xml:space="preserve"> Fraser River sockeye salmon. The model includes CU-specific population dynamics and harvesting, </w:t>
      </w:r>
      <w:r w:rsidR="009322F4">
        <w:t>as well as</w:t>
      </w:r>
      <w:r w:rsidR="000715F4">
        <w:t xml:space="preserve"> process</w:t>
      </w:r>
      <w:r>
        <w:t xml:space="preserve"> and management implementation </w:t>
      </w:r>
      <w:r>
        <w:lastRenderedPageBreak/>
        <w:t xml:space="preserve">uncertainty. </w:t>
      </w:r>
      <w:r w:rsidR="00C36435">
        <w:t>The</w:t>
      </w:r>
      <w:r>
        <w:t xml:space="preserve"> dynamics</w:t>
      </w:r>
      <w:r w:rsidR="00C36435">
        <w:t xml:space="preserve"> of </w:t>
      </w:r>
      <w:r w:rsidR="009322F4">
        <w:t>each</w:t>
      </w:r>
      <w:r w:rsidR="00C36435">
        <w:t xml:space="preserve"> CU were simulated</w:t>
      </w:r>
      <w:r>
        <w:t xml:space="preserve"> </w:t>
      </w:r>
      <w:r w:rsidR="00B40124">
        <w:t>using</w:t>
      </w:r>
      <w:r>
        <w:t xml:space="preserve"> age-structured</w:t>
      </w:r>
      <w:r w:rsidR="009D23BD">
        <w:t>, stock recruit</w:t>
      </w:r>
      <w:r>
        <w:t xml:space="preserve"> models </w:t>
      </w:r>
      <w:r w:rsidR="009D23BD">
        <w:t>which typically took the form of the Ricker model</w:t>
      </w:r>
      <w:r w:rsidR="0094700F">
        <w:t xml:space="preserve"> </w:t>
      </w:r>
      <w:r w:rsidR="0094700F">
        <w:fldChar w:fldCharType="begin"/>
      </w:r>
      <w:r w:rsidR="0094700F">
        <w:instrText xml:space="preserve"> ADDIN EN.CITE &lt;EndNote&gt;&lt;Cite&gt;&lt;Author&gt;Ricker&lt;/Author&gt;&lt;Year&gt;1975&lt;/Year&gt;&lt;RecNum&gt;1865&lt;/RecNum&gt;&lt;DisplayText&gt;(Ricker 1975)&lt;/DisplayText&gt;&lt;record&gt;&lt;rec-number&gt;1865&lt;/rec-number&gt;&lt;foreign-keys&gt;&lt;key app="EN" db-id="eez0aevwa0afpdexr0lvefp6z0xpepv5rfx5" timestamp="1491422710"&gt;1865&lt;/key&gt;&lt;/foreign-keys&gt;&lt;ref-type name="Journal Article"&gt;17&lt;/ref-type&gt;&lt;contributors&gt;&lt;authors&gt;&lt;author&gt;Ricker, William E.&lt;/author&gt;&lt;/authors&gt;&lt;/contributors&gt;&lt;titles&gt;&lt;title&gt;Computation and interpretation of biological statistics of fish populations&lt;/title&gt;&lt;secondary-title&gt;Fisheries Research Board of Canada Bulletin&lt;/secondary-title&gt;&lt;/titles&gt;&lt;periodical&gt;&lt;full-title&gt;Fisheries Research Board of Canada Bulletin&lt;/full-title&gt;&lt;/periodical&gt;&lt;volume&gt;191&lt;/volume&gt;&lt;dates&gt;&lt;year&gt;1975&lt;/year&gt;&lt;/dates&gt;&lt;urls&gt;&lt;/urls&gt;&lt;/record&gt;&lt;/Cite&gt;&lt;/EndNote&gt;</w:instrText>
      </w:r>
      <w:r w:rsidR="0094700F">
        <w:fldChar w:fldCharType="separate"/>
      </w:r>
      <w:r w:rsidR="0094700F">
        <w:rPr>
          <w:noProof/>
        </w:rPr>
        <w:t>(Ricker 1975)</w:t>
      </w:r>
      <w:r w:rsidR="0094700F">
        <w:fldChar w:fldCharType="end"/>
      </w:r>
      <w:r w:rsidR="005B527F">
        <w:t xml:space="preserve"> </w:t>
      </w:r>
    </w:p>
    <w:p w14:paraId="317B800F" w14:textId="6F65A1CB" w:rsidR="009D23BD" w:rsidRDefault="002E71CA" w:rsidP="009D23BD">
      <w:r>
        <w:t>Equation 3</w:t>
      </w:r>
      <w:r w:rsidR="009D23BD">
        <w:tab/>
      </w:r>
      <w:r w:rsidR="009D23BD">
        <w:tab/>
      </w:r>
      <w:r w:rsidR="009D23BD">
        <w:tab/>
      </w:r>
      <w:r w:rsidR="009D23BD">
        <w:tab/>
      </w:r>
      <m:oMath>
        <m:sSub>
          <m:sSubPr>
            <m:ctrlPr>
              <w:rPr>
                <w:rFonts w:ascii="Cambria Math" w:hAnsi="Cambria Math"/>
                <w:i/>
              </w:rPr>
            </m:ctrlPr>
          </m:sSubPr>
          <m:e>
            <m:r>
              <w:rPr>
                <w:rFonts w:ascii="Cambria Math" w:hAnsi="Cambria Math"/>
              </w:rPr>
              <m:t>R</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i,y</m:t>
            </m:r>
          </m:sub>
        </m:sSub>
        <m:sSup>
          <m:sSupPr>
            <m:ctrlPr>
              <w:rPr>
                <w:rFonts w:ascii="Cambria Math" w:hAnsi="Cambria Math"/>
                <w:i/>
                <w:iCs/>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sup>
        </m:sSup>
      </m:oMath>
    </w:p>
    <w:p w14:paraId="69EC96D0" w14:textId="2714113C" w:rsidR="009D23BD" w:rsidRDefault="009D23BD" w:rsidP="009D23BD">
      <w:proofErr w:type="gramStart"/>
      <w:r>
        <w:t>where</w:t>
      </w:r>
      <w:proofErr w:type="gramEnd"/>
      <w:r>
        <w:t xml:space="preserve"> </w:t>
      </w:r>
      <w:proofErr w:type="spellStart"/>
      <w:r>
        <w:rPr>
          <w:i/>
        </w:rPr>
        <w:t>i</w:t>
      </w:r>
      <w:proofErr w:type="spellEnd"/>
      <w:r>
        <w:rPr>
          <w:i/>
        </w:rPr>
        <w:t xml:space="preserve"> </w:t>
      </w:r>
      <w:r>
        <w:t xml:space="preserve">represents a CU, </w:t>
      </w:r>
      <w:r>
        <w:rPr>
          <w:i/>
        </w:rPr>
        <w:t>R</w:t>
      </w:r>
      <w:r>
        <w:t xml:space="preserve"> the number of recruits (number of offspring that return to spawn or are captured in the fishery), and </w:t>
      </w:r>
      <w:r>
        <w:rPr>
          <w:i/>
        </w:rPr>
        <w:t xml:space="preserve">S </w:t>
      </w:r>
      <w:r>
        <w:t xml:space="preserve">the number of </w:t>
      </w:r>
      <w:proofErr w:type="spellStart"/>
      <w:r>
        <w:t>spawners</w:t>
      </w:r>
      <w:proofErr w:type="spellEnd"/>
      <w:r>
        <w:t xml:space="preserve"> in year </w:t>
      </w:r>
      <w:r>
        <w:rPr>
          <w:i/>
        </w:rPr>
        <w:t>y</w:t>
      </w:r>
      <w:r>
        <w:t xml:space="preserve">. The parameter </w:t>
      </w:r>
      <m:oMath>
        <m:r>
          <w:rPr>
            <w:rFonts w:ascii="Cambria Math" w:hAnsi="Cambria Math"/>
          </w:rPr>
          <m:t>α</m:t>
        </m:r>
      </m:oMath>
      <w:r>
        <w:t xml:space="preserve"> represents the number of recruits produced per spawner at low abundance and </w:t>
      </w:r>
      <m:oMath>
        <m:r>
          <w:rPr>
            <w:rFonts w:ascii="Cambria Math" w:hAnsi="Cambria Math"/>
          </w:rPr>
          <m:t>β</m:t>
        </m:r>
      </m:oMath>
      <w:r>
        <w:rPr>
          <w:i/>
        </w:rPr>
        <w:t xml:space="preserve"> </w:t>
      </w:r>
      <w:r>
        <w:t xml:space="preserve">the density-dependent parameter, the reciprocal of the number of </w:t>
      </w:r>
      <w:proofErr w:type="spellStart"/>
      <w:r>
        <w:t>spawners</w:t>
      </w:r>
      <w:proofErr w:type="spellEnd"/>
      <w:r>
        <w:t xml:space="preserve"> that produce maximum recruits. This model </w:t>
      </w:r>
      <w:r w:rsidR="00C030C1">
        <w:t>is commonly</w:t>
      </w:r>
      <w:r>
        <w:t xml:space="preserve"> arranged to account for normally distributed process error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Pr>
          <w:rFonts w:eastAsiaTheme="minorEastAsia"/>
        </w:rPr>
        <w:t xml:space="preserve"> as</w:t>
      </w:r>
    </w:p>
    <w:p w14:paraId="3462A1D3" w14:textId="35315D79" w:rsidR="009D23BD" w:rsidRDefault="002E71CA" w:rsidP="009D23BD">
      <w:pPr>
        <w:rPr>
          <w:rFonts w:eastAsiaTheme="minorEastAsia"/>
        </w:rPr>
      </w:pPr>
      <w:r>
        <w:t>Equation 4</w:t>
      </w:r>
      <w:r w:rsidR="009D23BD">
        <w:tab/>
      </w:r>
      <w:r w:rsidR="009D23BD">
        <w:rPr>
          <w:rFonts w:eastAsiaTheme="minorEastAsia"/>
        </w:rPr>
        <w:tab/>
      </w:r>
      <w:r w:rsidR="009D23BD">
        <w:rPr>
          <w:rFonts w:eastAsiaTheme="minorEastAsia"/>
        </w:rPr>
        <w:tab/>
      </w:r>
      <m:oMath>
        <m:r>
          <m:rPr>
            <m:sty m:val="p"/>
          </m:rPr>
          <w:rPr>
            <w:rFonts w:ascii="Cambria Math" w:eastAsiaTheme="minorEastAsia" w:hAnsi="Cambria Math"/>
          </w:rPr>
          <m:t>log⁡</m:t>
        </m:r>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i,y</m:t>
                </m:r>
              </m:sub>
            </m:sSub>
          </m:num>
          <m:den>
            <m:sSub>
              <m:sSubPr>
                <m:ctrlPr>
                  <w:rPr>
                    <w:rFonts w:ascii="Cambria Math" w:hAnsi="Cambria Math"/>
                    <w:i/>
                  </w:rPr>
                </m:ctrlPr>
              </m:sSubPr>
              <m:e>
                <m:r>
                  <w:rPr>
                    <w:rFonts w:ascii="Cambria Math" w:hAnsi="Cambria Math"/>
                  </w:rPr>
                  <m:t>S</m:t>
                </m:r>
              </m:e>
              <m:sub>
                <m:r>
                  <w:rPr>
                    <w:rFonts w:ascii="Cambria Math" w:hAnsi="Cambria Math"/>
                  </w:rPr>
                  <m:t>i,y</m:t>
                </m:r>
              </m:sub>
            </m:sSub>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oMath>
      <w:r w:rsidR="009D23BD">
        <w:rPr>
          <w:rFonts w:eastAsiaTheme="minorEastAsia"/>
        </w:rPr>
        <w:tab/>
      </w:r>
    </w:p>
    <w:p w14:paraId="46E6E395" w14:textId="77777777" w:rsidR="009D23BD" w:rsidRDefault="009D23BD" w:rsidP="009D23BD">
      <w:pPr>
        <w:ind w:firstLine="720"/>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=normal(0, </m:t>
        </m:r>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oMath>
    </w:p>
    <w:p w14:paraId="2FAE76F0" w14:textId="121EFE41" w:rsidR="009D23BD" w:rsidRDefault="009D23BD" w:rsidP="009D23BD">
      <w:pPr>
        <w:tabs>
          <w:tab w:val="left" w:pos="851"/>
        </w:tabs>
      </w:pPr>
      <w:r>
        <w:tab/>
      </w:r>
      <w:r w:rsidR="00144DF3">
        <w:t xml:space="preserve">A subset of CUs exhibit persistent cycles in spawner abundance with highly abundant returns occurring every four years followed by one subdominant and two weak cycle lines. Although the specific mechanism that drives these cycles remains unclear, ecological interactions between cycle lines are likely responsible (e.g. predator abundance tracking juvenile sockeye salmon abundance at a one-two year lag (Ricker REF)). The productivity of </w:t>
      </w:r>
      <w:r>
        <w:t>CUs with cyclic dynamics</w:t>
      </w:r>
      <w:r w:rsidR="00144DF3">
        <w:t xml:space="preserve"> is generally estimated with an extended version of the Ricker model (the Larkin model; REF), which accounts for interactions between brood years. In this case, we also used the Larkin model to forward simulate the dynamics of cyclic CUs</w:t>
      </w:r>
      <w:r>
        <w:t xml:space="preserve"> (</w:t>
      </w:r>
      <w:r w:rsidR="0094700F">
        <w:fldChar w:fldCharType="begin"/>
      </w:r>
      <w:r w:rsidR="0094700F">
        <w:instrText xml:space="preserve"> ADDIN EN.CITE &lt;EndNote&gt;&lt;Cite Hidden="1"&gt;&lt;Author&gt;Larkin&lt;/Author&gt;&lt;Year&gt;1971&lt;/Year&gt;&lt;RecNum&gt;1866&lt;/RecNum&gt;&lt;record&gt;&lt;rec-number&gt;1866&lt;/rec-number&gt;&lt;foreign-keys&gt;&lt;key app="EN" db-id="eez0aevwa0afpdexr0lvefp6z0xpepv5rfx5" timestamp="1491422854"&gt;1866&lt;/key&gt;&lt;/foreign-keys&gt;&lt;ref-type name="Journal Article"&gt;17&lt;/ref-type&gt;&lt;contributors&gt;&lt;authors&gt;&lt;author&gt;Larkin, P. A.&lt;/author&gt;&lt;/authors&gt;&lt;/contributors&gt;&lt;titles&gt;&lt;title&gt;&lt;style face="normal" font="default" size="100%"&gt;Simulation studies of Adams River sockeye salmon (&lt;/style&gt;&lt;style face="italic" font="default" size="100%"&gt;Oncorhynchus nerka&lt;/style&gt;&lt;style face="normal" font="default" size="100%"&gt;)&lt;/style&gt;&lt;/title&gt;&lt;secondary-title&gt;Journal Fisheries Research Board of Canada&lt;/secondary-title&gt;&lt;/titles&gt;&lt;periodical&gt;&lt;full-title&gt;Journal Fisheries Research Board of Canada&lt;/full-title&gt;&lt;abbr-1&gt;J. Fish. Res. Board. Can.&lt;/abbr-1&gt;&lt;abbr-2&gt;J Fish Res Board Can&lt;/abbr-2&gt;&lt;/periodical&gt;&lt;pages&gt;1493-1502&lt;/pages&gt;&lt;volume&gt;28&lt;/volume&gt;&lt;number&gt;10&lt;/number&gt;&lt;dates&gt;&lt;year&gt;1971&lt;/year&gt;&lt;/dates&gt;&lt;urls&gt;&lt;/urls&gt;&lt;/record&gt;&lt;/Cite&gt;&lt;/EndNote&gt;</w:instrText>
      </w:r>
      <w:r w:rsidR="0094700F">
        <w:fldChar w:fldCharType="end"/>
      </w:r>
      <w:r>
        <w:t>details</w:t>
      </w:r>
      <w:r w:rsidR="00144DF3">
        <w:t xml:space="preserve"> of model structure</w:t>
      </w:r>
      <w:r w:rsidR="006301C5">
        <w:t xml:space="preserve"> and simulations</w:t>
      </w:r>
      <w:r>
        <w:t xml:space="preserve"> in </w:t>
      </w:r>
      <w:r w:rsidR="005B527F">
        <w:t>Appendix</w:t>
      </w:r>
      <w:r>
        <w:t>). Whether we estimated productivity for a given CU using a Ricker or Larkin model followed assignments made in the most recent Wild Salmon Policy assessment (</w:t>
      </w:r>
      <w:commentRangeStart w:id="5"/>
      <w:r w:rsidR="0094700F">
        <w:t xml:space="preserve">DFO </w:t>
      </w:r>
      <w:r w:rsidR="0094700F">
        <w:rPr>
          <w:i/>
        </w:rPr>
        <w:t>in press</w:t>
      </w:r>
      <w:commentRangeEnd w:id="5"/>
      <w:r w:rsidR="0094700F">
        <w:rPr>
          <w:rStyle w:val="CommentReference"/>
        </w:rPr>
        <w:commentReference w:id="5"/>
      </w:r>
      <w:r w:rsidR="00320A6C">
        <w:t>; Table 1</w:t>
      </w:r>
      <w:r>
        <w:t>).</w:t>
      </w:r>
    </w:p>
    <w:p w14:paraId="6B170D9E" w14:textId="21E76707" w:rsidR="00CE0781" w:rsidRDefault="009D23BD" w:rsidP="005B527F">
      <w:pPr>
        <w:tabs>
          <w:tab w:val="left" w:pos="709"/>
        </w:tabs>
      </w:pPr>
      <w:r>
        <w:tab/>
      </w:r>
      <w:commentRangeStart w:id="6"/>
      <w:r w:rsidR="00B40124">
        <w:t xml:space="preserve">To parameterize each CU’s stock-recruit relationship we used median estimates </w:t>
      </w:r>
      <w:proofErr w:type="gramStart"/>
      <w:r w:rsidR="00B40124">
        <w:t xml:space="preserve">of </w:t>
      </w:r>
      <w:proofErr w:type="gramEnd"/>
      <m:oMath>
        <m:r>
          <w:rPr>
            <w:rFonts w:ascii="Cambria Math" w:hAnsi="Cambria Math"/>
          </w:rPr>
          <m:t>α</m:t>
        </m:r>
      </m:oMath>
      <w:r w:rsidR="005D6C13">
        <w:t xml:space="preserve">, </w:t>
      </w:r>
      <m:oMath>
        <m:r>
          <w:rPr>
            <w:rFonts w:ascii="Cambria Math" w:hAnsi="Cambria Math"/>
          </w:rPr>
          <m:t>β</m:t>
        </m:r>
      </m:oMath>
      <w:r w:rsidR="005D6C13">
        <w:rPr>
          <w:rFonts w:eastAsiaTheme="minorEastAsia"/>
        </w:rPr>
        <w:t xml:space="preserve">, and </w:t>
      </w:r>
      <m:oMath>
        <m:r>
          <w:rPr>
            <w:rFonts w:ascii="Cambria Math" w:hAnsi="Cambria Math"/>
          </w:rPr>
          <m:t>σ</m:t>
        </m:r>
      </m:oMath>
      <w:r w:rsidR="00B40124">
        <w:rPr>
          <w:i/>
        </w:rPr>
        <w:t xml:space="preserve"> </w:t>
      </w:r>
      <w:r w:rsidR="00B40124">
        <w:t>generated from an external, CU-specific Bayesian stock recruit analysis (ref to FRSSI</w:t>
      </w:r>
      <w:commentRangeEnd w:id="6"/>
      <w:r w:rsidR="00D31645">
        <w:rPr>
          <w:rStyle w:val="CommentReference"/>
        </w:rPr>
        <w:commentReference w:id="6"/>
      </w:r>
      <w:r w:rsidR="00A66355">
        <w:t>; Table 1</w:t>
      </w:r>
      <w:r w:rsidR="00B40124">
        <w:t xml:space="preserve">). </w:t>
      </w:r>
      <w:r w:rsidR="00EB655E">
        <w:t xml:space="preserve">To account for autocorrelation </w:t>
      </w:r>
      <w:r w:rsidR="00B40124">
        <w:t xml:space="preserve">and incorporate covariation among CUs we simulated deviations from the stock-recruitment relationship as </w:t>
      </w:r>
    </w:p>
    <w:p w14:paraId="6DFBD4C3" w14:textId="70761F0A" w:rsidR="00B40124" w:rsidRPr="00B40124" w:rsidRDefault="00CE0781" w:rsidP="00CE0781">
      <w:pPr>
        <w:tabs>
          <w:tab w:val="left" w:pos="284"/>
        </w:tabs>
      </w:pPr>
      <w:r>
        <w:t xml:space="preserve"> Equat</w:t>
      </w:r>
      <w:r w:rsidR="002E71CA">
        <w:t>ion 5</w:t>
      </w:r>
      <w:r w:rsidR="002E71CA">
        <w:tab/>
      </w:r>
      <w:r>
        <w:tab/>
      </w:r>
      <w:r>
        <w:tab/>
        <w:t xml:space="preserve">              </w:t>
      </w:r>
      <w:r>
        <w:tab/>
      </w:r>
      <m:oMath>
        <m:sSub>
          <m:sSubPr>
            <m:ctrlPr>
              <w:rPr>
                <w:rFonts w:ascii="Cambria Math" w:hAnsi="Cambria Math"/>
                <w:i/>
              </w:rPr>
            </m:ctrlPr>
          </m:sSubPr>
          <m:e>
            <m:r>
              <w:rPr>
                <w:rFonts w:ascii="Cambria Math" w:hAnsi="Cambria Math"/>
              </w:rPr>
              <m:t>w</m:t>
            </m:r>
          </m:e>
          <m:sub>
            <m:r>
              <w:rPr>
                <w:rFonts w:ascii="Cambria Math" w:hAnsi="Cambria Math"/>
              </w:rPr>
              <m:t>i,y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i,y-1</m:t>
            </m:r>
          </m:sub>
        </m:sSub>
        <m:r>
          <w:ins w:id="7" w:author="DFO-MPO" w:date="2018-09-17T14:37:00Z">
            <w:rPr>
              <w:rFonts w:ascii="Cambria Math" w:hAnsi="Cambria Math"/>
            </w:rPr>
            <m:t>τ</m:t>
          </w:ins>
        </m:r>
        <m:r>
          <w:del w:id="8" w:author="DFO-MPO" w:date="2018-09-17T14:37:00Z">
            <w:rPr>
              <w:rFonts w:ascii="Cambria Math" w:hAnsi="Cambria Math"/>
            </w:rPr>
            <m:t>s</m:t>
          </w:del>
        </m:r>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i,y</m:t>
            </m:r>
          </m:sub>
        </m:sSub>
      </m:oMath>
    </w:p>
    <w:p w14:paraId="75BFAB50" w14:textId="0AD91974" w:rsidR="004F6C38" w:rsidRDefault="00147101" w:rsidP="00D40465">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MVN</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ctrlPr>
                <w:rPr>
                  <w:rFonts w:ascii="Cambria Math" w:eastAsiaTheme="minorEastAsia" w:hAnsi="Cambria Math"/>
                  <w:i/>
                </w:rPr>
              </m:ctrlPr>
            </m:e>
          </m:d>
        </m:oMath>
      </m:oMathPara>
    </w:p>
    <w:p w14:paraId="762498B7" w14:textId="77777777" w:rsidR="009322F4" w:rsidRPr="004F6C38" w:rsidRDefault="00147101" w:rsidP="009322F4">
      <w:pPr>
        <w:jc w:val="center"/>
      </w:pPr>
      <m:oMathPara>
        <m:oMath>
          <m:sSub>
            <m:sSubPr>
              <m:ctrlPr>
                <w:rPr>
                  <w:rFonts w:ascii="Cambria Math" w:hAnsi="Cambria Math"/>
                  <w:i/>
                </w:rPr>
              </m:ctrlPr>
            </m:sSubPr>
            <m:e>
              <m:r>
                <m:rPr>
                  <m:sty m:val="b"/>
                </m:rPr>
                <w:rPr>
                  <w:rFonts w:ascii="Cambria Math" w:hAnsi="Cambria Math" w:cs="Arial"/>
                  <w:color w:val="222222"/>
                  <w:sz w:val="21"/>
                  <w:szCs w:val="21"/>
                  <w:shd w:val="clear" w:color="auto" w:fill="FFFFFF"/>
                </w:rPr>
                <m:t>V</m:t>
              </m:r>
            </m:e>
            <m:sub>
              <m:r>
                <w:rPr>
                  <w:rFonts w:ascii="Cambria Math" w:hAnsi="Cambria Math"/>
                </w:rPr>
                <m:t>n</m:t>
              </m:r>
            </m:sub>
          </m:sSub>
          <m:r>
            <w:rPr>
              <w:rFonts w:ascii="Cambria Math" w:hAnsi="Cambria Math"/>
            </w:rPr>
            <m:t xml:space="preserve">=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n</m:t>
                        </m:r>
                      </m:sub>
                    </m:sSub>
                    <m:r>
                      <w:rPr>
                        <w:rFonts w:ascii="Cambria Math" w:hAnsi="Cambria Math"/>
                      </w:rPr>
                      <m:t>ρ</m:t>
                    </m:r>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ρ</m:t>
                    </m:r>
                  </m:e>
                  <m:e>
                    <m:r>
                      <w:rPr>
                        <w:rFonts w:ascii="Cambria Math" w:hAnsi="Cambria Math"/>
                      </w:rPr>
                      <m:t>⋯</m:t>
                    </m:r>
                  </m:e>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w:rPr>
                            <w:rFonts w:ascii="Cambria Math" w:hAnsi="Cambria Math"/>
                          </w:rPr>
                          <m:t>σ</m:t>
                        </m:r>
                      </m:e>
                      <m:sub>
                        <m:r>
                          <w:rPr>
                            <w:rFonts w:ascii="Cambria Math" w:hAnsi="Cambria Math"/>
                          </w:rPr>
                          <m:t>n</m:t>
                        </m:r>
                      </m:sub>
                    </m:sSub>
                  </m:e>
                </m:mr>
              </m:m>
            </m:e>
          </m:d>
        </m:oMath>
      </m:oMathPara>
    </w:p>
    <w:p w14:paraId="63BBDC2D" w14:textId="395FD42C" w:rsidR="004F6C38" w:rsidRDefault="0094700F" w:rsidP="004F6C38">
      <w:pPr>
        <w:rPr>
          <w:rFonts w:eastAsiaTheme="minorEastAsia"/>
        </w:rPr>
      </w:pPr>
      <w:r>
        <w:rPr>
          <w:rFonts w:eastAsiaTheme="minorEastAsia"/>
        </w:rPr>
        <w:t>w</w:t>
      </w:r>
      <w:r w:rsidR="004F6C38">
        <w:rPr>
          <w:rFonts w:eastAsiaTheme="minorEastAsia"/>
        </w:rPr>
        <w:t xml:space="preserve">here </w:t>
      </w:r>
      <m:oMath>
        <m:sSub>
          <m:sSubPr>
            <m:ctrlPr>
              <w:rPr>
                <w:rFonts w:ascii="Cambria Math" w:hAnsi="Cambria Math"/>
                <w:i/>
              </w:rPr>
            </m:ctrlPr>
          </m:sSubPr>
          <m:e>
            <m:r>
              <w:rPr>
                <w:rFonts w:ascii="Cambria Math" w:hAnsi="Cambria Math"/>
              </w:rPr>
              <m:t>w</m:t>
            </m:r>
          </m:e>
          <m:sub>
            <m:r>
              <w:rPr>
                <w:rFonts w:ascii="Cambria Math" w:hAnsi="Cambria Math"/>
              </w:rPr>
              <m:t>i,y-1</m:t>
            </m:r>
          </m:sub>
        </m:sSub>
      </m:oMath>
      <w:r w:rsidR="004F6C38">
        <w:rPr>
          <w:rFonts w:eastAsiaTheme="minorEastAsia"/>
        </w:rPr>
        <w:t xml:space="preserve"> represents the previous year’s recruitment deviation, </w:t>
      </w:r>
      <m:oMath>
        <m:r>
          <w:rPr>
            <w:rFonts w:ascii="Cambria Math" w:hAnsi="Cambria Math"/>
          </w:rPr>
          <m:t>τ</m:t>
        </m:r>
      </m:oMath>
      <w:r w:rsidR="004F6C38">
        <w:rPr>
          <w:rFonts w:eastAsiaTheme="minorEastAsia"/>
        </w:rPr>
        <w:t xml:space="preserve"> represents an AR1 autocorrelation coefficient, and </w:t>
      </w:r>
      <m:oMath>
        <m:sSub>
          <m:sSubPr>
            <m:ctrlPr>
              <w:rPr>
                <w:rFonts w:ascii="Cambria Math" w:hAnsi="Cambria Math"/>
                <w:i/>
              </w:rPr>
            </m:ctrlPr>
          </m:sSubPr>
          <m:e>
            <m:r>
              <w:rPr>
                <w:rFonts w:ascii="Cambria Math" w:hAnsi="Cambria Math"/>
              </w:rPr>
              <m:t>r</m:t>
            </m:r>
          </m:e>
          <m:sub>
            <m:r>
              <w:rPr>
                <w:rFonts w:ascii="Cambria Math" w:hAnsi="Cambria Math"/>
              </w:rPr>
              <m:t>i,y</m:t>
            </m:r>
          </m:sub>
        </m:sSub>
      </m:oMath>
      <w:r w:rsidR="004F6C38">
        <w:rPr>
          <w:rFonts w:eastAsiaTheme="minorEastAsia"/>
        </w:rPr>
        <w:t xml:space="preserve"> represents random error drawn from a multivariate normal distribution with mean 0 and standard deviation defined by the variance-covariance matrix </w:t>
      </w:r>
      <w:r w:rsidR="009322F4">
        <w:rPr>
          <w:rFonts w:eastAsiaTheme="minorEastAsia"/>
          <w:b/>
        </w:rPr>
        <w:t>V</w:t>
      </w:r>
      <w:r w:rsidR="004F6C38">
        <w:rPr>
          <w:rFonts w:eastAsiaTheme="minorEastAsia"/>
        </w:rPr>
        <w:t xml:space="preserve"> </w:t>
      </w:r>
      <w:r w:rsidR="009322F4">
        <w:rPr>
          <w:rFonts w:eastAsiaTheme="minorEastAsia"/>
        </w:rPr>
        <w:t xml:space="preserve">for </w:t>
      </w:r>
      <w:r w:rsidR="009322F4">
        <w:rPr>
          <w:rFonts w:eastAsiaTheme="minorEastAsia"/>
          <w:i/>
        </w:rPr>
        <w:t>n</w:t>
      </w:r>
      <w:r w:rsidR="009322F4">
        <w:rPr>
          <w:rFonts w:eastAsiaTheme="minorEastAsia"/>
        </w:rPr>
        <w:t xml:space="preserve"> CUs</w:t>
      </w:r>
      <w:r w:rsidR="00901BDD">
        <w:rPr>
          <w:rFonts w:eastAsiaTheme="minorEastAsia"/>
        </w:rPr>
        <w:t xml:space="preserve">. </w:t>
      </w:r>
      <w:r w:rsidR="000715F4">
        <w:rPr>
          <w:rFonts w:eastAsiaTheme="minorEastAsia"/>
        </w:rPr>
        <w:t xml:space="preserve">We assigned </w:t>
      </w:r>
      <m:oMath>
        <m:r>
          <w:rPr>
            <w:rFonts w:ascii="Cambria Math" w:hAnsi="Cambria Math"/>
          </w:rPr>
          <m:t>τ</m:t>
        </m:r>
      </m:oMath>
      <w:r w:rsidR="000715F4">
        <w:rPr>
          <w:rFonts w:eastAsiaTheme="minorEastAsia"/>
        </w:rPr>
        <w:t xml:space="preserve"> a value of 0.2 for CUs modeled with a Ricker relationship, consistent with evidence of weak autocorrelation in the residuals </w:t>
      </w:r>
      <w:r w:rsidR="00484993">
        <w:rPr>
          <w:rFonts w:eastAsiaTheme="minorEastAsia"/>
        </w:rPr>
        <w:t xml:space="preserve">of </w:t>
      </w:r>
      <w:r w:rsidR="000715F4">
        <w:rPr>
          <w:rFonts w:eastAsiaTheme="minorEastAsia"/>
        </w:rPr>
        <w:t>these models</w:t>
      </w:r>
      <w:r w:rsidR="007B4FA6">
        <w:rPr>
          <w:rFonts w:eastAsiaTheme="minorEastAsia"/>
        </w:rPr>
        <w:t xml:space="preserve"> (results not shown)</w:t>
      </w:r>
      <w:r w:rsidR="000715F4">
        <w:rPr>
          <w:rFonts w:eastAsiaTheme="minorEastAsia"/>
        </w:rPr>
        <w:t xml:space="preserve">. </w:t>
      </w:r>
      <w:r w:rsidR="0051250B">
        <w:rPr>
          <w:rFonts w:eastAsiaTheme="minorEastAsia"/>
        </w:rPr>
        <w:t xml:space="preserve">Note that recruitment deviations in Larkin models did not </w:t>
      </w:r>
      <w:r w:rsidR="0051250B">
        <w:rPr>
          <w:rFonts w:eastAsiaTheme="minorEastAsia"/>
        </w:rPr>
        <w:lastRenderedPageBreak/>
        <w:t xml:space="preserve">include an autocorrelation component because AR1 processes have not been validated in these models and the inclusion of delayed density dependence parameters, to some extent, accounts for such effects. </w:t>
      </w:r>
    </w:p>
    <w:p w14:paraId="79F41FA1" w14:textId="5803224D" w:rsidR="00D20FCD" w:rsidRDefault="0051250B" w:rsidP="002800A9">
      <w:pPr>
        <w:ind w:firstLine="720"/>
        <w:rPr>
          <w:rFonts w:eastAsiaTheme="minorEastAsia"/>
        </w:rPr>
      </w:pPr>
      <w:r>
        <w:t xml:space="preserve">We also incorporated a </w:t>
      </w:r>
      <w:del w:id="9" w:author="DFO-MPO" w:date="2018-09-11T09:14:00Z">
        <w:r w:rsidDel="00D51A72">
          <w:delText xml:space="preserve">second </w:delText>
        </w:r>
      </w:del>
      <w:r>
        <w:t>productivity scenario in our analysis intended to represent a period of broadly unfavorable environmental conditions for sockeye salmon, which could magnify the relative effects of</w:t>
      </w:r>
      <w:r w:rsidR="00211AC2">
        <w:t xml:space="preserve"> changes in</w:t>
      </w:r>
      <w:r>
        <w:t xml:space="preserve"> CV</w:t>
      </w:r>
      <w:r>
        <w:rPr>
          <w:vertAlign w:val="subscript"/>
        </w:rPr>
        <w:t xml:space="preserve">C </w:t>
      </w:r>
      <w:r>
        <w:t>or synchrony.</w:t>
      </w:r>
      <w:r w:rsidR="00D20FCD">
        <w:t xml:space="preserve"> </w:t>
      </w:r>
      <w:r w:rsidR="00211AC2">
        <w:t>Decreases</w:t>
      </w:r>
      <w:r w:rsidR="00D20FCD">
        <w:t xml:space="preserve"> in productivity are commonly modeled by shrinking </w:t>
      </w:r>
      <m:oMath>
        <m:r>
          <w:rPr>
            <w:rFonts w:ascii="Cambria Math" w:hAnsi="Cambria Math"/>
          </w:rPr>
          <m:t>α</m:t>
        </m:r>
      </m:oMath>
      <w:r w:rsidR="00D20FCD">
        <w:rPr>
          <w:rFonts w:eastAsiaTheme="minorEastAsia"/>
        </w:rPr>
        <w:t xml:space="preserve"> </w:t>
      </w:r>
      <w:r w:rsidR="008518AD">
        <w:rPr>
          <w:rFonts w:eastAsiaTheme="minorEastAsia"/>
        </w:rPr>
        <w:t xml:space="preserve">relative to reference values </w:t>
      </w:r>
      <w:r w:rsidR="0094700F">
        <w:rPr>
          <w:rFonts w:eastAsiaTheme="minorEastAsia"/>
        </w:rPr>
        <w:t>(e.g. Dorner et al. 2009</w:t>
      </w:r>
      <w:r w:rsidR="00EA7F86">
        <w:rPr>
          <w:rFonts w:eastAsiaTheme="minorEastAsia"/>
        </w:rPr>
        <w:t>, Holt &amp; Folkes 2015</w:t>
      </w:r>
      <w:r w:rsidR="00EA7F86">
        <w:rPr>
          <w:rFonts w:eastAsiaTheme="minorEastAsia"/>
        </w:rPr>
        <w:fldChar w:fldCharType="begin"/>
      </w:r>
      <w:r w:rsidR="00EA7F86">
        <w:rPr>
          <w:rFonts w:eastAsiaTheme="minorEastAsia"/>
        </w:rPr>
        <w:instrText xml:space="preserve"> ADDIN EN.CITE &lt;EndNote&gt;&lt;Cite Hidden="1"&gt;&lt;Author&gt;Holt&lt;/Author&gt;&lt;Year&gt;2015&lt;/Year&gt;&lt;RecNum&gt;2034&lt;/RecNum&gt;&lt;record&gt;&lt;rec-number&gt;2034&lt;/rec-number&gt;&lt;foreign-keys&gt;&lt;key app="EN" db-id="eez0aevwa0afpdexr0lvefp6z0xpepv5rfx5" timestamp="1501281994"&gt;2034&lt;/key&gt;&lt;key app="ENWeb" db-id=""&gt;0&lt;/key&gt;&lt;/foreign-keys&gt;&lt;ref-type name="Journal Article"&gt;17&lt;/ref-type&gt;&lt;contributors&gt;&lt;authors&gt;&lt;author&gt;Holt, Carrie A.&lt;/author&gt;&lt;author&gt;Folkes, Michael J. P.&lt;/author&gt;&lt;/authors&gt;&lt;/contributors&gt;&lt;titles&gt;&lt;title&gt;Cautions on using percentile-based benchmarks of status for data-limited populations of Pacific salmon under persistent trends in productivity and uncertain outcomes from harvest management&lt;/title&gt;&lt;secondary-title&gt;Fisheries Research&lt;/secondary-title&gt;&lt;/titles&gt;&lt;periodical&gt;&lt;full-title&gt;Fisheries Research&lt;/full-title&gt;&lt;abbr-1&gt;Fish. Res.&lt;/abbr-1&gt;&lt;abbr-2&gt;Fish Res&lt;/abbr-2&gt;&lt;/periodical&gt;&lt;pages&gt;188-200&lt;/pages&gt;&lt;volume&gt;171&lt;/volume&gt;&lt;dates&gt;&lt;year&gt;2015&lt;/year&gt;&lt;/dates&gt;&lt;isbn&gt;01657836&lt;/isbn&gt;&lt;urls&gt;&lt;/urls&gt;&lt;electronic-resource-num&gt;10.1016/j.fishres.2015.01.002&lt;/electronic-resource-num&gt;&lt;/record&gt;&lt;/Cite&gt;&lt;/EndNote&gt;</w:instrText>
      </w:r>
      <w:r w:rsidR="00EA7F86">
        <w:rPr>
          <w:rFonts w:eastAsiaTheme="minorEastAsia"/>
        </w:rPr>
        <w:fldChar w:fldCharType="end"/>
      </w:r>
      <w:r w:rsidR="0094700F">
        <w:rPr>
          <w:rFonts w:eastAsiaTheme="minorEastAsia"/>
        </w:rPr>
        <w:t>)</w:t>
      </w:r>
      <w:r w:rsidR="0094700F">
        <w:rPr>
          <w:rFonts w:eastAsiaTheme="minorEastAsia"/>
        </w:rPr>
        <w:fldChar w:fldCharType="begin"/>
      </w:r>
      <w:r w:rsidR="0094700F">
        <w:rPr>
          <w:rFonts w:eastAsiaTheme="minorEastAsia"/>
        </w:rPr>
        <w:instrText xml:space="preserve"> ADDIN EN.CITE &lt;EndNote&gt;&lt;Cite Hidden="1"&gt;&lt;Author&gt;Dorner&lt;/Author&gt;&lt;Year&gt;2009&lt;/Year&gt;&lt;RecNum&gt;2036&lt;/RecNum&gt;&lt;record&gt;&lt;rec-number&gt;2036&lt;/rec-number&gt;&lt;foreign-keys&gt;&lt;key app="EN" db-id="eez0aevwa0afpdexr0lvefp6z0xpepv5rfx5" timestamp="1501456094"&gt;2036&lt;/key&gt;&lt;key app="ENWeb" db-id=""&gt;0&lt;/key&gt;&lt;/foreign-keys&gt;&lt;ref-type name="Journal Article"&gt;17&lt;/ref-type&gt;&lt;contributors&gt;&lt;authors&gt;&lt;author&gt;Dorner, Brigitte&lt;/author&gt;&lt;author&gt;Peterman, Randall M.&lt;/author&gt;&lt;author&gt;Su, Zhenming&lt;/author&gt;&lt;/authors&gt;&lt;/contributors&gt;&lt;titles&gt;&lt;title&gt;&lt;style face="normal" font="default" size="100%"&gt;Evaluation of performance of alternative management models of Pacific salmon (&lt;/style&gt;&lt;style face="italic" font="default" size="100%"&gt;Oncorhynchus&lt;/style&gt;&lt;style face="normal" font="default" size="100%"&gt; spp.) in the presence of climatic change and outcome uncertainty using Monte Carlo simulations&lt;/style&gt;&lt;/title&gt;&lt;secondary-title&gt;Canadian Journal of Fisheries and Aquatic Sciences&lt;/secondary-title&gt;&lt;/titles&gt;&lt;periodical&gt;&lt;full-title&gt;Canadian Journal of Fisheries and Aquatic Sciences&lt;/full-title&gt;&lt;abbr-1&gt;Can. J. Fish. Aquat. Sci.&lt;/abbr-1&gt;&lt;abbr-2&gt;Can J Fish Aquat Sci&lt;/abbr-2&gt;&lt;/periodical&gt;&lt;pages&gt;2199-2221&lt;/pages&gt;&lt;volume&gt;66&lt;/volume&gt;&lt;number&gt;12&lt;/number&gt;&lt;dates&gt;&lt;year&gt;2009&lt;/year&gt;&lt;/dates&gt;&lt;isbn&gt;0706-652X&amp;#xD;1205-7533&lt;/isbn&gt;&lt;urls&gt;&lt;/urls&gt;&lt;electronic-resource-num&gt;10.1139/f09-144&lt;/electronic-resource-num&gt;&lt;/record&gt;&lt;/Cite&gt;&lt;/EndNote&gt;</w:instrText>
      </w:r>
      <w:r w:rsidR="0094700F">
        <w:rPr>
          <w:rFonts w:eastAsiaTheme="minorEastAsia"/>
        </w:rPr>
        <w:fldChar w:fldCharType="end"/>
      </w:r>
      <w:r w:rsidR="0094700F">
        <w:rPr>
          <w:rFonts w:eastAsiaTheme="minorEastAsia"/>
        </w:rPr>
        <w:t xml:space="preserve">, representing </w:t>
      </w:r>
      <w:r w:rsidR="00C030C1">
        <w:rPr>
          <w:rFonts w:eastAsiaTheme="minorEastAsia"/>
        </w:rPr>
        <w:t>a change</w:t>
      </w:r>
      <w:r w:rsidR="0094700F">
        <w:rPr>
          <w:rFonts w:eastAsiaTheme="minorEastAsia"/>
        </w:rPr>
        <w:t xml:space="preserve"> to </w:t>
      </w:r>
      <w:r w:rsidR="00C030C1">
        <w:rPr>
          <w:rFonts w:eastAsiaTheme="minorEastAsia"/>
        </w:rPr>
        <w:t xml:space="preserve">a </w:t>
      </w:r>
      <w:r w:rsidR="0094700F">
        <w:rPr>
          <w:rFonts w:eastAsiaTheme="minorEastAsia"/>
        </w:rPr>
        <w:t xml:space="preserve">less favourable </w:t>
      </w:r>
      <w:r w:rsidR="00C030C1">
        <w:rPr>
          <w:rFonts w:eastAsiaTheme="minorEastAsia"/>
        </w:rPr>
        <w:t>productivity regime</w:t>
      </w:r>
      <w:r w:rsidR="0094700F">
        <w:rPr>
          <w:rFonts w:eastAsiaTheme="minorEastAsia"/>
        </w:rPr>
        <w:t>.</w:t>
      </w:r>
      <w:r w:rsidR="00D20FCD">
        <w:rPr>
          <w:rFonts w:eastAsiaTheme="minorEastAsia"/>
        </w:rPr>
        <w:t xml:space="preserve"> </w:t>
      </w:r>
      <w:r w:rsidR="0094700F">
        <w:rPr>
          <w:rFonts w:eastAsiaTheme="minorEastAsia"/>
        </w:rPr>
        <w:t>R</w:t>
      </w:r>
      <w:r>
        <w:t xml:space="preserve">ather than manipulate per capita productivity </w:t>
      </w:r>
      <w:r w:rsidR="0094700F">
        <w:t xml:space="preserve">in this way, we chose to create a scenario where mean productivity remained the same, but the frequency of recruitment failures increased. These could represent, for example, intermittent periods of </w:t>
      </w:r>
      <w:r w:rsidR="00EA7F86">
        <w:t xml:space="preserve">poor marine survival that are thought to regularly result in synchronous, poor returns of Pacific salmon </w:t>
      </w:r>
      <w:r w:rsidR="00EA7F86">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 </w:instrText>
      </w:r>
      <w:r w:rsidR="00DC6BB2" w:rsidRPr="00D51A72">
        <w:rPr>
          <w:rPrChange w:id="10" w:author="DFO-MPO" w:date="2018-09-11T09:14:00Z">
            <w:rPr/>
          </w:rPrChange>
        </w:rPr>
        <w:fldChar w:fldCharType="begin">
          <w:fldData xml:space="preserve">PEVuZE5vdGU+PENpdGU+PEF1dGhvcj5QZXRlcm1hbjwvQXV0aG9yPjxZZWFyPjIwMTI8L1llYXI+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</w:fldData>
        </w:fldChar>
      </w:r>
      <w:r w:rsidR="00DC6BB2" w:rsidRPr="00D51A72">
        <w:instrText xml:space="preserve"> ADDIN EN.CITE.DATA </w:instrText>
      </w:r>
      <w:r w:rsidR="00DC6BB2" w:rsidRPr="00D51A72">
        <w:rPr>
          <w:rPrChange w:id="11" w:author="DFO-MPO" w:date="2018-09-11T09:14:00Z">
            <w:rPr/>
          </w:rPrChange>
        </w:rPr>
      </w:r>
      <w:r w:rsidR="00DC6BB2" w:rsidRPr="00D51A72">
        <w:rPr>
          <w:rPrChange w:id="12" w:author="DFO-MPO" w:date="2018-09-11T09:14:00Z">
            <w:rPr/>
          </w:rPrChange>
        </w:rPr>
        <w:fldChar w:fldCharType="end"/>
      </w:r>
      <w:r w:rsidR="00EA7F86">
        <w:fldChar w:fldCharType="separate"/>
      </w:r>
      <w:r w:rsidR="00DC6BB2">
        <w:rPr>
          <w:noProof/>
        </w:rPr>
        <w:t>(Mueter, Pyper &amp; Peterman 2005; Peterman &amp; Dorner 2012)</w:t>
      </w:r>
      <w:r w:rsidR="00EA7F86">
        <w:fldChar w:fldCharType="end"/>
      </w:r>
      <w:r w:rsidR="00DC6BB2">
        <w:t>.</w:t>
      </w:r>
      <w:r w:rsidR="00EA7F86">
        <w:t xml:space="preserve"> To simulate this process</w:t>
      </w:r>
      <w:r>
        <w:t xml:space="preserve"> we sampled recruitment deviations</w:t>
      </w:r>
      <w:r w:rsidR="00D20FCD">
        <w:t xml:space="preserve"> </w:t>
      </w:r>
      <w:r>
        <w:t>from</w:t>
      </w:r>
      <w:r w:rsidR="00D20FCD">
        <w:t xml:space="preserve"> a</w:t>
      </w:r>
      <w:r w:rsidR="008518AD">
        <w:t xml:space="preserve"> skewed, multivariate Student</w:t>
      </w:r>
      <w:r>
        <w:t xml:space="preserve"> </w:t>
      </w:r>
      <w:r w:rsidR="008518AD">
        <w:rPr>
          <w:i/>
        </w:rPr>
        <w:t>t</w:t>
      </w:r>
      <w:r w:rsidR="008518AD">
        <w:t xml:space="preserve"> </w:t>
      </w:r>
      <w:r>
        <w:t>distribution (heav</w:t>
      </w:r>
      <w:r w:rsidR="00D20FCD">
        <w:t>y-tailed) in a subset of years</w:t>
      </w:r>
      <w:r w:rsidR="00EA7F86">
        <w:t xml:space="preserve">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D20FCD">
        <w:t xml:space="preserve">. </w:t>
      </w:r>
      <w:r w:rsidR="00C030C1">
        <w:t>D</w:t>
      </w:r>
      <w:r w:rsidR="00D20FCD">
        <w:t xml:space="preserve">eviations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D20FCD">
        <w:rPr>
          <w:rFonts w:eastAsiaTheme="minorEastAsia"/>
        </w:rPr>
        <w:t xml:space="preserve"> were fit with</w:t>
      </w:r>
      <w:r w:rsidR="00E27EF5">
        <w:rPr>
          <w:rFonts w:eastAsiaTheme="minorEastAsia"/>
        </w:rPr>
        <w:t xml:space="preserve"> the following distribution</w:t>
      </w:r>
    </w:p>
    <w:p w14:paraId="4013A24E" w14:textId="372A7D9B" w:rsidR="00D20FCD" w:rsidRPr="008518AD" w:rsidRDefault="002E71CA" w:rsidP="00D20FCD">
      <w:pPr>
        <w:rPr>
          <w:rFonts w:eastAsiaTheme="minorEastAsia"/>
        </w:rPr>
      </w:pPr>
      <w:r>
        <w:rPr>
          <w:rFonts w:eastAsiaTheme="minorEastAsia"/>
        </w:rPr>
        <w:t>Equation 6</w:t>
      </w:r>
      <w:r>
        <w:rPr>
          <w:rFonts w:eastAsiaTheme="minorEastAsia"/>
        </w:rPr>
        <w:tab/>
      </w:r>
      <w:r>
        <w:rPr>
          <w:rFonts w:eastAsiaTheme="minorEastAsia"/>
        </w:rPr>
        <w:tab/>
      </w:r>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r>
          <m:rPr>
            <m:sty m:val="p"/>
          </m:rPr>
          <w:rPr>
            <w:rFonts w:ascii="Cambria Math" w:hAnsi="Cambria Math"/>
          </w:rPr>
          <m:t>MVT</m:t>
        </m:r>
        <m:d>
          <m:dPr>
            <m:ctrlPr>
              <w:rPr>
                <w:rFonts w:ascii="Cambria Math" w:hAnsi="Cambria Math"/>
              </w:rPr>
            </m:ctrlPr>
          </m:dPr>
          <m:e>
            <m:r>
              <m:rPr>
                <m:sty m:val="p"/>
              </m:rPr>
              <w:rPr>
                <w:rFonts w:ascii="Cambria Math" w:hAnsi="Cambria Math"/>
              </w:rPr>
              <m:t xml:space="preserve">0, </m:t>
            </m:r>
            <m:sSub>
              <m:sSubPr>
                <m:ctrlPr>
                  <w:rPr>
                    <w:rFonts w:ascii="Cambria Math" w:hAnsi="Cambria Math"/>
                    <w:b/>
                  </w:rPr>
                </m:ctrlPr>
              </m:sSubPr>
              <m:e>
                <m:r>
                  <m:rPr>
                    <m:sty m:val="b"/>
                  </m:rPr>
                  <w:rPr>
                    <w:rFonts w:ascii="Cambria Math" w:hAnsi="Cambria Math"/>
                  </w:rPr>
                  <m:t>V</m:t>
                </m:r>
              </m:e>
              <m:sub>
                <m:r>
                  <w:rPr>
                    <w:rFonts w:ascii="Cambria Math" w:hAnsi="Cambria Math"/>
                  </w:rPr>
                  <m:t>n</m:t>
                </m:r>
              </m:sub>
            </m:sSub>
            <m:r>
              <m:rPr>
                <m:sty m:val="bi"/>
              </m:rPr>
              <w:rPr>
                <w:rFonts w:ascii="Cambria Math" w:hAnsi="Cambria Math"/>
              </w:rPr>
              <m:t xml:space="preserve">, </m:t>
            </m:r>
            <m:r>
              <w:rPr>
                <w:rFonts w:ascii="Cambria Math" w:hAnsi="Cambria Math"/>
              </w:rPr>
              <m:t>v, γ</m:t>
            </m:r>
            <m:ctrlPr>
              <w:rPr>
                <w:rFonts w:ascii="Cambria Math" w:eastAsiaTheme="minorEastAsia" w:hAnsi="Cambria Math"/>
                <w:i/>
              </w:rPr>
            </m:ctrlPr>
          </m:e>
        </m:d>
      </m:oMath>
    </w:p>
    <w:p w14:paraId="6F42A53C" w14:textId="51497876" w:rsidR="00063326" w:rsidRDefault="00E27EF5" w:rsidP="00A409A9">
      <w:pPr>
        <w:rPr>
          <w:rFonts w:eastAsiaTheme="minorEastAsia"/>
        </w:rPr>
      </w:pPr>
      <w:proofErr w:type="gramStart"/>
      <w:r>
        <w:t>w</w:t>
      </w:r>
      <w:r w:rsidR="00D20FCD">
        <w:t>here</w:t>
      </w:r>
      <w:proofErr w:type="gramEnd"/>
      <w:r w:rsidR="00D20FCD">
        <w:t xml:space="preserve"> </w:t>
      </w:r>
      <w:r w:rsidR="007014D4">
        <w:rPr>
          <w:b/>
        </w:rPr>
        <w:t>V</w:t>
      </w:r>
      <w:r w:rsidR="008518AD">
        <w:t xml:space="preserve"> is defined as </w:t>
      </w:r>
      <w:r w:rsidR="00C030C1">
        <w:t>in Equation 5</w:t>
      </w:r>
      <w:r w:rsidR="008518AD">
        <w:t xml:space="preserve">, </w:t>
      </w:r>
      <w:r w:rsidR="007014D4">
        <w:rPr>
          <w:i/>
        </w:rPr>
        <w:t xml:space="preserve">v </w:t>
      </w:r>
      <w:r w:rsidR="007014D4">
        <w:t>represents the degrees of freedom parameter,</w:t>
      </w:r>
      <w:r w:rsidR="008518AD">
        <w:t xml:space="preserve"> and </w:t>
      </w:r>
      <m:oMath>
        <m:r>
          <w:rPr>
            <w:rFonts w:ascii="Cambria Math" w:hAnsi="Cambria Math"/>
          </w:rPr>
          <m:t>γ</m:t>
        </m:r>
      </m:oMath>
      <w:r w:rsidR="008518AD">
        <w:rPr>
          <w:rFonts w:eastAsiaTheme="minorEastAsia"/>
        </w:rPr>
        <w:t xml:space="preserve"> the skewness parameter. L</w:t>
      </w:r>
      <w:r w:rsidR="007014D4">
        <w:t>ower values</w:t>
      </w:r>
      <w:r w:rsidR="008518AD">
        <w:t xml:space="preserve"> of </w:t>
      </w:r>
      <w:r w:rsidR="008518AD">
        <w:rPr>
          <w:i/>
        </w:rPr>
        <w:t>v</w:t>
      </w:r>
      <w:r w:rsidR="008518AD">
        <w:t xml:space="preserve"> corresponding to heavier tails and</w:t>
      </w:r>
      <w:r w:rsidR="007014D4">
        <w:t xml:space="preserve"> </w:t>
      </w:r>
      <w:r w:rsidR="008518AD">
        <w:t>a</w:t>
      </w:r>
      <w:r w:rsidR="007014D4">
        <w:t xml:space="preserve">s </w:t>
      </w:r>
      <w:r w:rsidR="007014D4">
        <w:rPr>
          <w:i/>
        </w:rPr>
        <w:t>v</w:t>
      </w:r>
      <w:r w:rsidR="007014D4">
        <w:t xml:space="preserve"> approaches infinity, the </w:t>
      </w:r>
      <w:r w:rsidR="007014D4">
        <w:rPr>
          <w:i/>
        </w:rPr>
        <w:t>t</w:t>
      </w:r>
      <w:r w:rsidR="007014D4">
        <w:t xml:space="preserve"> distribution appr</w:t>
      </w:r>
      <w:r w:rsidR="00EA7F86">
        <w:t xml:space="preserve">oaches the normal distribution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7014D4">
        <w:t xml:space="preserve">. </w:t>
      </w:r>
      <w:r w:rsidR="008518AD">
        <w:t xml:space="preserve">When </w:t>
      </w:r>
      <m:oMath>
        <m:r>
          <w:rPr>
            <w:rFonts w:ascii="Cambria Math" w:hAnsi="Cambria Math"/>
          </w:rPr>
          <m:t>γ</m:t>
        </m:r>
      </m:oMath>
      <w:r w:rsidR="008518AD">
        <w:t xml:space="preserve"> is negative the distribution is left-skewed, when it is positive it is right-skewed. </w:t>
      </w:r>
      <w:commentRangeStart w:id="13"/>
      <w:r w:rsidR="008518AD">
        <w:t xml:space="preserve">We assigned relatively moderate values to both parameters </w:t>
      </w:r>
      <m:oMath>
        <m:r>
          <w:rPr>
            <w:rFonts w:ascii="Cambria Math" w:hAnsi="Cambria Math"/>
          </w:rPr>
          <m:t>(v=7;γ=-1.5)</m:t>
        </m:r>
      </m:oMath>
      <w:r>
        <w:rPr>
          <w:rFonts w:eastAsiaTheme="minorEastAsia"/>
        </w:rPr>
        <w:t xml:space="preserve"> that are consistent with </w:t>
      </w:r>
      <w:r w:rsidR="00C030C1">
        <w:rPr>
          <w:rFonts w:eastAsiaTheme="minorEastAsia"/>
        </w:rPr>
        <w:t xml:space="preserve">relatively </w:t>
      </w:r>
      <w:r>
        <w:rPr>
          <w:rFonts w:eastAsiaTheme="minorEastAsia"/>
        </w:rPr>
        <w:t xml:space="preserve">weak evidence of heavy tails </w:t>
      </w:r>
      <w:r w:rsidR="00EA7F86">
        <w:fldChar w:fldCharType="begin"/>
      </w:r>
      <w:r w:rsidR="00EA7F86">
        <w:instrText xml:space="preserve"> ADDIN EN.CITE &lt;EndNote&gt;&lt;Cite&gt;&lt;Author&gt;Anderson&lt;/Author&gt;&lt;Year&gt;2017&lt;/Year&gt;&lt;RecNum&gt;1847&lt;/RecNum&gt;&lt;DisplayText&gt;(Anderson&lt;style face="italic"&gt; et al.&lt;/style&gt; 2017)&lt;/DisplayText&gt;&lt;record&gt;&lt;rec-number&gt;1847&lt;/rec-number&gt;&lt;foreign-keys&gt;&lt;key app="EN" db-id="eez0aevwa0afpdexr0lvefp6z0xpepv5rfx5" timestamp="1489026435"&gt;1847&lt;/key&gt;&lt;key app="ENWeb" db-id=""&gt;0&lt;/key&gt;&lt;/foreign-keys&gt;&lt;ref-type name="Journal Article"&gt;17&lt;/ref-type&gt;&lt;contributors&gt;&lt;authors&gt;&lt;author&gt;Anderson, Sean C.&lt;/author&gt;&lt;author&gt;Branch, Trevor A.&lt;/author&gt;&lt;author&gt;Cooper, Andrew B.&lt;/author&gt;&lt;author&gt;Dulvy, Nicholas K.&lt;/author&gt;&lt;/authors&gt;&lt;/contributors&gt;&lt;titles&gt;&lt;title&gt;Black-swan events in animal populations&lt;/title&gt;&lt;secondary-title&gt;Proceedings of the National Academy of Sciences&lt;/secondary-title&gt;&lt;/titles&gt;&lt;periodical&gt;&lt;full-title&gt;Proceedings of the National Academy of Sciences&lt;/full-title&gt;&lt;/periodical&gt;&lt;dates&gt;&lt;year&gt;2017&lt;/year&gt;&lt;/dates&gt;&lt;urls&gt;&lt;/urls&gt;&lt;electronic-resource-num&gt;10.1073/pnas.1611525114&lt;/electronic-resource-num&gt;&lt;/record&gt;&lt;/Cite&gt;&lt;/EndNote&gt;</w:instrText>
      </w:r>
      <w:r w:rsidR="00EA7F86">
        <w:fldChar w:fldCharType="separate"/>
      </w:r>
      <w:r w:rsidR="00EA7F86">
        <w:rPr>
          <w:noProof/>
        </w:rPr>
        <w:t>(Anderson</w:t>
      </w:r>
      <w:r w:rsidR="00EA7F86" w:rsidRPr="00EA7F86">
        <w:rPr>
          <w:i/>
          <w:noProof/>
        </w:rPr>
        <w:t xml:space="preserve"> et al.</w:t>
      </w:r>
      <w:r w:rsidR="00EA7F86">
        <w:rPr>
          <w:noProof/>
        </w:rPr>
        <w:t xml:space="preserve"> 2017)</w:t>
      </w:r>
      <w:r w:rsidR="00EA7F86">
        <w:fldChar w:fldCharType="end"/>
      </w:r>
      <w:r w:rsidR="00EA7F86">
        <w:t xml:space="preserve"> </w:t>
      </w:r>
      <w:r>
        <w:rPr>
          <w:rFonts w:eastAsiaTheme="minorEastAsia"/>
        </w:rPr>
        <w:t xml:space="preserve">and </w:t>
      </w:r>
      <w:r w:rsidR="00C030C1">
        <w:rPr>
          <w:rFonts w:eastAsiaTheme="minorEastAsia"/>
        </w:rPr>
        <w:t>a</w:t>
      </w:r>
      <w:r>
        <w:rPr>
          <w:rFonts w:eastAsiaTheme="minorEastAsia"/>
        </w:rPr>
        <w:t xml:space="preserve"> mean estimate</w:t>
      </w:r>
      <w:r w:rsidR="003B3742">
        <w:rPr>
          <w:rFonts w:eastAsiaTheme="minorEastAsia"/>
        </w:rPr>
        <w:t xml:space="preserve"> of skewness</w:t>
      </w:r>
      <w:r>
        <w:rPr>
          <w:rFonts w:eastAsiaTheme="minorEastAsia"/>
        </w:rPr>
        <w:t xml:space="preserve"> from models fit to CU-specif</w:t>
      </w:r>
      <w:r w:rsidR="00EA7F86">
        <w:rPr>
          <w:rFonts w:eastAsiaTheme="minorEastAsia"/>
        </w:rPr>
        <w:t>ic stock-recruitment residuals</w:t>
      </w:r>
      <w:r>
        <w:rPr>
          <w:rFonts w:eastAsiaTheme="minorEastAsia"/>
        </w:rPr>
        <w:t xml:space="preserve">. </w:t>
      </w:r>
      <w:commentRangeEnd w:id="13"/>
      <w:r>
        <w:rPr>
          <w:rStyle w:val="CommentReference"/>
        </w:rPr>
        <w:commentReference w:id="13"/>
      </w:r>
      <w:r w:rsidR="008518AD">
        <w:rPr>
          <w:rFonts w:eastAsiaTheme="minorEastAsia"/>
        </w:rPr>
        <w:t xml:space="preserve">In the </w:t>
      </w:r>
      <w:r w:rsidR="00EA7F86">
        <w:rPr>
          <w:rFonts w:eastAsiaTheme="minorEastAsia"/>
        </w:rPr>
        <w:t>skewed</w:t>
      </w:r>
      <w:r w:rsidR="008518AD">
        <w:rPr>
          <w:rFonts w:eastAsiaTheme="minorEastAsia"/>
        </w:rPr>
        <w:t xml:space="preserve"> productivity scenario we sampled from the Student </w:t>
      </w:r>
      <w:r w:rsidR="008518AD">
        <w:rPr>
          <w:rFonts w:eastAsiaTheme="minorEastAsia"/>
          <w:i/>
        </w:rPr>
        <w:t>t</w:t>
      </w:r>
      <w:r w:rsidR="008518AD">
        <w:rPr>
          <w:rFonts w:eastAsiaTheme="minorEastAsia"/>
        </w:rPr>
        <w:t xml:space="preserve"> distribution with a mean frequency of 0.3</w:t>
      </w:r>
      <w:r w:rsidR="005B527F">
        <w:rPr>
          <w:rFonts w:eastAsiaTheme="minorEastAsia"/>
        </w:rPr>
        <w:t xml:space="preserve"> and a multivariate normal distribution in all other years</w:t>
      </w:r>
      <w:r w:rsidR="008518AD">
        <w:rPr>
          <w:rFonts w:eastAsiaTheme="minorEastAsia"/>
        </w:rPr>
        <w:t xml:space="preserve">, resulting in an increased likelihood of recruitment failures in approximately one third of </w:t>
      </w:r>
      <w:r w:rsidR="005B527F">
        <w:rPr>
          <w:rFonts w:eastAsiaTheme="minorEastAsia"/>
        </w:rPr>
        <w:t xml:space="preserve">the simulation </w:t>
      </w:r>
      <w:commentRangeStart w:id="14"/>
      <w:r w:rsidR="005B527F">
        <w:rPr>
          <w:rFonts w:eastAsiaTheme="minorEastAsia"/>
        </w:rPr>
        <w:t>period</w:t>
      </w:r>
      <w:commentRangeEnd w:id="14"/>
      <w:r w:rsidR="00353067">
        <w:rPr>
          <w:rStyle w:val="CommentReference"/>
        </w:rPr>
        <w:commentReference w:id="14"/>
      </w:r>
      <w:r w:rsidR="008518AD">
        <w:rPr>
          <w:rFonts w:eastAsiaTheme="minorEastAsia"/>
        </w:rPr>
        <w:t>.</w:t>
      </w:r>
      <w:r w:rsidR="00A409A9">
        <w:rPr>
          <w:rFonts w:eastAsiaTheme="minorEastAsia"/>
        </w:rPr>
        <w:t xml:space="preserve"> </w:t>
      </w:r>
    </w:p>
    <w:p w14:paraId="558FAB95" w14:textId="2E2297CD" w:rsidR="0051250B" w:rsidRDefault="00EA7F86" w:rsidP="00063326">
      <w:pPr>
        <w:ind w:firstLine="720"/>
        <w:rPr>
          <w:rFonts w:eastAsiaTheme="minorEastAsia"/>
        </w:rPr>
      </w:pPr>
      <w:r>
        <w:rPr>
          <w:rFonts w:eastAsiaTheme="minorEastAsia"/>
        </w:rPr>
        <w:t>To compare the skewed productivity scenario to more commonly simulated low productivity regimes, w</w:t>
      </w:r>
      <w:r w:rsidR="00063326">
        <w:rPr>
          <w:rFonts w:eastAsiaTheme="minorEastAsia"/>
        </w:rPr>
        <w:t xml:space="preserve">e also </w:t>
      </w:r>
      <w:r w:rsidR="00283AFA">
        <w:rPr>
          <w:rFonts w:eastAsiaTheme="minorEastAsia"/>
        </w:rPr>
        <w:t>incorporated an operating model where</w:t>
      </w:r>
      <w:r w:rsidR="00A409A9">
        <w:rPr>
          <w:rFonts w:eastAsiaTheme="minorEastAsia"/>
        </w:rPr>
        <w:t xml:space="preserve"> average productivity is </w:t>
      </w:r>
      <w:r w:rsidR="00063326">
        <w:rPr>
          <w:rFonts w:eastAsiaTheme="minorEastAsia"/>
        </w:rPr>
        <w:t xml:space="preserve">directly </w:t>
      </w:r>
      <w:r w:rsidR="00A409A9">
        <w:rPr>
          <w:rFonts w:eastAsiaTheme="minorEastAsia"/>
        </w:rPr>
        <w:t xml:space="preserve">reduced </w:t>
      </w:r>
      <w:r w:rsidR="00C030C1">
        <w:rPr>
          <w:rFonts w:eastAsiaTheme="minorEastAsia"/>
        </w:rPr>
        <w:t>b</w:t>
      </w:r>
      <w:r w:rsidR="00A409A9">
        <w:rPr>
          <w:rFonts w:eastAsiaTheme="minorEastAsia"/>
        </w:rPr>
        <w:t xml:space="preserve">y using smaller values </w:t>
      </w:r>
      <w:proofErr w:type="gramStart"/>
      <w:r w:rsidR="00A409A9">
        <w:rPr>
          <w:rFonts w:eastAsiaTheme="minorEastAsia"/>
        </w:rPr>
        <w:t xml:space="preserve">of </w:t>
      </w:r>
      <w:proofErr w:type="gramEnd"/>
      <m:oMath>
        <m:r>
          <w:rPr>
            <w:rFonts w:ascii="Cambria Math" w:hAnsi="Cambria Math"/>
          </w:rPr>
          <m:t>α</m:t>
        </m:r>
      </m:oMath>
      <w:r w:rsidR="00A409A9">
        <w:rPr>
          <w:rFonts w:eastAsiaTheme="minorEastAsia"/>
        </w:rPr>
        <w:t>. Specifically we used estimates from the 10</w:t>
      </w:r>
      <w:r w:rsidR="00A409A9" w:rsidRPr="00A409A9">
        <w:rPr>
          <w:rFonts w:eastAsiaTheme="minorEastAsia"/>
          <w:vertAlign w:val="superscript"/>
        </w:rPr>
        <w:t>th</w:t>
      </w:r>
      <w:r w:rsidR="00A409A9">
        <w:rPr>
          <w:rFonts w:eastAsiaTheme="minorEastAsia"/>
        </w:rPr>
        <w:t xml:space="preserve"> percenti</w:t>
      </w:r>
      <w:r w:rsidR="00D31645">
        <w:rPr>
          <w:rFonts w:eastAsiaTheme="minorEastAsia"/>
        </w:rPr>
        <w:t xml:space="preserve">le of the posterior distribution of each CU’s </w:t>
      </w:r>
      <m:oMath>
        <m:r>
          <w:rPr>
            <w:rFonts w:ascii="Cambria Math" w:hAnsi="Cambria Math"/>
          </w:rPr>
          <m:t>α</m:t>
        </m:r>
      </m:oMath>
      <w:r w:rsidR="00D31645">
        <w:rPr>
          <w:rFonts w:eastAsiaTheme="minorEastAsia"/>
        </w:rPr>
        <w:t xml:space="preserve"> estimates</w:t>
      </w:r>
      <w:r w:rsidR="00A409A9">
        <w:rPr>
          <w:rFonts w:eastAsiaTheme="minorEastAsia"/>
        </w:rPr>
        <w:t>, rather than the median, to represent a</w:t>
      </w:r>
      <w:r w:rsidR="00D31645">
        <w:rPr>
          <w:rFonts w:eastAsiaTheme="minorEastAsia"/>
        </w:rPr>
        <w:t xml:space="preserve"> transition to a</w:t>
      </w:r>
      <w:r w:rsidR="00A409A9">
        <w:rPr>
          <w:rFonts w:eastAsiaTheme="minorEastAsia"/>
        </w:rPr>
        <w:t xml:space="preserve"> persistently low productivity regime.</w:t>
      </w:r>
      <w:r w:rsidR="00063326">
        <w:rPr>
          <w:rFonts w:eastAsiaTheme="minorEastAsia"/>
        </w:rPr>
        <w:t xml:space="preserve"> This model </w:t>
      </w:r>
      <w:r w:rsidR="00C030C1">
        <w:rPr>
          <w:rFonts w:eastAsiaTheme="minorEastAsia"/>
        </w:rPr>
        <w:t xml:space="preserve">generally </w:t>
      </w:r>
      <w:r w:rsidR="00063326">
        <w:rPr>
          <w:rFonts w:eastAsiaTheme="minorEastAsia"/>
        </w:rPr>
        <w:t xml:space="preserve">produced declines in performance metrics that were more severe, relative to the reference productivity scenario, than the skewed scenario described above (results presented in </w:t>
      </w:r>
      <w:commentRangeStart w:id="15"/>
      <w:r w:rsidR="00063326">
        <w:rPr>
          <w:rFonts w:eastAsiaTheme="minorEastAsia"/>
        </w:rPr>
        <w:t>Appendix</w:t>
      </w:r>
      <w:commentRangeEnd w:id="15"/>
      <w:r w:rsidR="00D31645">
        <w:rPr>
          <w:rStyle w:val="CommentReference"/>
        </w:rPr>
        <w:commentReference w:id="15"/>
      </w:r>
      <w:r w:rsidR="00063326">
        <w:rPr>
          <w:rFonts w:eastAsiaTheme="minorEastAsia"/>
        </w:rPr>
        <w:t xml:space="preserve">). </w:t>
      </w:r>
    </w:p>
    <w:p w14:paraId="0C542728" w14:textId="6C0F6ED1" w:rsidR="007B4FA6" w:rsidRDefault="00D93675" w:rsidP="007B4FA6">
      <w:pPr>
        <w:ind w:firstLine="720"/>
      </w:pPr>
      <w:r>
        <w:t>The closed-loop simulation incorporated two sources of mortality</w:t>
      </w:r>
      <w:r w:rsidR="007B4FA6">
        <w:t>.</w:t>
      </w:r>
      <w:r>
        <w:t xml:space="preserve"> The first </w:t>
      </w:r>
      <w:r w:rsidR="00CE0781">
        <w:t xml:space="preserve">mortality mechanism simulated </w:t>
      </w:r>
      <w:r>
        <w:t>harvest in mixed stock fisheries.</w:t>
      </w:r>
      <w:r w:rsidR="007B4FA6">
        <w:t xml:space="preserve"> </w:t>
      </w:r>
      <w:r w:rsidR="00CE0781">
        <w:t>Total allowable catch</w:t>
      </w:r>
      <w:r w:rsidR="007B4FA6">
        <w:t xml:space="preserve"> (TAC) in </w:t>
      </w:r>
      <w:r>
        <w:t>this fishery</w:t>
      </w:r>
      <w:r w:rsidR="007B4FA6">
        <w:t xml:space="preserve"> </w:t>
      </w:r>
      <w:r w:rsidR="00CE0781">
        <w:t>was</w:t>
      </w:r>
      <w:r w:rsidR="007B4FA6">
        <w:t xml:space="preserve"> calculated</w:t>
      </w:r>
      <w:r w:rsidR="00CE0781">
        <w:t xml:space="preserve"> each year</w:t>
      </w:r>
      <w:r w:rsidR="007B4FA6">
        <w:t xml:space="preserve"> using a harvest control rule (HCR) that </w:t>
      </w:r>
      <w:r w:rsidR="00C030C1">
        <w:t>approximates</w:t>
      </w:r>
      <w:r w:rsidR="007B4FA6">
        <w:t xml:space="preserve"> the Total Allowable Mortality framework currently </w:t>
      </w:r>
      <w:r w:rsidR="00C030C1">
        <w:t xml:space="preserve">used to manage the Fraser River sockeye salmon fishery </w:t>
      </w:r>
      <w:r w:rsidR="00EA7F86">
        <w:fldChar w:fldCharType="begin"/>
      </w:r>
      <w:r w:rsidR="00EA7F86">
        <w:instrText xml:space="preserve"> ADDIN EN.CITE &lt;EndNote&gt;&lt;Cite&gt;&lt;Author&gt;Pestal&lt;/Author&gt;&lt;Year&gt;2011&lt;/Year&gt;&lt;RecNum&gt;2218&lt;/RecNum&gt;&lt;DisplayText&gt;(Pestal, Huang &amp;amp; Cass 2011)&lt;/DisplayText&gt;&lt;record&gt;&lt;rec-number&gt;2218&lt;/rec-number&gt;&lt;foreign-keys&gt;&lt;key app="EN" db-id="eez0aevwa0afpdexr0lvefp6z0xpepv5rfx5" timestamp="1535914101"&gt;2218&lt;/key&gt;&lt;key app="ENWeb" db-id=""&gt;0&lt;/key&gt;&lt;/foreign-keys&gt;&lt;ref-type name="Journal Article"&gt;17&lt;/ref-type&gt;&lt;contributors&gt;&lt;authors&gt;&lt;author&gt;Pestal, Gottfried&lt;/author&gt;&lt;author&gt;Huang, Ann-Marie&lt;/author&gt;&lt;author&gt;Cass, Alan&lt;/author&gt;&lt;/authors&gt;&lt;/contributors&gt;&lt;titles&gt;&lt;title&gt;&lt;style face="normal" font="default" size="100%"&gt;Updated methods for assessing harvest rules for Fraser River sockeye salmon (&lt;/style&gt;&lt;style face="italic" font="default" size="100%"&gt;Oncorhynchus nerka&lt;/style&gt;&lt;style face="normal" font="default" size="100%"&gt;)&lt;/style&gt;&lt;/title&gt;&lt;secondary-title&gt;Canadian Science Advisory Secretariat Research Document 2011/133&lt;/secondary-title&gt;&lt;/titles&gt;&lt;periodical&gt;&lt;full-title&gt;Canadian Science Advisory Secretariat Research Document 2011/133&lt;/full-title&gt;&lt;/periodical&gt;&lt;pages&gt;175 p.&lt;/pages&gt;&lt;dates&gt;&lt;year&gt;2011&lt;/year&gt;&lt;/dates&gt;&lt;urls&gt;&lt;/urls&gt;&lt;/record&gt;&lt;/Cite&gt;&lt;/EndNote&gt;</w:instrText>
      </w:r>
      <w:r w:rsidR="00EA7F86">
        <w:fldChar w:fldCharType="separate"/>
      </w:r>
      <w:r w:rsidR="00EA7F86">
        <w:rPr>
          <w:noProof/>
        </w:rPr>
        <w:t>(Pestal, Huang &amp; Cass 2011)</w:t>
      </w:r>
      <w:r w:rsidR="00EA7F86">
        <w:fldChar w:fldCharType="end"/>
      </w:r>
      <w:r w:rsidR="007B4FA6">
        <w:t xml:space="preserve">. Broadly speaking, this HCR uses in-season estimates of recruitment derived from test fisheries to adjust </w:t>
      </w:r>
      <w:r w:rsidR="00C030C1">
        <w:t>TACs</w:t>
      </w:r>
      <w:r w:rsidR="007B4FA6">
        <w:t xml:space="preserve"> and meet escapement goals specific to each management unit (MU). If in-season recruitment estimates exceed escapement goals, the HCR switches to a fixed maximum target mortality rate. Escapement goals vary among years due to persistent cycles present in several CUs and are </w:t>
      </w:r>
      <w:r w:rsidR="007B4FA6">
        <w:lastRenderedPageBreak/>
        <w:t xml:space="preserve">typically adjusted </w:t>
      </w:r>
      <w:r w:rsidR="00BB46A3">
        <w:t>upwards (i.e. TACs reduced)</w:t>
      </w:r>
      <w:r w:rsidR="007B4FA6">
        <w:t xml:space="preserve"> to account for mortality during upstream migration</w:t>
      </w:r>
      <w:r w:rsidR="00BB46A3">
        <w:t xml:space="preserve"> and spatial overlap between abundant and depleted </w:t>
      </w:r>
      <w:proofErr w:type="spellStart"/>
      <w:r w:rsidR="00BB46A3">
        <w:t>MUs</w:t>
      </w:r>
      <w:r w:rsidR="007B4FA6">
        <w:t>.</w:t>
      </w:r>
      <w:proofErr w:type="spellEnd"/>
      <w:r w:rsidR="00CE0781">
        <w:t xml:space="preserve"> The second simulated source of mortality represented </w:t>
      </w:r>
      <w:proofErr w:type="spellStart"/>
      <w:r w:rsidR="00CE0781">
        <w:t>en</w:t>
      </w:r>
      <w:proofErr w:type="spellEnd"/>
      <w:r w:rsidR="00CE0781">
        <w:t xml:space="preserve"> route mortality that occurs after fish enter freshwater</w:t>
      </w:r>
      <w:r w:rsidR="00CE0781" w:rsidRPr="00CE0781">
        <w:t xml:space="preserve"> due to a combination of natural mortality (thermal stress, pathogen infection, pre</w:t>
      </w:r>
      <w:r w:rsidR="00463966">
        <w:t xml:space="preserve">dation) and unreported harvest </w:t>
      </w:r>
      <w:r w:rsidR="00463966">
        <w:fldChar w:fldCharType="begin"/>
      </w:r>
      <w:r w:rsidR="00463966">
        <w:instrText xml:space="preserve"> ADDIN EN.CITE &lt;EndNote&gt;&lt;Cite&gt;&lt;Author&gt;Grant&lt;/Author&gt;&lt;Year&gt;2011&lt;/Year&gt;&lt;RecNum&gt;1515&lt;/RecNum&gt;&lt;DisplayText&gt;(Grant&lt;style face="italic"&gt; et al.&lt;/style&gt; 2011)&lt;/DisplayText&gt;&lt;record&gt;&lt;rec-number&gt;1515&lt;/rec-number&gt;&lt;foreign-keys&gt;&lt;key app="EN" db-id="eez0aevwa0afpdexr0lvefp6z0xpepv5rfx5" timestamp="1472832054"&gt;1515&lt;/key&gt;&lt;key app="ENWeb" db-id=""&gt;0&lt;/key&gt;&lt;/foreign-keys&gt;&lt;ref-type name="Journal Article"&gt;17&lt;/ref-type&gt;&lt;contributors&gt;&lt;authors&gt;&lt;author&gt;Grant, S. C. H.&lt;/author&gt;&lt;author&gt;MacDonald, B. L.&lt;/author&gt;&lt;author&gt;Cone, T. E.&lt;/author&gt;&lt;author&gt;Holt, C. A.&lt;/author&gt;&lt;author&gt;Cass, A.&lt;/author&gt;&lt;author&gt;Porszt, E. J.&lt;/author&gt;&lt;author&gt;Hume, J. M. B.&lt;/author&gt;&lt;author&gt;Pon, L. B.&lt;/author&gt;&lt;/authors&gt;&lt;/contributors&gt;&lt;titles&gt;&lt;title&gt;&lt;style face="normal" font="default" size="100%"&gt;Evaluation of uncertainty in Fraser Sockeye (&lt;/style&gt;&lt;style face="italic" font="default" size="100%"&gt;Oncorhynchus nerka&lt;/style&gt;&lt;style face="normal" font="default" size="100%"&gt;) wild salmon policy status using abundance and trends in abundance metrics&lt;/style&gt;&lt;/title&gt;&lt;secondary-title&gt;Candian Science Advisory Secretariat Research Document&lt;/secondary-title&gt;&lt;/titles&gt;&lt;periodical&gt;&lt;full-title&gt;Candian Science Advisory Secretariat Research Document&lt;/full-title&gt;&lt;/periodical&gt;&lt;volume&gt;2011/087&lt;/volume&gt;&lt;dates&gt;&lt;year&gt;2011&lt;/year&gt;&lt;/dates&gt;&lt;urls&gt;&lt;/urls&gt;&lt;/record&gt;&lt;/Cite&gt;&lt;/EndNote&gt;</w:instrText>
      </w:r>
      <w:r w:rsidR="00463966">
        <w:fldChar w:fldCharType="separate"/>
      </w:r>
      <w:r w:rsidR="00463966">
        <w:rPr>
          <w:noProof/>
        </w:rPr>
        <w:t>(Grant</w:t>
      </w:r>
      <w:r w:rsidR="00463966" w:rsidRPr="00463966">
        <w:rPr>
          <w:i/>
          <w:noProof/>
        </w:rPr>
        <w:t xml:space="preserve"> et al.</w:t>
      </w:r>
      <w:r w:rsidR="00463966">
        <w:rPr>
          <w:noProof/>
        </w:rPr>
        <w:t xml:space="preserve"> 2011)</w:t>
      </w:r>
      <w:r w:rsidR="00463966">
        <w:fldChar w:fldCharType="end"/>
      </w:r>
      <w:r w:rsidR="00CE0781" w:rsidRPr="00CE0781">
        <w:t xml:space="preserve">. </w:t>
      </w:r>
      <w:r w:rsidR="00CE0781">
        <w:t xml:space="preserve">We </w:t>
      </w:r>
      <w:r w:rsidR="00BB46A3">
        <w:t xml:space="preserve">modeled </w:t>
      </w:r>
      <w:proofErr w:type="spellStart"/>
      <w:r w:rsidR="00BB46A3">
        <w:t>en</w:t>
      </w:r>
      <w:proofErr w:type="spellEnd"/>
      <w:r w:rsidR="00BB46A3">
        <w:t xml:space="preserve">-route mortality as a stochastic, CU-specific process </w:t>
      </w:r>
      <w:r w:rsidR="00CE0781">
        <w:t>because it</w:t>
      </w:r>
      <w:r w:rsidR="00CE0781" w:rsidRPr="00CE0781">
        <w:t xml:space="preserve"> appears to be cor</w:t>
      </w:r>
      <w:r w:rsidR="00463966">
        <w:t>related with migration phenology</w:t>
      </w:r>
      <w:r w:rsidR="00CE0781" w:rsidRPr="00CE0781">
        <w:t>, in-river temperatu</w:t>
      </w:r>
      <w:r w:rsidR="00463966">
        <w:t xml:space="preserve">res, and freshwater flow </w: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 </w:instrText>
      </w:r>
      <w:r w:rsidR="00463966">
        <w:fldChar w:fldCharType="begin">
          <w:fldData xml:space="preserve">PEVuZE5vdGU+PENpdGU+PEF1dGhvcj5NYWNkb25hbGQ8L0F1dGhvcj48WWVhcj4yMDAwPC9ZZWFy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</w:fldData>
        </w:fldChar>
      </w:r>
      <w:r w:rsidR="00463966">
        <w:instrText xml:space="preserve"> ADDIN EN.CITE.DATA </w:instrText>
      </w:r>
      <w:r w:rsidR="00463966">
        <w:fldChar w:fldCharType="end"/>
      </w:r>
      <w:r w:rsidR="00463966">
        <w:fldChar w:fldCharType="separate"/>
      </w:r>
      <w:r w:rsidR="00463966">
        <w:rPr>
          <w:noProof/>
        </w:rPr>
        <w:t>(Macdonald 2000; Cooke</w:t>
      </w:r>
      <w:r w:rsidR="00463966" w:rsidRPr="00463966">
        <w:rPr>
          <w:i/>
          <w:noProof/>
        </w:rPr>
        <w:t xml:space="preserve"> et al.</w:t>
      </w:r>
      <w:r w:rsidR="00463966">
        <w:rPr>
          <w:noProof/>
        </w:rPr>
        <w:t xml:space="preserve"> 2004; Crossin</w:t>
      </w:r>
      <w:r w:rsidR="00463966" w:rsidRPr="00463966">
        <w:rPr>
          <w:i/>
          <w:noProof/>
        </w:rPr>
        <w:t xml:space="preserve"> et al.</w:t>
      </w:r>
      <w:r w:rsidR="00463966">
        <w:rPr>
          <w:noProof/>
        </w:rPr>
        <w:t xml:space="preserve"> 2008)</w:t>
      </w:r>
      <w:r w:rsidR="00463966">
        <w:fldChar w:fldCharType="end"/>
      </w:r>
      <w:r w:rsidR="00CE0781" w:rsidRPr="00CE0781">
        <w:t>.</w:t>
      </w:r>
      <w:r w:rsidR="007B4FA6">
        <w:t xml:space="preserve"> </w:t>
      </w:r>
      <w:commentRangeStart w:id="16"/>
      <w:r w:rsidR="007B4FA6">
        <w:t>Details of the harvest control rule, mortality calculations, and parameter specificati</w:t>
      </w:r>
      <w:r w:rsidR="002E71CA">
        <w:t>ons are described in the Appendix</w:t>
      </w:r>
      <w:r w:rsidR="007B4FA6">
        <w:t>.</w:t>
      </w:r>
      <w:commentRangeEnd w:id="16"/>
      <w:r w:rsidR="007B4FA6">
        <w:rPr>
          <w:rStyle w:val="CommentReference"/>
        </w:rPr>
        <w:commentReference w:id="16"/>
      </w:r>
    </w:p>
    <w:p w14:paraId="0E3057C3" w14:textId="1F46C876" w:rsidR="00353067" w:rsidRDefault="00B5638E" w:rsidP="00B5638E">
      <w:pPr>
        <w:ind w:firstLine="720"/>
        <w:rPr>
          <w:ins w:id="17" w:author="DFO-MPO" w:date="2018-09-11T10:53:00Z"/>
        </w:rPr>
      </w:pPr>
      <w:r>
        <w:t xml:space="preserve">We introduced additional stochasticity into the model via </w:t>
      </w:r>
      <w:proofErr w:type="spellStart"/>
      <w:r>
        <w:t>interannual</w:t>
      </w:r>
      <w:proofErr w:type="spellEnd"/>
      <w:r>
        <w:t xml:space="preserve"> variation in age at maturity, in-season abundance estimates error, </w:t>
      </w:r>
      <w:proofErr w:type="spellStart"/>
      <w:r>
        <w:t>en</w:t>
      </w:r>
      <w:proofErr w:type="spellEnd"/>
      <w:r>
        <w:t xml:space="preserve"> route mortality, and deviations between target and realized exploitation rates (implementation uncertainty)</w:t>
      </w:r>
      <w:r w:rsidR="00FB7B8B">
        <w:t xml:space="preserve">. </w:t>
      </w:r>
      <w:r>
        <w:t xml:space="preserve">The results we present in the main text are based on simulations with the reference value for each parameter only; however, we tested the effect of alternative values in a series of sensitivity analyses to ensure that our results were robust to this assumption. </w:t>
      </w:r>
      <w:moveToRangeStart w:id="18" w:author="DFO-MPO" w:date="2018-09-11T10:54:00Z" w:name="move524426592"/>
      <w:moveTo w:id="19" w:author="DFO-MPO" w:date="2018-09-11T10:54:00Z">
        <w:r w:rsidR="00353067">
          <w:t>Details of how each process was parameterized are described in the Appendix and results of sensitivity analyses are provided in an online supplement.</w:t>
        </w:r>
      </w:moveTo>
      <w:moveToRangeEnd w:id="18"/>
    </w:p>
    <w:p w14:paraId="3CAB5E2F" w14:textId="2B766F46" w:rsidR="00B5638E" w:rsidRDefault="00353067" w:rsidP="00B5638E">
      <w:pPr>
        <w:ind w:firstLine="720"/>
      </w:pPr>
      <w:ins w:id="20" w:author="DFO-MPO" w:date="2018-09-11T10:54:00Z">
        <w:r>
          <w:rPr>
            <w:rFonts w:ascii="Calibri" w:hAnsi="Calibri"/>
          </w:rPr>
          <w:t xml:space="preserve">We used recent CU-specific time series of recruit and spawner abundance to initiate the simulation model (i.e. the same data that were used in the retrospective analysis). The length of the simulation period was set at 40 years (approximately 10 sockeye salmon generations) and each OM was simulated 1000 times (the number required to stabilize results). </w:t>
        </w:r>
      </w:ins>
      <w:del w:id="21" w:author="DFO-MPO" w:date="2018-09-11T10:54:00Z">
        <w:r w:rsidDel="00353067">
          <w:rPr>
            <w:rFonts w:ascii="Calibri" w:hAnsi="Calibri"/>
          </w:rPr>
          <w:delText>Instead of priming the simulation with initial abundances sampled from random distributions, we used CU-specific time series of recruit and spawner abundance (i.e. the same data that were used in the retrospective analysis). We used these time series to ensure that each CU’s abundance reflected the best estimate of its current status and to seed cyclic CUs (i.e. those simulated with a Larkin model) with representative levels of variation among cycle lines. The length of the simulation period was set at 40 years (approximately 10 sockeye salmon generations) and each OM was simulated 1000 times (a supplementary analysis indicated variation in output metrics stabilized after 500-700 simulation runs). To evaluate differences in performance between OMs, we present median outputs among simulations, as well as 10</w:delText>
        </w:r>
        <w:r w:rsidRPr="00207CE4" w:rsidDel="00353067">
          <w:rPr>
            <w:rFonts w:ascii="Calibri" w:hAnsi="Calibri"/>
            <w:vertAlign w:val="superscript"/>
          </w:rPr>
          <w:delText>th</w:delText>
        </w:r>
        <w:r w:rsidDel="00353067">
          <w:rPr>
            <w:rFonts w:ascii="Calibri" w:hAnsi="Calibri"/>
          </w:rPr>
          <w:delText xml:space="preserve"> and 90</w:delText>
        </w:r>
        <w:r w:rsidRPr="00207CE4" w:rsidDel="00353067">
          <w:rPr>
            <w:rFonts w:ascii="Calibri" w:hAnsi="Calibri"/>
            <w:vertAlign w:val="superscript"/>
          </w:rPr>
          <w:delText>th</w:delText>
        </w:r>
        <w:r w:rsidDel="00353067">
          <w:rPr>
            <w:rFonts w:ascii="Calibri" w:hAnsi="Calibri"/>
          </w:rPr>
          <w:delText xml:space="preserve"> percentiles. </w:delText>
        </w:r>
      </w:del>
      <w:moveFromRangeStart w:id="22" w:author="DFO-MPO" w:date="2018-09-11T10:54:00Z" w:name="move524426592"/>
      <w:moveFrom w:id="23" w:author="DFO-MPO" w:date="2018-09-11T10:54:00Z">
        <w:r w:rsidR="00B5638E" w:rsidDel="00353067">
          <w:t>Details of how each process was parameterized are described in the Appendix and results of sensitivity analyses are provided in an online supplement.</w:t>
        </w:r>
      </w:moveFrom>
      <w:moveFromRangeEnd w:id="22"/>
    </w:p>
    <w:p w14:paraId="7B92B67A" w14:textId="77777777" w:rsidR="00B5638E" w:rsidRPr="00BF0BBF" w:rsidRDefault="00B5638E" w:rsidP="007B4FA6">
      <w:pPr>
        <w:ind w:firstLine="720"/>
      </w:pPr>
    </w:p>
    <w:p w14:paraId="713E5E3C" w14:textId="3A9B0BFB" w:rsidR="00422BF4" w:rsidRPr="00422BF4" w:rsidRDefault="00DA242F" w:rsidP="00D40465">
      <w:pPr>
        <w:rPr>
          <w:i/>
        </w:rPr>
      </w:pPr>
      <w:r>
        <w:rPr>
          <w:i/>
        </w:rPr>
        <w:t>Component variability and synchrony “treatments”</w:t>
      </w:r>
    </w:p>
    <w:p w14:paraId="0A3D9A81" w14:textId="108F06F2" w:rsidR="00F07325" w:rsidRDefault="00C36435" w:rsidP="00D40465">
      <w:r>
        <w:tab/>
      </w:r>
      <w:r w:rsidR="00155B1C">
        <w:t>The</w:t>
      </w:r>
      <w:r w:rsidR="00422BF4">
        <w:t xml:space="preserve"> principal driver</w:t>
      </w:r>
      <w:r w:rsidR="00273B50">
        <w:t>s</w:t>
      </w:r>
      <w:r w:rsidR="00422BF4">
        <w:t xml:space="preserve"> of</w:t>
      </w:r>
      <w:r w:rsidR="00155B1C">
        <w:t xml:space="preserve"> variability</w:t>
      </w:r>
      <w:r w:rsidR="002800A9">
        <w:t xml:space="preserve"> in aggregate abundance with</w:t>
      </w:r>
      <w:r w:rsidR="00422BF4">
        <w:t xml:space="preserve">in the model </w:t>
      </w:r>
      <w:r w:rsidR="005D28A8">
        <w:t>are</w:t>
      </w:r>
      <w:r w:rsidR="00422BF4">
        <w:t xml:space="preserve"> deviations from CU-specific stock-recruitment relationship</w:t>
      </w:r>
      <w:r w:rsidR="00155B1C">
        <w:t>s</w:t>
      </w:r>
      <w:r w:rsidR="00422BF4">
        <w:t xml:space="preserve"> (</w:t>
      </w:r>
      <w:r w:rsidR="009322F4">
        <w:t xml:space="preserve">i.e. </w:t>
      </w:r>
      <w:r w:rsidR="00422BF4" w:rsidRPr="00422BF4">
        <w:rPr>
          <w:i/>
        </w:rPr>
        <w:t>w</w:t>
      </w:r>
      <w:r w:rsidR="002E71CA">
        <w:t xml:space="preserve"> in Equation 5</w:t>
      </w:r>
      <w:r w:rsidR="00422BF4">
        <w:t xml:space="preserve">). </w:t>
      </w:r>
      <w:r w:rsidR="00155B1C">
        <w:t xml:space="preserve">To explore the </w:t>
      </w:r>
      <w:r>
        <w:t xml:space="preserve">consequences of </w:t>
      </w:r>
      <w:r w:rsidR="00155B1C">
        <w:t xml:space="preserve">greater </w:t>
      </w:r>
      <w:r>
        <w:t xml:space="preserve">aggregate variability on </w:t>
      </w:r>
      <w:del w:id="24" w:author="DFO-MPO" w:date="2018-09-17T14:38:00Z">
        <w:r w:rsidR="002800A9" w:rsidDel="005A76EF">
          <w:delText>recruitment potential</w:delText>
        </w:r>
      </w:del>
      <w:ins w:id="25" w:author="DFO-MPO" w:date="2018-09-17T14:38:00Z">
        <w:r w:rsidR="005A76EF">
          <w:t>conservation and catch objectives</w:t>
        </w:r>
      </w:ins>
      <w:r w:rsidR="002800A9">
        <w:t>,</w:t>
      </w:r>
      <w:r w:rsidR="00422BF4">
        <w:t xml:space="preserve"> </w:t>
      </w:r>
      <w:r w:rsidR="00155B1C">
        <w:t xml:space="preserve">we manipulated </w:t>
      </w:r>
      <w:r w:rsidR="00BF0BBF">
        <w:t>the strength of recruitment deviations</w:t>
      </w:r>
      <w:r w:rsidR="00DA242F">
        <w:t xml:space="preserve"> to create</w:t>
      </w:r>
      <w:r w:rsidR="007C1550">
        <w:rPr>
          <w:rFonts w:eastAsiaTheme="minorEastAsia"/>
        </w:rPr>
        <w:t xml:space="preserve"> nine operating models defined by unique variance-covariance matrices </w:t>
      </w:r>
      <w:r w:rsidR="009322F4">
        <w:rPr>
          <w:rFonts w:eastAsiaTheme="minorEastAsia"/>
          <w:b/>
        </w:rPr>
        <w:t>V</w:t>
      </w:r>
      <w:r w:rsidR="003113FB" w:rsidRPr="003113FB">
        <w:rPr>
          <w:rFonts w:eastAsiaTheme="minorEastAsia"/>
        </w:rPr>
        <w:t>, with</w:t>
      </w:r>
      <w:r w:rsidR="003113FB">
        <w:rPr>
          <w:rFonts w:eastAsiaTheme="minorEastAsia"/>
        </w:rPr>
        <w:t xml:space="preserve"> e</w:t>
      </w:r>
      <w:r w:rsidR="007C1550">
        <w:rPr>
          <w:rFonts w:eastAsiaTheme="minorEastAsia"/>
        </w:rPr>
        <w:t xml:space="preserve">ach </w:t>
      </w:r>
      <w:r w:rsidR="003113FB">
        <w:rPr>
          <w:rFonts w:eastAsiaTheme="minorEastAsia"/>
        </w:rPr>
        <w:t>representing</w:t>
      </w:r>
      <w:r w:rsidR="007C1550">
        <w:rPr>
          <w:rFonts w:eastAsiaTheme="minorEastAsia"/>
        </w:rPr>
        <w:t xml:space="preserve"> a </w:t>
      </w:r>
      <w:r w:rsidR="009322F4">
        <w:rPr>
          <w:rFonts w:eastAsiaTheme="minorEastAsia"/>
        </w:rPr>
        <w:t>distinct</w:t>
      </w:r>
      <w:r w:rsidR="007C1550">
        <w:rPr>
          <w:rFonts w:eastAsiaTheme="minorEastAsia"/>
        </w:rPr>
        <w:t xml:space="preserve"> component variabi</w:t>
      </w:r>
      <w:r w:rsidR="00DA242F">
        <w:rPr>
          <w:rFonts w:eastAsiaTheme="minorEastAsia"/>
        </w:rPr>
        <w:t>lity and synchrony “treatment”</w:t>
      </w:r>
      <w:r w:rsidR="003113FB">
        <w:rPr>
          <w:rFonts w:eastAsiaTheme="minorEastAsia"/>
        </w:rPr>
        <w:t xml:space="preserve"> (Table 2)</w:t>
      </w:r>
      <w:r w:rsidR="00DA242F">
        <w:rPr>
          <w:rFonts w:eastAsiaTheme="minorEastAsia"/>
        </w:rPr>
        <w:t>.</w:t>
      </w:r>
      <w:r w:rsidR="003113FB">
        <w:rPr>
          <w:rFonts w:eastAsiaTheme="minorEastAsia"/>
        </w:rPr>
        <w:t xml:space="preserve"> </w:t>
      </w:r>
      <w:r w:rsidR="009F5D9C">
        <w:rPr>
          <w:rFonts w:eastAsiaTheme="minorEastAsia"/>
        </w:rPr>
        <w:t>W</w:t>
      </w:r>
      <w:r w:rsidR="00DA242F">
        <w:rPr>
          <w:rFonts w:eastAsiaTheme="minorEastAsia"/>
        </w:rPr>
        <w:t xml:space="preserve">e </w:t>
      </w:r>
      <w:r w:rsidR="003113FB">
        <w:rPr>
          <w:rFonts w:eastAsiaTheme="minorEastAsia"/>
        </w:rPr>
        <w:t>created</w:t>
      </w:r>
      <w:r w:rsidR="00DA242F">
        <w:rPr>
          <w:rFonts w:eastAsiaTheme="minorEastAsia"/>
        </w:rPr>
        <w:t xml:space="preserve"> component variance treatments by adjusting CU-specific estimates of process variance </w:t>
      </w:r>
      <m:oMath>
        <m:r>
          <w:rPr>
            <w:rFonts w:ascii="Cambria Math" w:hAnsi="Cambria Math"/>
          </w:rPr>
          <m:t>σ</m:t>
        </m:r>
      </m:oMath>
      <w:r w:rsidR="00211AC2">
        <w:rPr>
          <w:rFonts w:eastAsiaTheme="minorEastAsia"/>
        </w:rPr>
        <w:t xml:space="preserve"> up or down </w:t>
      </w:r>
      <w:r w:rsidR="00177C7C">
        <w:rPr>
          <w:rFonts w:eastAsiaTheme="minorEastAsia"/>
        </w:rPr>
        <w:t>by 25%. We selected these adjustments because they were sufficient to produce</w:t>
      </w:r>
      <w:r w:rsidR="00CE0781">
        <w:rPr>
          <w:rFonts w:eastAsiaTheme="minorEastAsia"/>
        </w:rPr>
        <w:t xml:space="preserve"> changes in CV</w:t>
      </w:r>
      <w:r w:rsidR="00177C7C">
        <w:rPr>
          <w:rFonts w:eastAsiaTheme="minorEastAsia"/>
          <w:vertAlign w:val="subscript"/>
        </w:rPr>
        <w:t xml:space="preserve">C, </w:t>
      </w:r>
      <w:r w:rsidR="00177C7C">
        <w:rPr>
          <w:rFonts w:eastAsiaTheme="minorEastAsia"/>
        </w:rPr>
        <w:t xml:space="preserve">but </w:t>
      </w:r>
      <w:r w:rsidR="00F07325">
        <w:rPr>
          <w:rFonts w:eastAsiaTheme="minorEastAsia"/>
        </w:rPr>
        <w:t>constrain</w:t>
      </w:r>
      <w:r w:rsidR="00177C7C">
        <w:rPr>
          <w:rFonts w:eastAsiaTheme="minorEastAsia"/>
        </w:rPr>
        <w:t>ed</w:t>
      </w:r>
      <w:r w:rsidR="00F07325">
        <w:rPr>
          <w:rFonts w:eastAsiaTheme="minorEastAsia"/>
        </w:rPr>
        <w:t xml:space="preserve"> </w:t>
      </w:r>
      <m:oMath>
        <m:r>
          <w:rPr>
            <w:rFonts w:ascii="Cambria Math" w:hAnsi="Cambria Math"/>
          </w:rPr>
          <m:t>σ</m:t>
        </m:r>
      </m:oMath>
      <w:r w:rsidR="00F07325">
        <w:rPr>
          <w:rFonts w:eastAsiaTheme="minorEastAsia"/>
        </w:rPr>
        <w:t xml:space="preserve"> to values</w:t>
      </w:r>
      <w:r w:rsidR="00177C7C">
        <w:rPr>
          <w:rFonts w:eastAsiaTheme="minorEastAsia"/>
        </w:rPr>
        <w:t xml:space="preserve"> that are plausible for sockeye salmon</w:t>
      </w:r>
      <w:r w:rsidR="004F6EA3">
        <w:rPr>
          <w:rFonts w:eastAsiaTheme="minorEastAsia"/>
        </w:rPr>
        <w:t xml:space="preserve">. Specifically, the maximum estimated mean value for sigma across </w:t>
      </w:r>
      <w:r w:rsidR="001863EE">
        <w:rPr>
          <w:rFonts w:eastAsiaTheme="minorEastAsia"/>
        </w:rPr>
        <w:t>three</w:t>
      </w:r>
      <w:r w:rsidR="004F6EA3">
        <w:rPr>
          <w:rFonts w:eastAsiaTheme="minorEastAsia"/>
        </w:rPr>
        <w:t xml:space="preserve"> studies of Alaskan and BC sockeye salmon was 1.64 (</w:t>
      </w:r>
      <w:proofErr w:type="spellStart"/>
      <w:r w:rsidR="004F6EA3">
        <w:rPr>
          <w:rFonts w:eastAsiaTheme="minorEastAsia"/>
        </w:rPr>
        <w:t>Korman</w:t>
      </w:r>
      <w:proofErr w:type="spellEnd"/>
      <w:r w:rsidR="004F6EA3">
        <w:rPr>
          <w:rFonts w:eastAsiaTheme="minorEastAsia"/>
        </w:rPr>
        <w:t xml:space="preserve"> et al. 1995, Peterman et al. 2003, Holt and Peterman 2008)</w:t>
      </w:r>
      <w:r w:rsidR="001863EE">
        <w:rPr>
          <w:rFonts w:eastAsiaTheme="minorEastAsia"/>
        </w:rPr>
        <w:t xml:space="preserve"> and the maximum here was 1.73 (i.e. 25% larger than the largest sigma value in Table 1).</w:t>
      </w:r>
      <w:r w:rsidR="004F6EA3">
        <w:rPr>
          <w:rFonts w:eastAsiaTheme="minorEastAsia"/>
        </w:rPr>
        <w:t xml:space="preserve"> </w:t>
      </w:r>
      <w:r w:rsidR="00DA242F">
        <w:rPr>
          <w:rFonts w:eastAsiaTheme="minorEastAsia"/>
        </w:rPr>
        <w:t xml:space="preserve">We </w:t>
      </w:r>
      <w:r w:rsidR="00BB46A3">
        <w:rPr>
          <w:rFonts w:eastAsiaTheme="minorEastAsia"/>
        </w:rPr>
        <w:t>parameterized</w:t>
      </w:r>
      <w:r w:rsidR="00DA242F">
        <w:rPr>
          <w:rFonts w:eastAsiaTheme="minorEastAsia"/>
        </w:rPr>
        <w:t xml:space="preserve"> synchrony treatments by </w:t>
      </w:r>
      <w:r w:rsidR="00BB46A3">
        <w:rPr>
          <w:rFonts w:eastAsiaTheme="minorEastAsia"/>
        </w:rPr>
        <w:t>adjusting</w:t>
      </w:r>
      <w:r w:rsidR="00DA242F">
        <w:rPr>
          <w:rFonts w:eastAsiaTheme="minorEastAsia"/>
        </w:rPr>
        <w:t xml:space="preserve"> the correlation coefficient </w:t>
      </w:r>
      <m:oMath>
        <m:r>
          <w:rPr>
            <w:rFonts w:ascii="Cambria Math" w:hAnsi="Cambria Math"/>
          </w:rPr>
          <m:t>ρ</m:t>
        </m:r>
      </m:oMath>
      <w:r w:rsidR="00DA242F">
        <w:t xml:space="preserve"> </w:t>
      </w:r>
      <w:r w:rsidR="00BB46A3">
        <w:t>to</w:t>
      </w:r>
      <w:r w:rsidR="00DA242F">
        <w:t xml:space="preserve"> values consistent with </w:t>
      </w:r>
      <w:r w:rsidR="00BB46A3">
        <w:t xml:space="preserve">10-year moving window estimates of mean pairwise correlations in log(R/S) among CUs </w:t>
      </w:r>
      <w:r w:rsidR="001863EE">
        <w:t xml:space="preserve">during periods of </w:t>
      </w:r>
      <w:r w:rsidR="00BB4C0A">
        <w:t>when productivity was weakly</w:t>
      </w:r>
      <w:r w:rsidR="001863EE">
        <w:t xml:space="preserve"> (</w:t>
      </w:r>
      <m:oMath>
        <m:r>
          <w:rPr>
            <w:rFonts w:ascii="Cambria Math" w:hAnsi="Cambria Math"/>
          </w:rPr>
          <m:t>ρ</m:t>
        </m:r>
      </m:oMath>
      <w:r w:rsidR="00BB4C0A">
        <w:t xml:space="preserve"> = </w:t>
      </w:r>
      <w:r w:rsidR="001863EE">
        <w:t xml:space="preserve">0.05; </w:t>
      </w:r>
      <w:r w:rsidR="00BB4C0A">
        <w:t>1980s and 1990s) or</w:t>
      </w:r>
      <w:r w:rsidR="001863EE">
        <w:t xml:space="preserve"> moderate</w:t>
      </w:r>
      <w:r w:rsidR="00BB4C0A">
        <w:t>ly</w:t>
      </w:r>
      <w:r w:rsidR="001863EE">
        <w:t xml:space="preserve"> </w:t>
      </w:r>
      <w:r w:rsidR="00BB4C0A">
        <w:t>correlated</w:t>
      </w:r>
      <w:r w:rsidR="001863EE">
        <w:t xml:space="preserve"> (</w:t>
      </w:r>
      <m:oMath>
        <m:r>
          <w:rPr>
            <w:rFonts w:ascii="Cambria Math" w:hAnsi="Cambria Math"/>
          </w:rPr>
          <m:t>ρ</m:t>
        </m:r>
      </m:oMath>
      <w:r w:rsidR="00BB4C0A">
        <w:t xml:space="preserve"> = </w:t>
      </w:r>
      <w:r w:rsidR="001863EE">
        <w:t xml:space="preserve">0.50; </w:t>
      </w:r>
      <w:r w:rsidR="00BB4C0A">
        <w:t>1950s, 19</w:t>
      </w:r>
      <w:r w:rsidR="001863EE">
        <w:t>60s</w:t>
      </w:r>
      <w:r w:rsidR="00BB4C0A">
        <w:t>, and present</w:t>
      </w:r>
      <w:r w:rsidR="001863EE">
        <w:t>)</w:t>
      </w:r>
      <w:r w:rsidR="00BB4C0A">
        <w:t>. We specified a third</w:t>
      </w:r>
      <w:r w:rsidR="001863EE">
        <w:t xml:space="preserve"> high correlation </w:t>
      </w:r>
      <w:r w:rsidR="00BB4C0A">
        <w:t xml:space="preserve">treatment </w:t>
      </w:r>
      <w:r w:rsidR="001863EE">
        <w:t>(</w:t>
      </w:r>
      <m:oMath>
        <m:r>
          <w:rPr>
            <w:rFonts w:ascii="Cambria Math" w:hAnsi="Cambria Math"/>
          </w:rPr>
          <m:t>ρ</m:t>
        </m:r>
      </m:oMath>
      <w:r w:rsidR="00BB4C0A">
        <w:t xml:space="preserve"> = </w:t>
      </w:r>
      <w:r w:rsidR="001863EE">
        <w:t>0.75)</w:t>
      </w:r>
      <w:r w:rsidR="00BB4C0A">
        <w:t xml:space="preserve"> to represent a hypothetical scenario where synchrony increased even further.</w:t>
      </w:r>
    </w:p>
    <w:p w14:paraId="74D8620B" w14:textId="77777777" w:rsidR="00B5638E" w:rsidRDefault="00B5638E" w:rsidP="00B5638E">
      <w:proofErr w:type="gramStart"/>
      <w:r>
        <w:t>Table 2.</w:t>
      </w:r>
      <w:proofErr w:type="gramEnd"/>
      <w:r>
        <w:t xml:space="preserve"> </w:t>
      </w:r>
      <w:proofErr w:type="gramStart"/>
      <w:r>
        <w:t>Parameterization of component variability and synchrony operating models.</w:t>
      </w:r>
      <w:proofErr w:type="gramEnd"/>
    </w:p>
    <w:tbl>
      <w:tblPr>
        <w:tblStyle w:val="TableGrid"/>
        <w:tblW w:w="0" w:type="auto"/>
        <w:jc w:val="center"/>
        <w:tblLook w:val="04A0" w:firstRow="1" w:lastRow="0" w:firstColumn="1" w:lastColumn="0" w:noHBand="0" w:noVBand="1"/>
      </w:tblPr>
      <w:tblGrid>
        <w:gridCol w:w="1314"/>
        <w:gridCol w:w="1728"/>
        <w:gridCol w:w="1477"/>
        <w:gridCol w:w="1728"/>
      </w:tblGrid>
      <w:tr w:rsidR="00B5638E" w14:paraId="752C9D2C" w14:textId="77777777" w:rsidTr="00D31645">
        <w:trPr>
          <w:jc w:val="center"/>
        </w:trPr>
        <w:tc>
          <w:tcPr>
            <w:tcW w:w="0" w:type="auto"/>
          </w:tcPr>
          <w:p w14:paraId="2C3648D1" w14:textId="77777777" w:rsidR="00B5638E" w:rsidRDefault="00B5638E" w:rsidP="00D31645"/>
        </w:tc>
        <w:tc>
          <w:tcPr>
            <w:tcW w:w="0" w:type="auto"/>
          </w:tcPr>
          <w:p w14:paraId="3994477A" w14:textId="77777777" w:rsidR="00B5638E" w:rsidRPr="0093048D" w:rsidRDefault="00B5638E" w:rsidP="00D31645">
            <w:pPr>
              <w:rPr>
                <w:vertAlign w:val="subscript"/>
              </w:rPr>
            </w:pPr>
            <w:r>
              <w:t>Low CV</w:t>
            </w:r>
            <w:r>
              <w:rPr>
                <w:vertAlign w:val="subscript"/>
              </w:rPr>
              <w:t>C</w:t>
            </w:r>
          </w:p>
        </w:tc>
        <w:tc>
          <w:tcPr>
            <w:tcW w:w="0" w:type="auto"/>
          </w:tcPr>
          <w:p w14:paraId="0886ED17" w14:textId="77777777" w:rsidR="00B5638E" w:rsidRPr="0093048D" w:rsidRDefault="00B5638E" w:rsidP="00D31645">
            <w:pPr>
              <w:rPr>
                <w:vertAlign w:val="subscript"/>
              </w:rPr>
            </w:pPr>
            <w:r>
              <w:t>Moderate CV</w:t>
            </w:r>
            <w:r>
              <w:rPr>
                <w:vertAlign w:val="subscript"/>
              </w:rPr>
              <w:t>C</w:t>
            </w:r>
          </w:p>
        </w:tc>
        <w:tc>
          <w:tcPr>
            <w:tcW w:w="0" w:type="auto"/>
          </w:tcPr>
          <w:p w14:paraId="3B422FB2" w14:textId="77777777" w:rsidR="00B5638E" w:rsidRPr="0093048D" w:rsidRDefault="00B5638E" w:rsidP="00D31645">
            <w:pPr>
              <w:rPr>
                <w:vertAlign w:val="subscript"/>
              </w:rPr>
            </w:pPr>
            <w:r>
              <w:t>High CV</w:t>
            </w:r>
            <w:r>
              <w:rPr>
                <w:vertAlign w:val="subscript"/>
              </w:rPr>
              <w:t>C</w:t>
            </w:r>
          </w:p>
        </w:tc>
      </w:tr>
      <w:tr w:rsidR="00B5638E" w14:paraId="0DF3ABCB" w14:textId="77777777" w:rsidTr="00D31645">
        <w:trPr>
          <w:jc w:val="center"/>
        </w:trPr>
        <w:tc>
          <w:tcPr>
            <w:tcW w:w="0" w:type="auto"/>
          </w:tcPr>
          <w:p w14:paraId="4B969533" w14:textId="77777777" w:rsidR="00B5638E" w:rsidRDefault="00B5638E" w:rsidP="00D31645">
            <w:r>
              <w:t xml:space="preserve">Low </w:t>
            </w:r>
            <m:oMath>
              <m:r>
                <w:rPr>
                  <w:rFonts w:ascii="Cambria Math" w:hAnsi="Cambria Math"/>
                </w:rPr>
                <m:t>φ</m:t>
              </m:r>
            </m:oMath>
          </w:p>
        </w:tc>
        <w:tc>
          <w:tcPr>
            <w:tcW w:w="0" w:type="auto"/>
          </w:tcPr>
          <w:p w14:paraId="6AE694E0" w14:textId="77777777" w:rsidR="00B5638E" w:rsidRDefault="00B5638E" w:rsidP="00D31645">
            <m:oMathPara>
              <m:oMath>
                <m:r>
                  <w:rPr>
                    <w:rFonts w:ascii="Cambria Math" w:hAnsi="Cambria Math"/>
                  </w:rPr>
                  <m:t>0.75σ; ρ=0.05</m:t>
                </m:r>
              </m:oMath>
            </m:oMathPara>
          </w:p>
        </w:tc>
        <w:tc>
          <w:tcPr>
            <w:tcW w:w="0" w:type="auto"/>
          </w:tcPr>
          <w:p w14:paraId="2AEA3CED" w14:textId="77777777" w:rsidR="00B5638E" w:rsidRDefault="00B5638E" w:rsidP="00D31645">
            <m:oMathPara>
              <m:oMath>
                <m:r>
                  <w:rPr>
                    <w:rFonts w:ascii="Cambria Math" w:hAnsi="Cambria Math"/>
                  </w:rPr>
                  <m:t>σ; ρ=0.05</m:t>
                </m:r>
              </m:oMath>
            </m:oMathPara>
          </w:p>
        </w:tc>
        <w:tc>
          <w:tcPr>
            <w:tcW w:w="0" w:type="auto"/>
          </w:tcPr>
          <w:p w14:paraId="77302B22" w14:textId="77777777" w:rsidR="00B5638E" w:rsidRDefault="00B5638E" w:rsidP="00D31645">
            <m:oMathPara>
              <m:oMath>
                <m:r>
                  <w:rPr>
                    <w:rFonts w:ascii="Cambria Math" w:hAnsi="Cambria Math"/>
                  </w:rPr>
                  <m:t>1.25σ; ρ=0.05</m:t>
                </m:r>
              </m:oMath>
            </m:oMathPara>
          </w:p>
        </w:tc>
      </w:tr>
      <w:tr w:rsidR="00B5638E" w14:paraId="39D7D1E5" w14:textId="77777777" w:rsidTr="00D31645">
        <w:trPr>
          <w:jc w:val="center"/>
        </w:trPr>
        <w:tc>
          <w:tcPr>
            <w:tcW w:w="0" w:type="auto"/>
          </w:tcPr>
          <w:p w14:paraId="581248B6" w14:textId="77777777" w:rsidR="00B5638E" w:rsidRDefault="00B5638E" w:rsidP="00D31645">
            <w:r>
              <w:t xml:space="preserve">Moderate </w:t>
            </w:r>
            <m:oMath>
              <m:r>
                <w:rPr>
                  <w:rFonts w:ascii="Cambria Math" w:hAnsi="Cambria Math"/>
                </w:rPr>
                <m:t>φ</m:t>
              </m:r>
            </m:oMath>
          </w:p>
        </w:tc>
        <w:tc>
          <w:tcPr>
            <w:tcW w:w="0" w:type="auto"/>
          </w:tcPr>
          <w:p w14:paraId="507C5046" w14:textId="77777777" w:rsidR="00B5638E" w:rsidRDefault="00B5638E" w:rsidP="00D31645">
            <m:oMathPara>
              <m:oMath>
                <m:r>
                  <w:rPr>
                    <w:rFonts w:ascii="Cambria Math" w:hAnsi="Cambria Math"/>
                  </w:rPr>
                  <m:t>0.75σ; ρ=0.5</m:t>
                </m:r>
              </m:oMath>
            </m:oMathPara>
          </w:p>
        </w:tc>
        <w:tc>
          <w:tcPr>
            <w:tcW w:w="0" w:type="auto"/>
          </w:tcPr>
          <w:p w14:paraId="4C206552" w14:textId="77777777" w:rsidR="00B5638E" w:rsidRDefault="00B5638E" w:rsidP="00D31645">
            <m:oMathPara>
              <m:oMath>
                <m:r>
                  <w:rPr>
                    <w:rFonts w:ascii="Cambria Math" w:hAnsi="Cambria Math"/>
                  </w:rPr>
                  <m:t>σ; ρ=0.5</m:t>
                </m:r>
              </m:oMath>
            </m:oMathPara>
          </w:p>
        </w:tc>
        <w:tc>
          <w:tcPr>
            <w:tcW w:w="0" w:type="auto"/>
          </w:tcPr>
          <w:p w14:paraId="11DBD71B" w14:textId="77777777" w:rsidR="00B5638E" w:rsidRDefault="00B5638E" w:rsidP="00D31645">
            <m:oMathPara>
              <m:oMath>
                <m:r>
                  <w:rPr>
                    <w:rFonts w:ascii="Cambria Math" w:hAnsi="Cambria Math"/>
                  </w:rPr>
                  <m:t>1.5σ; ρ=0.5</m:t>
                </m:r>
              </m:oMath>
            </m:oMathPara>
          </w:p>
        </w:tc>
      </w:tr>
      <w:tr w:rsidR="00B5638E" w14:paraId="285F6124" w14:textId="77777777" w:rsidTr="00D31645">
        <w:trPr>
          <w:jc w:val="center"/>
        </w:trPr>
        <w:tc>
          <w:tcPr>
            <w:tcW w:w="0" w:type="auto"/>
          </w:tcPr>
          <w:p w14:paraId="279C02AD" w14:textId="77777777" w:rsidR="00B5638E" w:rsidRDefault="00B5638E" w:rsidP="00D31645">
            <w:r>
              <w:t xml:space="preserve">High </w:t>
            </w:r>
            <m:oMath>
              <m:r>
                <w:rPr>
                  <w:rFonts w:ascii="Cambria Math" w:hAnsi="Cambria Math"/>
                </w:rPr>
                <m:t>φ</m:t>
              </m:r>
            </m:oMath>
          </w:p>
        </w:tc>
        <w:tc>
          <w:tcPr>
            <w:tcW w:w="0" w:type="auto"/>
          </w:tcPr>
          <w:p w14:paraId="271F8170" w14:textId="77777777" w:rsidR="00B5638E" w:rsidRDefault="00B5638E" w:rsidP="00D31645">
            <m:oMathPara>
              <m:oMath>
                <m:r>
                  <w:rPr>
                    <w:rFonts w:ascii="Cambria Math" w:hAnsi="Cambria Math"/>
                  </w:rPr>
                  <m:t>0.75σ; ρ=0.75</m:t>
                </m:r>
              </m:oMath>
            </m:oMathPara>
          </w:p>
        </w:tc>
        <w:tc>
          <w:tcPr>
            <w:tcW w:w="0" w:type="auto"/>
          </w:tcPr>
          <w:p w14:paraId="7EB57050" w14:textId="77777777" w:rsidR="00B5638E" w:rsidRDefault="00B5638E" w:rsidP="00D31645">
            <m:oMathPara>
              <m:oMath>
                <m:r>
                  <w:rPr>
                    <w:rFonts w:ascii="Cambria Math" w:hAnsi="Cambria Math"/>
                  </w:rPr>
                  <m:t>σ; ρ=0.75</m:t>
                </m:r>
              </m:oMath>
            </m:oMathPara>
          </w:p>
        </w:tc>
        <w:tc>
          <w:tcPr>
            <w:tcW w:w="0" w:type="auto"/>
          </w:tcPr>
          <w:p w14:paraId="11A2A9F9" w14:textId="77777777" w:rsidR="00B5638E" w:rsidRDefault="00B5638E" w:rsidP="00D31645">
            <m:oMathPara>
              <m:oMath>
                <m:r>
                  <w:rPr>
                    <w:rFonts w:ascii="Cambria Math" w:hAnsi="Cambria Math"/>
                  </w:rPr>
                  <m:t>1.5σ; ρ=0.75</m:t>
                </m:r>
              </m:oMath>
            </m:oMathPara>
          </w:p>
        </w:tc>
      </w:tr>
    </w:tbl>
    <w:p w14:paraId="4EA6ECD4" w14:textId="77777777" w:rsidR="00B5638E" w:rsidRDefault="00B5638E" w:rsidP="00D40465"/>
    <w:p w14:paraId="116A11A9" w14:textId="77777777" w:rsidR="0093048D" w:rsidRDefault="0093048D" w:rsidP="002E71CA"/>
    <w:p w14:paraId="10B8BFCB" w14:textId="1AA29256" w:rsidR="00422BF4" w:rsidRDefault="00422BF4" w:rsidP="00D40465">
      <w:pPr>
        <w:rPr>
          <w:i/>
        </w:rPr>
      </w:pPr>
      <w:commentRangeStart w:id="26"/>
      <w:r>
        <w:rPr>
          <w:i/>
        </w:rPr>
        <w:t>Evaluating model performance</w:t>
      </w:r>
      <w:commentRangeEnd w:id="26"/>
      <w:r w:rsidR="003113FB">
        <w:rPr>
          <w:rStyle w:val="CommentReference"/>
        </w:rPr>
        <w:commentReference w:id="26"/>
      </w:r>
    </w:p>
    <w:p w14:paraId="012FCE80" w14:textId="1B88FA96" w:rsidR="0000635D" w:rsidRDefault="00422BF4" w:rsidP="000C51BA">
      <w:r>
        <w:rPr>
          <w:i/>
        </w:rPr>
        <w:tab/>
      </w:r>
      <w:r>
        <w:t xml:space="preserve">We first confirmed that each operating model produced the </w:t>
      </w:r>
      <w:r w:rsidR="00AF0717">
        <w:t>predicted</w:t>
      </w:r>
      <w:r>
        <w:t xml:space="preserve"> changes in CV</w:t>
      </w:r>
      <w:r>
        <w:rPr>
          <w:vertAlign w:val="subscript"/>
        </w:rPr>
        <w:t>C</w:t>
      </w:r>
      <w:r w:rsidR="00525C83">
        <w:rPr>
          <w:vertAlign w:val="subscript"/>
        </w:rPr>
        <w:t xml:space="preserve"> </w:t>
      </w:r>
      <w:proofErr w:type="gramStart"/>
      <w:r w:rsidR="00525C83">
        <w:t>and</w:t>
      </w:r>
      <w:r>
        <w:rPr>
          <w:vertAlign w:val="subscript"/>
        </w:rPr>
        <w:t xml:space="preserve"> </w:t>
      </w:r>
      <w:proofErr w:type="gramEnd"/>
      <m:oMath>
        <m:r>
          <w:rPr>
            <w:rFonts w:ascii="Cambria Math" w:hAnsi="Cambria Math"/>
          </w:rPr>
          <m:t>φ</m:t>
        </m:r>
      </m:oMath>
      <w:r>
        <w:rPr>
          <w:rFonts w:ascii="Calibri" w:hAnsi="Calibri"/>
        </w:rPr>
        <w:t xml:space="preserve">. We then used </w:t>
      </w:r>
      <w:r w:rsidR="00114E9C">
        <w:rPr>
          <w:rFonts w:ascii="Calibri" w:hAnsi="Calibri"/>
        </w:rPr>
        <w:t>a suite of</w:t>
      </w:r>
      <w:r>
        <w:rPr>
          <w:rFonts w:ascii="Calibri" w:hAnsi="Calibri"/>
        </w:rPr>
        <w:t xml:space="preserve"> performance </w:t>
      </w:r>
      <w:r w:rsidR="00BF0BBF">
        <w:rPr>
          <w:rFonts w:ascii="Calibri" w:hAnsi="Calibri"/>
        </w:rPr>
        <w:t>measures</w:t>
      </w:r>
      <w:r w:rsidR="007D5362">
        <w:rPr>
          <w:rFonts w:ascii="Calibri" w:hAnsi="Calibri"/>
        </w:rPr>
        <w:t xml:space="preserve"> (PMs)</w:t>
      </w:r>
      <w:r w:rsidR="001A61A9">
        <w:rPr>
          <w:rFonts w:ascii="Calibri" w:hAnsi="Calibri"/>
        </w:rPr>
        <w:t xml:space="preserve"> </w:t>
      </w:r>
      <w:r>
        <w:rPr>
          <w:rFonts w:ascii="Calibri" w:hAnsi="Calibri"/>
        </w:rPr>
        <w:t xml:space="preserve">to assess how changes in </w:t>
      </w:r>
      <w:r w:rsidR="001A61A9">
        <w:rPr>
          <w:rFonts w:ascii="Calibri" w:hAnsi="Calibri"/>
        </w:rPr>
        <w:t>each metric</w:t>
      </w:r>
      <w:r w:rsidR="00F07D48">
        <w:rPr>
          <w:rFonts w:ascii="Calibri" w:hAnsi="Calibri"/>
        </w:rPr>
        <w:t xml:space="preserve"> altere</w:t>
      </w:r>
      <w:r w:rsidR="000C51BA">
        <w:rPr>
          <w:rFonts w:ascii="Calibri" w:hAnsi="Calibri"/>
        </w:rPr>
        <w:t>d the likelihood of achieving conservation- and catch-base</w:t>
      </w:r>
      <w:r w:rsidR="002E71CA">
        <w:rPr>
          <w:rFonts w:ascii="Calibri" w:hAnsi="Calibri"/>
        </w:rPr>
        <w:t>d management objectives</w:t>
      </w:r>
      <w:r w:rsidR="0000635D">
        <w:rPr>
          <w:rFonts w:ascii="Calibri" w:hAnsi="Calibri"/>
        </w:rPr>
        <w:t xml:space="preserve"> (Table 3)</w:t>
      </w:r>
      <w:r w:rsidR="000C51BA">
        <w:rPr>
          <w:rFonts w:ascii="Calibri" w:hAnsi="Calibri"/>
        </w:rPr>
        <w:t>.</w:t>
      </w:r>
      <w:r w:rsidR="0000635D">
        <w:rPr>
          <w:rFonts w:ascii="Calibri" w:hAnsi="Calibri"/>
        </w:rPr>
        <w:t xml:space="preserve"> Some performance metrics were calculated based on either median abundance over the simulation period (e.g. recruit abundance), while others reflect the median proportion of simulation years in which the aggregate was over a specific target (e.g. proportion of years all fisheries open) or the mean proportion of CUs over a specific target (e.g. proportion of CUs over lower BM). We incorporated two biological benchmarks based on stock-recruit analyses. S</w:t>
      </w:r>
      <w:r w:rsidR="0000635D">
        <w:rPr>
          <w:rFonts w:ascii="Calibri" w:hAnsi="Calibri"/>
          <w:vertAlign w:val="subscript"/>
        </w:rPr>
        <w:t>MSY</w:t>
      </w:r>
      <w:r w:rsidR="0000635D">
        <w:rPr>
          <w:rFonts w:ascii="Calibri" w:hAnsi="Calibri"/>
        </w:rPr>
        <w:t xml:space="preserve"> is defined as the estimated spawner abundance necessary to achieve maximum sustainable yield, while </w:t>
      </w:r>
      <w:proofErr w:type="spellStart"/>
      <w:r w:rsidR="0000635D">
        <w:rPr>
          <w:rFonts w:ascii="Calibri" w:hAnsi="Calibri"/>
        </w:rPr>
        <w:t>S</w:t>
      </w:r>
      <w:r w:rsidR="0000635D">
        <w:rPr>
          <w:rFonts w:ascii="Calibri" w:hAnsi="Calibri"/>
          <w:vertAlign w:val="subscript"/>
        </w:rPr>
        <w:t>Gen</w:t>
      </w:r>
      <w:proofErr w:type="spellEnd"/>
      <w:r w:rsidR="0000635D">
        <w:rPr>
          <w:rFonts w:ascii="Calibri" w:hAnsi="Calibri"/>
        </w:rPr>
        <w:t xml:space="preserve"> is </w:t>
      </w:r>
      <w:r w:rsidR="0000635D">
        <w:t xml:space="preserve">the estimated spawner abundance necessary to recover to </w:t>
      </w:r>
      <w:r w:rsidR="0000635D">
        <w:rPr>
          <w:i/>
        </w:rPr>
        <w:t>S</w:t>
      </w:r>
      <w:r w:rsidR="0000635D">
        <w:rPr>
          <w:vertAlign w:val="subscript"/>
        </w:rPr>
        <w:t xml:space="preserve">MSY </w:t>
      </w:r>
      <w:r w:rsidR="0000635D">
        <w:t xml:space="preserve">in one generation in the absence of fishing mortality </w:t>
      </w:r>
      <w:r w:rsidR="0000635D">
        <w:fldChar w:fldCharType="begin"/>
      </w:r>
      <w:r w:rsidR="0000635D">
        <w:instrText xml:space="preserve"> ADDIN EN.CITE &lt;EndNote&gt;&lt;Cite&gt;&lt;Author&gt;Holt&lt;/Author&gt;&lt;Year&gt;2009&lt;/Year&gt;&lt;RecNum&gt;1971&lt;/RecNum&gt;&lt;DisplayText&gt;(Holt 2009)&lt;/DisplayText&gt;&lt;record&gt;&lt;rec-number&gt;1971&lt;/rec-number&gt;&lt;foreign-keys&gt;&lt;key app="EN" db-id="eez0aevwa0afpdexr0lvefp6z0xpepv5rfx5" timestamp="1496940439"&gt;1971&lt;/key&gt;&lt;key app="ENWeb" db-id=""&gt;0&lt;/key&gt;&lt;/foreign-keys&gt;&lt;ref-type name="Journal Article"&gt;17&lt;/ref-type&gt;&lt;contributors&gt;&lt;authors&gt;&lt;author&gt;Holt, Carrie A.&lt;/author&gt;&lt;/authors&gt;&lt;/contributors&gt;&lt;titles&gt;&lt;title&gt;Evaluation of benchmarks for conservation units in Canada&amp;apos;s Wild Salmon Policy: Technical Documentation&lt;/title&gt;&lt;secondary-title&gt;Canadian Science Advisory Secretariat Research Document 2009/059&lt;/secondary-title&gt;&lt;/titles&gt;&lt;periodical&gt;&lt;full-title&gt;Canadian Science Advisory Secretariat Research Document 2009/059&lt;/full-title&gt;&lt;/periodical&gt;&lt;pages&gt;50 p&lt;/pages&gt;&lt;dates&gt;&lt;year&gt;2009&lt;/year&gt;&lt;/dates&gt;&lt;urls&gt;&lt;/urls&gt;&lt;/record&gt;&lt;/Cite&gt;&lt;/EndNote&gt;</w:instrText>
      </w:r>
      <w:r w:rsidR="0000635D">
        <w:fldChar w:fldCharType="separate"/>
      </w:r>
      <w:r w:rsidR="0000635D">
        <w:rPr>
          <w:noProof/>
        </w:rPr>
        <w:t>(Holt 2009)</w:t>
      </w:r>
      <w:r w:rsidR="0000635D">
        <w:fldChar w:fldCharType="end"/>
      </w:r>
      <w:r w:rsidR="0000635D">
        <w:t>. The equations used to estimate these metrics are presented in the Appendix.</w:t>
      </w:r>
      <w:r w:rsidR="0000635D" w:rsidRPr="0000635D">
        <w:rPr>
          <w:rFonts w:ascii="Calibri" w:hAnsi="Calibri"/>
        </w:rPr>
        <w:t xml:space="preserve"> </w:t>
      </w:r>
      <w:r w:rsidR="0000635D">
        <w:rPr>
          <w:rFonts w:ascii="Calibri" w:hAnsi="Calibri"/>
        </w:rPr>
        <w:t>To evaluate differences in performance between OMs, we present median outputs among simulations with 10</w:t>
      </w:r>
      <w:r w:rsidR="0000635D" w:rsidRPr="00207CE4">
        <w:rPr>
          <w:rFonts w:ascii="Calibri" w:hAnsi="Calibri"/>
          <w:vertAlign w:val="superscript"/>
        </w:rPr>
        <w:t>th</w:t>
      </w:r>
      <w:r w:rsidR="0000635D">
        <w:rPr>
          <w:rFonts w:ascii="Calibri" w:hAnsi="Calibri"/>
        </w:rPr>
        <w:t xml:space="preserve"> and 90</w:t>
      </w:r>
      <w:r w:rsidR="0000635D" w:rsidRPr="00207CE4">
        <w:rPr>
          <w:rFonts w:ascii="Calibri" w:hAnsi="Calibri"/>
          <w:vertAlign w:val="superscript"/>
        </w:rPr>
        <w:t>th</w:t>
      </w:r>
      <w:r w:rsidR="0000635D">
        <w:rPr>
          <w:rFonts w:ascii="Calibri" w:hAnsi="Calibri"/>
        </w:rPr>
        <w:t xml:space="preserve"> percentile intervals.</w:t>
      </w:r>
    </w:p>
    <w:p w14:paraId="03C7A101" w14:textId="7987FE51" w:rsidR="0000635D" w:rsidRDefault="0000635D" w:rsidP="0000635D">
      <w:pPr>
        <w:ind w:firstLine="720"/>
        <w:rPr>
          <w:rFonts w:ascii="Calibri" w:hAnsi="Calibri"/>
        </w:rPr>
      </w:pPr>
      <w:r>
        <w:rPr>
          <w:rFonts w:eastAsiaTheme="minorEastAsia"/>
        </w:rPr>
        <w:t>Although we focused our analyses on aggregate performance metrics because CV</w:t>
      </w:r>
      <w:r>
        <w:rPr>
          <w:rFonts w:eastAsiaTheme="minorEastAsia"/>
          <w:vertAlign w:val="subscript"/>
        </w:rPr>
        <w:t>C</w:t>
      </w:r>
      <w:r>
        <w:rPr>
          <w:rFonts w:eastAsiaTheme="minorEastAsia"/>
        </w:rPr>
        <w:t xml:space="preserve"> and synchrony are calculated across groups of populations or species, it is likely that the consequences of increased aggregate variability will vary among components due to differences in productivity or abundance. An exhaustive analysis of CU-specific differences was beyond the scope of this paper, however to illustrate potential differences we present simulated changes in median spawner abundance across CV</w:t>
      </w:r>
      <w:r>
        <w:rPr>
          <w:rFonts w:eastAsiaTheme="minorEastAsia"/>
          <w:vertAlign w:val="subscript"/>
        </w:rPr>
        <w:t xml:space="preserve">C </w:t>
      </w:r>
      <w:r>
        <w:rPr>
          <w:rFonts w:eastAsiaTheme="minorEastAsia"/>
        </w:rPr>
        <w:t xml:space="preserve">and synchrony treatments for two CUs: </w:t>
      </w:r>
      <w:proofErr w:type="spellStart"/>
      <w:r>
        <w:rPr>
          <w:rFonts w:eastAsiaTheme="minorEastAsia"/>
        </w:rPr>
        <w:t>Bowron</w:t>
      </w:r>
      <w:proofErr w:type="spellEnd"/>
      <w:r>
        <w:rPr>
          <w:rFonts w:eastAsiaTheme="minorEastAsia"/>
        </w:rPr>
        <w:t xml:space="preserve"> (a low abundance CU that is considered at risk) and </w:t>
      </w:r>
      <w:proofErr w:type="spellStart"/>
      <w:r>
        <w:rPr>
          <w:rFonts w:eastAsiaTheme="minorEastAsia"/>
        </w:rPr>
        <w:t>Chilko</w:t>
      </w:r>
      <w:proofErr w:type="spellEnd"/>
      <w:r>
        <w:rPr>
          <w:rFonts w:eastAsiaTheme="minorEastAsia"/>
        </w:rPr>
        <w:t xml:space="preserve"> (an abundant CU that regularly makes up a considerable portion of commercial catch). </w:t>
      </w:r>
    </w:p>
    <w:p w14:paraId="6129938E" w14:textId="50EEE46E" w:rsidR="00162C8A" w:rsidRPr="00162C8A" w:rsidRDefault="0000635D" w:rsidP="0000635D">
      <w:pPr>
        <w:ind w:firstLine="720"/>
        <w:rPr>
          <w:rFonts w:ascii="Calibri" w:hAnsi="Calibri"/>
        </w:rPr>
      </w:pPr>
      <w:bookmarkStart w:id="27" w:name="_GoBack"/>
      <w:r>
        <w:rPr>
          <w:rFonts w:ascii="Calibri" w:hAnsi="Calibri"/>
        </w:rPr>
        <w:t>Finally, we note that the goal of this study was to demonstrate relative differences in projected performance associated with trends in component variability and synchrony, not to accurately forecast the dynamics of Fraser River CUs or to predict the trajectory of the aggregate as a whole.</w:t>
      </w:r>
    </w:p>
    <w:bookmarkEnd w:id="27"/>
    <w:p w14:paraId="61796981" w14:textId="056D6887" w:rsidR="00645D76" w:rsidRPr="00645D76" w:rsidRDefault="00645D76" w:rsidP="00C36435">
      <w:pPr>
        <w:pStyle w:val="ListParagraph"/>
        <w:spacing w:line="240" w:lineRule="auto"/>
        <w:rPr>
          <w:b/>
        </w:rPr>
      </w:pPr>
    </w:p>
    <w:p w14:paraId="11A47116" w14:textId="1616CB5A" w:rsidR="00DE0F7B" w:rsidRPr="006C2754" w:rsidRDefault="006C2754" w:rsidP="006C2754">
      <w:pPr>
        <w:jc w:val="center"/>
      </w:pPr>
      <w:r>
        <w:rPr>
          <w:b/>
        </w:rPr>
        <w:t>Results</w:t>
      </w:r>
    </w:p>
    <w:p w14:paraId="42999713" w14:textId="2A36445F" w:rsidR="000E43A3" w:rsidRDefault="006C2754" w:rsidP="00A91A4F">
      <w:pPr>
        <w:rPr>
          <w:i/>
        </w:rPr>
      </w:pPr>
      <w:r>
        <w:rPr>
          <w:i/>
        </w:rPr>
        <w:t>Retrospective analysis</w:t>
      </w:r>
    </w:p>
    <w:p w14:paraId="4E890CD7" w14:textId="62EA32FC" w:rsidR="005C2371" w:rsidRDefault="006C2754" w:rsidP="00A91A4F">
      <w:r>
        <w:tab/>
        <w:t>Mean Fraser River sockeye salmon productivity</w:t>
      </w:r>
      <w:r w:rsidR="009D23BD">
        <w:t xml:space="preserve"> </w:t>
      </w:r>
      <w:r w:rsidR="00D31645">
        <w:t>(</w:t>
      </w:r>
      <w:proofErr w:type="gramStart"/>
      <w:r w:rsidR="00D31645">
        <w:t>log(</w:t>
      </w:r>
      <w:proofErr w:type="gramEnd"/>
      <w:r w:rsidR="00D31645">
        <w:t>recruits/spawner))</w:t>
      </w:r>
      <w:r w:rsidR="009D23BD">
        <w:t xml:space="preserve"> </w:t>
      </w:r>
      <w:r>
        <w:t>declined from the late 1980s through 2005, the brood year predominantly responsible for producing the poor return in</w:t>
      </w:r>
      <w:r w:rsidR="009D23BD">
        <w:t xml:space="preserve"> 2009</w:t>
      </w:r>
      <w:r>
        <w:t>. Subsequently the aggregate exhibited several years of higher productivity, but productivity h</w:t>
      </w:r>
      <w:r w:rsidR="00A43A81">
        <w:t xml:space="preserve">as recently </w:t>
      </w:r>
      <w:r w:rsidR="00A43A81">
        <w:lastRenderedPageBreak/>
        <w:t>declined again</w:t>
      </w:r>
      <w:r w:rsidR="00D663FC">
        <w:t xml:space="preserve"> and remains variable</w:t>
      </w:r>
      <w:r w:rsidR="00A43A81">
        <w:t xml:space="preserve"> (Figure</w:t>
      </w:r>
      <w:r w:rsidR="00D663FC">
        <w:t xml:space="preserve"> 1</w:t>
      </w:r>
      <w:r>
        <w:t xml:space="preserve">a). </w:t>
      </w:r>
      <w:r w:rsidR="00D663FC">
        <w:t>A</w:t>
      </w:r>
      <w:r w:rsidR="005C2371">
        <w:t>ggregate spawner abundance and aggregate catch increased until the ea</w:t>
      </w:r>
      <w:r w:rsidR="00D663FC">
        <w:t>rly 1990s before declining (Figure 1</w:t>
      </w:r>
      <w:r w:rsidR="00A43A81">
        <w:t>b</w:t>
      </w:r>
      <w:proofErr w:type="gramStart"/>
      <w:r w:rsidR="00A43A81">
        <w:t>,</w:t>
      </w:r>
      <w:r w:rsidR="005C2371">
        <w:t>c</w:t>
      </w:r>
      <w:proofErr w:type="gramEnd"/>
      <w:r w:rsidR="005C2371">
        <w:t>)</w:t>
      </w:r>
      <w:r w:rsidR="00D663FC">
        <w:t>, coincident with declines in productivity and exploitation rate</w:t>
      </w:r>
      <w:r w:rsidR="005C2371">
        <w:t xml:space="preserve">. However, there is substantial </w:t>
      </w:r>
      <w:proofErr w:type="spellStart"/>
      <w:r w:rsidR="005C2371">
        <w:t>interannual</w:t>
      </w:r>
      <w:proofErr w:type="spellEnd"/>
      <w:r w:rsidR="005C2371">
        <w:t xml:space="preserve"> variability in the patterns of both metrics due to highly abundant, cyclic CUs and particularly large returns were observed in 2010 and 2014 (catches for 2014 not shown). </w:t>
      </w:r>
    </w:p>
    <w:p w14:paraId="4AE0B96C" w14:textId="488976B4" w:rsidR="006C2754" w:rsidRDefault="006C2754" w:rsidP="005C2371">
      <w:pPr>
        <w:ind w:firstLine="720"/>
      </w:pPr>
      <w:r>
        <w:t>Mean CV</w:t>
      </w:r>
      <w:r>
        <w:rPr>
          <w:vertAlign w:val="subscript"/>
        </w:rPr>
        <w:t>C</w:t>
      </w:r>
      <w:r>
        <w:t xml:space="preserve"> (i.e. the temporal variability of the “average” CU’s productivity) was stable for most of the time series before show</w:t>
      </w:r>
      <w:r w:rsidR="00D663FC">
        <w:t>ing a sharp</w:t>
      </w:r>
      <w:r>
        <w:t xml:space="preserve"> increase in the 1990s that steep</w:t>
      </w:r>
      <w:r w:rsidR="00A43A81">
        <w:t>e</w:t>
      </w:r>
      <w:r w:rsidR="00D663FC">
        <w:t>ned over several years (Figure 1</w:t>
      </w:r>
      <w:r w:rsidR="00A43A81">
        <w:t>d</w:t>
      </w:r>
      <w:r>
        <w:t xml:space="preserve">). Productivity was </w:t>
      </w:r>
      <w:r w:rsidR="005B527F">
        <w:t xml:space="preserve">relatively </w:t>
      </w:r>
      <w:r>
        <w:t>highly synchronized in the first decade of the time series, followed by a variable, but generally asynchronous period. In the early 2000s, approximately when CV</w:t>
      </w:r>
      <w:r>
        <w:rPr>
          <w:vertAlign w:val="subscript"/>
        </w:rPr>
        <w:t>C</w:t>
      </w:r>
      <w:r>
        <w:t xml:space="preserve"> reached </w:t>
      </w:r>
      <w:r w:rsidR="005C2371">
        <w:t xml:space="preserve">its </w:t>
      </w:r>
      <w:r>
        <w:t>unusually high levels, s</w:t>
      </w:r>
      <w:r w:rsidR="00A43A81">
        <w:t>yn</w:t>
      </w:r>
      <w:r w:rsidR="00D663FC">
        <w:t>chrony increased again (Figure 1</w:t>
      </w:r>
      <w:r w:rsidR="00A43A81">
        <w:t>e</w:t>
      </w:r>
      <w:r>
        <w:t xml:space="preserve">). </w:t>
      </w:r>
      <w:r w:rsidR="00D663FC">
        <w:t>As expected</w:t>
      </w:r>
      <w:r w:rsidR="005B527F">
        <w:t>, c</w:t>
      </w:r>
      <w:r>
        <w:t>hanges in CV</w:t>
      </w:r>
      <w:r>
        <w:rPr>
          <w:vertAlign w:val="subscript"/>
        </w:rPr>
        <w:t>A</w:t>
      </w:r>
      <w:r>
        <w:t xml:space="preserve"> mirror these patterns, showing a dramatic i</w:t>
      </w:r>
      <w:r w:rsidR="00A43A81">
        <w:t>ncre</w:t>
      </w:r>
      <w:r w:rsidR="00D663FC">
        <w:t>ase in the early 2000s (Figure 1</w:t>
      </w:r>
      <w:r w:rsidR="00A43A81">
        <w:t>f</w:t>
      </w:r>
      <w:r>
        <w:t>).</w:t>
      </w:r>
      <w:r w:rsidR="00D663FC">
        <w:t xml:space="preserve"> Patterns in spawner abundance, catch, and variability metrics were robust to time series length and the number of CUs incorporated.</w:t>
      </w:r>
    </w:p>
    <w:p w14:paraId="60769AE2" w14:textId="60388C5F" w:rsidR="00525C83" w:rsidRDefault="00525C83" w:rsidP="00A91A4F"/>
    <w:p w14:paraId="4120C511" w14:textId="120F81F6" w:rsidR="00525C83" w:rsidRPr="00525C83" w:rsidRDefault="00525C83" w:rsidP="00A91A4F">
      <w:commentRangeStart w:id="28"/>
      <w:proofErr w:type="gramStart"/>
      <w:r>
        <w:t>Figure 1</w:t>
      </w:r>
      <w:commentRangeEnd w:id="28"/>
      <w:r w:rsidR="00A66355">
        <w:rPr>
          <w:rStyle w:val="CommentReference"/>
        </w:rPr>
        <w:commentReference w:id="28"/>
      </w:r>
      <w:r>
        <w:t>.</w:t>
      </w:r>
      <w:proofErr w:type="gramEnd"/>
      <w:r>
        <w:t xml:space="preserve"> </w:t>
      </w:r>
      <w:proofErr w:type="gramStart"/>
      <w:r>
        <w:t>Observed trends in Fraser River sockeye salmon productivity (log (recruits per spawner)), aggregate spawner abundance, and aggregate catch (</w:t>
      </w:r>
      <w:r w:rsidR="00D663FC">
        <w:t>a-c</w:t>
      </w:r>
      <w:r>
        <w:t>).</w:t>
      </w:r>
      <w:proofErr w:type="gramEnd"/>
      <w:r>
        <w:t xml:space="preserve"> </w:t>
      </w:r>
      <w:proofErr w:type="gramStart"/>
      <w:r>
        <w:t>10-year moving window estimates of the mean component coefficient of variation (CV</w:t>
      </w:r>
      <w:r>
        <w:rPr>
          <w:vertAlign w:val="subscript"/>
        </w:rPr>
        <w:t>C</w:t>
      </w:r>
      <w:r>
        <w:t>), synchrony index (</w:t>
      </w:r>
      <m:oMath>
        <m:r>
          <w:rPr>
            <w:rFonts w:ascii="Cambria Math" w:hAnsi="Cambria Math"/>
          </w:rPr>
          <m:t>φ</m:t>
        </m:r>
      </m:oMath>
      <w:r>
        <w:rPr>
          <w:rFonts w:eastAsiaTheme="minorEastAsia"/>
        </w:rPr>
        <w:t>), and aggregate variability</w:t>
      </w:r>
      <w:r w:rsidR="00D663FC">
        <w:rPr>
          <w:rFonts w:eastAsiaTheme="minorEastAsia"/>
        </w:rPr>
        <w:t xml:space="preserve"> (CV</w:t>
      </w:r>
      <w:r w:rsidR="00D663FC">
        <w:rPr>
          <w:rFonts w:eastAsiaTheme="minorEastAsia"/>
          <w:vertAlign w:val="subscript"/>
        </w:rPr>
        <w:t>A</w:t>
      </w:r>
      <w:r w:rsidR="00D663FC">
        <w:rPr>
          <w:rFonts w:eastAsiaTheme="minorEastAsia"/>
        </w:rPr>
        <w:t>)</w:t>
      </w:r>
      <w:r>
        <w:rPr>
          <w:rFonts w:eastAsiaTheme="minorEastAsia"/>
        </w:rPr>
        <w:t xml:space="preserve"> (</w:t>
      </w:r>
      <w:r w:rsidR="00D663FC">
        <w:rPr>
          <w:rFonts w:eastAsiaTheme="minorEastAsia"/>
        </w:rPr>
        <w:t>d-f</w:t>
      </w:r>
      <w:r>
        <w:rPr>
          <w:rFonts w:eastAsiaTheme="minorEastAsia"/>
        </w:rPr>
        <w:t>).</w:t>
      </w:r>
      <w:proofErr w:type="gramEnd"/>
      <w:r>
        <w:rPr>
          <w:rFonts w:eastAsiaTheme="minorEastAsia"/>
        </w:rPr>
        <w:t xml:space="preserve"> Solid black lines represent trends for 11 CUs </w:t>
      </w:r>
      <w:r>
        <w:t>with time series extending back to 1948, lighter red lines represent trends for 18 CUs beginning in 1973.</w:t>
      </w:r>
    </w:p>
    <w:p w14:paraId="0637E6FC" w14:textId="77777777" w:rsidR="005C2371" w:rsidRDefault="005C2371" w:rsidP="00A91A4F">
      <w:pPr>
        <w:rPr>
          <w:i/>
        </w:rPr>
      </w:pPr>
    </w:p>
    <w:p w14:paraId="151010AC" w14:textId="0748891B" w:rsidR="005B527F" w:rsidRDefault="005B527F" w:rsidP="00A91A4F">
      <w:pPr>
        <w:rPr>
          <w:i/>
        </w:rPr>
      </w:pPr>
      <w:r>
        <w:rPr>
          <w:i/>
        </w:rPr>
        <w:t>Forward simulation</w:t>
      </w:r>
    </w:p>
    <w:p w14:paraId="20519113" w14:textId="77777777" w:rsidR="00353067" w:rsidRDefault="005B527F" w:rsidP="00353067">
      <w:pPr>
        <w:rPr>
          <w:ins w:id="29" w:author="DFO-MPO" w:date="2018-09-11T10:57:00Z"/>
          <w:rFonts w:eastAsiaTheme="minorEastAsia"/>
        </w:rPr>
      </w:pPr>
      <w:r>
        <w:rPr>
          <w:i/>
        </w:rPr>
        <w:tab/>
      </w:r>
      <w:r w:rsidR="00A409A9">
        <w:t xml:space="preserve">By specifying low, medium, and high values for </w:t>
      </w:r>
      <m:oMath>
        <m:r>
          <w:rPr>
            <w:rFonts w:ascii="Cambria Math" w:hAnsi="Cambria Math"/>
          </w:rPr>
          <m:t>σ</m:t>
        </m:r>
      </m:oMath>
      <w:r w:rsidR="00A409A9">
        <w:t xml:space="preserve"> and </w:t>
      </w:r>
      <m:oMath>
        <m:r>
          <w:rPr>
            <w:rFonts w:ascii="Cambria Math" w:hAnsi="Cambria Math"/>
          </w:rPr>
          <m:t>ρ</m:t>
        </m:r>
      </m:oMath>
      <w:r w:rsidR="00A409A9">
        <w:rPr>
          <w:rFonts w:eastAsiaTheme="minorEastAsia"/>
        </w:rPr>
        <w:t xml:space="preserve"> we were able to generate scenarios consistent with</w:t>
      </w:r>
      <w:r w:rsidR="00063326">
        <w:rPr>
          <w:rFonts w:eastAsiaTheme="minorEastAsia"/>
        </w:rPr>
        <w:t xml:space="preserve"> historical</w:t>
      </w:r>
      <w:ins w:id="30" w:author="DFO-MPO" w:date="2018-09-11T10:56:00Z">
        <w:r w:rsidR="00353067">
          <w:rPr>
            <w:rFonts w:eastAsiaTheme="minorEastAsia"/>
          </w:rPr>
          <w:t>ly low</w:t>
        </w:r>
      </w:ins>
      <w:r w:rsidR="00063326">
        <w:rPr>
          <w:rFonts w:eastAsiaTheme="minorEastAsia"/>
        </w:rPr>
        <w:t>, current</w:t>
      </w:r>
      <w:r w:rsidR="00A409A9">
        <w:rPr>
          <w:rFonts w:eastAsiaTheme="minorEastAsia"/>
        </w:rPr>
        <w:t>, and moderately elevated trends in CV</w:t>
      </w:r>
      <w:r w:rsidR="00A409A9">
        <w:rPr>
          <w:rFonts w:eastAsiaTheme="minorEastAsia"/>
          <w:vertAlign w:val="subscript"/>
        </w:rPr>
        <w:t>C</w:t>
      </w:r>
      <w:r w:rsidR="00A409A9">
        <w:rPr>
          <w:rFonts w:eastAsiaTheme="minorEastAsia"/>
        </w:rPr>
        <w:t xml:space="preserve"> and</w:t>
      </w:r>
      <w:r w:rsidR="00774187">
        <w:rPr>
          <w:rFonts w:eastAsiaTheme="minorEastAsia"/>
        </w:rPr>
        <w:t xml:space="preserve"> the synchrony index</w:t>
      </w:r>
      <w:r w:rsidR="00A409A9">
        <w:rPr>
          <w:rFonts w:eastAsiaTheme="minorEastAsia"/>
        </w:rPr>
        <w:t xml:space="preserve"> </w:t>
      </w:r>
      <m:oMath>
        <m:r>
          <w:rPr>
            <w:rFonts w:ascii="Cambria Math" w:hAnsi="Cambria Math"/>
          </w:rPr>
          <m:t>φ</m:t>
        </m:r>
      </m:oMath>
      <w:r w:rsidR="00A409A9">
        <w:rPr>
          <w:rFonts w:eastAsiaTheme="minorEastAsia"/>
        </w:rPr>
        <w:t xml:space="preserve"> (Figure 2).</w:t>
      </w:r>
      <w:r w:rsidR="00A43A81">
        <w:rPr>
          <w:rFonts w:eastAsiaTheme="minorEastAsia"/>
        </w:rPr>
        <w:t xml:space="preserve"> </w:t>
      </w:r>
      <w:ins w:id="31" w:author="DFO-MPO" w:date="2018-09-11T10:57:00Z">
        <w:r w:rsidR="00353067">
          <w:rPr>
            <w:rFonts w:eastAsiaTheme="minorEastAsia"/>
          </w:rPr>
          <w:t xml:space="preserve">As expected, increasing </w:t>
        </w:r>
        <m:oMath>
          <m:r>
            <w:rPr>
              <w:rFonts w:ascii="Cambria Math" w:hAnsi="Cambria Math"/>
            </w:rPr>
            <m:t>σ</m:t>
          </m:r>
        </m:oMath>
        <w:r w:rsidR="00353067">
          <w:rPr>
            <w:rFonts w:eastAsiaTheme="minorEastAsia"/>
          </w:rPr>
          <w:t xml:space="preserve"> and </w:t>
        </w:r>
        <m:oMath>
          <m:r>
            <w:rPr>
              <w:rFonts w:ascii="Cambria Math" w:hAnsi="Cambria Math"/>
            </w:rPr>
            <m:t>ρ</m:t>
          </m:r>
        </m:oMath>
        <w:r w:rsidR="00353067">
          <w:rPr>
            <w:rFonts w:eastAsiaTheme="minorEastAsia"/>
          </w:rPr>
          <w:t xml:space="preserve"> resulted in increases in CV</w:t>
        </w:r>
        <w:r w:rsidR="00353067" w:rsidRPr="006444C1">
          <w:rPr>
            <w:rFonts w:eastAsiaTheme="minorEastAsia"/>
            <w:vertAlign w:val="subscript"/>
          </w:rPr>
          <w:t>C</w:t>
        </w:r>
        <w:r w:rsidR="00353067">
          <w:rPr>
            <w:rFonts w:eastAsiaTheme="minorEastAsia"/>
          </w:rPr>
          <w:t xml:space="preserve"> and synchrony. These patterns were not strongly influenced by the productivity regime in the model (Figure 2). </w:t>
        </w:r>
        <w:commentRangeStart w:id="32"/>
        <w:r w:rsidR="00353067">
          <w:rPr>
            <w:rFonts w:eastAsiaTheme="minorEastAsia"/>
          </w:rPr>
          <w:t xml:space="preserve">We use </w:t>
        </w:r>
        <m:oMath>
          <m:r>
            <w:rPr>
              <w:rFonts w:ascii="Cambria Math" w:hAnsi="Cambria Math"/>
            </w:rPr>
            <m:t>σ</m:t>
          </m:r>
        </m:oMath>
        <w:r w:rsidR="00353067">
          <w:rPr>
            <w:rFonts w:eastAsiaTheme="minorEastAsia"/>
          </w:rPr>
          <w:t>as a measure of CV</w:t>
        </w:r>
        <w:r w:rsidR="00353067" w:rsidRPr="006444C1">
          <w:rPr>
            <w:rFonts w:eastAsiaTheme="minorEastAsia"/>
            <w:vertAlign w:val="subscript"/>
          </w:rPr>
          <w:t>C</w:t>
        </w:r>
        <w:r w:rsidR="00353067">
          <w:rPr>
            <w:rFonts w:eastAsiaTheme="minorEastAsia"/>
          </w:rPr>
          <w:t xml:space="preserve"> and </w:t>
        </w:r>
        <m:oMath>
          <m:r>
            <w:rPr>
              <w:rFonts w:ascii="Cambria Math" w:hAnsi="Cambria Math"/>
            </w:rPr>
            <m:t xml:space="preserve">ρ </m:t>
          </m:r>
        </m:oMath>
        <w:r w:rsidR="00353067">
          <w:rPr>
            <w:rFonts w:eastAsiaTheme="minorEastAsia"/>
          </w:rPr>
          <w:t>as a measure of synchrony in subsequent results.</w:t>
        </w:r>
        <w:commentRangeEnd w:id="32"/>
      </w:ins>
    </w:p>
    <w:p w14:paraId="655310C4" w14:textId="743742D1" w:rsidR="0093252F" w:rsidDel="00353067" w:rsidRDefault="00353067" w:rsidP="00A91A4F">
      <w:pPr>
        <w:rPr>
          <w:del w:id="33" w:author="DFO-MPO" w:date="2018-09-11T10:57:00Z"/>
          <w:rFonts w:eastAsiaTheme="minorEastAsia"/>
        </w:rPr>
      </w:pPr>
      <w:ins w:id="34" w:author="DFO-MPO" w:date="2018-09-11T10:57:00Z">
        <w:r>
          <w:rPr>
            <w:rStyle w:val="CommentReference"/>
          </w:rPr>
          <w:lastRenderedPageBreak/>
          <w:commentReference w:id="32"/>
        </w:r>
      </w:ins>
      <w:del w:id="35" w:author="DFO-MPO" w:date="2018-09-11T10:57:00Z">
        <w:r w:rsidR="00A43A81" w:rsidDel="00353067">
          <w:rPr>
            <w:rFonts w:eastAsiaTheme="minorEastAsia"/>
          </w:rPr>
          <w:delText>These patterns were not strongly influenced by the productivity regime in the model (Figure 2)</w:delText>
        </w:r>
        <w:r w:rsidR="0093252F" w:rsidDel="00353067">
          <w:rPr>
            <w:rFonts w:eastAsiaTheme="minorEastAsia"/>
          </w:rPr>
          <w:delText>.</w:delText>
        </w:r>
      </w:del>
    </w:p>
    <w:p w14:paraId="245C62D7" w14:textId="5F04B15B" w:rsidR="005B527F" w:rsidRDefault="00511A34">
      <w:pPr>
        <w:jc w:val="center"/>
        <w:rPr>
          <w:rFonts w:eastAsiaTheme="minorEastAsia"/>
        </w:rPr>
        <w:pPrChange w:id="36" w:author="DFO-MPO" w:date="2018-09-11T10:57:00Z">
          <w:pPr/>
        </w:pPrChange>
      </w:pPr>
      <w:r>
        <w:rPr>
          <w:rFonts w:eastAsiaTheme="minorEastAsia"/>
          <w:noProof/>
          <w:lang w:eastAsia="en-CA"/>
        </w:rPr>
        <w:drawing>
          <wp:inline distT="0" distB="0" distL="0" distR="0" wp14:anchorId="4986B27E" wp14:editId="5B3E90F6">
            <wp:extent cx="3218899" cy="2786962"/>
            <wp:effectExtent l="0" t="0" r="635" b="0"/>
            <wp:docPr id="8" name="Picture 8" descr="Macintosh HD:Users:cam:github:salmon-sim:outputs:summaryFigs:synchTrials:sync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cam:github:salmon-sim:outputs:summaryFigs:synchTrials:synchT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79" cy="2787291"/>
                    </a:xfrm>
                    <a:prstGeom prst="rect">
                      <a:avLst/>
                    </a:prstGeom>
                    <a:noFill/>
                    <a:ln>
                      <a:noFill/>
                    </a:ln>
                  </pic:spPr>
                </pic:pic>
              </a:graphicData>
            </a:graphic>
          </wp:inline>
        </w:drawing>
      </w:r>
    </w:p>
    <w:p w14:paraId="1394469D" w14:textId="34618FB5" w:rsidR="0093252F" w:rsidRDefault="0093252F" w:rsidP="00A91A4F">
      <w:pPr>
        <w:rPr>
          <w:rFonts w:eastAsiaTheme="minorEastAsia"/>
        </w:rPr>
      </w:pPr>
      <w:proofErr w:type="gramStart"/>
      <w:r>
        <w:rPr>
          <w:rFonts w:eastAsiaTheme="minorEastAsia"/>
        </w:rPr>
        <w:t>Figure 2.</w:t>
      </w:r>
      <w:proofErr w:type="gramEnd"/>
      <w:r>
        <w:rPr>
          <w:rFonts w:eastAsiaTheme="minorEastAsia"/>
        </w:rPr>
        <w:t xml:space="preserve"> Changes in component variability </w:t>
      </w:r>
      <w:r w:rsidR="00511A34">
        <w:rPr>
          <w:rFonts w:eastAsiaTheme="minorEastAsia"/>
        </w:rPr>
        <w:t xml:space="preserve">and synchrony as a function of </w:t>
      </w:r>
      <m:oMath>
        <m:r>
          <w:rPr>
            <w:rFonts w:ascii="Cambria Math" w:hAnsi="Cambria Math"/>
          </w:rPr>
          <m:t>σ</m:t>
        </m:r>
      </m:oMath>
      <w:r w:rsidR="00511A34">
        <w:t xml:space="preserve"> </w:t>
      </w:r>
      <w:proofErr w:type="gramStart"/>
      <w:r w:rsidR="00511A34">
        <w:t xml:space="preserve">and </w:t>
      </w:r>
      <w:proofErr w:type="gramEnd"/>
      <m:oMath>
        <m:r>
          <w:rPr>
            <w:rFonts w:ascii="Cambria Math" w:hAnsi="Cambria Math"/>
          </w:rPr>
          <m:t>ρ</m:t>
        </m:r>
      </m:oMath>
      <w:r w:rsidR="00511A34">
        <w:rPr>
          <w:rFonts w:eastAsiaTheme="minorEastAsia"/>
        </w:rPr>
        <w:t>, respectively. Trends in the observed stock-recruitment dataset are shown in black, the dashed line represents the beginning of the simulation period, and colored lines represent different CV</w:t>
      </w:r>
      <w:r w:rsidR="00511A34">
        <w:rPr>
          <w:rFonts w:eastAsiaTheme="minorEastAsia"/>
          <w:vertAlign w:val="subscript"/>
        </w:rPr>
        <w:t>C</w:t>
      </w:r>
      <w:r w:rsidR="00511A34">
        <w:rPr>
          <w:rFonts w:eastAsiaTheme="minorEastAsia"/>
        </w:rPr>
        <w:t xml:space="preserve"> and synchrony operating models. Lines represent medians across 250 trials. </w:t>
      </w:r>
    </w:p>
    <w:p w14:paraId="79F55D56" w14:textId="15DB73F8" w:rsidR="00063326" w:rsidRDefault="00063326" w:rsidP="00B566E0">
      <w:pPr>
        <w:rPr>
          <w:rFonts w:eastAsiaTheme="minorEastAsia"/>
        </w:rPr>
      </w:pPr>
      <w:r>
        <w:rPr>
          <w:rFonts w:eastAsiaTheme="minorEastAsia"/>
        </w:rPr>
        <w:tab/>
      </w:r>
      <w:r w:rsidR="00B566E0">
        <w:rPr>
          <w:rFonts w:eastAsiaTheme="minorEastAsia"/>
        </w:rPr>
        <w:t>As CV</w:t>
      </w:r>
      <w:r w:rsidR="00B566E0">
        <w:rPr>
          <w:rFonts w:eastAsiaTheme="minorEastAsia"/>
          <w:vertAlign w:val="subscript"/>
        </w:rPr>
        <w:t>C</w:t>
      </w:r>
      <w:r w:rsidR="00B566E0">
        <w:rPr>
          <w:rFonts w:eastAsiaTheme="minorEastAsia"/>
        </w:rPr>
        <w:t xml:space="preserve"> increased under a moderate synchrony scenario, the variance in recruitment increased, but the median remained stable, and the proportion of CUs above their lower benchmark decreased (Fig. 3a</w:t>
      </w:r>
      <w:del w:id="37" w:author="DFO-MPO" w:date="2018-09-17T08:36:00Z">
        <w:r w:rsidR="00B566E0" w:rsidDel="00B60E00">
          <w:rPr>
            <w:rFonts w:eastAsiaTheme="minorEastAsia"/>
          </w:rPr>
          <w:delText xml:space="preserve"> and 3</w:delText>
        </w:r>
      </w:del>
      <w:proofErr w:type="gramStart"/>
      <w:ins w:id="38" w:author="DFO-MPO" w:date="2018-09-17T08:36:00Z">
        <w:r w:rsidR="00B60E00">
          <w:rPr>
            <w:rFonts w:eastAsiaTheme="minorEastAsia"/>
          </w:rPr>
          <w:t>,</w:t>
        </w:r>
      </w:ins>
      <w:r w:rsidR="00B566E0">
        <w:rPr>
          <w:rFonts w:eastAsiaTheme="minorEastAsia"/>
        </w:rPr>
        <w:t>b</w:t>
      </w:r>
      <w:proofErr w:type="gramEnd"/>
      <w:r w:rsidR="00B566E0">
        <w:rPr>
          <w:rFonts w:eastAsiaTheme="minorEastAsia"/>
        </w:rPr>
        <w:t>, green dots). As synchrony increased under a moderate CV</w:t>
      </w:r>
      <w:r w:rsidR="00B566E0">
        <w:rPr>
          <w:rFonts w:eastAsiaTheme="minorEastAsia"/>
          <w:vertAlign w:val="subscript"/>
        </w:rPr>
        <w:t>C</w:t>
      </w:r>
      <w:r w:rsidR="00B566E0">
        <w:rPr>
          <w:rFonts w:eastAsiaTheme="minorEastAsia"/>
        </w:rPr>
        <w:t xml:space="preserve"> scenario, the opposite pattern emerged: median recruit abundance decreased (and its variance increased), while the median proportion of CUs above their lower benchmark remained stable (Fig. 3a</w:t>
      </w:r>
      <w:proofErr w:type="gramStart"/>
      <w:ins w:id="39" w:author="DFO-MPO" w:date="2018-09-17T08:36:00Z">
        <w:r w:rsidR="00B60E00">
          <w:rPr>
            <w:rFonts w:eastAsiaTheme="minorEastAsia"/>
          </w:rPr>
          <w:t>,b</w:t>
        </w:r>
      </w:ins>
      <w:proofErr w:type="gramEnd"/>
      <w:del w:id="40" w:author="DFO-MPO" w:date="2018-09-17T08:36:00Z">
        <w:r w:rsidR="00B566E0" w:rsidDel="00B60E00">
          <w:rPr>
            <w:rFonts w:eastAsiaTheme="minorEastAsia"/>
          </w:rPr>
          <w:delText xml:space="preserve"> and 3b</w:delText>
        </w:r>
      </w:del>
      <w:r w:rsidR="00B566E0">
        <w:rPr>
          <w:rFonts w:eastAsiaTheme="minorEastAsia"/>
        </w:rPr>
        <w:t xml:space="preserve">, middle grouping). Interactions between </w:t>
      </w:r>
      <w:r>
        <w:rPr>
          <w:rFonts w:eastAsiaTheme="minorEastAsia"/>
        </w:rPr>
        <w:t>CV</w:t>
      </w:r>
      <w:r>
        <w:rPr>
          <w:rFonts w:eastAsiaTheme="minorEastAsia"/>
          <w:vertAlign w:val="subscript"/>
        </w:rPr>
        <w:t>C</w:t>
      </w:r>
      <w:r>
        <w:rPr>
          <w:rFonts w:eastAsiaTheme="minorEastAsia"/>
        </w:rPr>
        <w:t xml:space="preserve"> and </w:t>
      </w:r>
      <w:r w:rsidR="00774187">
        <w:rPr>
          <w:rFonts w:eastAsiaTheme="minorEastAsia"/>
        </w:rPr>
        <w:t>synchrony</w:t>
      </w:r>
      <w:r w:rsidR="00B566E0">
        <w:rPr>
          <w:rFonts w:eastAsiaTheme="minorEastAsia"/>
        </w:rPr>
        <w:t xml:space="preserve"> also</w:t>
      </w:r>
      <w:r w:rsidR="00774187">
        <w:rPr>
          <w:rFonts w:eastAsiaTheme="minorEastAsia"/>
        </w:rPr>
        <w:t xml:space="preserve"> </w:t>
      </w:r>
      <w:r w:rsidR="00B566E0">
        <w:rPr>
          <w:rFonts w:eastAsiaTheme="minorEastAsia"/>
        </w:rPr>
        <w:t>influenced</w:t>
      </w:r>
      <w:r w:rsidR="00712E03">
        <w:rPr>
          <w:rFonts w:eastAsiaTheme="minorEastAsia"/>
        </w:rPr>
        <w:t xml:space="preserve"> </w:t>
      </w:r>
      <w:r w:rsidR="00B566E0">
        <w:rPr>
          <w:rFonts w:eastAsiaTheme="minorEastAsia"/>
        </w:rPr>
        <w:t xml:space="preserve">certain </w:t>
      </w:r>
      <w:r w:rsidR="00774187">
        <w:rPr>
          <w:rFonts w:eastAsiaTheme="minorEastAsia"/>
        </w:rPr>
        <w:t>performance metrics</w:t>
      </w:r>
      <w:r w:rsidR="00B566E0">
        <w:rPr>
          <w:rFonts w:eastAsiaTheme="minorEastAsia"/>
        </w:rPr>
        <w:t xml:space="preserve"> unexpectedly</w:t>
      </w:r>
      <w:r w:rsidR="00774187">
        <w:rPr>
          <w:rFonts w:eastAsiaTheme="minorEastAsia"/>
        </w:rPr>
        <w:t xml:space="preserve">. </w:t>
      </w:r>
      <w:commentRangeStart w:id="41"/>
      <w:r w:rsidR="00774187">
        <w:rPr>
          <w:rFonts w:eastAsiaTheme="minorEastAsia"/>
        </w:rPr>
        <w:t xml:space="preserve">For example, </w:t>
      </w:r>
      <w:r w:rsidR="00F8390D">
        <w:rPr>
          <w:rFonts w:eastAsiaTheme="minorEastAsia"/>
        </w:rPr>
        <w:t>greater</w:t>
      </w:r>
      <w:r w:rsidR="00774187">
        <w:rPr>
          <w:rFonts w:eastAsiaTheme="minorEastAsia"/>
        </w:rPr>
        <w:t xml:space="preserve"> CV</w:t>
      </w:r>
      <w:r w:rsidR="00774187">
        <w:rPr>
          <w:rFonts w:eastAsiaTheme="minorEastAsia"/>
          <w:vertAlign w:val="subscript"/>
        </w:rPr>
        <w:t>C</w:t>
      </w:r>
      <w:r w:rsidR="00774187">
        <w:rPr>
          <w:rFonts w:eastAsiaTheme="minorEastAsia"/>
        </w:rPr>
        <w:t xml:space="preserve"> increased median </w:t>
      </w:r>
      <w:r w:rsidR="00712E03">
        <w:rPr>
          <w:rFonts w:eastAsiaTheme="minorEastAsia"/>
        </w:rPr>
        <w:t>recruit</w:t>
      </w:r>
      <w:r w:rsidR="00283AFA">
        <w:rPr>
          <w:rFonts w:eastAsiaTheme="minorEastAsia"/>
        </w:rPr>
        <w:t xml:space="preserve"> abundance</w:t>
      </w:r>
      <w:r w:rsidR="00774187">
        <w:rPr>
          <w:rFonts w:eastAsiaTheme="minorEastAsia"/>
        </w:rPr>
        <w:t xml:space="preserve"> as long as synchrony remained low</w:t>
      </w:r>
      <w:r w:rsidR="00871917">
        <w:rPr>
          <w:rFonts w:eastAsiaTheme="minorEastAsia"/>
        </w:rPr>
        <w:t xml:space="preserve"> (purple points Figure 3a)</w:t>
      </w:r>
      <w:r w:rsidR="00774187">
        <w:rPr>
          <w:rFonts w:eastAsiaTheme="minorEastAsia"/>
        </w:rPr>
        <w:t>; however as synchrony increased</w:t>
      </w:r>
      <w:r w:rsidR="00283AFA">
        <w:rPr>
          <w:rFonts w:eastAsiaTheme="minorEastAsia"/>
        </w:rPr>
        <w:t>,</w:t>
      </w:r>
      <w:r w:rsidR="00871917">
        <w:rPr>
          <w:rFonts w:eastAsiaTheme="minorEastAsia"/>
        </w:rPr>
        <w:t xml:space="preserve"> this pattern disappeared </w:t>
      </w:r>
      <w:r w:rsidR="00774187">
        <w:rPr>
          <w:rFonts w:eastAsiaTheme="minorEastAsia"/>
        </w:rPr>
        <w:t>(</w:t>
      </w:r>
      <w:r w:rsidR="00871917">
        <w:rPr>
          <w:rFonts w:eastAsiaTheme="minorEastAsia"/>
        </w:rPr>
        <w:t xml:space="preserve">yellow points </w:t>
      </w:r>
      <w:r w:rsidR="00774187">
        <w:rPr>
          <w:rFonts w:eastAsiaTheme="minorEastAsia"/>
        </w:rPr>
        <w:t>Figure 3</w:t>
      </w:r>
      <w:r w:rsidR="00871917">
        <w:rPr>
          <w:rFonts w:eastAsiaTheme="minorEastAsia"/>
        </w:rPr>
        <w:t>a</w:t>
      </w:r>
      <w:r w:rsidR="00774187">
        <w:rPr>
          <w:rFonts w:eastAsiaTheme="minorEastAsia"/>
        </w:rPr>
        <w:t xml:space="preserve">). </w:t>
      </w:r>
      <w:commentRangeEnd w:id="41"/>
      <w:r w:rsidR="002A7AB5">
        <w:rPr>
          <w:rStyle w:val="CommentReference"/>
        </w:rPr>
        <w:commentReference w:id="41"/>
      </w:r>
      <w:ins w:id="42" w:author="DFO-MPO" w:date="2018-09-17T08:29:00Z">
        <w:r w:rsidR="00B566E0" w:rsidDel="00B566E0">
          <w:rPr>
            <w:rFonts w:eastAsiaTheme="minorEastAsia"/>
          </w:rPr>
          <w:t xml:space="preserve"> </w:t>
        </w:r>
      </w:ins>
      <w:del w:id="43" w:author="DFO-MPO" w:date="2018-09-17T08:29:00Z">
        <w:r w:rsidR="00774187" w:rsidDel="00B566E0">
          <w:rPr>
            <w:rFonts w:eastAsiaTheme="minorEastAsia"/>
          </w:rPr>
          <w:delText>Conversely, higher levels of CV</w:delText>
        </w:r>
        <w:r w:rsidR="00774187" w:rsidDel="00B566E0">
          <w:rPr>
            <w:rFonts w:eastAsiaTheme="minorEastAsia"/>
            <w:vertAlign w:val="subscript"/>
          </w:rPr>
          <w:delText xml:space="preserve">C </w:delText>
        </w:r>
        <w:r w:rsidR="00774187" w:rsidDel="00B566E0">
          <w:rPr>
            <w:rFonts w:eastAsiaTheme="minorEastAsia"/>
          </w:rPr>
          <w:delText>were associated with a smaller proportion of CUs being above their lower biological benchmark (S</w:delText>
        </w:r>
        <w:r w:rsidR="00774187" w:rsidDel="00B566E0">
          <w:rPr>
            <w:rFonts w:eastAsiaTheme="minorEastAsia"/>
            <w:vertAlign w:val="subscript"/>
          </w:rPr>
          <w:delText>gen</w:delText>
        </w:r>
        <w:r w:rsidR="00F8390D" w:rsidDel="00B566E0">
          <w:rPr>
            <w:rFonts w:eastAsiaTheme="minorEastAsia"/>
          </w:rPr>
          <w:delText xml:space="preserve">) and </w:delText>
        </w:r>
        <w:r w:rsidR="00774187" w:rsidDel="00B566E0">
          <w:rPr>
            <w:rFonts w:eastAsiaTheme="minorEastAsia"/>
          </w:rPr>
          <w:delText>increasing synchrony only increased variability among trials</w:delText>
        </w:r>
        <w:r w:rsidR="00871917" w:rsidDel="00B566E0">
          <w:rPr>
            <w:rFonts w:eastAsiaTheme="minorEastAsia"/>
          </w:rPr>
          <w:delText xml:space="preserve"> (Figure 3b). A similar, albeit weaker, relationship occurred in the proportion of CUs above their upper biological </w:delText>
        </w:r>
        <w:r w:rsidR="00774187" w:rsidDel="00B566E0">
          <w:rPr>
            <w:rFonts w:eastAsiaTheme="minorEastAsia"/>
          </w:rPr>
          <w:delText>benchmark (S</w:delText>
        </w:r>
        <w:r w:rsidR="00774187" w:rsidDel="00B566E0">
          <w:rPr>
            <w:rFonts w:eastAsiaTheme="minorEastAsia"/>
            <w:vertAlign w:val="subscript"/>
          </w:rPr>
          <w:delText>MSY</w:delText>
        </w:r>
        <w:r w:rsidR="00871917" w:rsidDel="00B566E0">
          <w:rPr>
            <w:rFonts w:eastAsiaTheme="minorEastAsia"/>
          </w:rPr>
          <w:delText>; Figure 3c</w:delText>
        </w:r>
        <w:r w:rsidR="00774187" w:rsidDel="00B566E0">
          <w:rPr>
            <w:rFonts w:eastAsiaTheme="minorEastAsia"/>
          </w:rPr>
          <w:delText>)</w:delText>
        </w:r>
        <w:r w:rsidR="00871917" w:rsidDel="00B566E0">
          <w:rPr>
            <w:rFonts w:eastAsiaTheme="minorEastAsia"/>
          </w:rPr>
          <w:delText>,</w:delText>
        </w:r>
        <w:r w:rsidR="00F8390D" w:rsidDel="00B566E0">
          <w:rPr>
            <w:rFonts w:eastAsiaTheme="minorEastAsia"/>
          </w:rPr>
          <w:delText xml:space="preserve"> </w:delText>
        </w:r>
        <w:commentRangeStart w:id="44"/>
        <w:r w:rsidR="00F8390D" w:rsidDel="00B566E0">
          <w:rPr>
            <w:rFonts w:eastAsiaTheme="minorEastAsia"/>
          </w:rPr>
          <w:delText>while</w:delText>
        </w:r>
        <w:r w:rsidR="00871917" w:rsidDel="00B566E0">
          <w:rPr>
            <w:rFonts w:eastAsiaTheme="minorEastAsia"/>
          </w:rPr>
          <w:delText xml:space="preserve"> the </w:delText>
        </w:r>
        <w:r w:rsidR="00774187" w:rsidDel="00B566E0">
          <w:rPr>
            <w:rFonts w:eastAsiaTheme="minorEastAsia"/>
          </w:rPr>
          <w:delText>proportion of CUs that were ext</w:delText>
        </w:r>
        <w:r w:rsidR="00712E03" w:rsidDel="00B566E0">
          <w:rPr>
            <w:rFonts w:eastAsiaTheme="minorEastAsia"/>
          </w:rPr>
          <w:delText xml:space="preserve">ant </w:delText>
        </w:r>
        <w:r w:rsidR="00871917" w:rsidDel="00B566E0">
          <w:rPr>
            <w:rFonts w:eastAsiaTheme="minorEastAsia"/>
          </w:rPr>
          <w:delText>at the end of the simulation was</w:delText>
        </w:r>
        <w:r w:rsidR="00F8390D" w:rsidDel="00B566E0">
          <w:rPr>
            <w:rFonts w:eastAsiaTheme="minorEastAsia"/>
          </w:rPr>
          <w:delText xml:space="preserve"> largely</w:delText>
        </w:r>
        <w:r w:rsidR="00871917" w:rsidDel="00B566E0">
          <w:rPr>
            <w:rFonts w:eastAsiaTheme="minorEastAsia"/>
          </w:rPr>
          <w:delText xml:space="preserve"> independent of</w:delText>
        </w:r>
        <w:r w:rsidR="00F8390D" w:rsidDel="00B566E0">
          <w:rPr>
            <w:rFonts w:eastAsiaTheme="minorEastAsia"/>
          </w:rPr>
          <w:delText xml:space="preserve"> component</w:delText>
        </w:r>
        <w:r w:rsidR="00871917" w:rsidDel="00B566E0">
          <w:rPr>
            <w:rFonts w:eastAsiaTheme="minorEastAsia"/>
          </w:rPr>
          <w:delText xml:space="preserve"> variability and synchrony (Figure 3d)</w:delText>
        </w:r>
        <w:r w:rsidR="00712E03" w:rsidDel="00B566E0">
          <w:rPr>
            <w:rFonts w:eastAsiaTheme="minorEastAsia"/>
          </w:rPr>
          <w:delText>.</w:delText>
        </w:r>
        <w:commentRangeEnd w:id="44"/>
        <w:r w:rsidR="00F8390D" w:rsidDel="00B566E0">
          <w:rPr>
            <w:rStyle w:val="CommentReference"/>
          </w:rPr>
          <w:commentReference w:id="44"/>
        </w:r>
      </w:del>
    </w:p>
    <w:p w14:paraId="7C41AD17" w14:textId="70EBF4ED" w:rsidR="004709A6" w:rsidRPr="00F8390D" w:rsidRDefault="003B24CC" w:rsidP="00B566E0">
      <w:pPr>
        <w:ind w:firstLine="720"/>
        <w:rPr>
          <w:rFonts w:eastAsiaTheme="minorEastAsia"/>
        </w:rPr>
      </w:pPr>
      <w:r>
        <w:rPr>
          <w:rFonts w:eastAsiaTheme="minorEastAsia"/>
        </w:rPr>
        <w:t>T</w:t>
      </w:r>
      <w:r w:rsidR="002A7AB5">
        <w:rPr>
          <w:rFonts w:eastAsiaTheme="minorEastAsia"/>
        </w:rPr>
        <w:t>he negative effects of high CV</w:t>
      </w:r>
      <w:r w:rsidR="002A7AB5">
        <w:rPr>
          <w:rFonts w:eastAsiaTheme="minorEastAsia"/>
          <w:vertAlign w:val="subscript"/>
        </w:rPr>
        <w:t>C</w:t>
      </w:r>
      <w:r w:rsidR="002A7AB5">
        <w:rPr>
          <w:rFonts w:eastAsiaTheme="minorEastAsia"/>
        </w:rPr>
        <w:t xml:space="preserve"> and synchrony on conservation-based PMs were notably stronger when the model included </w:t>
      </w:r>
      <w:r>
        <w:rPr>
          <w:rFonts w:eastAsiaTheme="minorEastAsia"/>
        </w:rPr>
        <w:t xml:space="preserve">skewed process variance, representing intermittent </w:t>
      </w:r>
      <w:r w:rsidR="00B32293">
        <w:rPr>
          <w:rFonts w:eastAsiaTheme="minorEastAsia"/>
        </w:rPr>
        <w:t>recruitment failures</w:t>
      </w:r>
      <w:r w:rsidR="002A7AB5">
        <w:rPr>
          <w:rFonts w:eastAsiaTheme="minorEastAsia"/>
        </w:rPr>
        <w:t>. For example, when CV</w:t>
      </w:r>
      <w:r w:rsidR="002A7AB5">
        <w:rPr>
          <w:rFonts w:eastAsiaTheme="minorEastAsia"/>
          <w:vertAlign w:val="subscript"/>
        </w:rPr>
        <w:t>C</w:t>
      </w:r>
      <w:r w:rsidR="002A7AB5">
        <w:rPr>
          <w:rFonts w:eastAsiaTheme="minorEastAsia"/>
        </w:rPr>
        <w:t xml:space="preserve"> and synchrony were increased simultaneously </w:t>
      </w:r>
      <w:r w:rsidR="00F8390D">
        <w:rPr>
          <w:rFonts w:eastAsiaTheme="minorEastAsia"/>
        </w:rPr>
        <w:t xml:space="preserve">in the skewed scenario, </w:t>
      </w:r>
      <w:r w:rsidR="002A7AB5">
        <w:rPr>
          <w:rFonts w:eastAsiaTheme="minorEastAsia"/>
        </w:rPr>
        <w:t xml:space="preserve">median aggregate recruit abundance declined from approximately </w:t>
      </w:r>
      <w:r w:rsidR="00B32293">
        <w:rPr>
          <w:rFonts w:eastAsiaTheme="minorEastAsia"/>
        </w:rPr>
        <w:t>eight</w:t>
      </w:r>
      <w:r w:rsidR="002A7AB5">
        <w:rPr>
          <w:rFonts w:eastAsiaTheme="minorEastAsia"/>
        </w:rPr>
        <w:t xml:space="preserve"> mi</w:t>
      </w:r>
      <w:r w:rsidR="00B32293">
        <w:rPr>
          <w:rFonts w:eastAsiaTheme="minorEastAsia"/>
        </w:rPr>
        <w:t>llion individuals to five million</w:t>
      </w:r>
      <w:r w:rsidR="002A7AB5">
        <w:rPr>
          <w:rFonts w:eastAsiaTheme="minorEastAsia"/>
        </w:rPr>
        <w:t xml:space="preserve">, while the </w:t>
      </w:r>
      <w:r w:rsidR="00B32293">
        <w:rPr>
          <w:rFonts w:eastAsiaTheme="minorEastAsia"/>
        </w:rPr>
        <w:t>median</w:t>
      </w:r>
      <w:r w:rsidR="002A7AB5">
        <w:rPr>
          <w:rFonts w:eastAsiaTheme="minorEastAsia"/>
        </w:rPr>
        <w:t xml:space="preserve"> </w:t>
      </w:r>
      <w:r w:rsidR="00B32293">
        <w:rPr>
          <w:rFonts w:eastAsiaTheme="minorEastAsia"/>
        </w:rPr>
        <w:t>proportion</w:t>
      </w:r>
      <w:r w:rsidR="002A7AB5">
        <w:rPr>
          <w:rFonts w:eastAsiaTheme="minorEastAsia"/>
        </w:rPr>
        <w:t xml:space="preserve"> of CUs above their lower </w:t>
      </w:r>
      <w:r w:rsidR="003C1C7D">
        <w:rPr>
          <w:rFonts w:eastAsiaTheme="minorEastAsia"/>
        </w:rPr>
        <w:t xml:space="preserve">and upper </w:t>
      </w:r>
      <w:r w:rsidR="002A7AB5">
        <w:rPr>
          <w:rFonts w:eastAsiaTheme="minorEastAsia"/>
        </w:rPr>
        <w:t>benchmark</w:t>
      </w:r>
      <w:r w:rsidR="003C1C7D">
        <w:rPr>
          <w:rFonts w:eastAsiaTheme="minorEastAsia"/>
        </w:rPr>
        <w:t>s</w:t>
      </w:r>
      <w:r w:rsidR="002A7AB5">
        <w:rPr>
          <w:rFonts w:eastAsiaTheme="minorEastAsia"/>
        </w:rPr>
        <w:t xml:space="preserve"> </w:t>
      </w:r>
      <w:r w:rsidR="00B32293">
        <w:rPr>
          <w:rFonts w:eastAsiaTheme="minorEastAsia"/>
        </w:rPr>
        <w:t xml:space="preserve">declined by more than 10% </w:t>
      </w:r>
      <w:r w:rsidR="00F8390D">
        <w:rPr>
          <w:rFonts w:eastAsiaTheme="minorEastAsia"/>
        </w:rPr>
        <w:t>(Figure</w:t>
      </w:r>
      <w:r w:rsidR="003C1C7D">
        <w:rPr>
          <w:rFonts w:eastAsiaTheme="minorEastAsia"/>
        </w:rPr>
        <w:t xml:space="preserve"> 3e</w:t>
      </w:r>
      <w:proofErr w:type="gramStart"/>
      <w:r w:rsidR="003C1C7D">
        <w:rPr>
          <w:rFonts w:eastAsiaTheme="minorEastAsia"/>
        </w:rPr>
        <w:t>,f,g</w:t>
      </w:r>
      <w:proofErr w:type="gramEnd"/>
      <w:r w:rsidR="003C1C7D">
        <w:rPr>
          <w:rFonts w:eastAsiaTheme="minorEastAsia"/>
        </w:rPr>
        <w:t>).</w:t>
      </w:r>
      <w:r>
        <w:rPr>
          <w:rFonts w:eastAsiaTheme="minorEastAsia"/>
        </w:rPr>
        <w:t xml:space="preserve"> The effects of </w:t>
      </w:r>
      <w:r w:rsidR="00F8390D">
        <w:rPr>
          <w:rFonts w:eastAsiaTheme="minorEastAsia"/>
        </w:rPr>
        <w:t>greater</w:t>
      </w:r>
      <w:r>
        <w:rPr>
          <w:rFonts w:eastAsiaTheme="minorEastAsia"/>
        </w:rPr>
        <w:t xml:space="preserve"> synchrony were particularly magnified in the skew</w:t>
      </w:r>
      <w:r w:rsidR="00F8390D">
        <w:rPr>
          <w:rFonts w:eastAsiaTheme="minorEastAsia"/>
        </w:rPr>
        <w:t xml:space="preserve">ed </w:t>
      </w:r>
      <w:del w:id="45" w:author="DFO-MPO" w:date="2018-09-17T08:31:00Z">
        <w:r w:rsidR="00F8390D" w:rsidDel="00B60E00">
          <w:rPr>
            <w:rFonts w:eastAsiaTheme="minorEastAsia"/>
          </w:rPr>
          <w:delText>operating model</w:delText>
        </w:r>
      </w:del>
      <w:ins w:id="46" w:author="DFO-MPO" w:date="2018-09-17T08:31:00Z">
        <w:r w:rsidR="00B60E00">
          <w:rPr>
            <w:rFonts w:eastAsiaTheme="minorEastAsia"/>
          </w:rPr>
          <w:t>productivity scenario</w:t>
        </w:r>
      </w:ins>
      <w:r>
        <w:rPr>
          <w:rFonts w:eastAsiaTheme="minorEastAsia"/>
        </w:rPr>
        <w:t xml:space="preserve"> </w:t>
      </w:r>
      <w:del w:id="47" w:author="DFO-MPO" w:date="2018-09-17T08:31:00Z">
        <w:r w:rsidDel="00B60E00">
          <w:rPr>
            <w:rFonts w:eastAsiaTheme="minorEastAsia"/>
          </w:rPr>
          <w:delText xml:space="preserve">relative to the </w:delText>
        </w:r>
        <w:r w:rsidR="00F8390D" w:rsidDel="00B60E00">
          <w:rPr>
            <w:rFonts w:eastAsiaTheme="minorEastAsia"/>
          </w:rPr>
          <w:delText xml:space="preserve">reference productivity scenario </w:delText>
        </w:r>
      </w:del>
      <w:r w:rsidR="00F8390D">
        <w:rPr>
          <w:rFonts w:eastAsiaTheme="minorEastAsia"/>
        </w:rPr>
        <w:t>and led to fewer CUs being above their biological benchmarks even when CV</w:t>
      </w:r>
      <w:r w:rsidR="00F8390D">
        <w:rPr>
          <w:rFonts w:eastAsiaTheme="minorEastAsia"/>
          <w:vertAlign w:val="subscript"/>
        </w:rPr>
        <w:t>C</w:t>
      </w:r>
      <w:r w:rsidR="00F8390D">
        <w:rPr>
          <w:rFonts w:eastAsiaTheme="minorEastAsia"/>
        </w:rPr>
        <w:t xml:space="preserve"> was low (Figure 3f</w:t>
      </w:r>
      <w:proofErr w:type="gramStart"/>
      <w:r w:rsidR="00F8390D">
        <w:rPr>
          <w:rFonts w:eastAsiaTheme="minorEastAsia"/>
        </w:rPr>
        <w:t>,g</w:t>
      </w:r>
      <w:proofErr w:type="gramEnd"/>
      <w:r w:rsidR="00F8390D">
        <w:rPr>
          <w:rFonts w:eastAsiaTheme="minorEastAsia"/>
        </w:rPr>
        <w:t>)</w:t>
      </w:r>
    </w:p>
    <w:p w14:paraId="13805121" w14:textId="77777777" w:rsidR="00A43A81" w:rsidRPr="00712E03" w:rsidRDefault="00A43A81" w:rsidP="00A91A4F"/>
    <w:p w14:paraId="5B411BF9" w14:textId="20020EE4" w:rsidR="00A43A81" w:rsidRDefault="00B32293" w:rsidP="002A7AB5">
      <w:pPr>
        <w:rPr>
          <w:rFonts w:eastAsiaTheme="minorEastAsia"/>
        </w:rPr>
      </w:pPr>
      <w:commentRangeStart w:id="48"/>
      <w:r>
        <w:rPr>
          <w:rFonts w:eastAsiaTheme="minorEastAsia"/>
          <w:noProof/>
          <w:lang w:eastAsia="en-CA"/>
        </w:rPr>
        <w:lastRenderedPageBreak/>
        <w:drawing>
          <wp:inline distT="0" distB="0" distL="0" distR="0" wp14:anchorId="5CCB0C06" wp14:editId="47B258B6">
            <wp:extent cx="5932805" cy="4061460"/>
            <wp:effectExtent l="0" t="0" r="10795" b="2540"/>
            <wp:docPr id="11" name="Picture 11" descr="Macintosh HD:Users:cam:github:salmon-sim:outputs:summaryFigs:synchTrials:cons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cam:github:salmon-sim:outputs:summaryFigs:synchTrials:consGroupedPlots_3OM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48"/>
      <w:r>
        <w:rPr>
          <w:rStyle w:val="CommentReference"/>
        </w:rPr>
        <w:commentReference w:id="48"/>
      </w:r>
    </w:p>
    <w:p w14:paraId="4E8B9CE3" w14:textId="6E262346" w:rsidR="00A43A81" w:rsidRDefault="00871917" w:rsidP="00A43A81">
      <w:pPr>
        <w:rPr>
          <w:rFonts w:eastAsiaTheme="minorEastAsia"/>
        </w:rPr>
      </w:pPr>
      <w:proofErr w:type="gramStart"/>
      <w:r>
        <w:rPr>
          <w:rFonts w:eastAsiaTheme="minorEastAsia"/>
        </w:rPr>
        <w:t>Figure 3</w:t>
      </w:r>
      <w:r w:rsidR="00A43A81">
        <w:rPr>
          <w:rFonts w:eastAsiaTheme="minorEastAsia"/>
        </w:rPr>
        <w:t>.</w:t>
      </w:r>
      <w:proofErr w:type="gramEnd"/>
      <w:r w:rsidR="00A43A81">
        <w:rPr>
          <w:rFonts w:eastAsiaTheme="minorEastAsia"/>
        </w:rPr>
        <w:t xml:space="preserve"> </w:t>
      </w:r>
      <w:proofErr w:type="gramStart"/>
      <w:r w:rsidR="00A43A81">
        <w:rPr>
          <w:rFonts w:eastAsiaTheme="minorEastAsia"/>
        </w:rPr>
        <w:t>Effects of component variability and synchrony on conservation-based per</w:t>
      </w:r>
      <w:r>
        <w:rPr>
          <w:rFonts w:eastAsiaTheme="minorEastAsia"/>
        </w:rPr>
        <w:t>formance measures.</w:t>
      </w:r>
      <w:proofErr w:type="gramEnd"/>
      <w:r>
        <w:rPr>
          <w:rFonts w:eastAsiaTheme="minorEastAsia"/>
        </w:rPr>
        <w:t xml:space="preserve"> Points represent medians and whiskers 90% posterior interval among </w:t>
      </w:r>
      <w:commentRangeStart w:id="49"/>
      <w:r>
        <w:rPr>
          <w:rFonts w:eastAsiaTheme="minorEastAsia"/>
        </w:rPr>
        <w:t xml:space="preserve">250 </w:t>
      </w:r>
      <w:commentRangeEnd w:id="49"/>
      <w:r>
        <w:rPr>
          <w:rStyle w:val="CommentReference"/>
        </w:rPr>
        <w:commentReference w:id="49"/>
      </w:r>
      <w:r>
        <w:rPr>
          <w:rFonts w:eastAsiaTheme="minorEastAsia"/>
        </w:rPr>
        <w:t>simulation runs.</w:t>
      </w:r>
    </w:p>
    <w:p w14:paraId="7E015955" w14:textId="1E300DD1" w:rsidR="004709A6" w:rsidRPr="004709A6" w:rsidRDefault="004709A6" w:rsidP="00A43A81">
      <w:pPr>
        <w:rPr>
          <w:rFonts w:eastAsiaTheme="minorEastAsia"/>
        </w:rPr>
      </w:pPr>
    </w:p>
    <w:p w14:paraId="13B791C3" w14:textId="449E619D" w:rsidR="00B60E00" w:rsidRDefault="002A7AB5" w:rsidP="004709A6">
      <w:pPr>
        <w:ind w:firstLine="720"/>
        <w:rPr>
          <w:ins w:id="50" w:author="DFO-MPO" w:date="2018-09-17T08:32:00Z"/>
          <w:rFonts w:eastAsiaTheme="minorEastAsia"/>
        </w:rPr>
      </w:pPr>
      <w:r>
        <w:rPr>
          <w:rFonts w:eastAsiaTheme="minorEastAsia"/>
        </w:rPr>
        <w:t xml:space="preserve">The effects of greater component variability and synchrony </w:t>
      </w:r>
      <w:r w:rsidR="00B01A4C">
        <w:rPr>
          <w:rFonts w:eastAsiaTheme="minorEastAsia"/>
        </w:rPr>
        <w:t>also had</w:t>
      </w:r>
      <w:r>
        <w:rPr>
          <w:rFonts w:eastAsiaTheme="minorEastAsia"/>
        </w:rPr>
        <w:t xml:space="preserve"> </w:t>
      </w:r>
      <w:del w:id="51" w:author="DFO-MPO" w:date="2018-09-11T11:44:00Z">
        <w:r w:rsidDel="00EF79E0">
          <w:rPr>
            <w:rFonts w:eastAsiaTheme="minorEastAsia"/>
          </w:rPr>
          <w:delText xml:space="preserve">severe </w:delText>
        </w:r>
      </w:del>
      <w:ins w:id="52" w:author="DFO-MPO" w:date="2018-09-11T11:44:00Z">
        <w:r w:rsidR="00EF79E0">
          <w:rPr>
            <w:rFonts w:eastAsiaTheme="minorEastAsia"/>
          </w:rPr>
          <w:t xml:space="preserve">large </w:t>
        </w:r>
      </w:ins>
      <w:r w:rsidR="00B01A4C">
        <w:rPr>
          <w:rFonts w:eastAsiaTheme="minorEastAsia"/>
        </w:rPr>
        <w:t xml:space="preserve">effects </w:t>
      </w:r>
      <w:r>
        <w:rPr>
          <w:rFonts w:eastAsiaTheme="minorEastAsia"/>
        </w:rPr>
        <w:t>on</w:t>
      </w:r>
      <w:r w:rsidR="00B01A4C">
        <w:rPr>
          <w:rFonts w:eastAsiaTheme="minorEastAsia"/>
        </w:rPr>
        <w:t xml:space="preserve"> several</w:t>
      </w:r>
      <w:r>
        <w:rPr>
          <w:rFonts w:eastAsiaTheme="minorEastAsia"/>
        </w:rPr>
        <w:t xml:space="preserve"> catch-based PMs. </w:t>
      </w:r>
      <w:ins w:id="53" w:author="DFO-MPO" w:date="2018-09-17T08:32:00Z">
        <w:r w:rsidR="00B60E00">
          <w:rPr>
            <w:rFonts w:eastAsiaTheme="minorEastAsia"/>
          </w:rPr>
          <w:t>As CV</w:t>
        </w:r>
        <w:r w:rsidR="00B60E00">
          <w:rPr>
            <w:rFonts w:eastAsiaTheme="minorEastAsia"/>
            <w:vertAlign w:val="subscript"/>
          </w:rPr>
          <w:t>C</w:t>
        </w:r>
        <w:r w:rsidR="00B60E00">
          <w:rPr>
            <w:rFonts w:eastAsiaTheme="minorEastAsia"/>
          </w:rPr>
          <w:t xml:space="preserve"> increased under a moderate synchrony scenario, the variance in </w:t>
        </w:r>
      </w:ins>
      <w:ins w:id="54" w:author="DFO-MPO" w:date="2018-09-17T08:33:00Z">
        <w:r w:rsidR="00B60E00">
          <w:rPr>
            <w:rFonts w:eastAsiaTheme="minorEastAsia"/>
          </w:rPr>
          <w:t>median catches</w:t>
        </w:r>
      </w:ins>
      <w:ins w:id="55" w:author="DFO-MPO" w:date="2018-09-17T08:32:00Z">
        <w:r w:rsidR="00B60E00">
          <w:rPr>
            <w:rFonts w:eastAsiaTheme="minorEastAsia"/>
          </w:rPr>
          <w:t xml:space="preserve"> increased, but the median remained stable</w:t>
        </w:r>
      </w:ins>
      <w:ins w:id="56" w:author="DFO-MPO" w:date="2018-09-17T08:34:00Z">
        <w:r w:rsidR="00B60E00">
          <w:rPr>
            <w:rFonts w:eastAsiaTheme="minorEastAsia"/>
          </w:rPr>
          <w:t xml:space="preserve"> (Fig. 4a, green dots)</w:t>
        </w:r>
      </w:ins>
      <w:ins w:id="57" w:author="DFO-MPO" w:date="2018-09-17T08:33:00Z">
        <w:r w:rsidR="00B60E00">
          <w:rPr>
            <w:rFonts w:eastAsiaTheme="minorEastAsia"/>
          </w:rPr>
          <w:t>; however, median catch stability and the proportion of years the minimum catch threshold was met declined markedly (Fig</w:t>
        </w:r>
      </w:ins>
      <w:ins w:id="58" w:author="DFO-MPO" w:date="2018-09-17T08:34:00Z">
        <w:r w:rsidR="00B60E00">
          <w:rPr>
            <w:rFonts w:eastAsiaTheme="minorEastAsia"/>
          </w:rPr>
          <w:t>.</w:t>
        </w:r>
      </w:ins>
      <w:ins w:id="59" w:author="DFO-MPO" w:date="2018-09-17T08:33:00Z">
        <w:r w:rsidR="00B60E00">
          <w:rPr>
            <w:rFonts w:eastAsiaTheme="minorEastAsia"/>
          </w:rPr>
          <w:t xml:space="preserve"> 4b</w:t>
        </w:r>
        <w:proofErr w:type="gramStart"/>
        <w:r w:rsidR="00B60E00">
          <w:rPr>
            <w:rFonts w:eastAsiaTheme="minorEastAsia"/>
          </w:rPr>
          <w:t>,c</w:t>
        </w:r>
        <w:proofErr w:type="gramEnd"/>
        <w:r w:rsidR="00B60E00">
          <w:rPr>
            <w:rFonts w:eastAsiaTheme="minorEastAsia"/>
          </w:rPr>
          <w:t xml:space="preserve">). </w:t>
        </w:r>
      </w:ins>
      <w:ins w:id="60" w:author="DFO-MPO" w:date="2018-09-17T08:32:00Z">
        <w:r w:rsidR="00B60E00">
          <w:rPr>
            <w:rFonts w:eastAsiaTheme="minorEastAsia"/>
          </w:rPr>
          <w:t>As synchrony increased under a moderate CV</w:t>
        </w:r>
        <w:r w:rsidR="00B60E00">
          <w:rPr>
            <w:rFonts w:eastAsiaTheme="minorEastAsia"/>
            <w:vertAlign w:val="subscript"/>
          </w:rPr>
          <w:t>C</w:t>
        </w:r>
        <w:r w:rsidR="00B60E00">
          <w:rPr>
            <w:rFonts w:eastAsiaTheme="minorEastAsia"/>
          </w:rPr>
          <w:t xml:space="preserve"> scenario</w:t>
        </w:r>
      </w:ins>
      <w:ins w:id="61" w:author="DFO-MPO" w:date="2018-09-17T08:34:00Z">
        <w:r w:rsidR="00B60E00">
          <w:rPr>
            <w:rFonts w:eastAsiaTheme="minorEastAsia"/>
          </w:rPr>
          <w:t xml:space="preserve"> median catch abundance, catch stability and the proportion of the years threshold catches were met all declined</w:t>
        </w:r>
      </w:ins>
      <w:ins w:id="62" w:author="DFO-MPO" w:date="2018-09-17T08:32:00Z">
        <w:r w:rsidR="00B60E00">
          <w:rPr>
            <w:rFonts w:eastAsiaTheme="minorEastAsia"/>
          </w:rPr>
          <w:t xml:space="preserve"> (Fig. </w:t>
        </w:r>
      </w:ins>
      <w:ins w:id="63" w:author="DFO-MPO" w:date="2018-09-17T08:35:00Z">
        <w:r w:rsidR="00B60E00">
          <w:rPr>
            <w:rFonts w:eastAsiaTheme="minorEastAsia"/>
          </w:rPr>
          <w:t>4a,b,c,</w:t>
        </w:r>
      </w:ins>
      <w:ins w:id="64" w:author="DFO-MPO" w:date="2018-09-17T08:32:00Z">
        <w:r w:rsidR="00B60E00">
          <w:rPr>
            <w:rFonts w:eastAsiaTheme="minorEastAsia"/>
          </w:rPr>
          <w:t xml:space="preserve"> middle grouping).</w:t>
        </w:r>
      </w:ins>
    </w:p>
    <w:p w14:paraId="10001BF2" w14:textId="045FA921" w:rsidR="00F8390D" w:rsidRDefault="002A7AB5" w:rsidP="004709A6">
      <w:pPr>
        <w:ind w:firstLine="720"/>
        <w:rPr>
          <w:rFonts w:eastAsiaTheme="minorEastAsia"/>
        </w:rPr>
      </w:pPr>
      <w:r>
        <w:rPr>
          <w:rFonts w:eastAsiaTheme="minorEastAsia"/>
        </w:rPr>
        <w:t>Similarly to recruit abundance, median catches were positively correlated with component variability as long as synchrony remained low</w:t>
      </w:r>
      <w:r w:rsidR="003B24CC">
        <w:rPr>
          <w:rFonts w:eastAsiaTheme="minorEastAsia"/>
        </w:rPr>
        <w:t>, but this relationship weakened or reversed as synchrony increased</w:t>
      </w:r>
      <w:r>
        <w:rPr>
          <w:rFonts w:eastAsiaTheme="minorEastAsia"/>
        </w:rPr>
        <w:t xml:space="preserve"> (Figure 4a)</w:t>
      </w:r>
      <w:r w:rsidR="003B24CC">
        <w:rPr>
          <w:rFonts w:eastAsiaTheme="minorEastAsia"/>
        </w:rPr>
        <w:t>.</w:t>
      </w:r>
      <w:r>
        <w:rPr>
          <w:rFonts w:eastAsiaTheme="minorEastAsia"/>
        </w:rPr>
        <w:t xml:space="preserve"> </w:t>
      </w:r>
      <w:proofErr w:type="spellStart"/>
      <w:r w:rsidR="003B24CC">
        <w:rPr>
          <w:rFonts w:eastAsiaTheme="minorEastAsia"/>
        </w:rPr>
        <w:t>I</w:t>
      </w:r>
      <w:r>
        <w:rPr>
          <w:rFonts w:eastAsiaTheme="minorEastAsia"/>
        </w:rPr>
        <w:t>nterannual</w:t>
      </w:r>
      <w:proofErr w:type="spellEnd"/>
      <w:r>
        <w:rPr>
          <w:rFonts w:eastAsiaTheme="minorEastAsia"/>
        </w:rPr>
        <w:t xml:space="preserve"> catch stability</w:t>
      </w:r>
      <w:r w:rsidR="003B24CC">
        <w:rPr>
          <w:rFonts w:eastAsiaTheme="minorEastAsia"/>
        </w:rPr>
        <w:t xml:space="preserve"> (i.e. the inverse of median </w:t>
      </w:r>
      <w:proofErr w:type="spellStart"/>
      <w:r w:rsidR="003B24CC">
        <w:rPr>
          <w:rFonts w:eastAsiaTheme="minorEastAsia"/>
        </w:rPr>
        <w:t>interannual</w:t>
      </w:r>
      <w:proofErr w:type="spellEnd"/>
      <w:r w:rsidR="003B24CC">
        <w:rPr>
          <w:rFonts w:eastAsiaTheme="minorEastAsia"/>
        </w:rPr>
        <w:t xml:space="preserve"> differences in catch)</w:t>
      </w:r>
      <w:r>
        <w:rPr>
          <w:rFonts w:eastAsiaTheme="minorEastAsia"/>
        </w:rPr>
        <w:t xml:space="preserve"> was strongly negatively correlated with both component variab</w:t>
      </w:r>
      <w:r w:rsidR="003C1C7D">
        <w:rPr>
          <w:rFonts w:eastAsiaTheme="minorEastAsia"/>
        </w:rPr>
        <w:t>ility and synchrony (Figure 4b).</w:t>
      </w:r>
      <w:r w:rsidR="003B24CC">
        <w:rPr>
          <w:rFonts w:eastAsiaTheme="minorEastAsia"/>
        </w:rPr>
        <w:t xml:space="preserve"> </w:t>
      </w:r>
      <w:r w:rsidR="00A2678F">
        <w:rPr>
          <w:rFonts w:eastAsiaTheme="minorEastAsia"/>
        </w:rPr>
        <w:t xml:space="preserve">For example, median </w:t>
      </w:r>
      <w:proofErr w:type="spellStart"/>
      <w:r w:rsidR="00A2678F">
        <w:rPr>
          <w:rFonts w:eastAsiaTheme="minorEastAsia"/>
        </w:rPr>
        <w:t>interannual</w:t>
      </w:r>
      <w:proofErr w:type="spellEnd"/>
      <w:r w:rsidR="00A2678F">
        <w:rPr>
          <w:rFonts w:eastAsiaTheme="minorEastAsia"/>
        </w:rPr>
        <w:t xml:space="preserve"> fluctuations in aggregate c</w:t>
      </w:r>
      <w:r w:rsidR="003B24CC">
        <w:rPr>
          <w:rFonts w:eastAsiaTheme="minorEastAsia"/>
        </w:rPr>
        <w:t>atch</w:t>
      </w:r>
      <w:r w:rsidR="00A2678F">
        <w:rPr>
          <w:rFonts w:eastAsiaTheme="minorEastAsia"/>
        </w:rPr>
        <w:t xml:space="preserve">es increased from 45% (37-56% 90% PI) to 73% (59-83% 90% PI) when </w:t>
      </w:r>
      <w:proofErr w:type="spellStart"/>
      <w:r w:rsidR="00A2678F">
        <w:rPr>
          <w:rFonts w:eastAsiaTheme="minorEastAsia"/>
        </w:rPr>
        <w:t>CV</w:t>
      </w:r>
      <w:r w:rsidR="00A2678F">
        <w:rPr>
          <w:rFonts w:eastAsiaTheme="minorEastAsia"/>
          <w:vertAlign w:val="subscript"/>
        </w:rPr>
        <w:t>c</w:t>
      </w:r>
      <w:proofErr w:type="spellEnd"/>
      <w:r w:rsidR="00A2678F">
        <w:rPr>
          <w:rFonts w:eastAsiaTheme="minorEastAsia"/>
          <w:vertAlign w:val="subscript"/>
        </w:rPr>
        <w:t xml:space="preserve"> </w:t>
      </w:r>
      <w:r w:rsidR="00A2678F">
        <w:rPr>
          <w:rFonts w:eastAsiaTheme="minorEastAsia"/>
        </w:rPr>
        <w:t xml:space="preserve">and </w:t>
      </w:r>
      <m:oMath>
        <m:r>
          <w:rPr>
            <w:rFonts w:ascii="Cambria Math" w:hAnsi="Cambria Math"/>
          </w:rPr>
          <m:t>φ</m:t>
        </m:r>
      </m:oMath>
      <w:r w:rsidR="00A2678F">
        <w:rPr>
          <w:rFonts w:eastAsiaTheme="minorEastAsia"/>
        </w:rPr>
        <w:t xml:space="preserve"> were increased to their highest levels. </w:t>
      </w:r>
      <w:r w:rsidR="003C1C7D">
        <w:rPr>
          <w:rFonts w:eastAsiaTheme="minorEastAsia"/>
        </w:rPr>
        <w:t xml:space="preserve">The </w:t>
      </w:r>
      <w:r w:rsidR="00B01A4C">
        <w:rPr>
          <w:rFonts w:eastAsiaTheme="minorEastAsia"/>
        </w:rPr>
        <w:t>median number of</w:t>
      </w:r>
      <w:r w:rsidR="003C1C7D">
        <w:rPr>
          <w:rFonts w:eastAsiaTheme="minorEastAsia"/>
        </w:rPr>
        <w:t xml:space="preserve"> </w:t>
      </w:r>
      <w:r w:rsidR="00A2678F">
        <w:rPr>
          <w:rFonts w:eastAsiaTheme="minorEastAsia"/>
        </w:rPr>
        <w:t xml:space="preserve">MUs with </w:t>
      </w:r>
      <w:r w:rsidR="00B01A4C">
        <w:rPr>
          <w:rFonts w:eastAsiaTheme="minorEastAsia"/>
        </w:rPr>
        <w:t>fisheries that were open was relatively less sensitive, but</w:t>
      </w:r>
      <w:r w:rsidR="00F8390D">
        <w:rPr>
          <w:rFonts w:eastAsiaTheme="minorEastAsia"/>
        </w:rPr>
        <w:t xml:space="preserve"> still</w:t>
      </w:r>
      <w:r w:rsidR="00B01A4C">
        <w:rPr>
          <w:rFonts w:eastAsiaTheme="minorEastAsia"/>
        </w:rPr>
        <w:t xml:space="preserve"> declined at higher levels of </w:t>
      </w:r>
      <w:r w:rsidR="00F8390D">
        <w:rPr>
          <w:rFonts w:eastAsiaTheme="minorEastAsia"/>
        </w:rPr>
        <w:t xml:space="preserve">component </w:t>
      </w:r>
      <w:r w:rsidR="00B01A4C">
        <w:rPr>
          <w:rFonts w:eastAsiaTheme="minorEastAsia"/>
        </w:rPr>
        <w:t xml:space="preserve">variability and synchrony (Figure 4c). </w:t>
      </w:r>
      <w:r w:rsidR="00F8390D">
        <w:rPr>
          <w:rFonts w:eastAsiaTheme="minorEastAsia"/>
        </w:rPr>
        <w:t>Finally, t</w:t>
      </w:r>
      <w:r w:rsidR="00B01A4C">
        <w:rPr>
          <w:rFonts w:eastAsiaTheme="minorEastAsia"/>
        </w:rPr>
        <w:t xml:space="preserve">he proportion of years where aggregate TAC was </w:t>
      </w:r>
      <w:del w:id="65" w:author="DFO-MPO" w:date="2018-09-11T11:44:00Z">
        <w:r w:rsidR="00B01A4C" w:rsidDel="00EF79E0">
          <w:rPr>
            <w:rFonts w:eastAsiaTheme="minorEastAsia"/>
          </w:rPr>
          <w:delText xml:space="preserve">below </w:delText>
        </w:r>
      </w:del>
      <w:ins w:id="66" w:author="DFO-MPO" w:date="2018-09-11T11:44:00Z">
        <w:r w:rsidR="00EF79E0">
          <w:rPr>
            <w:rFonts w:eastAsiaTheme="minorEastAsia"/>
          </w:rPr>
          <w:t xml:space="preserve">above </w:t>
        </w:r>
      </w:ins>
      <w:r w:rsidR="00B01A4C">
        <w:rPr>
          <w:rFonts w:eastAsiaTheme="minorEastAsia"/>
        </w:rPr>
        <w:t>a critical threshold (</w:t>
      </w:r>
      <w:r w:rsidR="009F7091">
        <w:rPr>
          <w:rFonts w:eastAsiaTheme="minorEastAsia"/>
        </w:rPr>
        <w:t>1,0</w:t>
      </w:r>
      <w:r w:rsidR="00B01A4C">
        <w:rPr>
          <w:rFonts w:eastAsiaTheme="minorEastAsia"/>
        </w:rPr>
        <w:t xml:space="preserve">00,000) </w:t>
      </w:r>
      <w:del w:id="67" w:author="DFO-MPO" w:date="2018-09-11T11:44:00Z">
        <w:r w:rsidR="00B01A4C" w:rsidDel="00EF79E0">
          <w:rPr>
            <w:rFonts w:eastAsiaTheme="minorEastAsia"/>
          </w:rPr>
          <w:delText xml:space="preserve">increased </w:delText>
        </w:r>
      </w:del>
      <w:ins w:id="68" w:author="DFO-MPO" w:date="2018-09-11T11:44:00Z">
        <w:r w:rsidR="00EF79E0">
          <w:rPr>
            <w:rFonts w:eastAsiaTheme="minorEastAsia"/>
          </w:rPr>
          <w:t xml:space="preserve">decreased </w:t>
        </w:r>
      </w:ins>
      <w:r w:rsidR="00B01A4C">
        <w:rPr>
          <w:rFonts w:eastAsiaTheme="minorEastAsia"/>
        </w:rPr>
        <w:t xml:space="preserve">by approximately </w:t>
      </w:r>
      <w:r w:rsidR="009F7091">
        <w:rPr>
          <w:rFonts w:eastAsiaTheme="minorEastAsia"/>
        </w:rPr>
        <w:t>15</w:t>
      </w:r>
      <w:r w:rsidR="00B01A4C">
        <w:rPr>
          <w:rFonts w:eastAsiaTheme="minorEastAsia"/>
        </w:rPr>
        <w:t xml:space="preserve">% when component CV and </w:t>
      </w:r>
      <w:r w:rsidR="00B01A4C">
        <w:rPr>
          <w:rFonts w:eastAsiaTheme="minorEastAsia"/>
        </w:rPr>
        <w:lastRenderedPageBreak/>
        <w:t xml:space="preserve">synchrony were at high levels, suggesting managers would be less </w:t>
      </w:r>
      <w:r w:rsidR="00B32293">
        <w:rPr>
          <w:rFonts w:eastAsiaTheme="minorEastAsia"/>
        </w:rPr>
        <w:t>able</w:t>
      </w:r>
      <w:r w:rsidR="00B01A4C">
        <w:rPr>
          <w:rFonts w:eastAsiaTheme="minorEastAsia"/>
        </w:rPr>
        <w:t xml:space="preserve"> to allocate </w:t>
      </w:r>
      <w:r w:rsidR="00B32293">
        <w:rPr>
          <w:rFonts w:eastAsiaTheme="minorEastAsia"/>
        </w:rPr>
        <w:t>some amount of TAC to all</w:t>
      </w:r>
      <w:r w:rsidR="00B01A4C">
        <w:rPr>
          <w:rFonts w:eastAsiaTheme="minorEastAsia"/>
        </w:rPr>
        <w:t xml:space="preserve"> stakeholders (Figure 4d). </w:t>
      </w:r>
    </w:p>
    <w:p w14:paraId="6EE58B24" w14:textId="6F3CD646" w:rsidR="002A7AB5" w:rsidRPr="008164CD" w:rsidRDefault="008164CD" w:rsidP="004709A6">
      <w:pPr>
        <w:ind w:firstLine="720"/>
        <w:rPr>
          <w:rFonts w:eastAsiaTheme="minorEastAsia"/>
        </w:rPr>
      </w:pPr>
      <w:r>
        <w:rPr>
          <w:rFonts w:eastAsiaTheme="minorEastAsia"/>
        </w:rPr>
        <w:t>Interestingly the effects of switching from reference to skewed productivity deviations had weaker effects on catch PMs than conservation PMs. While median catches decreased considerably (Fig. 4e), the remaining PMs were relatively stable except when high CV</w:t>
      </w:r>
      <w:r>
        <w:rPr>
          <w:rFonts w:eastAsiaTheme="minorEastAsia"/>
          <w:vertAlign w:val="subscript"/>
        </w:rPr>
        <w:t xml:space="preserve">C </w:t>
      </w:r>
      <w:r>
        <w:rPr>
          <w:rFonts w:eastAsiaTheme="minorEastAsia"/>
        </w:rPr>
        <w:t xml:space="preserve">was coupled with moderate or high levels of synchrony (Fig 4g, 4h). </w:t>
      </w:r>
    </w:p>
    <w:p w14:paraId="2B86A0DE" w14:textId="7ABE7C01" w:rsidR="00871917" w:rsidRDefault="00871917" w:rsidP="00A43A81">
      <w:pPr>
        <w:rPr>
          <w:rFonts w:eastAsiaTheme="minorEastAsia"/>
        </w:rPr>
      </w:pPr>
      <w:r>
        <w:rPr>
          <w:rFonts w:eastAsiaTheme="minorEastAsia"/>
        </w:rPr>
        <w:tab/>
      </w:r>
      <w:commentRangeStart w:id="69"/>
      <w:r w:rsidR="00B32293">
        <w:rPr>
          <w:rFonts w:eastAsiaTheme="minorEastAsia"/>
          <w:noProof/>
          <w:lang w:eastAsia="en-CA"/>
        </w:rPr>
        <w:drawing>
          <wp:inline distT="0" distB="0" distL="0" distR="0" wp14:anchorId="0518233A" wp14:editId="7BF17FBD">
            <wp:extent cx="5932805" cy="4061460"/>
            <wp:effectExtent l="0" t="0" r="10795" b="2540"/>
            <wp:docPr id="12" name="Picture 12" descr="Macintosh HD:Users:cam:github:salmon-sim:outputs:summaryFigs:synchTrials:catchGroupedPlots_3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cam:github:salmon-sim:outputs:summaryFigs:synchTrials:catchGroupedPlots_3OM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2805" cy="4061460"/>
                    </a:xfrm>
                    <a:prstGeom prst="rect">
                      <a:avLst/>
                    </a:prstGeom>
                    <a:noFill/>
                    <a:ln>
                      <a:noFill/>
                    </a:ln>
                  </pic:spPr>
                </pic:pic>
              </a:graphicData>
            </a:graphic>
          </wp:inline>
        </w:drawing>
      </w:r>
      <w:commentRangeEnd w:id="69"/>
      <w:r w:rsidR="00B32293">
        <w:rPr>
          <w:rStyle w:val="CommentReference"/>
        </w:rPr>
        <w:commentReference w:id="69"/>
      </w:r>
    </w:p>
    <w:p w14:paraId="569677C0" w14:textId="3522ABEA" w:rsidR="004709A6" w:rsidRDefault="004709A6" w:rsidP="004709A6">
      <w:pPr>
        <w:rPr>
          <w:rFonts w:eastAsiaTheme="minorEastAsia"/>
        </w:rPr>
      </w:pPr>
      <w:proofErr w:type="gramStart"/>
      <w:r>
        <w:rPr>
          <w:rFonts w:eastAsiaTheme="minorEastAsia"/>
        </w:rPr>
        <w:t>Figure 4.</w:t>
      </w:r>
      <w:proofErr w:type="gramEnd"/>
      <w:r>
        <w:rPr>
          <w:rFonts w:eastAsiaTheme="minorEastAsia"/>
        </w:rPr>
        <w:t xml:space="preserve"> </w:t>
      </w:r>
      <w:proofErr w:type="gramStart"/>
      <w:r>
        <w:rPr>
          <w:rFonts w:eastAsiaTheme="minorEastAsia"/>
        </w:rPr>
        <w:t>Effects of component variability and synchrony on catch-based performance measures.</w:t>
      </w:r>
      <w:proofErr w:type="gramEnd"/>
      <w:r>
        <w:rPr>
          <w:rFonts w:eastAsiaTheme="minorEastAsia"/>
        </w:rPr>
        <w:t xml:space="preserve"> Points represent medians and whiskers 90% posterior interval among </w:t>
      </w:r>
      <w:commentRangeStart w:id="70"/>
      <w:r>
        <w:rPr>
          <w:rFonts w:eastAsiaTheme="minorEastAsia"/>
        </w:rPr>
        <w:t xml:space="preserve">250 </w:t>
      </w:r>
      <w:commentRangeEnd w:id="70"/>
      <w:r>
        <w:rPr>
          <w:rStyle w:val="CommentReference"/>
        </w:rPr>
        <w:commentReference w:id="70"/>
      </w:r>
      <w:r>
        <w:rPr>
          <w:rFonts w:eastAsiaTheme="minorEastAsia"/>
        </w:rPr>
        <w:t>simulation runs.</w:t>
      </w:r>
    </w:p>
    <w:p w14:paraId="7B081DBD" w14:textId="0E29FFA9" w:rsidR="00774187" w:rsidRDefault="004709A6" w:rsidP="004709A6">
      <w:pPr>
        <w:rPr>
          <w:rFonts w:eastAsiaTheme="minorEastAsia"/>
        </w:rPr>
      </w:pPr>
      <w:r>
        <w:rPr>
          <w:rFonts w:eastAsiaTheme="minorEastAsia"/>
        </w:rPr>
        <w:tab/>
      </w:r>
    </w:p>
    <w:p w14:paraId="24849F62" w14:textId="5DA43042" w:rsidR="00B56327" w:rsidRPr="00F8390D" w:rsidRDefault="00B56327" w:rsidP="004709A6">
      <w:pPr>
        <w:rPr>
          <w:rFonts w:eastAsiaTheme="minorEastAsia"/>
        </w:rPr>
      </w:pPr>
      <w:r>
        <w:rPr>
          <w:rFonts w:eastAsiaTheme="minorEastAsia"/>
        </w:rPr>
        <w:tab/>
        <w:t xml:space="preserve">CU-specific median spawner abundances </w:t>
      </w:r>
      <w:r w:rsidR="00956286">
        <w:rPr>
          <w:rFonts w:eastAsiaTheme="minorEastAsia"/>
        </w:rPr>
        <w:t>declined with greater component variability and when recruitment deviations were sampled from a skewed distribution. Shifts in median abundance relative to biological benchmarks were actually more severe in a relatively healthy CU (</w:t>
      </w:r>
      <w:proofErr w:type="spellStart"/>
      <w:r w:rsidR="00956286">
        <w:rPr>
          <w:rFonts w:eastAsiaTheme="minorEastAsia"/>
        </w:rPr>
        <w:t>Chilko</w:t>
      </w:r>
      <w:proofErr w:type="spellEnd"/>
      <w:r w:rsidR="00956286">
        <w:rPr>
          <w:rFonts w:eastAsiaTheme="minorEastAsia"/>
        </w:rPr>
        <w:t>) because the depleted CU (</w:t>
      </w:r>
      <w:proofErr w:type="spellStart"/>
      <w:r w:rsidR="00956286">
        <w:rPr>
          <w:rFonts w:eastAsiaTheme="minorEastAsia"/>
        </w:rPr>
        <w:t>Cultus</w:t>
      </w:r>
      <w:proofErr w:type="spellEnd"/>
      <w:r w:rsidR="00956286">
        <w:rPr>
          <w:rFonts w:eastAsiaTheme="minorEastAsia"/>
        </w:rPr>
        <w:t xml:space="preserve">) did not exhibit a high likelihood of recovery even when component variability was low and intermitted recruitment failures were not incorporated (Figure 5). </w:t>
      </w:r>
      <w:r w:rsidR="00F8390D">
        <w:rPr>
          <w:rFonts w:eastAsiaTheme="minorEastAsia"/>
        </w:rPr>
        <w:t xml:space="preserve">Median spawner abundance within CUs </w:t>
      </w:r>
      <w:r w:rsidR="00A74EC8">
        <w:rPr>
          <w:rFonts w:eastAsiaTheme="minorEastAsia"/>
        </w:rPr>
        <w:t>did not exhibit strong declines</w:t>
      </w:r>
      <w:r w:rsidR="00F8390D">
        <w:rPr>
          <w:rFonts w:eastAsiaTheme="minorEastAsia"/>
        </w:rPr>
        <w:t xml:space="preserve"> when CV</w:t>
      </w:r>
      <w:r w:rsidR="00F8390D">
        <w:rPr>
          <w:rFonts w:eastAsiaTheme="minorEastAsia"/>
          <w:vertAlign w:val="subscript"/>
        </w:rPr>
        <w:t>C</w:t>
      </w:r>
      <w:r w:rsidR="00F8390D">
        <w:rPr>
          <w:rFonts w:eastAsiaTheme="minorEastAsia"/>
        </w:rPr>
        <w:t xml:space="preserve"> was held constant and synchrony increased (Figure S1).</w:t>
      </w:r>
    </w:p>
    <w:p w14:paraId="0383F8C4" w14:textId="74E2A87E" w:rsidR="006C2754" w:rsidRDefault="00B56327" w:rsidP="004C69D7">
      <w:pPr>
        <w:spacing w:line="240" w:lineRule="auto"/>
        <w:jc w:val="center"/>
      </w:pPr>
      <w:r>
        <w:rPr>
          <w:rStyle w:val="CommentReference"/>
        </w:rPr>
        <w:lastRenderedPageBreak/>
        <w:commentReference w:id="71"/>
      </w:r>
      <w:r>
        <w:rPr>
          <w:noProof/>
          <w:lang w:eastAsia="en-CA"/>
        </w:rPr>
        <w:drawing>
          <wp:inline distT="0" distB="0" distL="0" distR="0" wp14:anchorId="1C6E48F6" wp14:editId="6BDECF3F">
            <wp:extent cx="5372100" cy="4103688"/>
            <wp:effectExtent l="0" t="0" r="0" b="11430"/>
            <wp:docPr id="14" name="Picture 14" descr="Macintosh HD:Users:cam:github:salmon-sim:outputs:summaryFigs:synchTrials:spawnerHi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cam:github:salmon-sim:outputs:summaryFigs:synchTrials:spawnerHis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4103688"/>
                    </a:xfrm>
                    <a:prstGeom prst="rect">
                      <a:avLst/>
                    </a:prstGeom>
                    <a:noFill/>
                    <a:ln>
                      <a:noFill/>
                    </a:ln>
                  </pic:spPr>
                </pic:pic>
              </a:graphicData>
            </a:graphic>
          </wp:inline>
        </w:drawing>
      </w:r>
    </w:p>
    <w:p w14:paraId="371B7F5F" w14:textId="3A73E216" w:rsidR="008E6657" w:rsidRDefault="008E6657" w:rsidP="008E6657">
      <w:proofErr w:type="gramStart"/>
      <w:r>
        <w:t>Figure 5.</w:t>
      </w:r>
      <w:proofErr w:type="gramEnd"/>
      <w:r>
        <w:t xml:space="preserve"> Distributions of CU-specific median spawner abundance (among 250 trials) across different levels of component variability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m:oMath>
        <m:r>
          <w:rPr>
            <w:rFonts w:ascii="Cambria Math" w:hAnsi="Cambria Math"/>
          </w:rPr>
          <m:t>ρ</m:t>
        </m:r>
      </m:oMath>
      <w:r>
        <w:rPr>
          <w:rFonts w:eastAsiaTheme="minorEastAsia"/>
        </w:rPr>
        <w:t xml:space="preserve"> = 0.5).</w:t>
      </w:r>
      <w:r>
        <w:t xml:space="preserve"> Note that x-axes differ between CUs.</w:t>
      </w:r>
    </w:p>
    <w:p w14:paraId="35DF2748" w14:textId="2E7838E7" w:rsidR="00F8390D" w:rsidRDefault="00A74EC8" w:rsidP="002D6BA6">
      <w:pPr>
        <w:jc w:val="center"/>
      </w:pPr>
      <w:commentRangeStart w:id="72"/>
      <w:r>
        <w:rPr>
          <w:noProof/>
          <w:lang w:eastAsia="en-CA"/>
        </w:rPr>
        <w:lastRenderedPageBreak/>
        <w:drawing>
          <wp:inline distT="0" distB="0" distL="0" distR="0" wp14:anchorId="19CEA052" wp14:editId="6A01153F">
            <wp:extent cx="4820421" cy="3682266"/>
            <wp:effectExtent l="0" t="0" r="0" b="0"/>
            <wp:docPr id="15" name="Picture 15" descr="Macintosh HD:Users:cam:github:salmon-sim:outputs:summaryFigs:synchTrials:spawnerHistsSy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cam:github:salmon-sim:outputs:summaryFigs:synchTrials:spawnerHistsSyn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20382" cy="3682236"/>
                    </a:xfrm>
                    <a:prstGeom prst="rect">
                      <a:avLst/>
                    </a:prstGeom>
                    <a:noFill/>
                    <a:ln>
                      <a:noFill/>
                    </a:ln>
                  </pic:spPr>
                </pic:pic>
              </a:graphicData>
            </a:graphic>
          </wp:inline>
        </w:drawing>
      </w:r>
      <w:commentRangeEnd w:id="72"/>
      <w:r>
        <w:rPr>
          <w:rStyle w:val="CommentReference"/>
        </w:rPr>
        <w:commentReference w:id="72"/>
      </w:r>
    </w:p>
    <w:p w14:paraId="670FE2F0" w14:textId="167BFA5C" w:rsidR="00F8390D" w:rsidRDefault="00F8390D" w:rsidP="00F8390D">
      <w:r>
        <w:t xml:space="preserve">Figure S1. Distributions of CU-specific median spawner abundance (among 250 trials) across different levels of synchrony (shading) and two productivity regimes for </w:t>
      </w:r>
      <w:proofErr w:type="spellStart"/>
      <w:r>
        <w:t>Chilko</w:t>
      </w:r>
      <w:proofErr w:type="spellEnd"/>
      <w:r>
        <w:t xml:space="preserve"> (top) and </w:t>
      </w:r>
      <w:proofErr w:type="spellStart"/>
      <w:r>
        <w:t>Cultus</w:t>
      </w:r>
      <w:proofErr w:type="spellEnd"/>
      <w:r>
        <w:t xml:space="preserve"> (bottom) CUs. The vertical dashed line represents each CU’s upper biological benchmark (</w:t>
      </w:r>
      <w:proofErr w:type="spellStart"/>
      <w:r>
        <w:t>S</w:t>
      </w:r>
      <w:r>
        <w:rPr>
          <w:vertAlign w:val="subscript"/>
        </w:rPr>
        <w:t>msy</w:t>
      </w:r>
      <w:proofErr w:type="spellEnd"/>
      <w:r>
        <w:t>). Simulations included moderate synchrony among CUs (</w:t>
      </w:r>
      <w:r w:rsidR="00A74EC8">
        <w:rPr>
          <w:rFonts w:eastAsiaTheme="minorEastAsia"/>
        </w:rPr>
        <w:t>1.0</w:t>
      </w:r>
      <m:oMath>
        <m:r>
          <w:rPr>
            <w:rFonts w:ascii="Cambria Math" w:hAnsi="Cambria Math"/>
          </w:rPr>
          <m:t>σ</m:t>
        </m:r>
      </m:oMath>
      <w:r>
        <w:rPr>
          <w:rFonts w:eastAsiaTheme="minorEastAsia"/>
        </w:rPr>
        <w:t>).</w:t>
      </w:r>
      <w:r>
        <w:t xml:space="preserve"> Note that x-axes differ between CUs.</w:t>
      </w:r>
    </w:p>
    <w:p w14:paraId="4CF2BF56" w14:textId="77777777" w:rsidR="00F8390D" w:rsidRDefault="00F8390D" w:rsidP="008E6657"/>
    <w:p w14:paraId="19457D1C" w14:textId="5CC84953" w:rsidR="000E43A3" w:rsidRDefault="000E43A3" w:rsidP="00A91A4F">
      <w:pPr>
        <w:rPr>
          <w:b/>
        </w:rPr>
      </w:pPr>
      <w:r>
        <w:rPr>
          <w:b/>
        </w:rPr>
        <w:t>Discussion</w:t>
      </w:r>
    </w:p>
    <w:p w14:paraId="0AB1E34D" w14:textId="77777777" w:rsidR="000E43A3" w:rsidRDefault="000E43A3" w:rsidP="000E43A3">
      <w:pPr>
        <w:ind w:firstLine="720"/>
      </w:pPr>
      <w:commentRangeStart w:id="73"/>
      <w:r>
        <w:t xml:space="preserve">A range </w:t>
      </w:r>
      <w:commentRangeEnd w:id="73"/>
      <w:r>
        <w:rPr>
          <w:rStyle w:val="CommentReference"/>
        </w:rPr>
        <w:commentReference w:id="73"/>
      </w:r>
      <w:r>
        <w:t xml:space="preserve">of ecological processes may underpin changes in variability and synchrony in Fraser River sockeye salmon. Component variability (i.e. within CU temporal variation) may increase due to changes in local environmental conditions, such as loss of spawning habitat (REF), high levels of mortality during incubation (e.g. scouring events (REF), high water temperatures (REF)), or changes in competition and predation during juvenile freshwater stages (REF). Synchrony among components within </w:t>
      </w:r>
      <w:proofErr w:type="spellStart"/>
      <w:r>
        <w:t>metapopulations</w:t>
      </w:r>
      <w:proofErr w:type="spellEnd"/>
      <w:r>
        <w:t xml:space="preserve"> is often associated with connectivity (i.e. dispersal). Although Fraser River sockeye salmon likely function as a </w:t>
      </w:r>
      <w:proofErr w:type="spellStart"/>
      <w:r>
        <w:t>metapopulation</w:t>
      </w:r>
      <w:proofErr w:type="spellEnd"/>
      <w:r>
        <w:t xml:space="preserve"> over evolutionary time scales, dispersal is assumed to be nil from a management perspective, with each CU representing a genetically distinct population assemblage (REF).  In the absence of dispersal, synchronous dynamics may be driven by a common response to shared environmental drivers (i.e. Moran effect), competitors, or predators. In the case of Fraser River sockeye salmon, such mechanisms may be more likely to occur during marine residence, when populations from throughout North America migrate to the Gulf of Alaska.</w:t>
      </w:r>
    </w:p>
    <w:p w14:paraId="19DD6069" w14:textId="77777777" w:rsidR="000E43A3" w:rsidRPr="000E43A3" w:rsidRDefault="000E43A3" w:rsidP="00A91A4F">
      <w:pPr>
        <w:rPr>
          <w:b/>
        </w:rPr>
      </w:pPr>
    </w:p>
    <w:p w14:paraId="6207159B" w14:textId="77777777" w:rsidR="00DE0F7B" w:rsidRDefault="00DE0F7B" w:rsidP="00A91A4F"/>
    <w:p w14:paraId="5D4958E4" w14:textId="77777777" w:rsidR="009D3206" w:rsidRPr="009D3206" w:rsidRDefault="00DE0F7B" w:rsidP="009D3206">
      <w:pPr>
        <w:pStyle w:val="EndNoteBibliography"/>
        <w:spacing w:after="0"/>
        <w:ind w:left="720" w:hanging="720"/>
        <w:rPr>
          <w:noProof/>
        </w:rPr>
      </w:pPr>
      <w:r>
        <w:fldChar w:fldCharType="begin"/>
      </w:r>
      <w:r>
        <w:instrText xml:space="preserve"> ADDIN EN.REFLIST </w:instrText>
      </w:r>
      <w:r>
        <w:fldChar w:fldCharType="separate"/>
      </w:r>
      <w:r w:rsidR="009D3206" w:rsidRPr="009D3206">
        <w:rPr>
          <w:noProof/>
        </w:rPr>
        <w:t xml:space="preserve">Anderson, S.C., Branch, T.A., Cooper, A.B. &amp; Dulvy, N.K. (2017) Black-swan events in animal populations. </w:t>
      </w:r>
      <w:r w:rsidR="009D3206" w:rsidRPr="009D3206">
        <w:rPr>
          <w:i/>
          <w:noProof/>
        </w:rPr>
        <w:t>Proceedings of the National Academy of Sciences</w:t>
      </w:r>
      <w:r w:rsidR="009D3206" w:rsidRPr="009D3206">
        <w:rPr>
          <w:noProof/>
        </w:rPr>
        <w:t>.</w:t>
      </w:r>
    </w:p>
    <w:p w14:paraId="3BCD5472" w14:textId="77777777" w:rsidR="009D3206" w:rsidRPr="009D3206" w:rsidRDefault="009D3206" w:rsidP="009D3206">
      <w:pPr>
        <w:pStyle w:val="EndNoteBibliography"/>
        <w:spacing w:after="0"/>
        <w:ind w:left="720" w:hanging="720"/>
        <w:rPr>
          <w:noProof/>
        </w:rPr>
      </w:pPr>
      <w:r w:rsidRPr="009D3206">
        <w:rPr>
          <w:noProof/>
        </w:rPr>
        <w:t>Burgner, R.L. (1991) Life history of Sockeye Salmon (</w:t>
      </w:r>
      <w:r w:rsidRPr="009D3206">
        <w:rPr>
          <w:i/>
          <w:noProof/>
        </w:rPr>
        <w:t>Oncorhynchus nerka</w:t>
      </w:r>
      <w:r w:rsidRPr="009D3206">
        <w:rPr>
          <w:noProof/>
        </w:rPr>
        <w:t xml:space="preserve">). </w:t>
      </w:r>
      <w:r w:rsidRPr="009D3206">
        <w:rPr>
          <w:i/>
          <w:noProof/>
        </w:rPr>
        <w:t xml:space="preserve">Pacific Salmon Life Histories </w:t>
      </w:r>
      <w:r w:rsidRPr="009D3206">
        <w:rPr>
          <w:noProof/>
        </w:rPr>
        <w:t>(eds C. Groot &amp; L. Margolis).</w:t>
      </w:r>
      <w:r w:rsidRPr="009D3206">
        <w:rPr>
          <w:i/>
          <w:noProof/>
        </w:rPr>
        <w:t xml:space="preserve"> </w:t>
      </w:r>
      <w:r w:rsidRPr="009D3206">
        <w:rPr>
          <w:noProof/>
        </w:rPr>
        <w:t>University of British Columbia Press, Vancouver, B.C.</w:t>
      </w:r>
    </w:p>
    <w:p w14:paraId="3B35525A" w14:textId="77777777" w:rsidR="009D3206" w:rsidRPr="009D3206" w:rsidRDefault="009D3206" w:rsidP="009D3206">
      <w:pPr>
        <w:pStyle w:val="EndNoteBibliography"/>
        <w:spacing w:after="0"/>
        <w:ind w:left="720" w:hanging="720"/>
        <w:rPr>
          <w:noProof/>
        </w:rPr>
      </w:pPr>
      <w:r w:rsidRPr="009D3206">
        <w:rPr>
          <w:noProof/>
        </w:rPr>
        <w:t xml:space="preserve">Carlson, S.M. &amp; Satterthwaite, W.H. (2011) Weakened portfolio effect in a collapsed salmon population complex. </w:t>
      </w:r>
      <w:r w:rsidRPr="009D3206">
        <w:rPr>
          <w:i/>
          <w:noProof/>
        </w:rPr>
        <w:t>Canadian Journal of Fisheries and Aquatic Sciences,</w:t>
      </w:r>
      <w:r w:rsidRPr="009D3206">
        <w:rPr>
          <w:noProof/>
        </w:rPr>
        <w:t xml:space="preserve"> </w:t>
      </w:r>
      <w:r w:rsidRPr="009D3206">
        <w:rPr>
          <w:b/>
          <w:noProof/>
        </w:rPr>
        <w:t>68,</w:t>
      </w:r>
      <w:r w:rsidRPr="009D3206">
        <w:rPr>
          <w:noProof/>
        </w:rPr>
        <w:t xml:space="preserve"> 1579-1589.</w:t>
      </w:r>
    </w:p>
    <w:p w14:paraId="73C9CC94" w14:textId="77777777" w:rsidR="009D3206" w:rsidRPr="009D3206" w:rsidRDefault="009D3206" w:rsidP="009D3206">
      <w:pPr>
        <w:pStyle w:val="EndNoteBibliography"/>
        <w:spacing w:after="0"/>
        <w:ind w:left="720" w:hanging="720"/>
        <w:rPr>
          <w:noProof/>
        </w:rPr>
      </w:pPr>
      <w:r w:rsidRPr="009D3206">
        <w:rPr>
          <w:noProof/>
        </w:rPr>
        <w:t xml:space="preserve">Cooke, S.J., Hinch, S.G., Farrell, A.P., Lapointe, M.F., Jones, S.R.M., Macdonald, J.S., Patterson, D.A., Healey, M.C. &amp; van der Kraak, G. (2004) Abnormal migration timing and high en route mortality of sockeye salmon in the Fraser River, British Columbia. </w:t>
      </w:r>
      <w:r w:rsidRPr="009D3206">
        <w:rPr>
          <w:i/>
          <w:noProof/>
        </w:rPr>
        <w:t>Fisheries Research,</w:t>
      </w:r>
      <w:r w:rsidRPr="009D3206">
        <w:rPr>
          <w:noProof/>
        </w:rPr>
        <w:t xml:space="preserve"> </w:t>
      </w:r>
      <w:r w:rsidRPr="009D3206">
        <w:rPr>
          <w:b/>
          <w:noProof/>
        </w:rPr>
        <w:t>29,</w:t>
      </w:r>
      <w:r w:rsidRPr="009D3206">
        <w:rPr>
          <w:noProof/>
        </w:rPr>
        <w:t xml:space="preserve"> 22-33.</w:t>
      </w:r>
    </w:p>
    <w:p w14:paraId="507A471B" w14:textId="77777777" w:rsidR="009D3206" w:rsidRPr="009D3206" w:rsidRDefault="009D3206" w:rsidP="009D3206">
      <w:pPr>
        <w:pStyle w:val="EndNoteBibliography"/>
        <w:spacing w:after="0"/>
        <w:ind w:left="720" w:hanging="720"/>
        <w:rPr>
          <w:noProof/>
        </w:rPr>
      </w:pPr>
      <w:r w:rsidRPr="009D3206">
        <w:rPr>
          <w:noProof/>
        </w:rPr>
        <w:t xml:space="preserve">Crossin, G.T., Hinch, S.G., Cooke, S.J., Welch, D.W., Patterson, D.A., Jones, S.R.M., Lotto, A.G., Leggatt, R.A., Mathes, M.T., Shrimpton, J.M., Van Der Kraak, G. &amp; Farrell, A.P. (2008) Exposure to high temperature influences the behaviour, physiology, and survival of sockeye salmon during spawning migration. </w:t>
      </w:r>
      <w:r w:rsidRPr="009D3206">
        <w:rPr>
          <w:i/>
          <w:noProof/>
        </w:rPr>
        <w:t>Canadian Journal of Zoology,</w:t>
      </w:r>
      <w:r w:rsidRPr="009D3206">
        <w:rPr>
          <w:noProof/>
        </w:rPr>
        <w:t xml:space="preserve"> </w:t>
      </w:r>
      <w:r w:rsidRPr="009D3206">
        <w:rPr>
          <w:b/>
          <w:noProof/>
        </w:rPr>
        <w:t>86,</w:t>
      </w:r>
      <w:r w:rsidRPr="009D3206">
        <w:rPr>
          <w:noProof/>
        </w:rPr>
        <w:t xml:space="preserve"> 127-140.</w:t>
      </w:r>
    </w:p>
    <w:p w14:paraId="048B799C" w14:textId="77777777" w:rsidR="009D3206" w:rsidRPr="009D3206" w:rsidRDefault="009D3206" w:rsidP="009D3206">
      <w:pPr>
        <w:pStyle w:val="EndNoteBibliography"/>
        <w:spacing w:after="0"/>
        <w:ind w:left="720" w:hanging="720"/>
        <w:rPr>
          <w:noProof/>
        </w:rPr>
      </w:pPr>
      <w:r w:rsidRPr="009D3206">
        <w:rPr>
          <w:noProof/>
        </w:rPr>
        <w:t xml:space="preserve">Doak, D.F., Bigger, D., Harding, E.K., Marvier, M.A., Malley, R.E.O. &amp; Thomson, D. (1998) The statistical inevitability of stability-diversity relationships in community ecology. </w:t>
      </w:r>
      <w:r w:rsidRPr="009D3206">
        <w:rPr>
          <w:i/>
          <w:noProof/>
        </w:rPr>
        <w:t>American Naturalist,</w:t>
      </w:r>
      <w:r w:rsidRPr="009D3206">
        <w:rPr>
          <w:noProof/>
        </w:rPr>
        <w:t xml:space="preserve"> </w:t>
      </w:r>
      <w:r w:rsidRPr="009D3206">
        <w:rPr>
          <w:b/>
          <w:noProof/>
        </w:rPr>
        <w:t>151,</w:t>
      </w:r>
      <w:r w:rsidRPr="009D3206">
        <w:rPr>
          <w:noProof/>
        </w:rPr>
        <w:t xml:space="preserve"> 264-276.</w:t>
      </w:r>
    </w:p>
    <w:p w14:paraId="03F6C1A6" w14:textId="77777777" w:rsidR="009D3206" w:rsidRPr="009D3206" w:rsidRDefault="009D3206" w:rsidP="009D3206">
      <w:pPr>
        <w:pStyle w:val="EndNoteBibliography"/>
        <w:spacing w:after="0"/>
        <w:ind w:left="720" w:hanging="720"/>
        <w:rPr>
          <w:noProof/>
        </w:rPr>
      </w:pPr>
      <w:r w:rsidRPr="009D3206">
        <w:rPr>
          <w:noProof/>
        </w:rPr>
        <w:t>Dorner, B., Peterman, R.M. &amp; Su, Z. (2009) Evaluation of performance of alternative management models of Pacific salmon (</w:t>
      </w:r>
      <w:r w:rsidRPr="009D3206">
        <w:rPr>
          <w:i/>
          <w:noProof/>
        </w:rPr>
        <w:t>Oncorhynchus</w:t>
      </w:r>
      <w:r w:rsidRPr="009D3206">
        <w:rPr>
          <w:noProof/>
        </w:rPr>
        <w:t xml:space="preserve"> spp.) in the presence of climatic change and outcome uncertainty using Monte Carlo simulations. </w:t>
      </w:r>
      <w:r w:rsidRPr="009D3206">
        <w:rPr>
          <w:i/>
          <w:noProof/>
        </w:rPr>
        <w:t>Canadian Journal of Fisheries and Aquatic Sciences,</w:t>
      </w:r>
      <w:r w:rsidRPr="009D3206">
        <w:rPr>
          <w:noProof/>
        </w:rPr>
        <w:t xml:space="preserve"> </w:t>
      </w:r>
      <w:r w:rsidRPr="009D3206">
        <w:rPr>
          <w:b/>
          <w:noProof/>
        </w:rPr>
        <w:t>66,</w:t>
      </w:r>
      <w:r w:rsidRPr="009D3206">
        <w:rPr>
          <w:noProof/>
        </w:rPr>
        <w:t xml:space="preserve"> 2199-2221.</w:t>
      </w:r>
    </w:p>
    <w:p w14:paraId="29D333FB" w14:textId="77777777" w:rsidR="009D3206" w:rsidRPr="009D3206" w:rsidRDefault="009D3206" w:rsidP="009D3206">
      <w:pPr>
        <w:pStyle w:val="EndNoteBibliography"/>
        <w:spacing w:after="0"/>
        <w:ind w:left="720" w:hanging="720"/>
        <w:rPr>
          <w:noProof/>
        </w:rPr>
      </w:pPr>
      <w:r w:rsidRPr="009D3206">
        <w:rPr>
          <w:noProof/>
        </w:rPr>
        <w:t>Grant, S.C.H., MacDonald, B.L., Cone, T.E., Holt, C.A., Cass, A., Porszt, E.J., Hume, J.M.B. &amp; Pon, L.B. (2011) Evaluation of uncertainty in Fraser Sockeye (</w:t>
      </w:r>
      <w:r w:rsidRPr="009D3206">
        <w:rPr>
          <w:i/>
          <w:noProof/>
        </w:rPr>
        <w:t>Oncorhynchus nerka</w:t>
      </w:r>
      <w:r w:rsidRPr="009D3206">
        <w:rPr>
          <w:noProof/>
        </w:rPr>
        <w:t xml:space="preserve">) wild salmon policy status using abundance and trends in abundance metrics. </w:t>
      </w:r>
      <w:r w:rsidRPr="009D3206">
        <w:rPr>
          <w:i/>
          <w:noProof/>
        </w:rPr>
        <w:t>Candian Science Advisory Secretariat Research Document,</w:t>
      </w:r>
      <w:r w:rsidRPr="009D3206">
        <w:rPr>
          <w:noProof/>
        </w:rPr>
        <w:t xml:space="preserve"> </w:t>
      </w:r>
      <w:r w:rsidRPr="009D3206">
        <w:rPr>
          <w:b/>
          <w:noProof/>
        </w:rPr>
        <w:t>2011/087</w:t>
      </w:r>
      <w:r w:rsidRPr="009D3206">
        <w:rPr>
          <w:noProof/>
        </w:rPr>
        <w:t>.</w:t>
      </w:r>
    </w:p>
    <w:p w14:paraId="63CD12EA" w14:textId="77777777" w:rsidR="009D3206" w:rsidRPr="009D3206" w:rsidRDefault="009D3206" w:rsidP="009D3206">
      <w:pPr>
        <w:pStyle w:val="EndNoteBibliography"/>
        <w:spacing w:after="0"/>
        <w:ind w:left="720" w:hanging="720"/>
        <w:rPr>
          <w:noProof/>
        </w:rPr>
      </w:pPr>
      <w:r w:rsidRPr="009D3206">
        <w:rPr>
          <w:noProof/>
        </w:rPr>
        <w:t xml:space="preserve">Griffiths, J.R., Schindler, D.E., Armstrong, J.B., Scheuerell, M.D., Whited, D.C., Clark, R.A., Hilborn, R., Holt, C.A., Lindley, S.T., Stanford, J.A. &amp; Volk, E.C. (2014) Performance of salmon fishery portfolios across western North America. </w:t>
      </w:r>
      <w:r w:rsidRPr="009D3206">
        <w:rPr>
          <w:i/>
          <w:noProof/>
        </w:rPr>
        <w:t>Journal of Applied Ecology,</w:t>
      </w:r>
      <w:r w:rsidRPr="009D3206">
        <w:rPr>
          <w:noProof/>
        </w:rPr>
        <w:t xml:space="preserve"> </w:t>
      </w:r>
      <w:r w:rsidRPr="009D3206">
        <w:rPr>
          <w:b/>
          <w:noProof/>
        </w:rPr>
        <w:t>51,</w:t>
      </w:r>
      <w:r w:rsidRPr="009D3206">
        <w:rPr>
          <w:noProof/>
        </w:rPr>
        <w:t xml:space="preserve"> 1554-1563.</w:t>
      </w:r>
    </w:p>
    <w:p w14:paraId="4DA1BDED" w14:textId="77777777" w:rsidR="009D3206" w:rsidRPr="009D3206" w:rsidRDefault="009D3206" w:rsidP="009D3206">
      <w:pPr>
        <w:pStyle w:val="EndNoteBibliography"/>
        <w:spacing w:after="0"/>
        <w:ind w:left="720" w:hanging="720"/>
        <w:rPr>
          <w:noProof/>
        </w:rPr>
      </w:pPr>
      <w:r w:rsidRPr="009D3206">
        <w:rPr>
          <w:noProof/>
        </w:rPr>
        <w:t xml:space="preserve">Holt, C.A. (2009) Evaluation of benchmarks for conservation units in Canada's Wild Salmon Policy: Technical Documentation. </w:t>
      </w:r>
      <w:r w:rsidRPr="009D3206">
        <w:rPr>
          <w:i/>
          <w:noProof/>
        </w:rPr>
        <w:t>Canadian Science Advisory Secretariat Research Document 2009/059</w:t>
      </w:r>
      <w:r w:rsidRPr="009D3206">
        <w:rPr>
          <w:b/>
          <w:noProof/>
        </w:rPr>
        <w:t>,</w:t>
      </w:r>
      <w:r w:rsidRPr="009D3206">
        <w:rPr>
          <w:noProof/>
        </w:rPr>
        <w:t xml:space="preserve"> 50 p.</w:t>
      </w:r>
    </w:p>
    <w:p w14:paraId="0287469F" w14:textId="77777777" w:rsidR="009D3206" w:rsidRPr="009D3206" w:rsidRDefault="009D3206" w:rsidP="009D3206">
      <w:pPr>
        <w:pStyle w:val="EndNoteBibliography"/>
        <w:spacing w:after="0"/>
        <w:ind w:left="720" w:hanging="720"/>
        <w:rPr>
          <w:noProof/>
        </w:rPr>
      </w:pPr>
      <w:r w:rsidRPr="009D3206">
        <w:rPr>
          <w:noProof/>
        </w:rPr>
        <w:t xml:space="preserve">Holt, C.A. &amp; Folkes, M.J.P. (2015) Cautions on using percentile-based benchmarks of status for data-limited populations of Pacific salmon under persistent trends in productivity and uncertain outcomes from harvest management. </w:t>
      </w:r>
      <w:r w:rsidRPr="009D3206">
        <w:rPr>
          <w:i/>
          <w:noProof/>
        </w:rPr>
        <w:t>Fisheries Research,</w:t>
      </w:r>
      <w:r w:rsidRPr="009D3206">
        <w:rPr>
          <w:noProof/>
        </w:rPr>
        <w:t xml:space="preserve"> </w:t>
      </w:r>
      <w:r w:rsidRPr="009D3206">
        <w:rPr>
          <w:b/>
          <w:noProof/>
        </w:rPr>
        <w:t>171,</w:t>
      </w:r>
      <w:r w:rsidRPr="009D3206">
        <w:rPr>
          <w:noProof/>
        </w:rPr>
        <w:t xml:space="preserve"> 188-200.</w:t>
      </w:r>
    </w:p>
    <w:p w14:paraId="6EAE214A" w14:textId="77777777" w:rsidR="009D3206" w:rsidRPr="009D3206" w:rsidRDefault="009D3206" w:rsidP="009D3206">
      <w:pPr>
        <w:pStyle w:val="EndNoteBibliography"/>
        <w:spacing w:after="0"/>
        <w:ind w:left="720" w:hanging="720"/>
        <w:rPr>
          <w:noProof/>
        </w:rPr>
      </w:pPr>
      <w:r w:rsidRPr="009D3206">
        <w:rPr>
          <w:noProof/>
        </w:rPr>
        <w:t xml:space="preserve">Holtby, L.B. &amp; Ciruna, K.A. (2007) Conservation units for Pacific salmon under the Wild Salmon Policy. </w:t>
      </w:r>
      <w:r w:rsidRPr="009D3206">
        <w:rPr>
          <w:i/>
          <w:noProof/>
        </w:rPr>
        <w:t>Canadian Service Advisory Secretariat Research Document,</w:t>
      </w:r>
      <w:r w:rsidRPr="009D3206">
        <w:rPr>
          <w:noProof/>
        </w:rPr>
        <w:t xml:space="preserve"> </w:t>
      </w:r>
      <w:r w:rsidRPr="009D3206">
        <w:rPr>
          <w:b/>
          <w:noProof/>
        </w:rPr>
        <w:t>2007/070,</w:t>
      </w:r>
      <w:r w:rsidRPr="009D3206">
        <w:rPr>
          <w:noProof/>
        </w:rPr>
        <w:t xml:space="preserve"> 358 p.</w:t>
      </w:r>
    </w:p>
    <w:p w14:paraId="1AF61A3E" w14:textId="77777777" w:rsidR="009D3206" w:rsidRPr="009D3206" w:rsidRDefault="009D3206" w:rsidP="009D3206">
      <w:pPr>
        <w:pStyle w:val="EndNoteBibliography"/>
        <w:spacing w:after="0"/>
        <w:ind w:left="720" w:hanging="720"/>
        <w:rPr>
          <w:noProof/>
        </w:rPr>
      </w:pPr>
      <w:r w:rsidRPr="009D3206">
        <w:rPr>
          <w:noProof/>
        </w:rPr>
        <w:t>Larkin, P.A. (1971) Simulation studies of Adams River sockeye salmon (</w:t>
      </w:r>
      <w:r w:rsidRPr="009D3206">
        <w:rPr>
          <w:i/>
          <w:noProof/>
        </w:rPr>
        <w:t>Oncorhynchus nerka</w:t>
      </w:r>
      <w:r w:rsidRPr="009D3206">
        <w:rPr>
          <w:noProof/>
        </w:rPr>
        <w:t xml:space="preserve">). </w:t>
      </w:r>
      <w:r w:rsidRPr="009D3206">
        <w:rPr>
          <w:i/>
          <w:noProof/>
        </w:rPr>
        <w:t>Journal Fisheries Research Board of Canada,</w:t>
      </w:r>
      <w:r w:rsidRPr="009D3206">
        <w:rPr>
          <w:noProof/>
        </w:rPr>
        <w:t xml:space="preserve"> </w:t>
      </w:r>
      <w:r w:rsidRPr="009D3206">
        <w:rPr>
          <w:b/>
          <w:noProof/>
        </w:rPr>
        <w:t>28,</w:t>
      </w:r>
      <w:r w:rsidRPr="009D3206">
        <w:rPr>
          <w:noProof/>
        </w:rPr>
        <w:t xml:space="preserve"> 1493-1502.</w:t>
      </w:r>
    </w:p>
    <w:p w14:paraId="3736AA57" w14:textId="77777777" w:rsidR="009D3206" w:rsidRPr="009D3206" w:rsidRDefault="009D3206" w:rsidP="009D3206">
      <w:pPr>
        <w:pStyle w:val="EndNoteBibliography"/>
        <w:spacing w:after="0"/>
        <w:ind w:left="720" w:hanging="720"/>
        <w:rPr>
          <w:noProof/>
        </w:rPr>
      </w:pPr>
      <w:r w:rsidRPr="009D3206">
        <w:rPr>
          <w:noProof/>
        </w:rPr>
        <w:t xml:space="preserve">Loreau, M. &amp; de Mazancourt, C. (2008) Species synchrony and its drivers: neutral and nonneutral community dynamics in fluctuating environments </w:t>
      </w:r>
      <w:r w:rsidRPr="009D3206">
        <w:rPr>
          <w:i/>
          <w:noProof/>
        </w:rPr>
        <w:t>The American Naturalist,</w:t>
      </w:r>
      <w:r w:rsidRPr="009D3206">
        <w:rPr>
          <w:noProof/>
        </w:rPr>
        <w:t xml:space="preserve"> </w:t>
      </w:r>
      <w:r w:rsidRPr="009D3206">
        <w:rPr>
          <w:b/>
          <w:noProof/>
        </w:rPr>
        <w:t>172,</w:t>
      </w:r>
      <w:r w:rsidRPr="009D3206">
        <w:rPr>
          <w:noProof/>
        </w:rPr>
        <w:t xml:space="preserve"> E48-E66.</w:t>
      </w:r>
    </w:p>
    <w:p w14:paraId="01994501" w14:textId="77777777" w:rsidR="009D3206" w:rsidRPr="009D3206" w:rsidRDefault="009D3206" w:rsidP="009D3206">
      <w:pPr>
        <w:pStyle w:val="EndNoteBibliography"/>
        <w:spacing w:after="0"/>
        <w:ind w:left="720" w:hanging="720"/>
        <w:rPr>
          <w:noProof/>
        </w:rPr>
      </w:pPr>
      <w:r w:rsidRPr="009D3206">
        <w:rPr>
          <w:noProof/>
        </w:rPr>
        <w:t>Macdonald, J.S. (2000) Mortality during the migration of Fraser River sockeye salmon (</w:t>
      </w:r>
      <w:r w:rsidRPr="009D3206">
        <w:rPr>
          <w:i/>
          <w:noProof/>
        </w:rPr>
        <w:t>Oncorhynchus nerka</w:t>
      </w:r>
      <w:r w:rsidRPr="009D3206">
        <w:rPr>
          <w:noProof/>
        </w:rPr>
        <w:t xml:space="preserve">): a study of the effect of ocean and river environmental conditions in 1997. </w:t>
      </w:r>
      <w:r w:rsidRPr="009D3206">
        <w:rPr>
          <w:i/>
          <w:noProof/>
        </w:rPr>
        <w:t>Canadian Technical Report of Fisheries and Aquatic Sciences,</w:t>
      </w:r>
      <w:r w:rsidRPr="009D3206">
        <w:rPr>
          <w:noProof/>
        </w:rPr>
        <w:t xml:space="preserve"> </w:t>
      </w:r>
      <w:r w:rsidRPr="009D3206">
        <w:rPr>
          <w:b/>
          <w:noProof/>
        </w:rPr>
        <w:t>2315,</w:t>
      </w:r>
      <w:r w:rsidRPr="009D3206">
        <w:rPr>
          <w:noProof/>
        </w:rPr>
        <w:t xml:space="preserve"> 120 p.</w:t>
      </w:r>
    </w:p>
    <w:p w14:paraId="0B056F5F" w14:textId="77777777" w:rsidR="009D3206" w:rsidRPr="009D3206" w:rsidRDefault="009D3206" w:rsidP="009D3206">
      <w:pPr>
        <w:pStyle w:val="EndNoteBibliography"/>
        <w:spacing w:after="0"/>
        <w:ind w:left="720" w:hanging="720"/>
        <w:rPr>
          <w:noProof/>
        </w:rPr>
      </w:pPr>
      <w:r w:rsidRPr="009D3206">
        <w:rPr>
          <w:noProof/>
        </w:rPr>
        <w:t xml:space="preserve">Mueter, F.J., Pyper, B.J. &amp; Peterman, R.M. (2005) Relationships between Coastal Ocean Conditions and Survival Rates of Northeast Pacific Salmon at Multiple Lags. </w:t>
      </w:r>
      <w:r w:rsidRPr="009D3206">
        <w:rPr>
          <w:i/>
          <w:noProof/>
        </w:rPr>
        <w:t>Transactions of the American Fisheries Society,</w:t>
      </w:r>
      <w:r w:rsidRPr="009D3206">
        <w:rPr>
          <w:noProof/>
        </w:rPr>
        <w:t xml:space="preserve"> </w:t>
      </w:r>
      <w:r w:rsidRPr="009D3206">
        <w:rPr>
          <w:b/>
          <w:noProof/>
        </w:rPr>
        <w:t>134,</w:t>
      </w:r>
      <w:r w:rsidRPr="009D3206">
        <w:rPr>
          <w:noProof/>
        </w:rPr>
        <w:t xml:space="preserve"> 105-119.</w:t>
      </w:r>
    </w:p>
    <w:p w14:paraId="5B50AC37" w14:textId="77777777" w:rsidR="009D3206" w:rsidRPr="009D3206" w:rsidRDefault="009D3206" w:rsidP="009D3206">
      <w:pPr>
        <w:pStyle w:val="EndNoteBibliography"/>
        <w:spacing w:after="0"/>
        <w:ind w:left="720" w:hanging="720"/>
        <w:rPr>
          <w:noProof/>
        </w:rPr>
      </w:pPr>
      <w:r w:rsidRPr="009D3206">
        <w:rPr>
          <w:noProof/>
        </w:rPr>
        <w:lastRenderedPageBreak/>
        <w:t>Pestal, G., Huang, A.-M. &amp; Cass, A. (2011) Updated methods for assessing harvest rules for Fraser River sockeye salmon (</w:t>
      </w:r>
      <w:r w:rsidRPr="009D3206">
        <w:rPr>
          <w:i/>
          <w:noProof/>
        </w:rPr>
        <w:t>Oncorhynchus nerka</w:t>
      </w:r>
      <w:r w:rsidRPr="009D3206">
        <w:rPr>
          <w:noProof/>
        </w:rPr>
        <w:t xml:space="preserve">). </w:t>
      </w:r>
      <w:r w:rsidRPr="009D3206">
        <w:rPr>
          <w:i/>
          <w:noProof/>
        </w:rPr>
        <w:t>Canadian Science Advisory Secretariat Research Document 2011/133</w:t>
      </w:r>
      <w:r w:rsidRPr="009D3206">
        <w:rPr>
          <w:b/>
          <w:noProof/>
        </w:rPr>
        <w:t>,</w:t>
      </w:r>
      <w:r w:rsidRPr="009D3206">
        <w:rPr>
          <w:noProof/>
        </w:rPr>
        <w:t xml:space="preserve"> 175 p.</w:t>
      </w:r>
    </w:p>
    <w:p w14:paraId="5B06A205" w14:textId="77777777" w:rsidR="009D3206" w:rsidRPr="009D3206" w:rsidRDefault="009D3206" w:rsidP="009D3206">
      <w:pPr>
        <w:pStyle w:val="EndNoteBibliography"/>
        <w:spacing w:after="0"/>
        <w:ind w:left="720" w:hanging="720"/>
        <w:rPr>
          <w:noProof/>
        </w:rPr>
      </w:pPr>
      <w:r w:rsidRPr="009D3206">
        <w:rPr>
          <w:noProof/>
        </w:rPr>
        <w:t>Peterman, Randall M. &amp; Dorner, B. (2012) A widespread decrease in productivity of Sockeye Salmon (</w:t>
      </w:r>
      <w:r w:rsidRPr="009D3206">
        <w:rPr>
          <w:i/>
          <w:noProof/>
        </w:rPr>
        <w:t>Oncorhynchus nerka</w:t>
      </w:r>
      <w:r w:rsidRPr="009D3206">
        <w:rPr>
          <w:noProof/>
        </w:rPr>
        <w:t xml:space="preserve">) populations in western North America. </w:t>
      </w:r>
      <w:r w:rsidRPr="009D3206">
        <w:rPr>
          <w:i/>
          <w:noProof/>
        </w:rPr>
        <w:t>Canadian Journal of Fisheries and Aquatic Sciences,</w:t>
      </w:r>
      <w:r w:rsidRPr="009D3206">
        <w:rPr>
          <w:noProof/>
        </w:rPr>
        <w:t xml:space="preserve"> </w:t>
      </w:r>
      <w:r w:rsidRPr="009D3206">
        <w:rPr>
          <w:b/>
          <w:noProof/>
        </w:rPr>
        <w:t>69,</w:t>
      </w:r>
      <w:r w:rsidRPr="009D3206">
        <w:rPr>
          <w:noProof/>
        </w:rPr>
        <w:t xml:space="preserve"> 1255-1260.</w:t>
      </w:r>
    </w:p>
    <w:p w14:paraId="2F7C2721" w14:textId="77777777" w:rsidR="009D3206" w:rsidRPr="009D3206" w:rsidRDefault="009D3206" w:rsidP="009D3206">
      <w:pPr>
        <w:pStyle w:val="EndNoteBibliography"/>
        <w:spacing w:after="0"/>
        <w:ind w:left="720" w:hanging="720"/>
        <w:rPr>
          <w:noProof/>
        </w:rPr>
      </w:pPr>
      <w:r w:rsidRPr="009D3206">
        <w:rPr>
          <w:noProof/>
        </w:rPr>
        <w:t xml:space="preserve">Ricker, W.E. (1975) Computation and interpretation of biological statistics of fish populations. </w:t>
      </w:r>
      <w:r w:rsidRPr="009D3206">
        <w:rPr>
          <w:i/>
          <w:noProof/>
        </w:rPr>
        <w:t>Fisheries Research Board of Canada Bulletin,</w:t>
      </w:r>
      <w:r w:rsidRPr="009D3206">
        <w:rPr>
          <w:noProof/>
        </w:rPr>
        <w:t xml:space="preserve"> </w:t>
      </w:r>
      <w:r w:rsidRPr="009D3206">
        <w:rPr>
          <w:b/>
          <w:noProof/>
        </w:rPr>
        <w:t>191</w:t>
      </w:r>
      <w:r w:rsidRPr="009D3206">
        <w:rPr>
          <w:noProof/>
        </w:rPr>
        <w:t>.</w:t>
      </w:r>
    </w:p>
    <w:p w14:paraId="6F7411CB" w14:textId="77777777" w:rsidR="009D3206" w:rsidRPr="009D3206" w:rsidRDefault="009D3206" w:rsidP="009D3206">
      <w:pPr>
        <w:pStyle w:val="EndNoteBibliography"/>
        <w:spacing w:after="0"/>
        <w:ind w:left="720" w:hanging="720"/>
        <w:rPr>
          <w:noProof/>
        </w:rPr>
      </w:pPr>
      <w:r w:rsidRPr="009D3206">
        <w:rPr>
          <w:noProof/>
        </w:rPr>
        <w:t xml:space="preserve">Satterthwaite, W.H. &amp; Carlson, S.M. (2015) Weakening portfolio effect strength in a hatchery-supplemented Chinook salmon population complex. </w:t>
      </w:r>
      <w:r w:rsidRPr="009D3206">
        <w:rPr>
          <w:i/>
          <w:noProof/>
        </w:rPr>
        <w:t>Canadian Journal of Fisheries and Aquatic Sciences,</w:t>
      </w:r>
      <w:r w:rsidRPr="009D3206">
        <w:rPr>
          <w:noProof/>
        </w:rPr>
        <w:t xml:space="preserve"> </w:t>
      </w:r>
      <w:r w:rsidRPr="009D3206">
        <w:rPr>
          <w:b/>
          <w:noProof/>
        </w:rPr>
        <w:t>72,</w:t>
      </w:r>
      <w:r w:rsidRPr="009D3206">
        <w:rPr>
          <w:noProof/>
        </w:rPr>
        <w:t xml:space="preserve"> 1860-1875.</w:t>
      </w:r>
    </w:p>
    <w:p w14:paraId="70AAF3E7" w14:textId="77777777" w:rsidR="009D3206" w:rsidRPr="009D3206" w:rsidRDefault="009D3206" w:rsidP="009D3206">
      <w:pPr>
        <w:pStyle w:val="EndNoteBibliography"/>
        <w:spacing w:after="0"/>
        <w:ind w:left="720" w:hanging="720"/>
        <w:rPr>
          <w:noProof/>
        </w:rPr>
      </w:pPr>
      <w:r w:rsidRPr="009D3206">
        <w:rPr>
          <w:noProof/>
        </w:rPr>
        <w:t xml:space="preserve">Schindler, D.E., Armstrong, J.B. &amp; Reed, T.E. (2015) The portfolio concept in ecology and evolution. </w:t>
      </w:r>
      <w:r w:rsidRPr="009D3206">
        <w:rPr>
          <w:i/>
          <w:noProof/>
        </w:rPr>
        <w:t>Frontiers in Ecology and the Environment,</w:t>
      </w:r>
      <w:r w:rsidRPr="009D3206">
        <w:rPr>
          <w:noProof/>
        </w:rPr>
        <w:t xml:space="preserve"> </w:t>
      </w:r>
      <w:r w:rsidRPr="009D3206">
        <w:rPr>
          <w:b/>
          <w:noProof/>
        </w:rPr>
        <w:t>13,</w:t>
      </w:r>
      <w:r w:rsidRPr="009D3206">
        <w:rPr>
          <w:noProof/>
        </w:rPr>
        <w:t xml:space="preserve"> 257-263.</w:t>
      </w:r>
    </w:p>
    <w:p w14:paraId="691C16EA" w14:textId="77777777" w:rsidR="009D3206" w:rsidRPr="009D3206" w:rsidRDefault="009D3206" w:rsidP="009D3206">
      <w:pPr>
        <w:pStyle w:val="EndNoteBibliography"/>
        <w:spacing w:after="0"/>
        <w:ind w:left="720" w:hanging="720"/>
        <w:rPr>
          <w:noProof/>
        </w:rPr>
      </w:pPr>
      <w:r w:rsidRPr="009D3206">
        <w:rPr>
          <w:noProof/>
        </w:rPr>
        <w:t xml:space="preserve">Schindler, D.E., Hilborn, R., Chasco, B., Boatright, C.P., Quinn, T.P., Rogers, L.A. &amp; Webster, M.S. (2010) Population diversity and the portfolio effect in an exploited species. </w:t>
      </w:r>
      <w:r w:rsidRPr="009D3206">
        <w:rPr>
          <w:i/>
          <w:noProof/>
        </w:rPr>
        <w:t>Nature,</w:t>
      </w:r>
      <w:r w:rsidRPr="009D3206">
        <w:rPr>
          <w:noProof/>
        </w:rPr>
        <w:t xml:space="preserve"> </w:t>
      </w:r>
      <w:r w:rsidRPr="009D3206">
        <w:rPr>
          <w:b/>
          <w:noProof/>
        </w:rPr>
        <w:t>465,</w:t>
      </w:r>
      <w:r w:rsidRPr="009D3206">
        <w:rPr>
          <w:noProof/>
        </w:rPr>
        <w:t xml:space="preserve"> 609-612.</w:t>
      </w:r>
    </w:p>
    <w:p w14:paraId="46D31C00" w14:textId="77777777" w:rsidR="009D3206" w:rsidRPr="009D3206" w:rsidRDefault="009D3206" w:rsidP="009D3206">
      <w:pPr>
        <w:pStyle w:val="EndNoteBibliography"/>
        <w:spacing w:after="0"/>
        <w:ind w:left="720" w:hanging="720"/>
        <w:rPr>
          <w:noProof/>
        </w:rPr>
      </w:pPr>
      <w:r w:rsidRPr="009D3206">
        <w:rPr>
          <w:noProof/>
        </w:rPr>
        <w:t xml:space="preserve">Thibaut, L.M. &amp; Connolly, S.R. (2013) Understanding diversity-stability relationships: towards a unified model of portfolio effects. </w:t>
      </w:r>
      <w:r w:rsidRPr="009D3206">
        <w:rPr>
          <w:i/>
          <w:noProof/>
        </w:rPr>
        <w:t>Ecology Letters,</w:t>
      </w:r>
      <w:r w:rsidRPr="009D3206">
        <w:rPr>
          <w:noProof/>
        </w:rPr>
        <w:t xml:space="preserve"> </w:t>
      </w:r>
      <w:r w:rsidRPr="009D3206">
        <w:rPr>
          <w:b/>
          <w:noProof/>
        </w:rPr>
        <w:t>16,</w:t>
      </w:r>
      <w:r w:rsidRPr="009D3206">
        <w:rPr>
          <w:noProof/>
        </w:rPr>
        <w:t xml:space="preserve"> 140-150.</w:t>
      </w:r>
    </w:p>
    <w:p w14:paraId="4F75EB9F" w14:textId="77777777" w:rsidR="009D3206" w:rsidRPr="009D3206" w:rsidRDefault="009D3206" w:rsidP="009D3206">
      <w:pPr>
        <w:pStyle w:val="EndNoteBibliography"/>
        <w:spacing w:after="0"/>
        <w:ind w:left="720" w:hanging="720"/>
        <w:rPr>
          <w:noProof/>
        </w:rPr>
      </w:pPr>
      <w:r w:rsidRPr="009D3206">
        <w:rPr>
          <w:noProof/>
        </w:rPr>
        <w:t xml:space="preserve">Tilman, D., Isbell, F. &amp; Cowles, J.M. (2014) Biodiversity and ecosystem functioning. </w:t>
      </w:r>
      <w:r w:rsidRPr="009D3206">
        <w:rPr>
          <w:i/>
          <w:noProof/>
        </w:rPr>
        <w:t>Annual Review of Ecology, Evolution, and Systematics,</w:t>
      </w:r>
      <w:r w:rsidRPr="009D3206">
        <w:rPr>
          <w:noProof/>
        </w:rPr>
        <w:t xml:space="preserve"> </w:t>
      </w:r>
      <w:r w:rsidRPr="009D3206">
        <w:rPr>
          <w:b/>
          <w:noProof/>
        </w:rPr>
        <w:t>45,</w:t>
      </w:r>
      <w:r w:rsidRPr="009D3206">
        <w:rPr>
          <w:noProof/>
        </w:rPr>
        <w:t xml:space="preserve"> 471-493.</w:t>
      </w:r>
    </w:p>
    <w:p w14:paraId="33A5FA2D" w14:textId="77777777" w:rsidR="009D3206" w:rsidRPr="009D3206" w:rsidRDefault="009D3206" w:rsidP="009D3206">
      <w:pPr>
        <w:pStyle w:val="EndNoteBibliography"/>
        <w:ind w:left="720" w:hanging="720"/>
        <w:rPr>
          <w:noProof/>
        </w:rPr>
      </w:pPr>
      <w:r w:rsidRPr="009D3206">
        <w:rPr>
          <w:noProof/>
        </w:rPr>
        <w:t xml:space="preserve">Yamane, L., Botsford, L.W. &amp; Kilduff, D.P. (2018) Tracking restoration of population diversity via the portfolio effect. </w:t>
      </w:r>
      <w:r w:rsidRPr="009D3206">
        <w:rPr>
          <w:i/>
          <w:noProof/>
        </w:rPr>
        <w:t>Journal of Applied Ecology,</w:t>
      </w:r>
      <w:r w:rsidRPr="009D3206">
        <w:rPr>
          <w:noProof/>
        </w:rPr>
        <w:t xml:space="preserve"> </w:t>
      </w:r>
      <w:r w:rsidRPr="009D3206">
        <w:rPr>
          <w:b/>
          <w:noProof/>
        </w:rPr>
        <w:t>55,</w:t>
      </w:r>
      <w:r w:rsidRPr="009D3206">
        <w:rPr>
          <w:noProof/>
        </w:rPr>
        <w:t xml:space="preserve"> 472-481.</w:t>
      </w:r>
    </w:p>
    <w:p w14:paraId="3E0FE7E0" w14:textId="29AAC4CC" w:rsidR="00ED7E4C" w:rsidRPr="000835A0" w:rsidRDefault="00DE0F7B" w:rsidP="00A91A4F">
      <w:r>
        <w:fldChar w:fldCharType="end"/>
      </w:r>
    </w:p>
    <w:sectPr w:rsidR="00ED7E4C" w:rsidRPr="000835A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FO-MPO" w:date="2018-09-26T07:58:00Z" w:initials="D">
    <w:p w14:paraId="060AB32D" w14:textId="698CD936" w:rsidR="00147101" w:rsidRDefault="00147101">
      <w:pPr>
        <w:pStyle w:val="CommentText"/>
      </w:pPr>
      <w:r>
        <w:rPr>
          <w:rStyle w:val="CommentReference"/>
        </w:rPr>
        <w:annotationRef/>
      </w:r>
      <w:r>
        <w:t>Copy and paste methods from other doc – split ~Sep19</w:t>
      </w:r>
    </w:p>
  </w:comment>
  <w:comment w:id="1" w:author="DFO-MPO" w:date="2018-09-12T13:38:00Z" w:initials="D">
    <w:p w14:paraId="57C706DD" w14:textId="2B5943BC" w:rsidR="00147101" w:rsidRDefault="00147101" w:rsidP="00A66355">
      <w:pPr>
        <w:pStyle w:val="CommentText"/>
      </w:pPr>
      <w:r>
        <w:rPr>
          <w:rStyle w:val="CommentReference"/>
        </w:rPr>
        <w:annotationRef/>
      </w:r>
      <w:r>
        <w:t>Not sure if current status is relevant or not given this isn’t a recovery document and it is defined in the WSP docs in a more complex way. If we decide to retain it here, I’ll add a suitably wordy definition as a footnote</w:t>
      </w:r>
    </w:p>
  </w:comment>
  <w:comment w:id="2" w:author="DFO-MPO" w:date="2018-09-01T10:24:00Z" w:initials="D">
    <w:p w14:paraId="23355285" w14:textId="4E3743EE" w:rsidR="00147101" w:rsidRDefault="00147101">
      <w:pPr>
        <w:pStyle w:val="CommentText"/>
      </w:pPr>
      <w:r>
        <w:rPr>
          <w:rStyle w:val="CommentReference"/>
        </w:rPr>
        <w:annotationRef/>
      </w:r>
      <w:r>
        <w:t xml:space="preserve">I know the subscripts used to describe components throughout the </w:t>
      </w:r>
      <w:proofErr w:type="spellStart"/>
      <w:r>
        <w:t>ms</w:t>
      </w:r>
      <w:proofErr w:type="spellEnd"/>
      <w:r>
        <w:t xml:space="preserve"> should be consistent, but I’m not sure what to use. Population is likely the most intuitive; however for our example CU is obviously more accurate. Perhaps component, even though its vague, should be used in the subscripts?</w:t>
      </w:r>
    </w:p>
  </w:comment>
  <w:comment w:id="5" w:author="Cameron Freshwater" w:date="2018-09-02T20:32:00Z" w:initials="CF">
    <w:p w14:paraId="5C7FB770" w14:textId="0CBEC2C0" w:rsidR="00147101" w:rsidRDefault="00147101">
      <w:pPr>
        <w:pStyle w:val="CommentText"/>
      </w:pPr>
      <w:r>
        <w:rPr>
          <w:rStyle w:val="CommentReference"/>
        </w:rPr>
        <w:annotationRef/>
      </w:r>
      <w:r>
        <w:t>Ok to cite the WSP status draft?</w:t>
      </w:r>
    </w:p>
  </w:comment>
  <w:comment w:id="6" w:author="Cameron Freshwater" w:date="2018-09-02T13:54:00Z" w:initials="CF">
    <w:p w14:paraId="1F411D00" w14:textId="77777777" w:rsidR="00147101" w:rsidRDefault="00147101">
      <w:pPr>
        <w:pStyle w:val="CommentText"/>
      </w:pPr>
      <w:r>
        <w:rPr>
          <w:rStyle w:val="CommentReference"/>
        </w:rPr>
        <w:annotationRef/>
      </w:r>
      <w:r>
        <w:t xml:space="preserve">Necessary to list these somewhere? </w:t>
      </w:r>
    </w:p>
    <w:p w14:paraId="1301AD09" w14:textId="77777777" w:rsidR="00147101" w:rsidRDefault="00147101">
      <w:pPr>
        <w:pStyle w:val="CommentText"/>
      </w:pPr>
    </w:p>
    <w:p w14:paraId="30EA0962" w14:textId="3E7D05C8" w:rsidR="00147101" w:rsidRPr="00D31645" w:rsidRDefault="00147101">
      <w:pPr>
        <w:pStyle w:val="CommentText"/>
      </w:pPr>
      <w:r>
        <w:t xml:space="preserve">Also not sure what the appropriate way to reference AMH’s external analysis is. </w:t>
      </w:r>
      <w:r>
        <w:rPr>
          <w:b/>
        </w:rPr>
        <w:t>AMH</w:t>
      </w:r>
      <w:r>
        <w:t xml:space="preserve"> perhaps you can insert a sentence or two summarizing the process you used to estimate the parameters?</w:t>
      </w:r>
    </w:p>
  </w:comment>
  <w:comment w:id="13" w:author="DFO-MPO" w:date="2018-09-03T09:49:00Z" w:initials="D">
    <w:p w14:paraId="02FE2BBA" w14:textId="58720E24" w:rsidR="00147101" w:rsidRDefault="00147101">
      <w:pPr>
        <w:pStyle w:val="CommentText"/>
      </w:pPr>
      <w:r>
        <w:rPr>
          <w:rStyle w:val="CommentReference"/>
        </w:rPr>
        <w:annotationRef/>
      </w:r>
      <w:r>
        <w:t>Basically I used suggested values from Sean’s papers as a starting off point. I then fit univariate skewed student-t distributions to the residuals of each CU’s SR relationship using a maximum likelihood package (</w:t>
      </w:r>
      <w:proofErr w:type="spellStart"/>
      <w:r>
        <w:t>selm</w:t>
      </w:r>
      <w:proofErr w:type="spellEnd"/>
      <w:r>
        <w:t>). Nearly all CUs had evidence of negative skewness in their residuals (mean ~1.5). Only a fraction had evidence of heavy tails (gamma less than 10); however given the similar results between this and a skewed normal distribution, the fact that we are only using a student-t in ~1/3 of years, and the likelihood that marine survival is going to get worse before it gets better, I think it’s a reasonable parameterization for a hypothetically bad scenario.</w:t>
      </w:r>
    </w:p>
    <w:p w14:paraId="4F7F9EB3" w14:textId="77777777" w:rsidR="00147101" w:rsidRDefault="00147101">
      <w:pPr>
        <w:pStyle w:val="CommentText"/>
      </w:pPr>
    </w:p>
    <w:p w14:paraId="6DF82093" w14:textId="5ABCDB31" w:rsidR="00147101" w:rsidRDefault="00147101">
      <w:pPr>
        <w:pStyle w:val="CommentText"/>
      </w:pPr>
      <w:r>
        <w:t>Assuming everyone agrees this is sufficiently robust, should this analysis be included as a supplement?</w:t>
      </w:r>
    </w:p>
  </w:comment>
  <w:comment w:id="14" w:author="DFO-MPO" w:date="2018-09-11T10:47:00Z" w:initials="D">
    <w:p w14:paraId="04DD9ED2" w14:textId="36A2C2CD" w:rsidR="00147101" w:rsidRDefault="00147101">
      <w:pPr>
        <w:pStyle w:val="CommentText"/>
      </w:pPr>
      <w:r>
        <w:rPr>
          <w:rStyle w:val="CommentReference"/>
        </w:rPr>
        <w:annotationRef/>
      </w:r>
      <w:r>
        <w:t xml:space="preserve">CH: </w:t>
      </w:r>
      <w:r>
        <w:rPr>
          <w:rStyle w:val="CommentReference"/>
        </w:rPr>
        <w:annotationRef/>
      </w:r>
      <w:r>
        <w:t>If his approach is used as the base case, I think a sentence describing how resulting in R/S compared to a scenario where productivity declined would be helpful here. (</w:t>
      </w:r>
      <w:proofErr w:type="gramStart"/>
      <w:r>
        <w:t>to</w:t>
      </w:r>
      <w:proofErr w:type="gramEnd"/>
      <w:r>
        <w:t xml:space="preserve"> help justify)</w:t>
      </w:r>
    </w:p>
  </w:comment>
  <w:comment w:id="15" w:author="Cameron Freshwater" w:date="2018-09-02T13:56:00Z" w:initials="CF">
    <w:p w14:paraId="66BE47B8" w14:textId="1C8BAE40" w:rsidR="00147101" w:rsidRDefault="00147101">
      <w:pPr>
        <w:pStyle w:val="CommentText"/>
      </w:pPr>
      <w:r>
        <w:rPr>
          <w:rStyle w:val="CommentReference"/>
        </w:rPr>
        <w:annotationRef/>
      </w:r>
      <w:r>
        <w:t>Presented in main text here.</w:t>
      </w:r>
    </w:p>
  </w:comment>
  <w:comment w:id="16" w:author="DFO-MPO" w:date="2018-09-01T12:05:00Z" w:initials="D">
    <w:p w14:paraId="136EE22E" w14:textId="66EDF9D1" w:rsidR="00147101" w:rsidRDefault="00147101" w:rsidP="007B4FA6">
      <w:pPr>
        <w:pStyle w:val="CommentText"/>
      </w:pPr>
      <w:r>
        <w:rPr>
          <w:rStyle w:val="CommentReference"/>
        </w:rPr>
        <w:annotationRef/>
      </w:r>
      <w:r>
        <w:t>Really trying to keep the model details in the main text to a minimum but I’m not sure if this is a sufficient amount of detail.</w:t>
      </w:r>
    </w:p>
  </w:comment>
  <w:comment w:id="26" w:author="DFO-MPO" w:date="2018-09-01T13:20:00Z" w:initials="D">
    <w:p w14:paraId="7FEA7EDF" w14:textId="5C35EDCB" w:rsidR="00147101" w:rsidRDefault="00147101">
      <w:pPr>
        <w:pStyle w:val="CommentText"/>
      </w:pPr>
      <w:r>
        <w:rPr>
          <w:rStyle w:val="CommentReference"/>
        </w:rPr>
        <w:annotationRef/>
      </w:r>
      <w:r>
        <w:t>Would a table summarizing the PMs be justified?</w:t>
      </w:r>
    </w:p>
  </w:comment>
  <w:comment w:id="28" w:author="DFO-MPO" w:date="2018-09-12T13:31:00Z" w:initials="D">
    <w:p w14:paraId="7D26776E" w14:textId="47C0A16F" w:rsidR="00147101" w:rsidRDefault="00147101">
      <w:pPr>
        <w:pStyle w:val="CommentText"/>
      </w:pPr>
      <w:r>
        <w:rPr>
          <w:rStyle w:val="CommentReference"/>
        </w:rPr>
        <w:annotationRef/>
      </w:r>
    </w:p>
  </w:comment>
  <w:comment w:id="32" w:author="Holt" w:date="2018-09-11T10:57:00Z" w:initials="CH">
    <w:p w14:paraId="4F93F042" w14:textId="77777777" w:rsidR="00147101" w:rsidRDefault="00147101" w:rsidP="00353067">
      <w:pPr>
        <w:pStyle w:val="CommentText"/>
      </w:pPr>
      <w:r>
        <w:rPr>
          <w:rStyle w:val="CommentReference"/>
        </w:rPr>
        <w:annotationRef/>
      </w:r>
      <w:r>
        <w:t>Is this fair to say? If not, suggest rewording the next results (Fig 3-4)</w:t>
      </w:r>
    </w:p>
  </w:comment>
  <w:comment w:id="41" w:author="Cameron Freshwater" w:date="2018-09-02T14:44:00Z" w:initials="CF">
    <w:p w14:paraId="14060C45" w14:textId="0249EC27" w:rsidR="00147101" w:rsidRDefault="00147101">
      <w:pPr>
        <w:pStyle w:val="CommentText"/>
      </w:pPr>
      <w:r>
        <w:rPr>
          <w:rStyle w:val="CommentReference"/>
        </w:rPr>
        <w:annotationRef/>
      </w:r>
      <w:r>
        <w:t>Thought about explaining this initially counterintuitive pattern here, but I feel as though its better suited to the discussion</w:t>
      </w:r>
    </w:p>
  </w:comment>
  <w:comment w:id="44" w:author="Cameron Freshwater" w:date="2018-09-03T19:23:00Z" w:initials="CF">
    <w:p w14:paraId="5C0429C3" w14:textId="00D27E99" w:rsidR="00147101" w:rsidRDefault="00147101">
      <w:pPr>
        <w:pStyle w:val="CommentText"/>
      </w:pPr>
      <w:r>
        <w:rPr>
          <w:rStyle w:val="CommentReference"/>
        </w:rPr>
        <w:annotationRef/>
      </w:r>
      <w:r>
        <w:t xml:space="preserve">Note that the quasi-extinction threshold is 100. Increasing it moderately will obviously lead to higher extirpation rates, but I’m not sure what is reasonable considering </w:t>
      </w:r>
      <w:proofErr w:type="spellStart"/>
      <w:r>
        <w:t>Cultus</w:t>
      </w:r>
      <w:proofErr w:type="spellEnd"/>
      <w:r>
        <w:t xml:space="preserve"> has been sustained at equivalent levels (albeit with considerable interventions)</w:t>
      </w:r>
    </w:p>
  </w:comment>
  <w:comment w:id="48" w:author="Cameron Freshwater" w:date="2018-09-03T09:54:00Z" w:initials="CF">
    <w:p w14:paraId="5D4E8DB3" w14:textId="77777777" w:rsidR="00147101" w:rsidRDefault="00147101">
      <w:pPr>
        <w:pStyle w:val="CommentText"/>
      </w:pPr>
      <w:r>
        <w:rPr>
          <w:rStyle w:val="CommentReference"/>
        </w:rPr>
        <w:annotationRef/>
      </w:r>
      <w:r>
        <w:t xml:space="preserve">Right most column (or center) will be dropped in main text; however I still feel presenting this many PMs is too unwieldy and would like to drop the total number to 6 or 4 (i.e. 3 or 2 each of catch/conservation). Given the similarity between </w:t>
      </w:r>
      <w:proofErr w:type="spellStart"/>
      <w:r>
        <w:t>Sgen</w:t>
      </w:r>
      <w:proofErr w:type="spellEnd"/>
      <w:r>
        <w:t xml:space="preserve"> and </w:t>
      </w:r>
      <w:proofErr w:type="spellStart"/>
      <w:r>
        <w:t>Smsy</w:t>
      </w:r>
      <w:proofErr w:type="spellEnd"/>
      <w:r>
        <w:t xml:space="preserve"> I think we can get away with only presenting one and the lack of trends in extirpation suggests that it could be dropped.</w:t>
      </w:r>
    </w:p>
    <w:p w14:paraId="4FEB0710" w14:textId="77777777" w:rsidR="00147101" w:rsidRDefault="00147101">
      <w:pPr>
        <w:pStyle w:val="CommentText"/>
      </w:pPr>
    </w:p>
    <w:p w14:paraId="0A021354" w14:textId="012A6A46" w:rsidR="00147101" w:rsidRDefault="00147101">
      <w:pPr>
        <w:pStyle w:val="CommentText"/>
      </w:pPr>
      <w:r>
        <w:t xml:space="preserve">For catch PMs I think we should keep median catch and some metric of variability (either stability or CV), as well as one other metric, but I’m unsure which is most relevant. </w:t>
      </w:r>
    </w:p>
  </w:comment>
  <w:comment w:id="49" w:author="Cameron Freshwater" w:date="2018-09-02T14:33:00Z" w:initials="CF">
    <w:p w14:paraId="2D38F0B1" w14:textId="77777777" w:rsidR="00147101" w:rsidRDefault="00147101" w:rsidP="00871917">
      <w:pPr>
        <w:pStyle w:val="CommentText"/>
      </w:pPr>
      <w:r>
        <w:rPr>
          <w:rStyle w:val="CommentReference"/>
        </w:rPr>
        <w:annotationRef/>
      </w:r>
      <w:r>
        <w:t>This will be bumped up for final run.</w:t>
      </w:r>
    </w:p>
  </w:comment>
  <w:comment w:id="69" w:author="Cameron Freshwater" w:date="2018-09-02T20:21:00Z" w:initials="CF">
    <w:p w14:paraId="3982B96C" w14:textId="15341598" w:rsidR="00147101" w:rsidRDefault="00147101">
      <w:pPr>
        <w:pStyle w:val="CommentText"/>
      </w:pPr>
      <w:r>
        <w:rPr>
          <w:rStyle w:val="CommentReference"/>
        </w:rPr>
        <w:annotationRef/>
      </w:r>
      <w:r>
        <w:t xml:space="preserve">Note that catch stability is inverted, i.e. a median of 2 corresponds to catches changing by 50% each year, 1.5 by 66%. </w:t>
      </w:r>
    </w:p>
    <w:p w14:paraId="7241B211" w14:textId="77777777" w:rsidR="00147101" w:rsidRDefault="00147101">
      <w:pPr>
        <w:pStyle w:val="CommentText"/>
      </w:pPr>
    </w:p>
    <w:p w14:paraId="78A8266D" w14:textId="27E42DD2" w:rsidR="00147101" w:rsidRDefault="00147101">
      <w:pPr>
        <w:pStyle w:val="CommentText"/>
      </w:pPr>
      <w:r>
        <w:t xml:space="preserve">I initially replaced catch variability (i.e. </w:t>
      </w:r>
      <w:proofErr w:type="spellStart"/>
      <w:r>
        <w:t>interannual</w:t>
      </w:r>
      <w:proofErr w:type="spellEnd"/>
      <w:r>
        <w:t xml:space="preserve"> CV of catch) with catch stability because it seemed like it might be more intuitive. However now that it’s been inverted I think it’s even more difficult to interpret than CV. Would you prefer having the median proportional change in catches or just go back to CV</w:t>
      </w:r>
    </w:p>
  </w:comment>
  <w:comment w:id="70" w:author="Cameron Freshwater" w:date="2018-09-03T10:32:00Z" w:initials="CF">
    <w:p w14:paraId="657CDEA2" w14:textId="77777777" w:rsidR="00147101" w:rsidRDefault="00147101" w:rsidP="004709A6">
      <w:pPr>
        <w:pStyle w:val="CommentText"/>
      </w:pPr>
      <w:r>
        <w:rPr>
          <w:rStyle w:val="CommentReference"/>
        </w:rPr>
        <w:annotationRef/>
      </w:r>
      <w:r>
        <w:t>This will be bumped up for final run.</w:t>
      </w:r>
    </w:p>
  </w:comment>
  <w:comment w:id="71" w:author="Cameron Freshwater" w:date="2018-09-03T19:11:00Z" w:initials="CF">
    <w:p w14:paraId="406B830F" w14:textId="1FCD59A0" w:rsidR="00147101" w:rsidRDefault="00147101">
      <w:pPr>
        <w:pStyle w:val="CommentText"/>
      </w:pPr>
      <w:r>
        <w:rPr>
          <w:rStyle w:val="CommentReference"/>
        </w:rPr>
        <w:annotationRef/>
      </w:r>
      <w:r>
        <w:t>Given how much ground is being covered in the results already I’m leery of focusing on CU-specific PMs too much. However I worry that only presenting one or two PMs for two CUs is too superficial.</w:t>
      </w:r>
    </w:p>
    <w:p w14:paraId="49460F7F" w14:textId="77777777" w:rsidR="00147101" w:rsidRDefault="00147101">
      <w:pPr>
        <w:pStyle w:val="CommentText"/>
      </w:pPr>
    </w:p>
    <w:p w14:paraId="23F4047A" w14:textId="0C0451AD" w:rsidR="00147101" w:rsidRDefault="00147101">
      <w:pPr>
        <w:pStyle w:val="CommentText"/>
      </w:pPr>
      <w:r>
        <w:t xml:space="preserve">Carrie is this what you had in mind or did you instead want me to show increases in median </w:t>
      </w:r>
      <w:r w:rsidRPr="00451C26">
        <w:rPr>
          <w:b/>
        </w:rPr>
        <w:t>aggregate</w:t>
      </w:r>
      <w:r>
        <w:t xml:space="preserve"> spawner abundance when </w:t>
      </w:r>
      <w:proofErr w:type="spellStart"/>
      <w:r>
        <w:t>CVc</w:t>
      </w:r>
      <w:proofErr w:type="spellEnd"/>
      <w:r>
        <w:t xml:space="preserve"> is high and synchrony is low (i.e. the statistical artefact)?</w:t>
      </w:r>
    </w:p>
  </w:comment>
  <w:comment w:id="72" w:author="Cameron Freshwater" w:date="2018-09-03T19:31:00Z" w:initials="CF">
    <w:p w14:paraId="7EDC2E30" w14:textId="128F6C11" w:rsidR="00147101" w:rsidRDefault="00147101">
      <w:pPr>
        <w:pStyle w:val="CommentText"/>
      </w:pPr>
      <w:r>
        <w:rPr>
          <w:rStyle w:val="CommentReference"/>
        </w:rPr>
        <w:annotationRef/>
      </w:r>
      <w:r>
        <w:t>If retained this will go in a supplement</w:t>
      </w:r>
    </w:p>
  </w:comment>
  <w:comment w:id="73" w:author="DFO-MPO" w:date="2018-08-20T10:28:00Z" w:initials="D">
    <w:p w14:paraId="6569B4E5" w14:textId="77777777" w:rsidR="00147101" w:rsidRDefault="00147101" w:rsidP="000E43A3">
      <w:pPr>
        <w:pStyle w:val="CommentText"/>
      </w:pPr>
      <w:r>
        <w:rPr>
          <w:rStyle w:val="CommentReference"/>
        </w:rPr>
        <w:annotationRef/>
      </w:r>
      <w:r>
        <w:t>Is this paragraph out of place? Move to discussion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DE8"/>
    <w:multiLevelType w:val="hybridMultilevel"/>
    <w:tmpl w:val="60DA255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C749E6"/>
    <w:multiLevelType w:val="hybridMultilevel"/>
    <w:tmpl w:val="275C73F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77C002E"/>
    <w:multiLevelType w:val="hybridMultilevel"/>
    <w:tmpl w:val="3FACF3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96545B4"/>
    <w:multiLevelType w:val="hybridMultilevel"/>
    <w:tmpl w:val="BC221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6B1A6F"/>
    <w:multiLevelType w:val="hybridMultilevel"/>
    <w:tmpl w:val="D272D4E4"/>
    <w:lvl w:ilvl="0" w:tplc="DE2852B0">
      <w:start w:val="1"/>
      <w:numFmt w:val="decimal"/>
      <w:lvlText w:val="%1."/>
      <w:lvlJc w:val="left"/>
      <w:pPr>
        <w:ind w:left="720" w:hanging="360"/>
      </w:pPr>
      <w:rPr>
        <w:b w:val="0"/>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2F635FE"/>
    <w:multiLevelType w:val="hybridMultilevel"/>
    <w:tmpl w:val="2F5072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1895F13"/>
    <w:multiLevelType w:val="hybridMultilevel"/>
    <w:tmpl w:val="66F2E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C0721FD"/>
    <w:multiLevelType w:val="hybridMultilevel"/>
    <w:tmpl w:val="4BECFC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2"/>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Anim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z0aevwa0afpdexr0lvefp6z0xpepv5rfx5&quot;&gt;My EndNote Library&lt;record-ids&gt;&lt;item&gt;160&lt;/item&gt;&lt;item&gt;178&lt;/item&gt;&lt;item&gt;592&lt;/item&gt;&lt;item&gt;596&lt;/item&gt;&lt;item&gt;637&lt;/item&gt;&lt;item&gt;705&lt;/item&gt;&lt;item&gt;1205&lt;/item&gt;&lt;item&gt;1515&lt;/item&gt;&lt;item&gt;1516&lt;/item&gt;&lt;item&gt;1588&lt;/item&gt;&lt;item&gt;1590&lt;/item&gt;&lt;item&gt;1602&lt;/item&gt;&lt;item&gt;1683&lt;/item&gt;&lt;item&gt;1711&lt;/item&gt;&lt;item&gt;1847&lt;/item&gt;&lt;item&gt;1865&lt;/item&gt;&lt;item&gt;1866&lt;/item&gt;&lt;item&gt;1971&lt;/item&gt;&lt;item&gt;2034&lt;/item&gt;&lt;item&gt;2036&lt;/item&gt;&lt;item&gt;2167&lt;/item&gt;&lt;item&gt;2208&lt;/item&gt;&lt;item&gt;2210&lt;/item&gt;&lt;item&gt;2211&lt;/item&gt;&lt;item&gt;2218&lt;/item&gt;&lt;/record-ids&gt;&lt;/item&gt;&lt;/Libraries&gt;"/>
  </w:docVars>
  <w:rsids>
    <w:rsidRoot w:val="00D971BA"/>
    <w:rsid w:val="00000D55"/>
    <w:rsid w:val="0000323C"/>
    <w:rsid w:val="0000635D"/>
    <w:rsid w:val="00006417"/>
    <w:rsid w:val="0001087A"/>
    <w:rsid w:val="000130FD"/>
    <w:rsid w:val="00022839"/>
    <w:rsid w:val="00041C3D"/>
    <w:rsid w:val="00044112"/>
    <w:rsid w:val="00063194"/>
    <w:rsid w:val="00063326"/>
    <w:rsid w:val="00064853"/>
    <w:rsid w:val="000715F4"/>
    <w:rsid w:val="00076F0E"/>
    <w:rsid w:val="000835A0"/>
    <w:rsid w:val="000873ED"/>
    <w:rsid w:val="000B148A"/>
    <w:rsid w:val="000C23EB"/>
    <w:rsid w:val="000C51BA"/>
    <w:rsid w:val="000E1287"/>
    <w:rsid w:val="000E43A3"/>
    <w:rsid w:val="000F2E0D"/>
    <w:rsid w:val="00105D86"/>
    <w:rsid w:val="00107E59"/>
    <w:rsid w:val="00114E9C"/>
    <w:rsid w:val="00125432"/>
    <w:rsid w:val="00142953"/>
    <w:rsid w:val="00144DF3"/>
    <w:rsid w:val="001463EA"/>
    <w:rsid w:val="00147101"/>
    <w:rsid w:val="00155B1C"/>
    <w:rsid w:val="00161092"/>
    <w:rsid w:val="00162C8A"/>
    <w:rsid w:val="00166B5A"/>
    <w:rsid w:val="001715C7"/>
    <w:rsid w:val="00176F58"/>
    <w:rsid w:val="00177C7C"/>
    <w:rsid w:val="00182788"/>
    <w:rsid w:val="00182BF5"/>
    <w:rsid w:val="001863EE"/>
    <w:rsid w:val="00192B01"/>
    <w:rsid w:val="00194792"/>
    <w:rsid w:val="00196031"/>
    <w:rsid w:val="001A61A9"/>
    <w:rsid w:val="001B700F"/>
    <w:rsid w:val="001D36DC"/>
    <w:rsid w:val="001D4E33"/>
    <w:rsid w:val="001E3FCB"/>
    <w:rsid w:val="001F4BE2"/>
    <w:rsid w:val="00207CE4"/>
    <w:rsid w:val="00211AC2"/>
    <w:rsid w:val="002317A6"/>
    <w:rsid w:val="002343E7"/>
    <w:rsid w:val="00240A6D"/>
    <w:rsid w:val="0025035C"/>
    <w:rsid w:val="00254001"/>
    <w:rsid w:val="002632D7"/>
    <w:rsid w:val="00273B50"/>
    <w:rsid w:val="00274866"/>
    <w:rsid w:val="002800A9"/>
    <w:rsid w:val="00283AFA"/>
    <w:rsid w:val="00294313"/>
    <w:rsid w:val="002A27DA"/>
    <w:rsid w:val="002A5B41"/>
    <w:rsid w:val="002A7562"/>
    <w:rsid w:val="002A7AB5"/>
    <w:rsid w:val="002B0FBF"/>
    <w:rsid w:val="002B2200"/>
    <w:rsid w:val="002B2D86"/>
    <w:rsid w:val="002B460B"/>
    <w:rsid w:val="002C62BE"/>
    <w:rsid w:val="002D6BA6"/>
    <w:rsid w:val="002E258D"/>
    <w:rsid w:val="002E34D8"/>
    <w:rsid w:val="002E5DFE"/>
    <w:rsid w:val="002E71CA"/>
    <w:rsid w:val="002F10BF"/>
    <w:rsid w:val="00302934"/>
    <w:rsid w:val="003031CA"/>
    <w:rsid w:val="003113FB"/>
    <w:rsid w:val="00320A6C"/>
    <w:rsid w:val="0032697E"/>
    <w:rsid w:val="00330D87"/>
    <w:rsid w:val="003371FC"/>
    <w:rsid w:val="00344A1C"/>
    <w:rsid w:val="003507A2"/>
    <w:rsid w:val="00353067"/>
    <w:rsid w:val="003614CC"/>
    <w:rsid w:val="003633CA"/>
    <w:rsid w:val="003655FD"/>
    <w:rsid w:val="00370CB7"/>
    <w:rsid w:val="00373446"/>
    <w:rsid w:val="00392E97"/>
    <w:rsid w:val="003B1DEE"/>
    <w:rsid w:val="003B24CC"/>
    <w:rsid w:val="003B3742"/>
    <w:rsid w:val="003B7E04"/>
    <w:rsid w:val="003C1C7D"/>
    <w:rsid w:val="003C1DAB"/>
    <w:rsid w:val="003C75EE"/>
    <w:rsid w:val="003C77F8"/>
    <w:rsid w:val="003E748B"/>
    <w:rsid w:val="003F5C0E"/>
    <w:rsid w:val="0041059E"/>
    <w:rsid w:val="00422BF4"/>
    <w:rsid w:val="00424B71"/>
    <w:rsid w:val="004270DD"/>
    <w:rsid w:val="0042726A"/>
    <w:rsid w:val="004272D3"/>
    <w:rsid w:val="0045142B"/>
    <w:rsid w:val="00451C26"/>
    <w:rsid w:val="004526B1"/>
    <w:rsid w:val="00463966"/>
    <w:rsid w:val="00463DBD"/>
    <w:rsid w:val="004709A6"/>
    <w:rsid w:val="0047719C"/>
    <w:rsid w:val="00484993"/>
    <w:rsid w:val="00485670"/>
    <w:rsid w:val="00485767"/>
    <w:rsid w:val="00486597"/>
    <w:rsid w:val="004A180D"/>
    <w:rsid w:val="004A4853"/>
    <w:rsid w:val="004B605E"/>
    <w:rsid w:val="004B78F0"/>
    <w:rsid w:val="004C1A6B"/>
    <w:rsid w:val="004C27BF"/>
    <w:rsid w:val="004C69D7"/>
    <w:rsid w:val="004D7BDE"/>
    <w:rsid w:val="004E0329"/>
    <w:rsid w:val="004E2096"/>
    <w:rsid w:val="004E2EDE"/>
    <w:rsid w:val="004F1724"/>
    <w:rsid w:val="004F6C38"/>
    <w:rsid w:val="004F6EA3"/>
    <w:rsid w:val="00500504"/>
    <w:rsid w:val="005027FD"/>
    <w:rsid w:val="00505BE1"/>
    <w:rsid w:val="00507319"/>
    <w:rsid w:val="00511A34"/>
    <w:rsid w:val="0051250B"/>
    <w:rsid w:val="005162B8"/>
    <w:rsid w:val="00525C83"/>
    <w:rsid w:val="00531AE1"/>
    <w:rsid w:val="005326C5"/>
    <w:rsid w:val="0056120F"/>
    <w:rsid w:val="005641CB"/>
    <w:rsid w:val="00577639"/>
    <w:rsid w:val="00590F69"/>
    <w:rsid w:val="005A0A00"/>
    <w:rsid w:val="005A5085"/>
    <w:rsid w:val="005A76EF"/>
    <w:rsid w:val="005B527F"/>
    <w:rsid w:val="005C2371"/>
    <w:rsid w:val="005C7CAB"/>
    <w:rsid w:val="005D28A8"/>
    <w:rsid w:val="005D6C13"/>
    <w:rsid w:val="005D760D"/>
    <w:rsid w:val="005F3EF6"/>
    <w:rsid w:val="006068C0"/>
    <w:rsid w:val="006259E0"/>
    <w:rsid w:val="006301C5"/>
    <w:rsid w:val="00645D76"/>
    <w:rsid w:val="00662888"/>
    <w:rsid w:val="00697A59"/>
    <w:rsid w:val="006A3951"/>
    <w:rsid w:val="006A4872"/>
    <w:rsid w:val="006C114F"/>
    <w:rsid w:val="006C2754"/>
    <w:rsid w:val="006D6CBB"/>
    <w:rsid w:val="007014D4"/>
    <w:rsid w:val="00703544"/>
    <w:rsid w:val="0070590B"/>
    <w:rsid w:val="00712E03"/>
    <w:rsid w:val="00714028"/>
    <w:rsid w:val="007141E5"/>
    <w:rsid w:val="007350E4"/>
    <w:rsid w:val="00741E3C"/>
    <w:rsid w:val="007579DE"/>
    <w:rsid w:val="00774187"/>
    <w:rsid w:val="0079592C"/>
    <w:rsid w:val="007A279A"/>
    <w:rsid w:val="007B4FA6"/>
    <w:rsid w:val="007B5D6D"/>
    <w:rsid w:val="007C1550"/>
    <w:rsid w:val="007D3757"/>
    <w:rsid w:val="007D37A5"/>
    <w:rsid w:val="007D5362"/>
    <w:rsid w:val="008018CA"/>
    <w:rsid w:val="00813DCE"/>
    <w:rsid w:val="00815021"/>
    <w:rsid w:val="008164CD"/>
    <w:rsid w:val="008214FE"/>
    <w:rsid w:val="00837CE3"/>
    <w:rsid w:val="008518AD"/>
    <w:rsid w:val="00861496"/>
    <w:rsid w:val="00871917"/>
    <w:rsid w:val="00886C25"/>
    <w:rsid w:val="00896814"/>
    <w:rsid w:val="008A4835"/>
    <w:rsid w:val="008B18F2"/>
    <w:rsid w:val="008B4C24"/>
    <w:rsid w:val="008C1650"/>
    <w:rsid w:val="008C1951"/>
    <w:rsid w:val="008C5E1B"/>
    <w:rsid w:val="008E6657"/>
    <w:rsid w:val="00901BDD"/>
    <w:rsid w:val="009215C5"/>
    <w:rsid w:val="00922C82"/>
    <w:rsid w:val="00923937"/>
    <w:rsid w:val="0093048D"/>
    <w:rsid w:val="009322F4"/>
    <w:rsid w:val="0093252F"/>
    <w:rsid w:val="00936D6B"/>
    <w:rsid w:val="00937B72"/>
    <w:rsid w:val="00940776"/>
    <w:rsid w:val="0094700F"/>
    <w:rsid w:val="00951950"/>
    <w:rsid w:val="00956286"/>
    <w:rsid w:val="00961B8C"/>
    <w:rsid w:val="00961DFC"/>
    <w:rsid w:val="009736AE"/>
    <w:rsid w:val="009801E9"/>
    <w:rsid w:val="0098510C"/>
    <w:rsid w:val="0098639B"/>
    <w:rsid w:val="00992367"/>
    <w:rsid w:val="00996327"/>
    <w:rsid w:val="009B43D3"/>
    <w:rsid w:val="009C1B16"/>
    <w:rsid w:val="009D23BD"/>
    <w:rsid w:val="009D3206"/>
    <w:rsid w:val="009E2CC0"/>
    <w:rsid w:val="009F5D9C"/>
    <w:rsid w:val="009F7091"/>
    <w:rsid w:val="00A16FF3"/>
    <w:rsid w:val="00A2678F"/>
    <w:rsid w:val="00A409A9"/>
    <w:rsid w:val="00A43A81"/>
    <w:rsid w:val="00A44098"/>
    <w:rsid w:val="00A6332A"/>
    <w:rsid w:val="00A66355"/>
    <w:rsid w:val="00A67078"/>
    <w:rsid w:val="00A74EC8"/>
    <w:rsid w:val="00A80702"/>
    <w:rsid w:val="00A91A4F"/>
    <w:rsid w:val="00A957BB"/>
    <w:rsid w:val="00AA4419"/>
    <w:rsid w:val="00AE2504"/>
    <w:rsid w:val="00AE3B72"/>
    <w:rsid w:val="00AE6C34"/>
    <w:rsid w:val="00AF0717"/>
    <w:rsid w:val="00AF3F2B"/>
    <w:rsid w:val="00B01A4C"/>
    <w:rsid w:val="00B24A19"/>
    <w:rsid w:val="00B27AEE"/>
    <w:rsid w:val="00B32293"/>
    <w:rsid w:val="00B40124"/>
    <w:rsid w:val="00B42D41"/>
    <w:rsid w:val="00B56327"/>
    <w:rsid w:val="00B5638E"/>
    <w:rsid w:val="00B566E0"/>
    <w:rsid w:val="00B60E00"/>
    <w:rsid w:val="00B643B7"/>
    <w:rsid w:val="00B71AD9"/>
    <w:rsid w:val="00B96B00"/>
    <w:rsid w:val="00BB46A3"/>
    <w:rsid w:val="00BB4C0A"/>
    <w:rsid w:val="00BB7A46"/>
    <w:rsid w:val="00BC14E9"/>
    <w:rsid w:val="00BE3900"/>
    <w:rsid w:val="00BF0BBF"/>
    <w:rsid w:val="00BF12B8"/>
    <w:rsid w:val="00C030C1"/>
    <w:rsid w:val="00C07781"/>
    <w:rsid w:val="00C12967"/>
    <w:rsid w:val="00C14A36"/>
    <w:rsid w:val="00C14AB9"/>
    <w:rsid w:val="00C16A84"/>
    <w:rsid w:val="00C21A57"/>
    <w:rsid w:val="00C26602"/>
    <w:rsid w:val="00C36435"/>
    <w:rsid w:val="00C72C7A"/>
    <w:rsid w:val="00C84D7E"/>
    <w:rsid w:val="00C93206"/>
    <w:rsid w:val="00C9793E"/>
    <w:rsid w:val="00CA54C9"/>
    <w:rsid w:val="00CB3AA4"/>
    <w:rsid w:val="00CC7F18"/>
    <w:rsid w:val="00CD0FAC"/>
    <w:rsid w:val="00CE0781"/>
    <w:rsid w:val="00CF1937"/>
    <w:rsid w:val="00CF41DF"/>
    <w:rsid w:val="00D01D2B"/>
    <w:rsid w:val="00D136FD"/>
    <w:rsid w:val="00D16817"/>
    <w:rsid w:val="00D20FCD"/>
    <w:rsid w:val="00D21D5F"/>
    <w:rsid w:val="00D2599C"/>
    <w:rsid w:val="00D31645"/>
    <w:rsid w:val="00D40465"/>
    <w:rsid w:val="00D413CD"/>
    <w:rsid w:val="00D51A72"/>
    <w:rsid w:val="00D53F99"/>
    <w:rsid w:val="00D63DB9"/>
    <w:rsid w:val="00D663FC"/>
    <w:rsid w:val="00D7777B"/>
    <w:rsid w:val="00D93675"/>
    <w:rsid w:val="00D95057"/>
    <w:rsid w:val="00D971BA"/>
    <w:rsid w:val="00DA242F"/>
    <w:rsid w:val="00DA470D"/>
    <w:rsid w:val="00DC48B1"/>
    <w:rsid w:val="00DC6BB2"/>
    <w:rsid w:val="00DD255E"/>
    <w:rsid w:val="00DD3FF2"/>
    <w:rsid w:val="00DD6CDF"/>
    <w:rsid w:val="00DE08F6"/>
    <w:rsid w:val="00DE0F7B"/>
    <w:rsid w:val="00DE21D8"/>
    <w:rsid w:val="00DE5583"/>
    <w:rsid w:val="00DE7503"/>
    <w:rsid w:val="00DF40E3"/>
    <w:rsid w:val="00E06BE2"/>
    <w:rsid w:val="00E22618"/>
    <w:rsid w:val="00E23EA2"/>
    <w:rsid w:val="00E27EF5"/>
    <w:rsid w:val="00E314B6"/>
    <w:rsid w:val="00E51CA9"/>
    <w:rsid w:val="00E531D5"/>
    <w:rsid w:val="00E53403"/>
    <w:rsid w:val="00E62993"/>
    <w:rsid w:val="00E63CBB"/>
    <w:rsid w:val="00EA0C93"/>
    <w:rsid w:val="00EA3B00"/>
    <w:rsid w:val="00EA7F86"/>
    <w:rsid w:val="00EB655E"/>
    <w:rsid w:val="00EC016C"/>
    <w:rsid w:val="00ED0654"/>
    <w:rsid w:val="00ED23E7"/>
    <w:rsid w:val="00ED5A49"/>
    <w:rsid w:val="00ED7E4C"/>
    <w:rsid w:val="00EE0DC4"/>
    <w:rsid w:val="00EF79E0"/>
    <w:rsid w:val="00F0579C"/>
    <w:rsid w:val="00F07325"/>
    <w:rsid w:val="00F07D48"/>
    <w:rsid w:val="00F22932"/>
    <w:rsid w:val="00F26586"/>
    <w:rsid w:val="00F42DD1"/>
    <w:rsid w:val="00F70F29"/>
    <w:rsid w:val="00F8390D"/>
    <w:rsid w:val="00F93B58"/>
    <w:rsid w:val="00F940DB"/>
    <w:rsid w:val="00FA1D62"/>
    <w:rsid w:val="00FB58DF"/>
    <w:rsid w:val="00FB63BF"/>
    <w:rsid w:val="00FB7B8B"/>
    <w:rsid w:val="00FC25A5"/>
    <w:rsid w:val="00FC666B"/>
    <w:rsid w:val="00FD02C8"/>
    <w:rsid w:val="00FE3B94"/>
    <w:rsid w:val="00FE3E50"/>
    <w:rsid w:val="00FF0269"/>
    <w:rsid w:val="00FF04F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7C7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5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1BA"/>
    <w:pPr>
      <w:ind w:left="720"/>
      <w:contextualSpacing/>
    </w:pPr>
  </w:style>
  <w:style w:type="character" w:styleId="CommentReference">
    <w:name w:val="annotation reference"/>
    <w:basedOn w:val="DefaultParagraphFont"/>
    <w:uiPriority w:val="99"/>
    <w:semiHidden/>
    <w:unhideWhenUsed/>
    <w:rsid w:val="000835A0"/>
    <w:rPr>
      <w:sz w:val="16"/>
      <w:szCs w:val="16"/>
    </w:rPr>
  </w:style>
  <w:style w:type="paragraph" w:styleId="CommentText">
    <w:name w:val="annotation text"/>
    <w:basedOn w:val="Normal"/>
    <w:link w:val="CommentTextChar"/>
    <w:uiPriority w:val="99"/>
    <w:semiHidden/>
    <w:unhideWhenUsed/>
    <w:rsid w:val="000835A0"/>
    <w:pPr>
      <w:spacing w:line="240" w:lineRule="auto"/>
    </w:pPr>
    <w:rPr>
      <w:sz w:val="20"/>
      <w:szCs w:val="20"/>
    </w:rPr>
  </w:style>
  <w:style w:type="character" w:customStyle="1" w:styleId="CommentTextChar">
    <w:name w:val="Comment Text Char"/>
    <w:basedOn w:val="DefaultParagraphFont"/>
    <w:link w:val="CommentText"/>
    <w:uiPriority w:val="99"/>
    <w:semiHidden/>
    <w:rsid w:val="000835A0"/>
    <w:rPr>
      <w:sz w:val="20"/>
      <w:szCs w:val="20"/>
    </w:rPr>
  </w:style>
  <w:style w:type="paragraph" w:styleId="BalloonText">
    <w:name w:val="Balloon Text"/>
    <w:basedOn w:val="Normal"/>
    <w:link w:val="BalloonTextChar"/>
    <w:uiPriority w:val="99"/>
    <w:semiHidden/>
    <w:unhideWhenUsed/>
    <w:rsid w:val="000835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5A0"/>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645D76"/>
    <w:rPr>
      <w:b/>
      <w:bCs/>
    </w:rPr>
  </w:style>
  <w:style w:type="character" w:customStyle="1" w:styleId="CommentSubjectChar">
    <w:name w:val="Comment Subject Char"/>
    <w:basedOn w:val="CommentTextChar"/>
    <w:link w:val="CommentSubject"/>
    <w:uiPriority w:val="99"/>
    <w:semiHidden/>
    <w:rsid w:val="00645D76"/>
    <w:rPr>
      <w:b/>
      <w:bCs/>
      <w:sz w:val="20"/>
      <w:szCs w:val="20"/>
    </w:rPr>
  </w:style>
  <w:style w:type="character" w:styleId="PlaceholderText">
    <w:name w:val="Placeholder Text"/>
    <w:basedOn w:val="DefaultParagraphFont"/>
    <w:uiPriority w:val="99"/>
    <w:semiHidden/>
    <w:rsid w:val="00392E97"/>
    <w:rPr>
      <w:color w:val="808080"/>
    </w:rPr>
  </w:style>
  <w:style w:type="paragraph" w:customStyle="1" w:styleId="EndNoteBibliographyTitle">
    <w:name w:val="EndNote Bibliography Title"/>
    <w:basedOn w:val="Normal"/>
    <w:rsid w:val="00DE0F7B"/>
    <w:pPr>
      <w:spacing w:after="0"/>
      <w:jc w:val="center"/>
    </w:pPr>
    <w:rPr>
      <w:rFonts w:ascii="Calibri" w:hAnsi="Calibri"/>
      <w:lang w:val="en-US"/>
    </w:rPr>
  </w:style>
  <w:style w:type="paragraph" w:customStyle="1" w:styleId="EndNoteBibliography">
    <w:name w:val="EndNote Bibliography"/>
    <w:basedOn w:val="Normal"/>
    <w:rsid w:val="00DE0F7B"/>
    <w:pPr>
      <w:spacing w:line="240" w:lineRule="auto"/>
    </w:pPr>
    <w:rPr>
      <w:rFonts w:ascii="Calibri" w:hAnsi="Calibri"/>
      <w:lang w:val="en-US"/>
    </w:rPr>
  </w:style>
  <w:style w:type="table" w:styleId="TableGrid">
    <w:name w:val="Table Grid"/>
    <w:basedOn w:val="TableNormal"/>
    <w:uiPriority w:val="59"/>
    <w:rsid w:val="001B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3438">
      <w:bodyDiv w:val="1"/>
      <w:marLeft w:val="0"/>
      <w:marRight w:val="0"/>
      <w:marTop w:val="0"/>
      <w:marBottom w:val="0"/>
      <w:divBdr>
        <w:top w:val="none" w:sz="0" w:space="0" w:color="auto"/>
        <w:left w:val="none" w:sz="0" w:space="0" w:color="auto"/>
        <w:bottom w:val="none" w:sz="0" w:space="0" w:color="auto"/>
        <w:right w:val="none" w:sz="0" w:space="0" w:color="auto"/>
      </w:divBdr>
    </w:div>
    <w:div w:id="1188762833">
      <w:bodyDiv w:val="1"/>
      <w:marLeft w:val="0"/>
      <w:marRight w:val="0"/>
      <w:marTop w:val="0"/>
      <w:marBottom w:val="0"/>
      <w:divBdr>
        <w:top w:val="none" w:sz="0" w:space="0" w:color="auto"/>
        <w:left w:val="none" w:sz="0" w:space="0" w:color="auto"/>
        <w:bottom w:val="none" w:sz="0" w:space="0" w:color="auto"/>
        <w:right w:val="none" w:sz="0" w:space="0" w:color="auto"/>
      </w:divBdr>
    </w:div>
    <w:div w:id="1909923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E8200-2B00-4553-A7FA-BD37E66F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4048</TotalTime>
  <Pages>17</Pages>
  <Words>10115</Words>
  <Characters>57656</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67636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DFO-MPO</cp:lastModifiedBy>
  <cp:revision>40</cp:revision>
  <cp:lastPrinted>2018-05-03T17:52:00Z</cp:lastPrinted>
  <dcterms:created xsi:type="dcterms:W3CDTF">2018-08-29T15:45:00Z</dcterms:created>
  <dcterms:modified xsi:type="dcterms:W3CDTF">2018-09-26T15:58:00Z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