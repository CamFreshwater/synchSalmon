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CC3DAE" w14:textId="2D671C7F" w:rsidR="00507319" w:rsidRPr="00507319" w:rsidRDefault="00507319" w:rsidP="00507319">
      <w:pPr>
        <w:jc w:val="center"/>
        <w:rPr>
          <w:b/>
        </w:rPr>
      </w:pPr>
      <w:r w:rsidRPr="00507319">
        <w:rPr>
          <w:b/>
        </w:rPr>
        <w:t>Introduction</w:t>
      </w:r>
    </w:p>
    <w:p w14:paraId="3B4A2B25" w14:textId="77777777" w:rsidR="002B0F36" w:rsidRDefault="00ED0654" w:rsidP="0042726A">
      <w:pPr>
        <w:ind w:firstLine="720"/>
      </w:pPr>
      <w:r>
        <w:t>Ecological aggregates</w:t>
      </w:r>
      <w:r w:rsidR="00C14AB9">
        <w:t>,</w:t>
      </w:r>
      <w:r>
        <w:t xml:space="preserve"> such as </w:t>
      </w:r>
      <w:proofErr w:type="spellStart"/>
      <w:r>
        <w:t>m</w:t>
      </w:r>
      <w:r w:rsidR="003C75EE">
        <w:t>etapopulations</w:t>
      </w:r>
      <w:proofErr w:type="spellEnd"/>
      <w:r w:rsidR="003C75EE">
        <w:t xml:space="preserve"> </w:t>
      </w:r>
      <w:r>
        <w:t>or</w:t>
      </w:r>
      <w:r w:rsidR="00330D87">
        <w:t xml:space="preserve"> </w:t>
      </w:r>
      <w:r w:rsidR="003C75EE">
        <w:t>communities</w:t>
      </w:r>
      <w:r w:rsidR="00C14AB9">
        <w:t>,</w:t>
      </w:r>
      <w:r w:rsidR="003C75EE">
        <w:t xml:space="preserve"> consist of components whose </w:t>
      </w:r>
      <w:r w:rsidR="00CC7F18">
        <w:t>dynamics</w:t>
      </w:r>
      <w:r w:rsidR="003C75EE">
        <w:t xml:space="preserve"> vary due to </w:t>
      </w:r>
      <w:r w:rsidR="0056120F">
        <w:t>life history</w:t>
      </w:r>
      <w:r w:rsidR="00CC7F18">
        <w:t xml:space="preserve">, </w:t>
      </w:r>
      <w:r w:rsidR="0056120F">
        <w:t>unique</w:t>
      </w:r>
      <w:r w:rsidR="00CC7F18">
        <w:t xml:space="preserve"> environmental </w:t>
      </w:r>
      <w:r w:rsidR="0056120F">
        <w:t>interactions</w:t>
      </w:r>
      <w:r w:rsidR="00CC7F18">
        <w:t>,</w:t>
      </w:r>
      <w:r w:rsidR="003C75EE">
        <w:t xml:space="preserve"> or </w:t>
      </w:r>
      <w:r w:rsidR="00CC7F18">
        <w:t>simply chance</w:t>
      </w:r>
      <w:r w:rsidR="003C75EE">
        <w:t xml:space="preserve">. Such asynchrony </w:t>
      </w:r>
      <w:r w:rsidR="0001087A">
        <w:t>typically reduces temporal</w:t>
      </w:r>
      <w:r w:rsidR="005C7CAB">
        <w:t xml:space="preserve"> variability in</w:t>
      </w:r>
      <w:r w:rsidR="003C75EE">
        <w:t xml:space="preserve"> the dynamics of </w:t>
      </w:r>
      <w:r w:rsidR="00330D87">
        <w:t xml:space="preserve">these </w:t>
      </w:r>
      <w:r w:rsidR="00CC7F18">
        <w:t>ecological aggregates</w:t>
      </w:r>
      <w:r w:rsidR="00D35789">
        <w:t xml:space="preserve">, </w:t>
      </w:r>
      <w:r w:rsidR="0001087A">
        <w:t>creat</w:t>
      </w:r>
      <w:r w:rsidR="00D35789">
        <w:t>ing</w:t>
      </w:r>
      <w:r w:rsidR="0001087A">
        <w:t xml:space="preserve"> </w:t>
      </w:r>
      <w:r w:rsidR="005C7CAB">
        <w:t>diversity-stability</w:t>
      </w:r>
      <w:r w:rsidR="003C75EE">
        <w:t xml:space="preserve"> relationships</w:t>
      </w:r>
      <w:r w:rsidR="004E0329">
        <w:t xml:space="preserve"> (Hooper REF)</w:t>
      </w:r>
      <w:r w:rsidR="00CC7F18">
        <w:t xml:space="preserve"> </w:t>
      </w:r>
      <w:r w:rsidR="00D35789">
        <w:t>and</w:t>
      </w:r>
      <w:r w:rsidR="00CC7F18">
        <w:t xml:space="preserve"> portfolio effects</w:t>
      </w:r>
      <w:r w:rsidR="004E0329">
        <w:t xml:space="preserve"> </w:t>
      </w:r>
      <w:r w:rsidR="00B24A19">
        <w:t>(</w:t>
      </w:r>
      <w:proofErr w:type="spellStart"/>
      <w:r w:rsidR="00B24A19">
        <w:t>Tilman</w:t>
      </w:r>
      <w:proofErr w:type="spellEnd"/>
      <w:r w:rsidR="00B24A19">
        <w:t xml:space="preserve"> 1999 REF; </w:t>
      </w:r>
      <w:r w:rsidR="004E0329">
        <w:t>Schindler 2015 REF)</w:t>
      </w:r>
      <w:r w:rsidR="00CC7F18">
        <w:t xml:space="preserve">. </w:t>
      </w:r>
      <w:r w:rsidR="00D21D5F">
        <w:t xml:space="preserve">The stability conferred by biodiversity is often associated with </w:t>
      </w:r>
      <w:r w:rsidR="00E531D5">
        <w:t>greater</w:t>
      </w:r>
      <w:r w:rsidR="00D21D5F">
        <w:t xml:space="preserve"> pr</w:t>
      </w:r>
      <w:r w:rsidR="00C14AB9">
        <w:t>oductivity and</w:t>
      </w:r>
      <w:r w:rsidR="00D21D5F">
        <w:t xml:space="preserve"> biomass, </w:t>
      </w:r>
      <w:r w:rsidR="0001087A">
        <w:t>as well as increased</w:t>
      </w:r>
      <w:r w:rsidR="00C14AB9">
        <w:t xml:space="preserve"> availability</w:t>
      </w:r>
      <w:r w:rsidR="00D21D5F">
        <w:t xml:space="preserve"> of ecosystem services </w:t>
      </w:r>
      <w:r w:rsidR="00E531D5">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E531D5" w:rsidRPr="0001087A">
        <w:instrText xml:space="preserve"> ADDIN EN.CITE </w:instrText>
      </w:r>
      <w:r w:rsidR="00E531D5" w:rsidRPr="0001087A">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E531D5" w:rsidRPr="0001087A">
        <w:instrText xml:space="preserve"> ADDIN EN.CITE.DATA </w:instrText>
      </w:r>
      <w:r w:rsidR="00E531D5" w:rsidRPr="0001087A">
        <w:fldChar w:fldCharType="end"/>
      </w:r>
      <w:r w:rsidR="00E531D5">
        <w:fldChar w:fldCharType="separate"/>
      </w:r>
      <w:r w:rsidR="00E531D5">
        <w:rPr>
          <w:noProof/>
        </w:rPr>
        <w:t>(Tilman, Isbell &amp; Cowles 2014; Schindler, Armstrong &amp; Reed 2015)</w:t>
      </w:r>
      <w:r w:rsidR="00E531D5">
        <w:fldChar w:fldCharType="end"/>
      </w:r>
      <w:r w:rsidR="0042726A">
        <w:t xml:space="preserve">. </w:t>
      </w:r>
    </w:p>
    <w:p w14:paraId="594E4875" w14:textId="77777777" w:rsidR="00CB5DF3" w:rsidRDefault="002B0F36" w:rsidP="00926FD6">
      <w:pPr>
        <w:ind w:firstLine="720"/>
      </w:pPr>
      <w:r>
        <w:t>The link</w:t>
      </w:r>
      <w:r w:rsidR="00DD6CDF">
        <w:t xml:space="preserve"> between diversity and resilience </w:t>
      </w:r>
      <w:r>
        <w:t>has</w:t>
      </w:r>
      <w:r w:rsidR="00DD6CDF">
        <w:t xml:space="preserve"> encouraged</w:t>
      </w:r>
      <w:r>
        <w:t xml:space="preserve"> systems-based approaches </w:t>
      </w:r>
      <w:r w:rsidR="00D35789">
        <w:t>that</w:t>
      </w:r>
      <w:r w:rsidR="0001087A">
        <w:t xml:space="preserve"> emphasize</w:t>
      </w:r>
      <w:r w:rsidR="00D35789">
        <w:t xml:space="preserve"> monitoring, managing, and conserving</w:t>
      </w:r>
      <w:r w:rsidR="00240A6D">
        <w:t xml:space="preserve"> </w:t>
      </w:r>
      <w:r w:rsidR="004E280A">
        <w:t xml:space="preserve">ecological </w:t>
      </w:r>
      <w:r w:rsidR="00240A6D">
        <w:t>aggregates</w:t>
      </w:r>
      <w:r>
        <w:t>,</w:t>
      </w:r>
      <w:r w:rsidR="005162B8">
        <w:t xml:space="preserve"> rather than component species or populations</w:t>
      </w:r>
      <w:r w:rsidR="00D35789">
        <w:t xml:space="preserve"> (Link 2018)</w:t>
      </w:r>
      <w:r>
        <w:t xml:space="preserve">. </w:t>
      </w:r>
      <w:r w:rsidR="00926FD6">
        <w:t>Since</w:t>
      </w:r>
      <w:r>
        <w:t xml:space="preserve"> </w:t>
      </w:r>
      <w:r w:rsidR="004E280A">
        <w:t>a</w:t>
      </w:r>
      <w:r>
        <w:t xml:space="preserve"> </w:t>
      </w:r>
      <w:r w:rsidRPr="004E280A">
        <w:t>principal</w:t>
      </w:r>
      <w:r>
        <w:t xml:space="preserve"> advantage of</w:t>
      </w:r>
      <w:r w:rsidR="00771163">
        <w:t xml:space="preserve"> a systems-based approach</w:t>
      </w:r>
      <w:r>
        <w:t xml:space="preserve"> is increased stability, </w:t>
      </w:r>
      <w:r w:rsidR="00926FD6">
        <w:t xml:space="preserve">estimates of </w:t>
      </w:r>
      <w:r>
        <w:t xml:space="preserve">aggregate variability </w:t>
      </w:r>
      <w:r w:rsidR="00771163">
        <w:t>are commonly used to justify the approach and compare</w:t>
      </w:r>
      <w:r w:rsidR="00926FD6">
        <w:t xml:space="preserve"> different management strategies. </w:t>
      </w:r>
      <w:r w:rsidR="00771163">
        <w:t>For example,</w:t>
      </w:r>
      <w:r w:rsidR="00105D86">
        <w:t xml:space="preserve"> the Bristol Bay sockeye salmon</w:t>
      </w:r>
      <w:r w:rsidR="00CF1937">
        <w:t xml:space="preserve"> (</w:t>
      </w:r>
      <w:proofErr w:type="spellStart"/>
      <w:r w:rsidR="00CF1937">
        <w:rPr>
          <w:i/>
        </w:rPr>
        <w:t>Oncorhynchus</w:t>
      </w:r>
      <w:proofErr w:type="spellEnd"/>
      <w:r w:rsidR="00CF1937">
        <w:rPr>
          <w:i/>
        </w:rPr>
        <w:t xml:space="preserve"> </w:t>
      </w:r>
      <w:proofErr w:type="spellStart"/>
      <w:r w:rsidR="00CF1937">
        <w:rPr>
          <w:i/>
        </w:rPr>
        <w:t>nerka</w:t>
      </w:r>
      <w:proofErr w:type="spellEnd"/>
      <w:r w:rsidR="00CF1937">
        <w:t>)</w:t>
      </w:r>
      <w:r w:rsidR="00105D86">
        <w:t xml:space="preserve"> fishery</w:t>
      </w:r>
      <w:r w:rsidR="00771163">
        <w:t xml:space="preserve"> </w:t>
      </w:r>
      <w:r w:rsidR="00C430AE">
        <w:t xml:space="preserve">targets an aggregate of more than </w:t>
      </w:r>
      <w:r w:rsidR="00C430AE">
        <w:rPr>
          <w:i/>
        </w:rPr>
        <w:t>X</w:t>
      </w:r>
      <w:r w:rsidR="00C430AE">
        <w:t xml:space="preserve"> populations. </w:t>
      </w:r>
      <w:r w:rsidR="00771163">
        <w:t>V</w:t>
      </w:r>
      <w:r w:rsidR="00C430AE">
        <w:t xml:space="preserve">ariability in spawner returns and catches, as well as the probability of fishery closures, decreases when a larger number of populations are </w:t>
      </w:r>
      <w:r w:rsidR="004E280A">
        <w:t>considered</w:t>
      </w:r>
      <w:r w:rsidR="00105D86">
        <w:t xml:space="preserve"> (</w:t>
      </w:r>
      <w:proofErr w:type="spellStart"/>
      <w:r w:rsidR="00105D86">
        <w:t>Hilborn</w:t>
      </w:r>
      <w:proofErr w:type="spellEnd"/>
      <w:r w:rsidR="00105D86">
        <w:t xml:space="preserve"> et al. 2003; Schindler et al. 2010). </w:t>
      </w:r>
      <w:proofErr w:type="gramStart"/>
      <w:r w:rsidR="004E280A">
        <w:t>Similarly REF 2.</w:t>
      </w:r>
      <w:proofErr w:type="gramEnd"/>
      <w:r w:rsidR="004E280A">
        <w:t xml:space="preserve"> </w:t>
      </w:r>
      <w:r w:rsidR="00CB5DF3">
        <w:t>Indeed, removing components from ecological aggregates, then simulating changes in their dynamics or their provisioning of ecosystem services is one of the most common ways to quantify the benefits of biodiversity (REFs). Given that portfolio effects are strongly influenced by statistical averaging (</w:t>
      </w:r>
      <w:proofErr w:type="spellStart"/>
      <w:r w:rsidR="00CB5DF3">
        <w:t>Doak</w:t>
      </w:r>
      <w:proofErr w:type="spellEnd"/>
      <w:r w:rsidR="00CB5DF3">
        <w:t xml:space="preserve"> et al 1998), it is unsurprising that the extirpation of component populations or species leads to relatively strong increases in aggregate variability.</w:t>
      </w:r>
    </w:p>
    <w:p w14:paraId="0B93D00D" w14:textId="281805A3" w:rsidR="00F70F29" w:rsidRDefault="00344A1C" w:rsidP="00926FD6">
      <w:pPr>
        <w:ind w:firstLine="720"/>
      </w:pPr>
      <w:r>
        <w:t>Yet</w:t>
      </w:r>
      <w:r w:rsidR="00771163">
        <w:t xml:space="preserve"> even in the absence of dramatic extirpations, ecological </w:t>
      </w:r>
      <w:r w:rsidR="00803E1D">
        <w:t>portfolios</w:t>
      </w:r>
      <w:r w:rsidR="00771163">
        <w:t xml:space="preserve"> can exhibit changes in variability that </w:t>
      </w:r>
      <w:proofErr w:type="gramStart"/>
      <w:r w:rsidR="00CB5DF3">
        <w:t>compromise</w:t>
      </w:r>
      <w:bookmarkStart w:id="0" w:name="_GoBack"/>
      <w:bookmarkEnd w:id="0"/>
      <w:proofErr w:type="gramEnd"/>
      <w:r w:rsidR="00771163">
        <w:t xml:space="preserve"> </w:t>
      </w:r>
      <w:r w:rsidR="00803E1D">
        <w:t>their stability</w:t>
      </w:r>
      <w:r w:rsidR="00771163">
        <w:t>.</w:t>
      </w:r>
      <w:r w:rsidR="00C14AB9">
        <w:t xml:space="preserve"> </w:t>
      </w:r>
      <w:r w:rsidR="002A5B41">
        <w:t xml:space="preserve">For example, </w:t>
      </w:r>
      <w:r w:rsidR="00803E1D">
        <w:t>aggregate returns of Chinook salmon (</w:t>
      </w:r>
      <w:r w:rsidR="00803E1D">
        <w:rPr>
          <w:i/>
        </w:rPr>
        <w:t xml:space="preserve">O. </w:t>
      </w:r>
      <w:proofErr w:type="spellStart"/>
      <w:r w:rsidR="00803E1D">
        <w:rPr>
          <w:i/>
        </w:rPr>
        <w:t>tshawytscha</w:t>
      </w:r>
      <w:proofErr w:type="spellEnd"/>
      <w:r w:rsidR="00803E1D">
        <w:t xml:space="preserve">) to </w:t>
      </w:r>
      <w:r w:rsidR="00C16A84">
        <w:t>California’s Central Valley</w:t>
      </w:r>
      <w:r w:rsidR="00803E1D">
        <w:t xml:space="preserve"> </w:t>
      </w:r>
      <w:r w:rsidR="002A5B41">
        <w:t xml:space="preserve">have simultaneously collapsed and become </w:t>
      </w:r>
      <w:r w:rsidR="00703544">
        <w:t>increasingly variable</w:t>
      </w:r>
      <w:r w:rsidR="004E280A">
        <w:t>,</w:t>
      </w:r>
      <w:r w:rsidR="004E280A" w:rsidRPr="004E280A">
        <w:t xml:space="preserve"> </w:t>
      </w:r>
      <w:r w:rsidR="004E280A">
        <w:t>even though the number of component stocks within the system has remained the same</w:t>
      </w:r>
      <w:r w:rsidR="00125432">
        <w:t xml:space="preserve"> </w:t>
      </w:r>
      <w:r w:rsidR="00AE6C34">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AE6C34" w:rsidRPr="00803E1D">
        <w:instrText xml:space="preserve"> ADDIN EN.CITE </w:instrText>
      </w:r>
      <w:r w:rsidR="00AE6C34" w:rsidRPr="00803E1D">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AE6C34" w:rsidRPr="00803E1D">
        <w:instrText xml:space="preserve"> ADDIN EN.CITE.DATA </w:instrText>
      </w:r>
      <w:r w:rsidR="00AE6C34" w:rsidRPr="00803E1D">
        <w:fldChar w:fldCharType="end"/>
      </w:r>
      <w:r w:rsidR="00AE6C34">
        <w:fldChar w:fldCharType="separate"/>
      </w:r>
      <w:r w:rsidR="00AE6C34">
        <w:rPr>
          <w:noProof/>
        </w:rPr>
        <w:t>(Carlson &amp; Satterthwaite 2011; Satterthwaite &amp; Carlson 2015)</w:t>
      </w:r>
      <w:r w:rsidR="00AE6C34">
        <w:fldChar w:fldCharType="end"/>
      </w:r>
      <w:r w:rsidR="00125432">
        <w:t xml:space="preserve">. </w:t>
      </w:r>
      <w:r w:rsidR="00F70F29">
        <w:t xml:space="preserve">Reduced </w:t>
      </w:r>
      <w:r w:rsidR="009B43D3">
        <w:t xml:space="preserve">population </w:t>
      </w:r>
      <w:r w:rsidR="00F70F29">
        <w:t>productivity coupled with decreased stability at the aggregate level has resulted in substantial ecological (e.g. reduced marine subsidies) and socio-economic costs (e.g. more frequent fishery closures). While</w:t>
      </w:r>
      <w:r w:rsidR="000E1287">
        <w:t xml:space="preserve"> </w:t>
      </w:r>
      <w:r w:rsidR="00AA4419">
        <w:t>t</w:t>
      </w:r>
      <w:r w:rsidR="00330D87">
        <w:t xml:space="preserve">he region </w:t>
      </w:r>
      <w:r w:rsidR="00F70F29">
        <w:t xml:space="preserve">technically </w:t>
      </w:r>
      <w:r w:rsidR="00330D87">
        <w:t>still exhibits a portfolio effect</w:t>
      </w:r>
      <w:r w:rsidR="00AA4419">
        <w:t xml:space="preserve"> </w:t>
      </w:r>
      <w:r w:rsidR="008E6890">
        <w:t xml:space="preserve">(i.e. </w:t>
      </w:r>
      <w:r w:rsidR="00330D87">
        <w:t xml:space="preserve">aggregate variability is reduced relative to </w:t>
      </w:r>
      <w:r w:rsidR="00F0579C">
        <w:t xml:space="preserve">that of individual </w:t>
      </w:r>
      <w:r w:rsidR="00AA4419">
        <w:t>stocks</w:t>
      </w:r>
      <w:r w:rsidR="008E6890">
        <w:t>)</w:t>
      </w:r>
      <w:r w:rsidR="00330D87">
        <w:t xml:space="preserve">, the buffering </w:t>
      </w:r>
      <w:r w:rsidR="00AA4419">
        <w:t xml:space="preserve">conferred by </w:t>
      </w:r>
      <w:r w:rsidR="00F70F29">
        <w:t>its</w:t>
      </w:r>
      <w:r w:rsidR="00B643B7">
        <w:t xml:space="preserve"> </w:t>
      </w:r>
      <w:r w:rsidR="00AA4419">
        <w:t>diversity is substantially weaker than it was historically</w:t>
      </w:r>
      <w:r w:rsidR="00AE6C34">
        <w:t xml:space="preserve"> </w:t>
      </w:r>
      <w:r w:rsidR="00AE6C34">
        <w:fldChar w:fldCharType="begin"/>
      </w:r>
      <w:r w:rsidR="00AE6C34">
        <w:instrText xml:space="preserve"> ADDIN EN.CITE &lt;EndNote&gt;&lt;Cite&gt;&lt;Author&gt;Carlson&lt;/Author&gt;&lt;Year&gt;2011&lt;/Year&gt;&lt;RecNum&gt;637&lt;/RecNum&gt;&lt;DisplayText&gt;(Carlson &amp;amp; Satterthwaite 2011)&lt;/DisplayText&gt;&lt;record&gt;&lt;rec-number&gt;637&lt;/rec-number&gt;&lt;foreign-keys&gt;&lt;key app="EN" db-id="eez0aevwa0afpdexr0lvefp6z0xpepv5rfx5" timestamp="1397684328"&gt;637&lt;/key&gt;&lt;key app="ENWeb" db-id=""&gt;0&lt;/key&gt;&lt;/foreign-keys&gt;&lt;ref-type name="Journal Article"&gt;17&lt;/ref-type&gt;&lt;contributors&gt;&lt;authors&gt;&lt;author&gt;Carlson, Stephanie Marie&lt;/author&gt;&lt;author&gt;Satterthwaite, William Hallowell&lt;/author&gt;&lt;/authors&gt;&lt;/contributors&gt;&lt;titles&gt;&lt;title&gt;Weakened portfolio effect in a collapsed salmon population complex&lt;/title&gt;&lt;secondary-title&gt;Canadian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1579-1589&lt;/pages&gt;&lt;volume&gt;68&lt;/volume&gt;&lt;number&gt;9&lt;/number&gt;&lt;dates&gt;&lt;year&gt;2011&lt;/year&gt;&lt;/dates&gt;&lt;isbn&gt;0706-652X&amp;#xD;1205-7533&lt;/isbn&gt;&lt;urls&gt;&lt;/urls&gt;&lt;electronic-resource-num&gt;10.1139/f2011-084&lt;/electronic-resource-num&gt;&lt;/record&gt;&lt;/Cite&gt;&lt;/EndNote&gt;</w:instrText>
      </w:r>
      <w:r w:rsidR="00AE6C34">
        <w:fldChar w:fldCharType="separate"/>
      </w:r>
      <w:r w:rsidR="00AE6C34">
        <w:rPr>
          <w:noProof/>
        </w:rPr>
        <w:t>(Carlson &amp; Satterthwaite 2011)</w:t>
      </w:r>
      <w:r w:rsidR="00AE6C34">
        <w:fldChar w:fldCharType="end"/>
      </w:r>
      <w:r w:rsidR="00330D87">
        <w:t xml:space="preserve">. </w:t>
      </w:r>
    </w:p>
    <w:p w14:paraId="2471CF74" w14:textId="298B4B6D" w:rsidR="00BF12B8" w:rsidRDefault="00922C82" w:rsidP="00922C82">
      <w:pPr>
        <w:ind w:firstLine="720"/>
      </w:pPr>
      <w:r>
        <w:t xml:space="preserve">The drivers and consequences of changes in aggregate variability </w:t>
      </w:r>
      <w:r w:rsidR="00F70F29">
        <w:t>can be better understood by decomposing</w:t>
      </w:r>
      <w:r w:rsidR="00AA4419">
        <w:t xml:space="preserve"> </w:t>
      </w:r>
      <w:r>
        <w:t>it</w:t>
      </w:r>
      <w:r w:rsidR="00AA4419">
        <w:t xml:space="preserve"> into two </w:t>
      </w:r>
      <w:r w:rsidR="00703544">
        <w:t>subordinate components</w:t>
      </w:r>
      <w:r w:rsidR="00044112">
        <w:t>.</w:t>
      </w:r>
      <w:r w:rsidR="002B0FBF">
        <w:t xml:space="preserve"> </w:t>
      </w:r>
      <w:r w:rsidR="00044112">
        <w:t>The first</w:t>
      </w:r>
      <w:r w:rsidR="00F70F29">
        <w:t xml:space="preserve"> of these</w:t>
      </w:r>
      <w:r w:rsidR="00044112">
        <w:t>, c</w:t>
      </w:r>
      <w:r w:rsidR="002B0FBF">
        <w:t>omponent variability</w:t>
      </w:r>
      <w:r w:rsidR="00044112">
        <w:t xml:space="preserve">, </w:t>
      </w:r>
      <w:r w:rsidR="00AA4419">
        <w:t>represents</w:t>
      </w:r>
      <w:r w:rsidR="00044112">
        <w:t xml:space="preserve"> temporal variation in individual </w:t>
      </w:r>
      <w:r w:rsidR="00302934">
        <w:t>populations</w:t>
      </w:r>
      <w:r w:rsidR="00044112">
        <w:t xml:space="preserve"> (</w:t>
      </w:r>
      <w:r w:rsidR="00302934">
        <w:t>species</w:t>
      </w:r>
      <w:r w:rsidR="00044112">
        <w:t xml:space="preserve">) within a </w:t>
      </w:r>
      <w:proofErr w:type="spellStart"/>
      <w:r w:rsidR="00302934">
        <w:t>metapopulation</w:t>
      </w:r>
      <w:proofErr w:type="spellEnd"/>
      <w:r w:rsidR="00044112">
        <w:t xml:space="preserve"> (</w:t>
      </w:r>
      <w:r w:rsidR="00302934">
        <w:t>community</w:t>
      </w:r>
      <w:r w:rsidR="00044112">
        <w:t>), while</w:t>
      </w:r>
      <w:r w:rsidR="00AA4419">
        <w:t xml:space="preserve"> the second,</w:t>
      </w:r>
      <w:r w:rsidR="00044112">
        <w:t xml:space="preserve"> synchrony</w:t>
      </w:r>
      <w:r w:rsidR="00AA4419">
        <w:t>,</w:t>
      </w:r>
      <w:r w:rsidR="00044112">
        <w:t xml:space="preserve"> describes the relative degree of similarity among components </w:t>
      </w:r>
      <w:r w:rsidR="00AE6C34">
        <w:fldChar w:fldCharType="begin"/>
      </w:r>
      <w:r w:rsidR="00AE6C34">
        <w:instrText xml:space="preserve"> ADDIN EN.CITE &lt;EndNote&gt;&lt;Cite&gt;&lt;Author&gt;Thibaut&lt;/Author&gt;&lt;Year&gt;2013&lt;/Year&gt;&lt;RecNum&gt;1205&lt;/RecNum&gt;&lt;DisplayText&gt;(Thibaut &amp;amp;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00AE6C34">
        <w:fldChar w:fldCharType="separate"/>
      </w:r>
      <w:r w:rsidR="00AE6C34">
        <w:rPr>
          <w:noProof/>
        </w:rPr>
        <w:t>(Thibaut &amp; Connolly 2013)</w:t>
      </w:r>
      <w:r w:rsidR="00AE6C34">
        <w:fldChar w:fldCharType="end"/>
      </w:r>
      <w:r w:rsidR="00F0579C">
        <w:t>. Each metric provides</w:t>
      </w:r>
      <w:r w:rsidR="00B643B7">
        <w:t xml:space="preserve"> </w:t>
      </w:r>
      <w:r w:rsidR="00F0579C">
        <w:t>information about the scale at which destabil</w:t>
      </w:r>
      <w:r w:rsidR="00044112">
        <w:t xml:space="preserve">izing processes </w:t>
      </w:r>
      <w:r>
        <w:t>have occurred, clarifying how aggregate</w:t>
      </w:r>
      <w:r w:rsidR="00302934">
        <w:t xml:space="preserve"> </w:t>
      </w:r>
      <w:r w:rsidR="00044112">
        <w:t xml:space="preserve">dynamics </w:t>
      </w:r>
      <w:r w:rsidR="00AA4419">
        <w:t>have</w:t>
      </w:r>
      <w:r w:rsidR="00044112">
        <w:t xml:space="preserve"> change</w:t>
      </w:r>
      <w:r w:rsidR="00AA4419">
        <w:t>d</w:t>
      </w:r>
      <w:r w:rsidR="00044112">
        <w:t xml:space="preserve"> through time.</w:t>
      </w:r>
      <w:r w:rsidR="00F0579C">
        <w:t xml:space="preserve"> </w:t>
      </w:r>
      <w:r w:rsidR="00703544">
        <w:t>For example,</w:t>
      </w:r>
      <w:r w:rsidR="002B0FBF">
        <w:t xml:space="preserve"> a scenario where</w:t>
      </w:r>
      <w:r w:rsidR="00C14A36">
        <w:t xml:space="preserve"> </w:t>
      </w:r>
      <w:r w:rsidR="002E258D">
        <w:t xml:space="preserve">component </w:t>
      </w:r>
      <w:r w:rsidR="00C14A36">
        <w:t>variability has increased</w:t>
      </w:r>
      <w:r w:rsidR="00703544">
        <w:t>, while</w:t>
      </w:r>
      <w:r w:rsidR="00C14A36">
        <w:t xml:space="preserve"> synchrony has remained relatively</w:t>
      </w:r>
      <w:r w:rsidR="002B0FBF">
        <w:t xml:space="preserve"> low and</w:t>
      </w:r>
      <w:r w:rsidR="00C14A36">
        <w:t xml:space="preserve"> stable, </w:t>
      </w:r>
      <w:r w:rsidR="00703544">
        <w:t xml:space="preserve">suggests </w:t>
      </w:r>
      <w:r w:rsidR="00C14A36">
        <w:t xml:space="preserve">changes in </w:t>
      </w:r>
      <w:r w:rsidR="0098639B">
        <w:t>aggregate</w:t>
      </w:r>
      <w:r w:rsidR="00C14A36">
        <w:t xml:space="preserve"> dynamics are likely the result of</w:t>
      </w:r>
      <w:r w:rsidR="000E1287">
        <w:t xml:space="preserve"> </w:t>
      </w:r>
      <w:r w:rsidR="00C14A36">
        <w:t>local</w:t>
      </w:r>
      <w:r w:rsidR="006068C0">
        <w:t xml:space="preserve"> </w:t>
      </w:r>
      <w:r w:rsidR="00C14A36">
        <w:t xml:space="preserve">processes. Conversely, coherent increases in </w:t>
      </w:r>
      <w:r w:rsidR="00C14A36">
        <w:lastRenderedPageBreak/>
        <w:t xml:space="preserve">both synchrony and </w:t>
      </w:r>
      <w:r w:rsidR="00302934">
        <w:t>component</w:t>
      </w:r>
      <w:r w:rsidR="00C14A36">
        <w:t xml:space="preserve"> variability </w:t>
      </w:r>
      <w:r w:rsidR="00703544">
        <w:t>might</w:t>
      </w:r>
      <w:r w:rsidR="00C14A36">
        <w:t xml:space="preserve"> suggest that </w:t>
      </w:r>
      <w:r w:rsidR="00044112">
        <w:t>shared</w:t>
      </w:r>
      <w:r w:rsidR="00C14A36">
        <w:t xml:space="preserve"> drivers </w:t>
      </w:r>
      <w:r w:rsidR="003B7E04">
        <w:t>have become</w:t>
      </w:r>
      <w:r w:rsidR="00C14A36">
        <w:t xml:space="preserve"> increasingly </w:t>
      </w:r>
      <w:r w:rsidR="003B7E04">
        <w:t>dominant, as well as</w:t>
      </w:r>
      <w:r w:rsidR="00C14A36">
        <w:t xml:space="preserve"> destabilizing.</w:t>
      </w:r>
      <w:r>
        <w:t xml:space="preserve"> Indeed patterns in synchrony among watersheds suggest changes in hatchery practices</w:t>
      </w:r>
      <w:r w:rsidR="00105D86">
        <w:t xml:space="preserve">, rather than </w:t>
      </w:r>
      <w:r w:rsidR="0041059E">
        <w:t>poor</w:t>
      </w:r>
      <w:r w:rsidR="00105D86">
        <w:t xml:space="preserve"> marine survival,</w:t>
      </w:r>
      <w:r>
        <w:t xml:space="preserve"> may have led to reduced stability within Central Valley Chinook salmon </w:t>
      </w:r>
      <w:r w:rsidR="00AE6C34">
        <w:fldChar w:fldCharType="begin"/>
      </w:r>
      <w:r w:rsidR="00AE6C34">
        <w:instrText xml:space="preserve"> ADDIN EN.CITE &lt;EndNote&gt;&lt;Cite&gt;&lt;Author&gt;Satterthwaite&lt;/Author&gt;&lt;Year&gt;2015&lt;/Year&gt;&lt;RecNum&gt;1590&lt;/RecNum&gt;&lt;DisplayText&gt;(Satterthwaite &amp;amp; Carlson 2015)&lt;/DisplayText&gt;&lt;record&gt;&lt;rec-number&gt;1590&lt;/rec-number&gt;&lt;foreign-keys&gt;&lt;key app="EN" db-id="eez0aevwa0afpdexr0lvefp6z0xpepv5rfx5" timestamp="1476980800"&gt;1590&lt;/key&gt;&lt;key app="ENWeb" db-id=""&gt;0&lt;/key&gt;&lt;/foreign-keys&gt;&lt;ref-type name="Journal Article"&gt;17&lt;/ref-type&gt;&lt;contributors&gt;&lt;authors&gt;&lt;author&gt;Satterthwaite, William H.&lt;/author&gt;&lt;author&gt;Carlson, Stephanie M.&lt;/author&gt;&lt;/authors&gt;&lt;/contributors&gt;&lt;titles&gt;&lt;title&gt;Weakening portfolio effect strength in a hatchery-supplemented Chinook salmon population complex&lt;/title&gt;&lt;secondary-title&gt;Canadian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1860-1875&lt;/pages&gt;&lt;volume&gt;72&lt;/volume&gt;&lt;number&gt;12&lt;/number&gt;&lt;dates&gt;&lt;year&gt;2015&lt;/year&gt;&lt;/dates&gt;&lt;isbn&gt;0706-652X&amp;#xD;1205-7533&lt;/isbn&gt;&lt;urls&gt;&lt;/urls&gt;&lt;electronic-resource-num&gt;10.1139/cjfas-2015-0169&lt;/electronic-resource-num&gt;&lt;/record&gt;&lt;/Cite&gt;&lt;/EndNote&gt;</w:instrText>
      </w:r>
      <w:r w:rsidR="00AE6C34">
        <w:fldChar w:fldCharType="separate"/>
      </w:r>
      <w:r w:rsidR="00AE6C34">
        <w:rPr>
          <w:noProof/>
        </w:rPr>
        <w:t>(Satterthwaite &amp; Carlson 2015)</w:t>
      </w:r>
      <w:r w:rsidR="00AE6C34">
        <w:fldChar w:fldCharType="end"/>
      </w:r>
      <w:r w:rsidR="008B18F2">
        <w:t xml:space="preserve">. </w:t>
      </w:r>
    </w:p>
    <w:p w14:paraId="50267FAB" w14:textId="1B0AA0DE" w:rsidR="004E280A" w:rsidRDefault="00931315" w:rsidP="004E280A">
      <w:pPr>
        <w:ind w:firstLine="720"/>
      </w:pPr>
      <w:r>
        <w:t xml:space="preserve">Despite a growing emphasis on systems-based approaches that depend on the stability of ecological </w:t>
      </w:r>
      <w:r w:rsidR="004E280A">
        <w:t>portfolios</w:t>
      </w:r>
      <w:r>
        <w:t xml:space="preserve">, </w:t>
      </w:r>
      <w:r w:rsidR="00803E1D">
        <w:t>it is unclear how these management strategies will respond to changes in component variability and synchrony.</w:t>
      </w:r>
      <w:r w:rsidR="008E6890">
        <w:t xml:space="preserve"> </w:t>
      </w:r>
      <w:r w:rsidR="004E280A">
        <w:t>As</w:t>
      </w:r>
      <w:r w:rsidR="00BE3900">
        <w:t xml:space="preserve"> component variability </w:t>
      </w:r>
      <w:r w:rsidR="00A67078">
        <w:t>increase</w:t>
      </w:r>
      <w:r w:rsidR="004E280A">
        <w:t>s,</w:t>
      </w:r>
      <w:r w:rsidR="00A67078">
        <w:t xml:space="preserve"> </w:t>
      </w:r>
      <w:r w:rsidR="004E280A">
        <w:t xml:space="preserve">the dynamics of </w:t>
      </w:r>
      <w:r w:rsidR="00A67078">
        <w:t xml:space="preserve">individual </w:t>
      </w:r>
      <w:r w:rsidR="00C97D33">
        <w:t xml:space="preserve">populations will </w:t>
      </w:r>
      <w:r w:rsidR="004E280A">
        <w:t>become chaotic, limiting managers’ ability to predict future trends and increasing the risk of overharvest if management targets are not sufficiently precautionary. Simultaneous</w:t>
      </w:r>
      <w:r w:rsidR="00C97D33">
        <w:t xml:space="preserve"> </w:t>
      </w:r>
      <w:r w:rsidR="004E280A">
        <w:t xml:space="preserve">increases in synchrony will weaken the buffering effect provided by </w:t>
      </w:r>
      <w:r w:rsidR="003F4BC2">
        <w:t xml:space="preserve">population diversity. In exploited populations that are highly synchronized, harvesters will be less able to shift effort among component populations, resulting in socio-economic costs (Cline et al. 2017) and further increasing the likelihood of overharvest if effort is not reduced accordingly. In extreme cases, coherent declines in abundance could reduce dispersal rates and the probability of ecological rescue. </w:t>
      </w:r>
    </w:p>
    <w:p w14:paraId="70638746" w14:textId="480C0E29" w:rsidR="00931315" w:rsidRDefault="00C97D33" w:rsidP="004E280A">
      <w:pPr>
        <w:ind w:firstLine="720"/>
      </w:pPr>
      <w:commentRangeStart w:id="1"/>
      <w:r>
        <w:t>Declines may be particularly severe in populations that are either directly harvested or suffer incidental mortality (e.g. bycatch). First,</w:t>
      </w:r>
      <w:r w:rsidR="00BE3900">
        <w:t xml:space="preserve"> management targets</w:t>
      </w:r>
      <w:r>
        <w:t xml:space="preserve"> may</w:t>
      </w:r>
      <w:r w:rsidR="00BE3900">
        <w:t xml:space="preserve"> fail to</w:t>
      </w:r>
      <w:r w:rsidR="00A67078">
        <w:t xml:space="preserve"> accurately</w:t>
      </w:r>
      <w:r w:rsidR="00BE3900">
        <w:t xml:space="preserve"> t</w:t>
      </w:r>
      <w:r w:rsidR="00E314B6">
        <w:t>rack changes in abundance</w:t>
      </w:r>
      <w:r>
        <w:t xml:space="preserve"> due to increased variance</w:t>
      </w:r>
      <w:r w:rsidR="00E314B6">
        <w:t>.</w:t>
      </w:r>
      <w:r>
        <w:t xml:space="preserve"> Second, increased variability may still result in </w:t>
      </w:r>
      <w:r w:rsidR="00DD255E">
        <w:t>p</w:t>
      </w:r>
      <w:r w:rsidR="00E314B6">
        <w:t>eriodic years of high abundance</w:t>
      </w:r>
      <w:r>
        <w:t xml:space="preserve"> which can</w:t>
      </w:r>
      <w:r w:rsidR="00E314B6">
        <w:t xml:space="preserve"> create </w:t>
      </w:r>
      <w:r>
        <w:t xml:space="preserve">strong </w:t>
      </w:r>
      <w:r w:rsidR="00E314B6">
        <w:t>incentives to maintain harvesting capacity</w:t>
      </w:r>
      <w:r>
        <w:t xml:space="preserve"> that do not occur when abundance declines linearly. When abundance declines again, extra capacity will </w:t>
      </w:r>
      <w:r w:rsidR="00A67078">
        <w:t xml:space="preserve">increase </w:t>
      </w:r>
      <w:r w:rsidR="00DD255E">
        <w:t>the</w:t>
      </w:r>
      <w:r>
        <w:t xml:space="preserve"> cost of</w:t>
      </w:r>
      <w:r w:rsidR="00DD255E">
        <w:t xml:space="preserve"> </w:t>
      </w:r>
      <w:proofErr w:type="spellStart"/>
      <w:r>
        <w:t>tradeoffs</w:t>
      </w:r>
      <w:proofErr w:type="spellEnd"/>
      <w:r>
        <w:t xml:space="preserve"> between</w:t>
      </w:r>
      <w:r w:rsidR="00A67078">
        <w:t xml:space="preserve"> socio-economic and conservation</w:t>
      </w:r>
      <w:r w:rsidR="00DD255E">
        <w:t xml:space="preserve"> </w:t>
      </w:r>
      <w:r>
        <w:t>goals, reducing the likelihood that exploitation will actually decline.</w:t>
      </w:r>
      <w:r w:rsidR="001D36DC">
        <w:t xml:space="preserve"> </w:t>
      </w:r>
      <w:r w:rsidR="002C62BE">
        <w:t xml:space="preserve">As aggregate variability increases, a larger proportion of the fishery </w:t>
      </w:r>
      <w:r w:rsidR="009B43D3">
        <w:t>is likely to</w:t>
      </w:r>
      <w:r w:rsidR="002C62BE">
        <w:t xml:space="preserve"> be</w:t>
      </w:r>
      <w:r w:rsidR="009B43D3">
        <w:t xml:space="preserve"> simultaneously</w:t>
      </w:r>
      <w:r w:rsidR="002C62BE">
        <w:t xml:space="preserve"> closed</w:t>
      </w:r>
      <w:r w:rsidR="004C1A6B">
        <w:t xml:space="preserve"> (Yamane et al. 2018)</w:t>
      </w:r>
      <w:r w:rsidR="002C62BE">
        <w:t xml:space="preserve"> and harvesters will </w:t>
      </w:r>
      <w:r w:rsidR="004270DD">
        <w:t>be less</w:t>
      </w:r>
      <w:r w:rsidR="002C62BE">
        <w:t xml:space="preserve"> </w:t>
      </w:r>
      <w:r w:rsidR="004270DD">
        <w:t>capable of shifting effort among stocks</w:t>
      </w:r>
      <w:r w:rsidR="002C62BE">
        <w:t xml:space="preserve"> </w:t>
      </w:r>
      <w:r w:rsidR="004270DD">
        <w:t xml:space="preserve">to maintain revenue </w:t>
      </w:r>
      <w:r w:rsidR="00142953">
        <w:t>(</w:t>
      </w:r>
      <w:r w:rsidR="004270DD">
        <w:t>Cline et al. 2017</w:t>
      </w:r>
      <w:r w:rsidR="00142953">
        <w:t>)</w:t>
      </w:r>
      <w:r w:rsidR="003C77F8">
        <w:t>.</w:t>
      </w:r>
      <w:r w:rsidR="002C62BE">
        <w:t xml:space="preserve"> </w:t>
      </w:r>
      <w:commentRangeEnd w:id="1"/>
      <w:r w:rsidR="004E280A">
        <w:rPr>
          <w:rStyle w:val="CommentReference"/>
        </w:rPr>
        <w:commentReference w:id="1"/>
      </w:r>
    </w:p>
    <w:p w14:paraId="6677FF44" w14:textId="77777777" w:rsidR="00850CCE" w:rsidRDefault="00850CCE" w:rsidP="00931315">
      <w:pPr>
        <w:ind w:firstLine="720"/>
      </w:pPr>
    </w:p>
    <w:p w14:paraId="2488C48C" w14:textId="77777777" w:rsidR="00850CCE" w:rsidRDefault="00850CCE" w:rsidP="00931315">
      <w:pPr>
        <w:ind w:firstLine="720"/>
      </w:pPr>
    </w:p>
    <w:p w14:paraId="3D305BCC" w14:textId="35498ACE" w:rsidR="00BF12B8" w:rsidRPr="003C77F8" w:rsidRDefault="002C62BE" w:rsidP="00931315">
      <w:pPr>
        <w:ind w:firstLine="720"/>
      </w:pPr>
      <w:r>
        <w:t>Second, decline</w:t>
      </w:r>
      <w:r w:rsidR="00142953">
        <w:t>s in per capita productivity will further compromise portfolios by reducing</w:t>
      </w:r>
      <w:r>
        <w:t xml:space="preserve"> the biomass available during boom years and </w:t>
      </w:r>
      <w:r w:rsidR="00142953">
        <w:t>increasing</w:t>
      </w:r>
      <w:r w:rsidR="007D3757">
        <w:t xml:space="preserve"> the frequency of bust years. In severe cases, greater variability could increase the likelihood of extirpation </w:t>
      </w:r>
      <w:r w:rsidR="009B43D3">
        <w:t xml:space="preserve">if stochastic events drive abundance to </w:t>
      </w:r>
      <w:r w:rsidR="00142953">
        <w:t>very</w:t>
      </w:r>
      <w:r w:rsidR="009B43D3">
        <w:t xml:space="preserve"> low levels</w:t>
      </w:r>
      <w:r w:rsidR="007D3757">
        <w:t xml:space="preserve"> (REF). </w:t>
      </w:r>
      <w:r w:rsidR="001715C7">
        <w:t>Declines in population productivity</w:t>
      </w:r>
      <w:r w:rsidR="007D3757">
        <w:t xml:space="preserve"> </w:t>
      </w:r>
      <w:r w:rsidR="001715C7">
        <w:t>have occurred</w:t>
      </w:r>
      <w:r w:rsidR="007D3757">
        <w:t xml:space="preserve"> in many species of exploited fishes</w:t>
      </w:r>
      <w:r w:rsidR="00FF0269">
        <w:t xml:space="preserve"> (Peterman and Dorner 2012; Britten et al. 2016)</w:t>
      </w:r>
      <w:r w:rsidR="007D3757">
        <w:t xml:space="preserve"> </w:t>
      </w:r>
      <w:r w:rsidR="009B43D3">
        <w:t xml:space="preserve">and </w:t>
      </w:r>
      <w:r w:rsidR="00861496">
        <w:t>are likely to become more common</w:t>
      </w:r>
      <w:r w:rsidR="009B43D3">
        <w:t xml:space="preserve"> </w:t>
      </w:r>
      <w:r w:rsidR="00861496">
        <w:t>d</w:t>
      </w:r>
      <w:r w:rsidR="009B43D3">
        <w:t>ue to persistent stresso</w:t>
      </w:r>
      <w:r w:rsidR="00FF0269">
        <w:t>rs such as climate change (Oliver et al. 2015).</w:t>
      </w:r>
      <w:r w:rsidR="001715C7">
        <w:t xml:space="preserve"> Earlier work indicates synchronized systems </w:t>
      </w:r>
      <w:r w:rsidR="00254001">
        <w:t>are</w:t>
      </w:r>
      <w:r w:rsidR="001715C7">
        <w:t xml:space="preserve"> less </w:t>
      </w:r>
      <w:r w:rsidR="00254001">
        <w:t>able to provide key ecosystem services</w:t>
      </w:r>
      <w:r w:rsidR="001715C7">
        <w:t xml:space="preserve"> (Moore et al. 2010; Yamane et al. 2017); however, it is currently unclear whether</w:t>
      </w:r>
      <w:r w:rsidR="00254001">
        <w:t xml:space="preserve"> declines in ecosystem functioning will be amplified</w:t>
      </w:r>
      <w:r w:rsidR="001715C7">
        <w:t xml:space="preserve"> </w:t>
      </w:r>
      <w:r w:rsidR="00254001">
        <w:t>by persistent changes in productivity associated with disturbance or climate change</w:t>
      </w:r>
      <w:r w:rsidR="001715C7">
        <w:t>.</w:t>
      </w:r>
    </w:p>
    <w:p w14:paraId="7798A3B1" w14:textId="421BF9EF" w:rsidR="004270DD" w:rsidRDefault="00CF1937" w:rsidP="00DE08F6">
      <w:pPr>
        <w:ind w:firstLine="720"/>
      </w:pPr>
      <w:r>
        <w:t xml:space="preserve">In this study, we </w:t>
      </w:r>
      <w:r w:rsidR="004270DD">
        <w:t>explore</w:t>
      </w:r>
      <w:r>
        <w:t xml:space="preserve"> how </w:t>
      </w:r>
      <w:r w:rsidR="004270DD">
        <w:t>increases in</w:t>
      </w:r>
      <w:r>
        <w:t xml:space="preserve"> variability and synchrony influence </w:t>
      </w:r>
      <w:r w:rsidR="009B43D3">
        <w:t xml:space="preserve">the probability of achieving </w:t>
      </w:r>
      <w:r>
        <w:t>conservation and management objectives using Fraser River sockeye salmon as a case study</w:t>
      </w:r>
      <w:r w:rsidR="002A27DA">
        <w:t xml:space="preserve">. </w:t>
      </w:r>
      <w:r w:rsidR="003C77F8">
        <w:t xml:space="preserve">Sockeye salmon are an anadromous, </w:t>
      </w:r>
      <w:proofErr w:type="spellStart"/>
      <w:r w:rsidR="003C77F8">
        <w:t>semelparous</w:t>
      </w:r>
      <w:proofErr w:type="spellEnd"/>
      <w:r w:rsidR="003C77F8">
        <w:t xml:space="preserve"> species and the Fraser River aggregate </w:t>
      </w:r>
      <w:r w:rsidR="001D36DC">
        <w:t>is composed</w:t>
      </w:r>
      <w:r w:rsidR="003C77F8">
        <w:t xml:space="preserve"> of populations that spawn throughout</w:t>
      </w:r>
      <w:r w:rsidR="00D413CD">
        <w:t xml:space="preserve"> southern British Columbia</w:t>
      </w:r>
      <w:r w:rsidR="003C77F8">
        <w:t xml:space="preserve">. </w:t>
      </w:r>
      <w:r w:rsidR="001D36DC">
        <w:t>Sockeye salmon have</w:t>
      </w:r>
      <w:r w:rsidR="00DE08F6">
        <w:t xml:space="preserve"> been harvested</w:t>
      </w:r>
      <w:r w:rsidR="00D413CD">
        <w:t xml:space="preserve"> in</w:t>
      </w:r>
      <w:r w:rsidR="001D36DC">
        <w:t xml:space="preserve"> </w:t>
      </w:r>
      <w:r w:rsidR="001D36DC">
        <w:lastRenderedPageBreak/>
        <w:t>the region by</w:t>
      </w:r>
      <w:r w:rsidR="00D413CD">
        <w:t xml:space="preserve"> </w:t>
      </w:r>
      <w:r w:rsidR="004F1724">
        <w:t xml:space="preserve">commercial </w:t>
      </w:r>
      <w:r w:rsidR="002B460B">
        <w:t>fisheries</w:t>
      </w:r>
      <w:r w:rsidR="00DE08F6">
        <w:t xml:space="preserve"> for over a century</w:t>
      </w:r>
      <w:r w:rsidR="003C77F8">
        <w:t xml:space="preserve"> and by indigenous communities for </w:t>
      </w:r>
      <w:r w:rsidR="001D36DC">
        <w:t>thousands of years</w:t>
      </w:r>
      <w:r w:rsidR="003C77F8">
        <w:t xml:space="preserve"> (REF)</w:t>
      </w:r>
      <w:r w:rsidR="002A27DA">
        <w:t>.</w:t>
      </w:r>
      <w:r w:rsidR="007579DE">
        <w:t xml:space="preserve"> </w:t>
      </w:r>
      <w:r w:rsidR="004D7BDE">
        <w:t xml:space="preserve">Despite the historical abundance of </w:t>
      </w:r>
      <w:r w:rsidR="003C77F8">
        <w:t>Fraser River sockeye salmon</w:t>
      </w:r>
      <w:r w:rsidR="004D7BDE">
        <w:t>, the aggregate’s</w:t>
      </w:r>
      <w:r w:rsidR="003C77F8">
        <w:t xml:space="preserve"> produ</w:t>
      </w:r>
      <w:r w:rsidR="004270DD">
        <w:t xml:space="preserve">ctivity </w:t>
      </w:r>
      <w:r w:rsidR="004D7BDE">
        <w:t xml:space="preserve">declined in the 1990s, resulting in frequent fishery closures and an emergency federal inquiry (REF). While </w:t>
      </w:r>
      <w:r w:rsidR="00CD0FAC">
        <w:t xml:space="preserve">there </w:t>
      </w:r>
      <w:r w:rsidR="004D7BDE">
        <w:t>have been</w:t>
      </w:r>
      <w:r w:rsidR="00CD0FAC">
        <w:t xml:space="preserve"> signs </w:t>
      </w:r>
      <w:r w:rsidR="007579DE">
        <w:t>of recovery</w:t>
      </w:r>
      <w:r w:rsidR="00CD0FAC">
        <w:t xml:space="preserve"> in recent years,</w:t>
      </w:r>
      <w:r w:rsidR="004F1724">
        <w:t xml:space="preserve"> </w:t>
      </w:r>
      <w:r w:rsidR="00CD0FAC">
        <w:t>recruitment</w:t>
      </w:r>
      <w:r w:rsidR="004F1724">
        <w:t xml:space="preserve"> </w:t>
      </w:r>
      <w:r w:rsidR="00CD0FAC">
        <w:t xml:space="preserve">continues to </w:t>
      </w:r>
      <w:r w:rsidR="001D36DC">
        <w:t>be variable</w:t>
      </w:r>
      <w:r w:rsidR="004D7BDE">
        <w:t xml:space="preserve"> and </w:t>
      </w:r>
      <w:r w:rsidR="004F1724">
        <w:t xml:space="preserve">several populations within the aggregate </w:t>
      </w:r>
      <w:r>
        <w:t>have been</w:t>
      </w:r>
      <w:r w:rsidR="004F1724">
        <w:t xml:space="preserve"> assessed as </w:t>
      </w:r>
      <w:r w:rsidR="001D36DC">
        <w:t>at risk</w:t>
      </w:r>
      <w:r w:rsidR="004F1724">
        <w:t xml:space="preserve"> (</w:t>
      </w:r>
      <w:r w:rsidR="004270DD">
        <w:t>State of the Pacific Ocean 2018; WSP status assessment; COSEWIC assessment</w:t>
      </w:r>
      <w:r w:rsidR="004F1724">
        <w:t xml:space="preserve">). </w:t>
      </w:r>
      <w:r w:rsidR="00D01D2B">
        <w:t>Since</w:t>
      </w:r>
      <w:r w:rsidR="004F1724">
        <w:t xml:space="preserve"> Fraser River </w:t>
      </w:r>
      <w:r w:rsidR="00CD0FAC">
        <w:t>sockeye</w:t>
      </w:r>
      <w:r w:rsidR="000E43A3">
        <w:t xml:space="preserve"> salmon</w:t>
      </w:r>
      <w:r w:rsidR="00CD0FAC">
        <w:t xml:space="preserve"> fisheries</w:t>
      </w:r>
      <w:r>
        <w:t xml:space="preserve"> are </w:t>
      </w:r>
      <w:r w:rsidR="004270DD">
        <w:t>predominantly</w:t>
      </w:r>
      <w:r>
        <w:t xml:space="preserve"> mixed-stock</w:t>
      </w:r>
      <w:r w:rsidR="00D01D2B">
        <w:t>, like most Pacific salmon fisheries,</w:t>
      </w:r>
      <w:r w:rsidR="00CD0FAC">
        <w:t xml:space="preserve"> abundant and depleted populations </w:t>
      </w:r>
      <w:r w:rsidR="00D01D2B">
        <w:t>are inevitably</w:t>
      </w:r>
      <w:r w:rsidR="00CD0FAC">
        <w:t xml:space="preserve"> harvested simultaneously</w:t>
      </w:r>
      <w:r w:rsidR="00DE08F6">
        <w:t xml:space="preserve"> (REF). </w:t>
      </w:r>
      <w:r>
        <w:t>Thus</w:t>
      </w:r>
      <w:r w:rsidR="00CD0FAC">
        <w:t xml:space="preserve"> managers must balance conservation goals with the desire to sustain </w:t>
      </w:r>
      <w:r w:rsidR="004D7BDE">
        <w:t>economically and culturally</w:t>
      </w:r>
      <w:r w:rsidR="00CD0FAC">
        <w:t xml:space="preserve"> </w:t>
      </w:r>
      <w:r w:rsidR="004D7BDE">
        <w:t>significant</w:t>
      </w:r>
      <w:r w:rsidR="00CD0FAC">
        <w:t xml:space="preserve"> fisheries, particularly </w:t>
      </w:r>
      <w:r w:rsidR="004D7BDE">
        <w:t>during</w:t>
      </w:r>
      <w:r w:rsidR="00CD0FAC">
        <w:t xml:space="preserve"> </w:t>
      </w:r>
      <w:r w:rsidR="002B460B">
        <w:t xml:space="preserve">periodic years of </w:t>
      </w:r>
      <w:r w:rsidR="00CD0FAC">
        <w:t xml:space="preserve">high abundance. Changes in patterns of variability and synchrony may increase tension between these trade-offs </w:t>
      </w:r>
      <w:r w:rsidR="004D7BDE">
        <w:t>if</w:t>
      </w:r>
      <w:r w:rsidR="00CD0FAC">
        <w:t xml:space="preserve"> the fishery becomes increasingly concentrated on a smaller number of abundant years.</w:t>
      </w:r>
      <w:r w:rsidR="00505BE1">
        <w:t xml:space="preserve"> </w:t>
      </w:r>
    </w:p>
    <w:p w14:paraId="033E85F8" w14:textId="0CE4BB18" w:rsidR="000835A0" w:rsidRPr="00E51CA9" w:rsidRDefault="004D7BDE" w:rsidP="00DE08F6">
      <w:pPr>
        <w:ind w:firstLine="720"/>
        <w:rPr>
          <w:strike/>
        </w:rPr>
      </w:pPr>
      <w:r>
        <w:t>W</w:t>
      </w:r>
      <w:r w:rsidR="002B460B">
        <w:t>e</w:t>
      </w:r>
      <w:r w:rsidR="00D01D2B">
        <w:t xml:space="preserve"> </w:t>
      </w:r>
      <w:r>
        <w:t>f</w:t>
      </w:r>
      <w:r w:rsidR="00D01D2B">
        <w:t>irst</w:t>
      </w:r>
      <w:r>
        <w:t xml:space="preserve"> </w:t>
      </w:r>
      <w:r w:rsidR="004270DD">
        <w:t>present</w:t>
      </w:r>
      <w:r w:rsidR="00D7777B">
        <w:t xml:space="preserve"> a retrospective analysis </w:t>
      </w:r>
      <w:r w:rsidR="004270DD">
        <w:t>that</w:t>
      </w:r>
      <w:r w:rsidR="00D7777B">
        <w:t xml:space="preserve"> </w:t>
      </w:r>
      <w:r w:rsidR="00813DCE">
        <w:t>reveals</w:t>
      </w:r>
      <w:r>
        <w:t xml:space="preserve"> </w:t>
      </w:r>
      <w:r w:rsidR="00D7777B">
        <w:t xml:space="preserve">aggregate temporal variability within the </w:t>
      </w:r>
      <w:r w:rsidR="001D36DC">
        <w:t>Fraser River</w:t>
      </w:r>
      <w:r w:rsidR="00D7777B">
        <w:t xml:space="preserve"> has increased</w:t>
      </w:r>
      <w:r w:rsidR="004270DD">
        <w:t xml:space="preserve"> in recent years due to greater component variability, as well as greater synchrony among components</w:t>
      </w:r>
      <w:r w:rsidR="00D7777B">
        <w:t>.</w:t>
      </w:r>
      <w:r w:rsidR="00D01D2B">
        <w:t xml:space="preserve"> </w:t>
      </w:r>
      <w:r w:rsidR="00D7777B">
        <w:t>We</w:t>
      </w:r>
      <w:r w:rsidR="002B460B">
        <w:t xml:space="preserve"> then use stochastic</w:t>
      </w:r>
      <w:r w:rsidR="00813DCE">
        <w:t>, closed-loop</w:t>
      </w:r>
      <w:r w:rsidR="002B460B">
        <w:t xml:space="preserve"> simulations to</w:t>
      </w:r>
      <w:r w:rsidR="001D36DC">
        <w:t xml:space="preserve"> </w:t>
      </w:r>
      <w:r w:rsidR="004C1A6B">
        <w:t>evaluate how</w:t>
      </w:r>
      <w:r w:rsidR="00505BE1">
        <w:t xml:space="preserve"> </w:t>
      </w:r>
      <w:r w:rsidR="004C1A6B">
        <w:t>changes</w:t>
      </w:r>
      <w:r w:rsidR="004270DD">
        <w:t xml:space="preserve"> in</w:t>
      </w:r>
      <w:r w:rsidR="006A4872">
        <w:t xml:space="preserve"> </w:t>
      </w:r>
      <w:r w:rsidR="00E51CA9">
        <w:t>component</w:t>
      </w:r>
      <w:r w:rsidR="006A4872">
        <w:t xml:space="preserve"> variability</w:t>
      </w:r>
      <w:r w:rsidR="00E51CA9">
        <w:t xml:space="preserve"> and synchrony</w:t>
      </w:r>
      <w:r w:rsidR="00940776">
        <w:t xml:space="preserve"> </w:t>
      </w:r>
      <w:r w:rsidR="004C1A6B">
        <w:t>influence</w:t>
      </w:r>
      <w:r w:rsidR="00813DCE">
        <w:t xml:space="preserve"> the likelihood of meeting a suite of</w:t>
      </w:r>
      <w:r w:rsidR="00505BE1">
        <w:t xml:space="preserve"> conservation- and catch-based performance metrics</w:t>
      </w:r>
      <w:r w:rsidR="00E51CA9">
        <w:t xml:space="preserve">. </w:t>
      </w:r>
      <w:r w:rsidR="000B148A">
        <w:t>Finally we repeat the simulations under a range of productivity scenarios to clarify how aggregate variability interacts with changes in productivity to shape dynamics. This multi-step approach allows us to assess changes in ecosystem functioning along a gradient of models ranging from historic levels of high asynchrony and productivity to synchronized, unproductive dynamics consistent with heavily degraded systems.</w:t>
      </w:r>
    </w:p>
    <w:p w14:paraId="10A61AF1" w14:textId="77777777" w:rsidR="00F22932" w:rsidRDefault="00F22932" w:rsidP="000835A0"/>
    <w:p w14:paraId="1206DE71" w14:textId="77777777" w:rsidR="00DB21CE" w:rsidRPr="000835A0" w:rsidRDefault="00DB21CE" w:rsidP="00DB21CE">
      <w:pPr>
        <w:jc w:val="center"/>
        <w:rPr>
          <w:b/>
        </w:rPr>
      </w:pPr>
      <w:r w:rsidRPr="000835A0">
        <w:rPr>
          <w:b/>
        </w:rPr>
        <w:t>Methods</w:t>
      </w:r>
    </w:p>
    <w:p w14:paraId="2C90515F" w14:textId="77777777" w:rsidR="00DB21CE" w:rsidRPr="00A91A4F" w:rsidRDefault="00DB21CE" w:rsidP="00DB21CE">
      <w:pPr>
        <w:rPr>
          <w:i/>
        </w:rPr>
      </w:pPr>
      <w:r w:rsidRPr="00A91A4F">
        <w:rPr>
          <w:i/>
        </w:rPr>
        <w:t>Sockeye salmon</w:t>
      </w:r>
      <w:r>
        <w:rPr>
          <w:i/>
        </w:rPr>
        <w:t xml:space="preserve"> biology, fisheries and data sources</w:t>
      </w:r>
    </w:p>
    <w:p w14:paraId="378E6575" w14:textId="77777777" w:rsidR="00DB21CE" w:rsidRDefault="00DB21CE" w:rsidP="00DB21CE">
      <w:pPr>
        <w:ind w:firstLine="720"/>
      </w:pPr>
      <w:r>
        <w:t xml:space="preserve">Sockeye salmon is an anadromous, </w:t>
      </w:r>
      <w:proofErr w:type="spellStart"/>
      <w:r>
        <w:t>semelparous</w:t>
      </w:r>
      <w:proofErr w:type="spellEnd"/>
      <w:r>
        <w:t xml:space="preserve"> fish distributed throughout the northern Pacific. Populations in southern British Columbia typically rear as juveniles in freshwater lakes for one-two years, mature in the Gulf of Alaska, and return to spawn as two-five year olds </w:t>
      </w:r>
      <w:r>
        <w:fldChar w:fldCharType="begin"/>
      </w:r>
      <w:r>
        <w:instrText xml:space="preserve"> ADDIN EN.CITE &lt;EndNote&gt;&lt;Cite&gt;&lt;Author&gt;Burgner&lt;/Author&gt;&lt;Year&gt;1991&lt;/Year&gt;&lt;RecNum&gt;705&lt;/RecNum&gt;&lt;DisplayText&gt;(Burgner 1991)&lt;/DisplayText&gt;&lt;record&gt;&lt;rec-number&gt;705&lt;/rec-number&gt;&lt;foreign-keys&gt;&lt;key app="EN" db-id="eez0aevwa0afpdexr0lvefp6z0xpepv5rfx5" timestamp="1401904390"&gt;705&lt;/key&gt;&lt;/foreign-keys&gt;&lt;ref-type name="Book Section"&gt;5&lt;/ref-type&gt;&lt;contributors&gt;&lt;authors&gt;&lt;author&gt;Burgner, Robert L.&lt;/author&gt;&lt;/authors&gt;&lt;secondary-authors&gt;&lt;author&gt;Groot, Cornelius&lt;/author&gt;&lt;author&gt;Margolis, L.&lt;/author&gt;&lt;/secondary-authors&gt;&lt;/contributors&gt;&lt;titles&gt;&lt;title&gt;&lt;style face="normal" font="default" size="100%"&gt;Life history of Sockeye Salmon (&lt;/style&gt;&lt;style face="italic" font="default" size="100%"&gt;Oncorhynchus nerka&lt;/style&gt;&lt;style face="normal" font="default" size="100%"&gt;)&lt;/style&gt;&lt;/title&gt;&lt;secondary-title&gt;Pacific Salmon Life Histories&lt;/secondary-title&gt;&lt;/titles&gt;&lt;dates&gt;&lt;year&gt;1991&lt;/year&gt;&lt;/dates&gt;&lt;pub-location&gt;Vancouver, B.C.&lt;/pub-location&gt;&lt;publisher&gt;University of British Columbia Press&lt;/publisher&gt;&lt;urls&gt;&lt;/urls&gt;&lt;/record&gt;&lt;/Cite&gt;&lt;/EndNote&gt;</w:instrText>
      </w:r>
      <w:r>
        <w:fldChar w:fldCharType="separate"/>
      </w:r>
      <w:r>
        <w:rPr>
          <w:noProof/>
        </w:rPr>
        <w:t>(Burgner 1991)</w:t>
      </w:r>
      <w:r>
        <w:fldChar w:fldCharType="end"/>
      </w:r>
      <w:r>
        <w:t xml:space="preserve">. In Canada, Pacific salmon status is assessed at the scale of conservation units (CUs) – groups of spawning populations with a common life history strategy, adult migration phenology, genetic history, and juvenile rearing habitat </w:t>
      </w:r>
      <w:r>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instrText xml:space="preserve"> ADDIN EN.CITE </w:instrText>
      </w:r>
      <w:r>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instrText xml:space="preserve"> ADDIN EN.CITE.DATA </w:instrText>
      </w:r>
      <w:r>
        <w:fldChar w:fldCharType="end"/>
      </w:r>
      <w:r>
        <w:fldChar w:fldCharType="separate"/>
      </w:r>
      <w:r>
        <w:rPr>
          <w:noProof/>
        </w:rPr>
        <w:t>(Holtby &amp; Ciruna 2007; Grant</w:t>
      </w:r>
      <w:r w:rsidRPr="0094700F">
        <w:rPr>
          <w:i/>
          <w:noProof/>
        </w:rPr>
        <w:t xml:space="preserve"> et al.</w:t>
      </w:r>
      <w:r>
        <w:rPr>
          <w:noProof/>
        </w:rPr>
        <w:t xml:space="preserve"> 2011)</w:t>
      </w:r>
      <w:r>
        <w:fldChar w:fldCharType="end"/>
      </w:r>
      <w:r>
        <w:t xml:space="preserve">. Sockeye salmon CUs typically contain fewer spawning populations and are more spatially restricted than other Pacific salmon due to their dependence on nursery lakes </w:t>
      </w:r>
      <w:r>
        <w:fldChar w:fldCharType="begin"/>
      </w:r>
      <w:r>
        <w:instrText xml:space="preserve"> ADDIN EN.CITE &lt;EndNote&gt;&lt;Cite&gt;&lt;Author&gt;Holtby&lt;/Author&gt;&lt;Year&gt;2007&lt;/Year&gt;&lt;RecNum&gt;1588&lt;/RecNum&gt;&lt;DisplayText&gt;(Holtby &amp;amp; Ciruna 2007)&lt;/DisplayText&gt;&lt;record&gt;&lt;rec-number&gt;1588&lt;/rec-number&gt;&lt;foreign-keys&gt;&lt;key app="EN" db-id="eez0aevwa0afpdexr0lvefp6z0xpepv5rfx5" timestamp="1476913383"&gt;1588&lt;/key&gt;&lt;key app="ENWeb" db-id=""&gt;0&lt;/key&gt;&lt;/foreign-keys&gt;&lt;ref-type name="Journal Article"&gt;17&lt;/ref-type&gt;&lt;contributors&gt;&lt;authors&gt;&lt;author&gt;Holtby, L. Blair&lt;/author&gt;&lt;author&gt;Ciruna, Kristine A.&lt;/author&gt;&lt;/authors&gt;&lt;/contributors&gt;&lt;titles&gt;&lt;title&gt;Conservation units for Pacific salmon under the Wild Salmon Policy&lt;/title&gt;&lt;secondary-title&gt;Canadian Service Advisory Secretariat Research Document&lt;/secondary-title&gt;&lt;/titles&gt;&lt;periodical&gt;&lt;full-title&gt;Canadian Service Advisory Secretariat Research Document&lt;/full-title&gt;&lt;abbr-1&gt;CSAS Res. Doc.&lt;/abbr-1&gt;&lt;abbr-2&gt;CSAS Res Doc&lt;/abbr-2&gt;&lt;/periodical&gt;&lt;pages&gt;358 p&lt;/pages&gt;&lt;volume&gt;2007/070&lt;/volume&gt;&lt;dates&gt;&lt;year&gt;2007&lt;/year&gt;&lt;/dates&gt;&lt;urls&gt;&lt;/urls&gt;&lt;/record&gt;&lt;/Cite&gt;&lt;/EndNote&gt;</w:instrText>
      </w:r>
      <w:r>
        <w:fldChar w:fldCharType="separate"/>
      </w:r>
      <w:r>
        <w:rPr>
          <w:noProof/>
        </w:rPr>
        <w:t>(Holtby &amp; Ciruna 2007)</w:t>
      </w:r>
      <w:r>
        <w:fldChar w:fldCharType="end"/>
      </w:r>
      <w:r>
        <w:t xml:space="preserve">. The Fraser River sockeye salmon aggregate is composed of 24 CUs, which are grouped into four management units (MUs) based on adult migration timing </w:t>
      </w:r>
      <w:r>
        <w:fldChar w:fldCharType="begin"/>
      </w:r>
      <w:r>
        <w: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instrText>
      </w:r>
      <w:r>
        <w:fldChar w:fldCharType="separate"/>
      </w:r>
      <w:r>
        <w:rPr>
          <w:noProof/>
        </w:rPr>
        <w:t>(Grant</w:t>
      </w:r>
      <w:r w:rsidRPr="009D3206">
        <w:rPr>
          <w:i/>
          <w:noProof/>
        </w:rPr>
        <w:t xml:space="preserve"> et al.</w:t>
      </w:r>
      <w:r>
        <w:rPr>
          <w:noProof/>
        </w:rPr>
        <w:t xml:space="preserve"> 2011)</w:t>
      </w:r>
      <w:r>
        <w:fldChar w:fldCharType="end"/>
      </w:r>
      <w:r>
        <w:t xml:space="preserve">. Like many Pacific salmon, Fraser River sockeye salmon are only targeted by commercial fisheries as they move through nearshore areas on their return migration to their natal rivers for spawning. As a result, shifting marine fishery openings to coincide with a given migration phenology can be used to constrain effort at the MU, but not the CU, level. Fraser River sockeye salmon CUs vary in conservation status from abundant with stable or increasing population trends (i.e. healthy) to </w:t>
      </w:r>
      <w:proofErr w:type="gramStart"/>
      <w:r>
        <w:t>depleted</w:t>
      </w:r>
      <w:proofErr w:type="gramEnd"/>
      <w:r>
        <w:t xml:space="preserve"> with declining trends (critical).</w:t>
      </w:r>
      <w:commentRangeStart w:id="2"/>
      <w:r>
        <w:t xml:space="preserve"> A recent assessment under Canada’s Wild Salmon Policy </w:t>
      </w:r>
      <w:r>
        <w:lastRenderedPageBreak/>
        <w:t>concluded that nine CUs were within the critical zone, 11 were within the cautious zone, and three were healthy (WSP 2017).</w:t>
      </w:r>
      <w:commentRangeEnd w:id="2"/>
      <w:r>
        <w:rPr>
          <w:rStyle w:val="CommentReference"/>
        </w:rPr>
        <w:commentReference w:id="2"/>
      </w:r>
      <w:r>
        <w:t xml:space="preserve"> The Fraser River sockeye salmon MUs included in this analysis, along with their component CUs, are listed in Table 1. </w:t>
      </w:r>
    </w:p>
    <w:p w14:paraId="6CD6F8F7" w14:textId="77777777" w:rsidR="00DB21CE" w:rsidRDefault="00DB21CE" w:rsidP="00DB21CE">
      <w:pPr>
        <w:ind w:firstLine="720"/>
      </w:pPr>
      <w:r>
        <w:t xml:space="preserve">We used annual estimates of spawner abundance and recruit abundance (i.e. the number of spawning fish and catch produced by a </w:t>
      </w:r>
      <w:proofErr w:type="spellStart"/>
      <w:r>
        <w:t>spawners</w:t>
      </w:r>
      <w:proofErr w:type="spellEnd"/>
      <w:r>
        <w:t xml:space="preserve"> in a given brood year, minus an adjustment for en route mortality) for 19 CUs (Grant et al. 2011), with individual time series beginning between 1948 and 1973 (Table 1). Spawner abundance estimates were generated using a variety of techniques including fence counts, mark-recapture and visual surveys, and passive sonar methods (Grant et al. 2011). Catch is estimated in marine and freshwater fisheries for each CU and age class. Methods for estimating spawning abundance and catch are reviewed in detail in Grant et al. (2011). </w:t>
      </w:r>
    </w:p>
    <w:p w14:paraId="0E1A162B" w14:textId="77777777" w:rsidR="00DB21CE" w:rsidRDefault="00DB21CE" w:rsidP="00DB21CE">
      <w:r>
        <w:t>Table 1. Relevant sockeye salmon management units and component conservation units within the Fraser River aggregate.</w:t>
      </w:r>
    </w:p>
    <w:tbl>
      <w:tblPr>
        <w:tblStyle w:val="TableGrid"/>
        <w:tblW w:w="0" w:type="auto"/>
        <w:tblLook w:val="04A0" w:firstRow="1" w:lastRow="0" w:firstColumn="1" w:lastColumn="0" w:noHBand="0" w:noVBand="1"/>
      </w:tblPr>
      <w:tblGrid>
        <w:gridCol w:w="1352"/>
        <w:gridCol w:w="1118"/>
        <w:gridCol w:w="1276"/>
        <w:gridCol w:w="712"/>
        <w:gridCol w:w="1172"/>
        <w:gridCol w:w="571"/>
        <w:gridCol w:w="1026"/>
        <w:gridCol w:w="1004"/>
      </w:tblGrid>
      <w:tr w:rsidR="00DB21CE" w:rsidRPr="006259E0" w14:paraId="3B7C35EF" w14:textId="77777777" w:rsidTr="002B0F36">
        <w:trPr>
          <w:trHeight w:val="321"/>
        </w:trPr>
        <w:tc>
          <w:tcPr>
            <w:tcW w:w="1352" w:type="dxa"/>
            <w:vMerge w:val="restart"/>
          </w:tcPr>
          <w:p w14:paraId="19D11B75" w14:textId="77777777" w:rsidR="00DB21CE" w:rsidRPr="006259E0" w:rsidRDefault="00DB21CE" w:rsidP="002B0F36">
            <w:pPr>
              <w:rPr>
                <w:b/>
                <w:sz w:val="20"/>
                <w:szCs w:val="20"/>
              </w:rPr>
            </w:pPr>
            <w:r w:rsidRPr="006259E0">
              <w:rPr>
                <w:b/>
                <w:sz w:val="20"/>
                <w:szCs w:val="20"/>
              </w:rPr>
              <w:t>MU</w:t>
            </w:r>
          </w:p>
        </w:tc>
        <w:tc>
          <w:tcPr>
            <w:tcW w:w="1118" w:type="dxa"/>
            <w:vMerge w:val="restart"/>
          </w:tcPr>
          <w:p w14:paraId="061714F3" w14:textId="77777777" w:rsidR="00DB21CE" w:rsidRPr="006259E0" w:rsidRDefault="00DB21CE" w:rsidP="002B0F36">
            <w:pPr>
              <w:rPr>
                <w:b/>
                <w:sz w:val="20"/>
                <w:szCs w:val="20"/>
              </w:rPr>
            </w:pPr>
            <w:r w:rsidRPr="006259E0">
              <w:rPr>
                <w:b/>
                <w:sz w:val="20"/>
                <w:szCs w:val="20"/>
              </w:rPr>
              <w:t>CU</w:t>
            </w:r>
          </w:p>
        </w:tc>
        <w:tc>
          <w:tcPr>
            <w:tcW w:w="1276" w:type="dxa"/>
            <w:vMerge w:val="restart"/>
          </w:tcPr>
          <w:p w14:paraId="3E8B5FA8" w14:textId="77777777" w:rsidR="00DB21CE" w:rsidRPr="006259E0" w:rsidRDefault="00DB21CE" w:rsidP="002B0F36">
            <w:pPr>
              <w:rPr>
                <w:b/>
                <w:sz w:val="20"/>
                <w:szCs w:val="20"/>
              </w:rPr>
            </w:pPr>
            <w:r w:rsidRPr="006259E0">
              <w:rPr>
                <w:b/>
                <w:sz w:val="20"/>
                <w:szCs w:val="20"/>
              </w:rPr>
              <w:t>Stock</w:t>
            </w:r>
          </w:p>
        </w:tc>
        <w:tc>
          <w:tcPr>
            <w:tcW w:w="712" w:type="dxa"/>
            <w:vMerge w:val="restart"/>
          </w:tcPr>
          <w:p w14:paraId="03E17E69" w14:textId="77777777" w:rsidR="00DB21CE" w:rsidRPr="006259E0" w:rsidRDefault="00DB21CE" w:rsidP="002B0F36">
            <w:pPr>
              <w:rPr>
                <w:b/>
                <w:sz w:val="20"/>
                <w:szCs w:val="20"/>
              </w:rPr>
            </w:pPr>
            <w:r w:rsidRPr="006259E0">
              <w:rPr>
                <w:b/>
                <w:sz w:val="20"/>
                <w:szCs w:val="20"/>
              </w:rPr>
              <w:t>Time Series Start</w:t>
            </w:r>
          </w:p>
        </w:tc>
        <w:tc>
          <w:tcPr>
            <w:tcW w:w="1172" w:type="dxa"/>
            <w:vMerge w:val="restart"/>
          </w:tcPr>
          <w:p w14:paraId="7CBB3578" w14:textId="77777777" w:rsidR="00DB21CE" w:rsidRPr="006259E0" w:rsidRDefault="00DB21CE" w:rsidP="002B0F36">
            <w:pPr>
              <w:rPr>
                <w:b/>
                <w:sz w:val="20"/>
                <w:szCs w:val="20"/>
              </w:rPr>
            </w:pPr>
            <w:r w:rsidRPr="006259E0">
              <w:rPr>
                <w:b/>
                <w:sz w:val="20"/>
                <w:szCs w:val="20"/>
              </w:rPr>
              <w:t>SR Model</w:t>
            </w:r>
          </w:p>
        </w:tc>
        <w:tc>
          <w:tcPr>
            <w:tcW w:w="2601" w:type="dxa"/>
            <w:gridSpan w:val="3"/>
          </w:tcPr>
          <w:p w14:paraId="34FF26B1" w14:textId="77777777" w:rsidR="00DB21CE" w:rsidRPr="006259E0" w:rsidRDefault="00DB21CE" w:rsidP="002B0F36">
            <w:pPr>
              <w:rPr>
                <w:b/>
                <w:sz w:val="20"/>
                <w:szCs w:val="20"/>
              </w:rPr>
            </w:pPr>
            <w:r w:rsidRPr="006259E0">
              <w:rPr>
                <w:b/>
                <w:sz w:val="20"/>
                <w:szCs w:val="20"/>
              </w:rPr>
              <w:t>SR Model Parameters</w:t>
            </w:r>
          </w:p>
        </w:tc>
      </w:tr>
      <w:tr w:rsidR="00DB21CE" w14:paraId="20FD4DB3" w14:textId="77777777" w:rsidTr="002B0F36">
        <w:trPr>
          <w:trHeight w:val="320"/>
        </w:trPr>
        <w:tc>
          <w:tcPr>
            <w:tcW w:w="1352" w:type="dxa"/>
            <w:vMerge/>
          </w:tcPr>
          <w:p w14:paraId="272DDF4D" w14:textId="77777777" w:rsidR="00DB21CE" w:rsidRPr="00A66355" w:rsidRDefault="00DB21CE" w:rsidP="002B0F36">
            <w:pPr>
              <w:rPr>
                <w:sz w:val="20"/>
                <w:szCs w:val="20"/>
              </w:rPr>
            </w:pPr>
          </w:p>
        </w:tc>
        <w:tc>
          <w:tcPr>
            <w:tcW w:w="1118" w:type="dxa"/>
            <w:vMerge/>
          </w:tcPr>
          <w:p w14:paraId="25DC5FC5" w14:textId="77777777" w:rsidR="00DB21CE" w:rsidRPr="00A66355" w:rsidRDefault="00DB21CE" w:rsidP="002B0F36">
            <w:pPr>
              <w:rPr>
                <w:sz w:val="20"/>
                <w:szCs w:val="20"/>
              </w:rPr>
            </w:pPr>
          </w:p>
        </w:tc>
        <w:tc>
          <w:tcPr>
            <w:tcW w:w="1276" w:type="dxa"/>
            <w:vMerge/>
          </w:tcPr>
          <w:p w14:paraId="1252D765" w14:textId="77777777" w:rsidR="00DB21CE" w:rsidRPr="00A66355" w:rsidRDefault="00DB21CE" w:rsidP="002B0F36">
            <w:pPr>
              <w:rPr>
                <w:sz w:val="20"/>
                <w:szCs w:val="20"/>
              </w:rPr>
            </w:pPr>
          </w:p>
        </w:tc>
        <w:tc>
          <w:tcPr>
            <w:tcW w:w="712" w:type="dxa"/>
            <w:vMerge/>
          </w:tcPr>
          <w:p w14:paraId="0F1DF478" w14:textId="77777777" w:rsidR="00DB21CE" w:rsidRPr="00A66355" w:rsidRDefault="00DB21CE" w:rsidP="002B0F36">
            <w:pPr>
              <w:rPr>
                <w:sz w:val="20"/>
                <w:szCs w:val="20"/>
              </w:rPr>
            </w:pPr>
          </w:p>
        </w:tc>
        <w:tc>
          <w:tcPr>
            <w:tcW w:w="1172" w:type="dxa"/>
            <w:vMerge/>
          </w:tcPr>
          <w:p w14:paraId="0B384A9B" w14:textId="77777777" w:rsidR="00DB21CE" w:rsidRPr="00A66355" w:rsidRDefault="00DB21CE" w:rsidP="002B0F36">
            <w:pPr>
              <w:rPr>
                <w:sz w:val="20"/>
                <w:szCs w:val="20"/>
              </w:rPr>
            </w:pPr>
          </w:p>
        </w:tc>
        <w:tc>
          <w:tcPr>
            <w:tcW w:w="571" w:type="dxa"/>
          </w:tcPr>
          <w:p w14:paraId="0992D9D4" w14:textId="77777777" w:rsidR="00DB21CE" w:rsidRDefault="00DB21CE" w:rsidP="002B0F36">
            <w:pPr>
              <w:rPr>
                <w:rFonts w:ascii="Calibri" w:eastAsia="Calibri" w:hAnsi="Calibri" w:cs="Times New Roman"/>
              </w:rPr>
            </w:pPr>
            <m:oMathPara>
              <m:oMath>
                <m:r>
                  <w:rPr>
                    <w:rFonts w:ascii="Cambria Math" w:hAnsi="Cambria Math"/>
                  </w:rPr>
                  <m:t>α</m:t>
                </m:r>
              </m:oMath>
            </m:oMathPara>
          </w:p>
        </w:tc>
        <w:tc>
          <w:tcPr>
            <w:tcW w:w="1026" w:type="dxa"/>
          </w:tcPr>
          <w:p w14:paraId="61BB525C" w14:textId="77777777" w:rsidR="00DB21CE" w:rsidRDefault="00DB21CE" w:rsidP="002B0F36">
            <w:pPr>
              <w:rPr>
                <w:rFonts w:ascii="Calibri" w:eastAsia="Calibri" w:hAnsi="Calibri" w:cs="Times New Roman"/>
              </w:rPr>
            </w:pPr>
            <m:oMathPara>
              <m:oMath>
                <m:r>
                  <w:rPr>
                    <w:rFonts w:ascii="Cambria Math" w:hAnsi="Cambria Math"/>
                  </w:rPr>
                  <m:t>β</m:t>
                </m:r>
              </m:oMath>
            </m:oMathPara>
          </w:p>
        </w:tc>
        <w:tc>
          <w:tcPr>
            <w:tcW w:w="1004" w:type="dxa"/>
          </w:tcPr>
          <w:p w14:paraId="6A538409" w14:textId="77777777" w:rsidR="00DB21CE" w:rsidRDefault="00DB21CE" w:rsidP="002B0F36">
            <w:pPr>
              <w:rPr>
                <w:rFonts w:ascii="Calibri" w:eastAsia="Calibri" w:hAnsi="Calibri" w:cs="Times New Roman"/>
              </w:rPr>
            </w:pPr>
            <m:oMathPara>
              <m:oMath>
                <m:r>
                  <w:rPr>
                    <w:rFonts w:ascii="Cambria Math" w:hAnsi="Cambria Math"/>
                  </w:rPr>
                  <m:t>σ</m:t>
                </m:r>
              </m:oMath>
            </m:oMathPara>
          </w:p>
        </w:tc>
      </w:tr>
      <w:tr w:rsidR="00DB21CE" w:rsidRPr="00A66355" w14:paraId="7B53662E" w14:textId="77777777" w:rsidTr="002B0F36">
        <w:tc>
          <w:tcPr>
            <w:tcW w:w="1352" w:type="dxa"/>
          </w:tcPr>
          <w:p w14:paraId="309A8C3E" w14:textId="77777777" w:rsidR="00DB21CE" w:rsidRPr="00A66355" w:rsidRDefault="00DB21CE" w:rsidP="002B0F36">
            <w:pPr>
              <w:rPr>
                <w:sz w:val="20"/>
                <w:szCs w:val="20"/>
              </w:rPr>
            </w:pPr>
            <w:r w:rsidRPr="00A66355">
              <w:rPr>
                <w:sz w:val="20"/>
                <w:szCs w:val="20"/>
              </w:rPr>
              <w:t>Early Stuart</w:t>
            </w:r>
          </w:p>
        </w:tc>
        <w:tc>
          <w:tcPr>
            <w:tcW w:w="1118" w:type="dxa"/>
          </w:tcPr>
          <w:p w14:paraId="3402F38D" w14:textId="77777777" w:rsidR="00DB21CE" w:rsidRPr="00A66355" w:rsidRDefault="00DB21CE" w:rsidP="002B0F36">
            <w:pPr>
              <w:rPr>
                <w:sz w:val="20"/>
                <w:szCs w:val="20"/>
              </w:rPr>
            </w:pPr>
            <w:proofErr w:type="spellStart"/>
            <w:r w:rsidRPr="00A66355">
              <w:rPr>
                <w:sz w:val="20"/>
                <w:szCs w:val="20"/>
              </w:rPr>
              <w:t>Takla-Trembleur</w:t>
            </w:r>
            <w:proofErr w:type="spellEnd"/>
          </w:p>
        </w:tc>
        <w:tc>
          <w:tcPr>
            <w:tcW w:w="1276" w:type="dxa"/>
          </w:tcPr>
          <w:p w14:paraId="70463792" w14:textId="77777777" w:rsidR="00DB21CE" w:rsidRPr="00A66355" w:rsidRDefault="00DB21CE" w:rsidP="002B0F36">
            <w:pPr>
              <w:rPr>
                <w:sz w:val="20"/>
                <w:szCs w:val="20"/>
              </w:rPr>
            </w:pPr>
            <w:r w:rsidRPr="00A66355">
              <w:rPr>
                <w:sz w:val="20"/>
                <w:szCs w:val="20"/>
              </w:rPr>
              <w:t>Early Stuart</w:t>
            </w:r>
          </w:p>
        </w:tc>
        <w:tc>
          <w:tcPr>
            <w:tcW w:w="712" w:type="dxa"/>
          </w:tcPr>
          <w:p w14:paraId="50CEC397" w14:textId="77777777" w:rsidR="00DB21CE" w:rsidRPr="00A66355" w:rsidRDefault="00DB21CE" w:rsidP="002B0F36">
            <w:pPr>
              <w:rPr>
                <w:sz w:val="20"/>
                <w:szCs w:val="20"/>
              </w:rPr>
            </w:pPr>
            <w:r w:rsidRPr="00A66355">
              <w:rPr>
                <w:sz w:val="20"/>
                <w:szCs w:val="20"/>
              </w:rPr>
              <w:t>1948</w:t>
            </w:r>
          </w:p>
        </w:tc>
        <w:tc>
          <w:tcPr>
            <w:tcW w:w="1172" w:type="dxa"/>
          </w:tcPr>
          <w:p w14:paraId="273252BF" w14:textId="77777777" w:rsidR="00DB21CE" w:rsidRPr="00A66355" w:rsidRDefault="00DB21CE" w:rsidP="002B0F36">
            <w:pPr>
              <w:rPr>
                <w:sz w:val="20"/>
                <w:szCs w:val="20"/>
              </w:rPr>
            </w:pPr>
            <w:r w:rsidRPr="00A66355">
              <w:rPr>
                <w:sz w:val="20"/>
                <w:szCs w:val="20"/>
              </w:rPr>
              <w:t>Larkin</w:t>
            </w:r>
          </w:p>
        </w:tc>
        <w:tc>
          <w:tcPr>
            <w:tcW w:w="571" w:type="dxa"/>
          </w:tcPr>
          <w:p w14:paraId="509D2986" w14:textId="77777777" w:rsidR="00DB21CE" w:rsidRPr="00A66355" w:rsidRDefault="00DB21CE" w:rsidP="002B0F36">
            <w:pPr>
              <w:rPr>
                <w:sz w:val="20"/>
                <w:szCs w:val="20"/>
              </w:rPr>
            </w:pPr>
            <w:r>
              <w:rPr>
                <w:sz w:val="20"/>
                <w:szCs w:val="20"/>
              </w:rPr>
              <w:t>1.80</w:t>
            </w:r>
          </w:p>
        </w:tc>
        <w:tc>
          <w:tcPr>
            <w:tcW w:w="1026" w:type="dxa"/>
          </w:tcPr>
          <w:p w14:paraId="384EE61A" w14:textId="77777777" w:rsidR="00DB21CE" w:rsidRPr="00A66355" w:rsidRDefault="00DB21CE" w:rsidP="002B0F36">
            <w:pPr>
              <w:rPr>
                <w:sz w:val="20"/>
                <w:szCs w:val="20"/>
              </w:rPr>
            </w:pPr>
            <w:r>
              <w:rPr>
                <w:sz w:val="20"/>
                <w:szCs w:val="20"/>
              </w:rPr>
              <w:t>1.49</w:t>
            </w:r>
          </w:p>
        </w:tc>
        <w:tc>
          <w:tcPr>
            <w:tcW w:w="1004" w:type="dxa"/>
          </w:tcPr>
          <w:p w14:paraId="45DE46EA" w14:textId="77777777" w:rsidR="00DB21CE" w:rsidRPr="00A66355" w:rsidRDefault="00DB21CE" w:rsidP="002B0F36">
            <w:pPr>
              <w:rPr>
                <w:sz w:val="20"/>
                <w:szCs w:val="20"/>
              </w:rPr>
            </w:pPr>
            <w:r>
              <w:rPr>
                <w:sz w:val="20"/>
                <w:szCs w:val="20"/>
              </w:rPr>
              <w:t>0.77</w:t>
            </w:r>
          </w:p>
        </w:tc>
      </w:tr>
      <w:tr w:rsidR="00DB21CE" w:rsidRPr="00A66355" w14:paraId="1678BB42" w14:textId="77777777" w:rsidTr="002B0F36">
        <w:tc>
          <w:tcPr>
            <w:tcW w:w="1352" w:type="dxa"/>
            <w:vMerge w:val="restart"/>
          </w:tcPr>
          <w:p w14:paraId="4983F77C" w14:textId="77777777" w:rsidR="00DB21CE" w:rsidRPr="00A66355" w:rsidRDefault="00DB21CE" w:rsidP="002B0F36">
            <w:pPr>
              <w:rPr>
                <w:sz w:val="20"/>
                <w:szCs w:val="20"/>
              </w:rPr>
            </w:pPr>
            <w:r w:rsidRPr="00A66355">
              <w:rPr>
                <w:sz w:val="20"/>
                <w:szCs w:val="20"/>
              </w:rPr>
              <w:t>Early Summer</w:t>
            </w:r>
          </w:p>
        </w:tc>
        <w:tc>
          <w:tcPr>
            <w:tcW w:w="1118" w:type="dxa"/>
          </w:tcPr>
          <w:p w14:paraId="66BA24CA" w14:textId="77777777" w:rsidR="00DB21CE" w:rsidRPr="00A66355" w:rsidRDefault="00DB21CE" w:rsidP="002B0F36">
            <w:pPr>
              <w:rPr>
                <w:sz w:val="20"/>
                <w:szCs w:val="20"/>
              </w:rPr>
            </w:pPr>
            <w:proofErr w:type="spellStart"/>
            <w:r w:rsidRPr="00A66355">
              <w:rPr>
                <w:sz w:val="20"/>
                <w:szCs w:val="20"/>
              </w:rPr>
              <w:t>Bowron</w:t>
            </w:r>
            <w:proofErr w:type="spellEnd"/>
          </w:p>
        </w:tc>
        <w:tc>
          <w:tcPr>
            <w:tcW w:w="1276" w:type="dxa"/>
          </w:tcPr>
          <w:p w14:paraId="0E2243EF" w14:textId="77777777" w:rsidR="00DB21CE" w:rsidRPr="00A66355" w:rsidRDefault="00DB21CE" w:rsidP="002B0F36">
            <w:pPr>
              <w:rPr>
                <w:sz w:val="20"/>
                <w:szCs w:val="20"/>
              </w:rPr>
            </w:pPr>
            <w:proofErr w:type="spellStart"/>
            <w:r w:rsidRPr="00A66355">
              <w:rPr>
                <w:sz w:val="20"/>
                <w:szCs w:val="20"/>
              </w:rPr>
              <w:t>Bowron</w:t>
            </w:r>
            <w:proofErr w:type="spellEnd"/>
          </w:p>
        </w:tc>
        <w:tc>
          <w:tcPr>
            <w:tcW w:w="712" w:type="dxa"/>
          </w:tcPr>
          <w:p w14:paraId="5394E68A" w14:textId="77777777" w:rsidR="00DB21CE" w:rsidRPr="00A66355" w:rsidRDefault="00DB21CE" w:rsidP="002B0F36">
            <w:pPr>
              <w:rPr>
                <w:sz w:val="20"/>
                <w:szCs w:val="20"/>
              </w:rPr>
            </w:pPr>
            <w:r w:rsidRPr="00A66355">
              <w:rPr>
                <w:sz w:val="20"/>
                <w:szCs w:val="20"/>
              </w:rPr>
              <w:t>1948</w:t>
            </w:r>
          </w:p>
        </w:tc>
        <w:tc>
          <w:tcPr>
            <w:tcW w:w="1172" w:type="dxa"/>
          </w:tcPr>
          <w:p w14:paraId="125D1740" w14:textId="77777777" w:rsidR="00DB21CE" w:rsidRPr="00A66355" w:rsidRDefault="00DB21CE" w:rsidP="002B0F36">
            <w:pPr>
              <w:rPr>
                <w:sz w:val="20"/>
                <w:szCs w:val="20"/>
              </w:rPr>
            </w:pPr>
            <w:r w:rsidRPr="00A66355">
              <w:rPr>
                <w:sz w:val="20"/>
                <w:szCs w:val="20"/>
              </w:rPr>
              <w:t>Ricker</w:t>
            </w:r>
          </w:p>
        </w:tc>
        <w:tc>
          <w:tcPr>
            <w:tcW w:w="571" w:type="dxa"/>
          </w:tcPr>
          <w:p w14:paraId="1851A0EF" w14:textId="77777777" w:rsidR="00DB21CE" w:rsidRPr="00A66355" w:rsidRDefault="00DB21CE" w:rsidP="002B0F36">
            <w:pPr>
              <w:rPr>
                <w:sz w:val="20"/>
                <w:szCs w:val="20"/>
              </w:rPr>
            </w:pPr>
            <w:r>
              <w:rPr>
                <w:sz w:val="20"/>
                <w:szCs w:val="20"/>
              </w:rPr>
              <w:t>1.60</w:t>
            </w:r>
          </w:p>
        </w:tc>
        <w:tc>
          <w:tcPr>
            <w:tcW w:w="1026" w:type="dxa"/>
          </w:tcPr>
          <w:p w14:paraId="0E97AA86" w14:textId="77777777" w:rsidR="00DB21CE" w:rsidRPr="00A66355" w:rsidRDefault="00DB21CE" w:rsidP="002B0F36">
            <w:pPr>
              <w:rPr>
                <w:sz w:val="20"/>
                <w:szCs w:val="20"/>
              </w:rPr>
            </w:pPr>
            <w:r>
              <w:rPr>
                <w:sz w:val="20"/>
                <w:szCs w:val="20"/>
              </w:rPr>
              <w:t>25.96</w:t>
            </w:r>
          </w:p>
        </w:tc>
        <w:tc>
          <w:tcPr>
            <w:tcW w:w="1004" w:type="dxa"/>
          </w:tcPr>
          <w:p w14:paraId="6B7584E8" w14:textId="77777777" w:rsidR="00DB21CE" w:rsidRPr="00A66355" w:rsidRDefault="00DB21CE" w:rsidP="002B0F36">
            <w:pPr>
              <w:rPr>
                <w:sz w:val="20"/>
                <w:szCs w:val="20"/>
              </w:rPr>
            </w:pPr>
            <w:r>
              <w:rPr>
                <w:sz w:val="20"/>
                <w:szCs w:val="20"/>
              </w:rPr>
              <w:t>0.81</w:t>
            </w:r>
          </w:p>
        </w:tc>
      </w:tr>
      <w:tr w:rsidR="00DB21CE" w:rsidRPr="00A66355" w14:paraId="6CFEE703" w14:textId="77777777" w:rsidTr="002B0F36">
        <w:tc>
          <w:tcPr>
            <w:tcW w:w="1352" w:type="dxa"/>
            <w:vMerge/>
          </w:tcPr>
          <w:p w14:paraId="30B499EF" w14:textId="77777777" w:rsidR="00DB21CE" w:rsidRPr="00A66355" w:rsidRDefault="00DB21CE" w:rsidP="002B0F36">
            <w:pPr>
              <w:rPr>
                <w:sz w:val="20"/>
                <w:szCs w:val="20"/>
              </w:rPr>
            </w:pPr>
          </w:p>
        </w:tc>
        <w:tc>
          <w:tcPr>
            <w:tcW w:w="1118" w:type="dxa"/>
            <w:vMerge w:val="restart"/>
          </w:tcPr>
          <w:p w14:paraId="1B824031" w14:textId="77777777" w:rsidR="00DB21CE" w:rsidRPr="00A66355" w:rsidRDefault="00DB21CE" w:rsidP="002B0F36">
            <w:pPr>
              <w:rPr>
                <w:sz w:val="20"/>
                <w:szCs w:val="20"/>
              </w:rPr>
            </w:pPr>
            <w:r w:rsidRPr="00A66355">
              <w:rPr>
                <w:sz w:val="20"/>
                <w:szCs w:val="20"/>
              </w:rPr>
              <w:t>Shuswap-ES</w:t>
            </w:r>
          </w:p>
        </w:tc>
        <w:tc>
          <w:tcPr>
            <w:tcW w:w="1276" w:type="dxa"/>
          </w:tcPr>
          <w:p w14:paraId="6EE54D86" w14:textId="77777777" w:rsidR="00DB21CE" w:rsidRPr="00A66355" w:rsidRDefault="00DB21CE" w:rsidP="002B0F36">
            <w:pPr>
              <w:rPr>
                <w:sz w:val="20"/>
                <w:szCs w:val="20"/>
              </w:rPr>
            </w:pPr>
            <w:r w:rsidRPr="00A66355">
              <w:rPr>
                <w:sz w:val="20"/>
                <w:szCs w:val="20"/>
              </w:rPr>
              <w:t>Seymour</w:t>
            </w:r>
          </w:p>
        </w:tc>
        <w:tc>
          <w:tcPr>
            <w:tcW w:w="712" w:type="dxa"/>
          </w:tcPr>
          <w:p w14:paraId="6DDBF095" w14:textId="77777777" w:rsidR="00DB21CE" w:rsidRPr="00A66355" w:rsidRDefault="00DB21CE" w:rsidP="002B0F36">
            <w:pPr>
              <w:rPr>
                <w:sz w:val="20"/>
                <w:szCs w:val="20"/>
              </w:rPr>
            </w:pPr>
            <w:r w:rsidRPr="00A66355">
              <w:rPr>
                <w:sz w:val="20"/>
                <w:szCs w:val="20"/>
              </w:rPr>
              <w:t>1948</w:t>
            </w:r>
          </w:p>
        </w:tc>
        <w:tc>
          <w:tcPr>
            <w:tcW w:w="1172" w:type="dxa"/>
          </w:tcPr>
          <w:p w14:paraId="29A97B57" w14:textId="77777777" w:rsidR="00DB21CE" w:rsidRPr="00A66355" w:rsidRDefault="00DB21CE" w:rsidP="002B0F36">
            <w:pPr>
              <w:rPr>
                <w:sz w:val="20"/>
                <w:szCs w:val="20"/>
              </w:rPr>
            </w:pPr>
            <w:r w:rsidRPr="00A66355">
              <w:rPr>
                <w:sz w:val="20"/>
                <w:szCs w:val="20"/>
              </w:rPr>
              <w:t>Larkin</w:t>
            </w:r>
          </w:p>
        </w:tc>
        <w:tc>
          <w:tcPr>
            <w:tcW w:w="571" w:type="dxa"/>
          </w:tcPr>
          <w:p w14:paraId="65ED9225" w14:textId="77777777" w:rsidR="00DB21CE" w:rsidRPr="00A66355" w:rsidRDefault="00DB21CE" w:rsidP="002B0F36">
            <w:pPr>
              <w:rPr>
                <w:sz w:val="20"/>
                <w:szCs w:val="20"/>
              </w:rPr>
            </w:pPr>
            <w:r>
              <w:rPr>
                <w:sz w:val="20"/>
                <w:szCs w:val="20"/>
              </w:rPr>
              <w:t>1.98</w:t>
            </w:r>
          </w:p>
        </w:tc>
        <w:tc>
          <w:tcPr>
            <w:tcW w:w="1026" w:type="dxa"/>
          </w:tcPr>
          <w:p w14:paraId="660C719A" w14:textId="77777777" w:rsidR="00DB21CE" w:rsidRPr="00A66355" w:rsidRDefault="00DB21CE" w:rsidP="002B0F36">
            <w:pPr>
              <w:rPr>
                <w:sz w:val="20"/>
                <w:szCs w:val="20"/>
              </w:rPr>
            </w:pPr>
            <w:r>
              <w:rPr>
                <w:sz w:val="20"/>
                <w:szCs w:val="20"/>
              </w:rPr>
              <w:t>3.58</w:t>
            </w:r>
          </w:p>
        </w:tc>
        <w:tc>
          <w:tcPr>
            <w:tcW w:w="1004" w:type="dxa"/>
          </w:tcPr>
          <w:p w14:paraId="066F0AD3" w14:textId="77777777" w:rsidR="00DB21CE" w:rsidRPr="00A66355" w:rsidRDefault="00DB21CE" w:rsidP="002B0F36">
            <w:pPr>
              <w:rPr>
                <w:sz w:val="20"/>
                <w:szCs w:val="20"/>
              </w:rPr>
            </w:pPr>
            <w:r>
              <w:rPr>
                <w:sz w:val="20"/>
                <w:szCs w:val="20"/>
              </w:rPr>
              <w:t>0.82</w:t>
            </w:r>
          </w:p>
        </w:tc>
      </w:tr>
      <w:tr w:rsidR="00DB21CE" w:rsidRPr="00A66355" w14:paraId="7E890683" w14:textId="77777777" w:rsidTr="002B0F36">
        <w:tc>
          <w:tcPr>
            <w:tcW w:w="1352" w:type="dxa"/>
            <w:vMerge/>
          </w:tcPr>
          <w:p w14:paraId="09F15E4C" w14:textId="77777777" w:rsidR="00DB21CE" w:rsidRPr="00A66355" w:rsidRDefault="00DB21CE" w:rsidP="002B0F36">
            <w:pPr>
              <w:rPr>
                <w:sz w:val="20"/>
                <w:szCs w:val="20"/>
              </w:rPr>
            </w:pPr>
          </w:p>
        </w:tc>
        <w:tc>
          <w:tcPr>
            <w:tcW w:w="1118" w:type="dxa"/>
            <w:vMerge/>
          </w:tcPr>
          <w:p w14:paraId="0BBB34FF" w14:textId="77777777" w:rsidR="00DB21CE" w:rsidRPr="00A66355" w:rsidRDefault="00DB21CE" w:rsidP="002B0F36">
            <w:pPr>
              <w:rPr>
                <w:sz w:val="20"/>
                <w:szCs w:val="20"/>
              </w:rPr>
            </w:pPr>
          </w:p>
        </w:tc>
        <w:tc>
          <w:tcPr>
            <w:tcW w:w="1276" w:type="dxa"/>
          </w:tcPr>
          <w:p w14:paraId="27ECD4A2" w14:textId="77777777" w:rsidR="00DB21CE" w:rsidRPr="00A66355" w:rsidRDefault="00DB21CE" w:rsidP="002B0F36">
            <w:pPr>
              <w:rPr>
                <w:sz w:val="20"/>
                <w:szCs w:val="20"/>
              </w:rPr>
            </w:pPr>
            <w:r w:rsidRPr="00A66355">
              <w:rPr>
                <w:sz w:val="20"/>
                <w:szCs w:val="20"/>
              </w:rPr>
              <w:t>Scotch</w:t>
            </w:r>
          </w:p>
        </w:tc>
        <w:tc>
          <w:tcPr>
            <w:tcW w:w="712" w:type="dxa"/>
          </w:tcPr>
          <w:p w14:paraId="43A614F5" w14:textId="77777777" w:rsidR="00DB21CE" w:rsidRPr="00A66355" w:rsidRDefault="00DB21CE" w:rsidP="002B0F36">
            <w:pPr>
              <w:rPr>
                <w:sz w:val="20"/>
                <w:szCs w:val="20"/>
              </w:rPr>
            </w:pPr>
            <w:r w:rsidRPr="00A66355">
              <w:rPr>
                <w:sz w:val="20"/>
                <w:szCs w:val="20"/>
              </w:rPr>
              <w:t>1980</w:t>
            </w:r>
          </w:p>
        </w:tc>
        <w:tc>
          <w:tcPr>
            <w:tcW w:w="1172" w:type="dxa"/>
          </w:tcPr>
          <w:p w14:paraId="557EC721" w14:textId="77777777" w:rsidR="00DB21CE" w:rsidRPr="00A66355" w:rsidRDefault="00DB21CE" w:rsidP="002B0F36">
            <w:pPr>
              <w:rPr>
                <w:sz w:val="20"/>
                <w:szCs w:val="20"/>
              </w:rPr>
            </w:pPr>
            <w:r w:rsidRPr="00A66355">
              <w:rPr>
                <w:sz w:val="20"/>
                <w:szCs w:val="20"/>
              </w:rPr>
              <w:t>Ricker</w:t>
            </w:r>
          </w:p>
        </w:tc>
        <w:tc>
          <w:tcPr>
            <w:tcW w:w="571" w:type="dxa"/>
          </w:tcPr>
          <w:p w14:paraId="7BAA2BCE" w14:textId="77777777" w:rsidR="00DB21CE" w:rsidRPr="00A66355" w:rsidRDefault="00DB21CE" w:rsidP="002B0F36">
            <w:pPr>
              <w:rPr>
                <w:sz w:val="20"/>
                <w:szCs w:val="20"/>
              </w:rPr>
            </w:pPr>
            <w:r>
              <w:rPr>
                <w:sz w:val="20"/>
                <w:szCs w:val="20"/>
              </w:rPr>
              <w:t>1.50</w:t>
            </w:r>
          </w:p>
        </w:tc>
        <w:tc>
          <w:tcPr>
            <w:tcW w:w="1026" w:type="dxa"/>
          </w:tcPr>
          <w:p w14:paraId="4A5F707A" w14:textId="77777777" w:rsidR="00DB21CE" w:rsidRPr="00A66355" w:rsidRDefault="00DB21CE" w:rsidP="002B0F36">
            <w:pPr>
              <w:rPr>
                <w:sz w:val="20"/>
                <w:szCs w:val="20"/>
              </w:rPr>
            </w:pPr>
            <w:r>
              <w:rPr>
                <w:sz w:val="20"/>
                <w:szCs w:val="20"/>
              </w:rPr>
              <w:t>4.83</w:t>
            </w:r>
          </w:p>
        </w:tc>
        <w:tc>
          <w:tcPr>
            <w:tcW w:w="1004" w:type="dxa"/>
          </w:tcPr>
          <w:p w14:paraId="4A6ACEB6" w14:textId="77777777" w:rsidR="00DB21CE" w:rsidRPr="00A66355" w:rsidRDefault="00DB21CE" w:rsidP="002B0F36">
            <w:pPr>
              <w:rPr>
                <w:sz w:val="20"/>
                <w:szCs w:val="20"/>
              </w:rPr>
            </w:pPr>
            <w:r>
              <w:rPr>
                <w:sz w:val="20"/>
                <w:szCs w:val="20"/>
              </w:rPr>
              <w:t>1.11</w:t>
            </w:r>
          </w:p>
        </w:tc>
      </w:tr>
      <w:tr w:rsidR="00DB21CE" w:rsidRPr="00A66355" w14:paraId="0D648130" w14:textId="77777777" w:rsidTr="002B0F36">
        <w:tc>
          <w:tcPr>
            <w:tcW w:w="1352" w:type="dxa"/>
            <w:vMerge/>
          </w:tcPr>
          <w:p w14:paraId="69CBCD18" w14:textId="77777777" w:rsidR="00DB21CE" w:rsidRPr="00A66355" w:rsidRDefault="00DB21CE" w:rsidP="002B0F36">
            <w:pPr>
              <w:rPr>
                <w:sz w:val="20"/>
                <w:szCs w:val="20"/>
              </w:rPr>
            </w:pPr>
          </w:p>
        </w:tc>
        <w:tc>
          <w:tcPr>
            <w:tcW w:w="1118" w:type="dxa"/>
          </w:tcPr>
          <w:p w14:paraId="4A87F526" w14:textId="77777777" w:rsidR="00DB21CE" w:rsidRPr="00A66355" w:rsidRDefault="00DB21CE" w:rsidP="002B0F36">
            <w:pPr>
              <w:rPr>
                <w:sz w:val="20"/>
                <w:szCs w:val="20"/>
              </w:rPr>
            </w:pPr>
            <w:r w:rsidRPr="00A66355">
              <w:rPr>
                <w:sz w:val="20"/>
                <w:szCs w:val="20"/>
              </w:rPr>
              <w:t xml:space="preserve">North </w:t>
            </w:r>
            <w:proofErr w:type="spellStart"/>
            <w:r w:rsidRPr="00A66355">
              <w:rPr>
                <w:sz w:val="20"/>
                <w:szCs w:val="20"/>
              </w:rPr>
              <w:t>Barriere</w:t>
            </w:r>
            <w:proofErr w:type="spellEnd"/>
          </w:p>
        </w:tc>
        <w:tc>
          <w:tcPr>
            <w:tcW w:w="1276" w:type="dxa"/>
          </w:tcPr>
          <w:p w14:paraId="5CD48E11" w14:textId="77777777" w:rsidR="00DB21CE" w:rsidRPr="00A66355" w:rsidRDefault="00DB21CE" w:rsidP="002B0F36">
            <w:pPr>
              <w:rPr>
                <w:sz w:val="20"/>
                <w:szCs w:val="20"/>
              </w:rPr>
            </w:pPr>
            <w:r w:rsidRPr="00A66355">
              <w:rPr>
                <w:sz w:val="20"/>
                <w:szCs w:val="20"/>
              </w:rPr>
              <w:t>Fennel</w:t>
            </w:r>
          </w:p>
        </w:tc>
        <w:tc>
          <w:tcPr>
            <w:tcW w:w="712" w:type="dxa"/>
          </w:tcPr>
          <w:p w14:paraId="615B0528" w14:textId="77777777" w:rsidR="00DB21CE" w:rsidRPr="00A66355" w:rsidRDefault="00DB21CE" w:rsidP="002B0F36">
            <w:pPr>
              <w:rPr>
                <w:sz w:val="20"/>
                <w:szCs w:val="20"/>
              </w:rPr>
            </w:pPr>
            <w:r w:rsidRPr="00A66355">
              <w:rPr>
                <w:sz w:val="20"/>
                <w:szCs w:val="20"/>
              </w:rPr>
              <w:t>1967</w:t>
            </w:r>
          </w:p>
        </w:tc>
        <w:tc>
          <w:tcPr>
            <w:tcW w:w="1172" w:type="dxa"/>
          </w:tcPr>
          <w:p w14:paraId="7BE1A758" w14:textId="77777777" w:rsidR="00DB21CE" w:rsidRPr="00A66355" w:rsidRDefault="00DB21CE" w:rsidP="002B0F36">
            <w:pPr>
              <w:rPr>
                <w:sz w:val="20"/>
                <w:szCs w:val="20"/>
              </w:rPr>
            </w:pPr>
            <w:r w:rsidRPr="00A66355">
              <w:rPr>
                <w:sz w:val="20"/>
                <w:szCs w:val="20"/>
              </w:rPr>
              <w:t>Ricker</w:t>
            </w:r>
          </w:p>
        </w:tc>
        <w:tc>
          <w:tcPr>
            <w:tcW w:w="571" w:type="dxa"/>
          </w:tcPr>
          <w:p w14:paraId="1ADDD6AE" w14:textId="77777777" w:rsidR="00DB21CE" w:rsidRPr="00A66355" w:rsidRDefault="00DB21CE" w:rsidP="002B0F36">
            <w:pPr>
              <w:rPr>
                <w:sz w:val="20"/>
                <w:szCs w:val="20"/>
              </w:rPr>
            </w:pPr>
            <w:r>
              <w:rPr>
                <w:sz w:val="20"/>
                <w:szCs w:val="20"/>
              </w:rPr>
              <w:t>2.14</w:t>
            </w:r>
          </w:p>
        </w:tc>
        <w:tc>
          <w:tcPr>
            <w:tcW w:w="1026" w:type="dxa"/>
          </w:tcPr>
          <w:p w14:paraId="4B81807E" w14:textId="77777777" w:rsidR="00DB21CE" w:rsidRPr="00A66355" w:rsidRDefault="00DB21CE" w:rsidP="002B0F36">
            <w:pPr>
              <w:rPr>
                <w:sz w:val="20"/>
                <w:szCs w:val="20"/>
              </w:rPr>
            </w:pPr>
            <w:r>
              <w:rPr>
                <w:sz w:val="20"/>
                <w:szCs w:val="20"/>
              </w:rPr>
              <w:t>97.82</w:t>
            </w:r>
          </w:p>
        </w:tc>
        <w:tc>
          <w:tcPr>
            <w:tcW w:w="1004" w:type="dxa"/>
          </w:tcPr>
          <w:p w14:paraId="422B2CDA" w14:textId="77777777" w:rsidR="00DB21CE" w:rsidRPr="00A66355" w:rsidRDefault="00DB21CE" w:rsidP="002B0F36">
            <w:pPr>
              <w:rPr>
                <w:sz w:val="20"/>
                <w:szCs w:val="20"/>
              </w:rPr>
            </w:pPr>
            <w:r>
              <w:rPr>
                <w:sz w:val="20"/>
                <w:szCs w:val="20"/>
              </w:rPr>
              <w:t>0.96</w:t>
            </w:r>
          </w:p>
        </w:tc>
      </w:tr>
      <w:tr w:rsidR="00DB21CE" w:rsidRPr="00A66355" w14:paraId="064A1E65" w14:textId="77777777" w:rsidTr="002B0F36">
        <w:tc>
          <w:tcPr>
            <w:tcW w:w="1352" w:type="dxa"/>
            <w:vMerge/>
          </w:tcPr>
          <w:p w14:paraId="63BCC7AE" w14:textId="77777777" w:rsidR="00DB21CE" w:rsidRPr="00A66355" w:rsidRDefault="00DB21CE" w:rsidP="002B0F36">
            <w:pPr>
              <w:rPr>
                <w:sz w:val="20"/>
                <w:szCs w:val="20"/>
              </w:rPr>
            </w:pPr>
          </w:p>
        </w:tc>
        <w:tc>
          <w:tcPr>
            <w:tcW w:w="1118" w:type="dxa"/>
          </w:tcPr>
          <w:p w14:paraId="5C4555B8" w14:textId="77777777" w:rsidR="00DB21CE" w:rsidRPr="00A66355" w:rsidRDefault="00DB21CE" w:rsidP="002B0F36">
            <w:pPr>
              <w:rPr>
                <w:sz w:val="20"/>
                <w:szCs w:val="20"/>
              </w:rPr>
            </w:pPr>
            <w:r w:rsidRPr="00A66355">
              <w:rPr>
                <w:sz w:val="20"/>
                <w:szCs w:val="20"/>
              </w:rPr>
              <w:t>Anderson-Seton</w:t>
            </w:r>
          </w:p>
        </w:tc>
        <w:tc>
          <w:tcPr>
            <w:tcW w:w="1276" w:type="dxa"/>
          </w:tcPr>
          <w:p w14:paraId="6AF6692E" w14:textId="77777777" w:rsidR="00DB21CE" w:rsidRPr="00A66355" w:rsidRDefault="00DB21CE" w:rsidP="002B0F36">
            <w:pPr>
              <w:rPr>
                <w:sz w:val="20"/>
                <w:szCs w:val="20"/>
              </w:rPr>
            </w:pPr>
            <w:r w:rsidRPr="00A66355">
              <w:rPr>
                <w:sz w:val="20"/>
                <w:szCs w:val="20"/>
              </w:rPr>
              <w:t>Gates</w:t>
            </w:r>
          </w:p>
        </w:tc>
        <w:tc>
          <w:tcPr>
            <w:tcW w:w="712" w:type="dxa"/>
          </w:tcPr>
          <w:p w14:paraId="0A2DF4C9" w14:textId="77777777" w:rsidR="00DB21CE" w:rsidRPr="00A66355" w:rsidRDefault="00DB21CE" w:rsidP="002B0F36">
            <w:pPr>
              <w:rPr>
                <w:sz w:val="20"/>
                <w:szCs w:val="20"/>
              </w:rPr>
            </w:pPr>
            <w:r w:rsidRPr="00A66355">
              <w:rPr>
                <w:sz w:val="20"/>
                <w:szCs w:val="20"/>
              </w:rPr>
              <w:t>1968</w:t>
            </w:r>
          </w:p>
        </w:tc>
        <w:tc>
          <w:tcPr>
            <w:tcW w:w="1172" w:type="dxa"/>
          </w:tcPr>
          <w:p w14:paraId="20148C3A" w14:textId="77777777" w:rsidR="00DB21CE" w:rsidRPr="00A66355" w:rsidRDefault="00DB21CE" w:rsidP="002B0F36">
            <w:pPr>
              <w:rPr>
                <w:sz w:val="20"/>
                <w:szCs w:val="20"/>
              </w:rPr>
            </w:pPr>
            <w:r w:rsidRPr="00A66355">
              <w:rPr>
                <w:sz w:val="20"/>
                <w:szCs w:val="20"/>
              </w:rPr>
              <w:t>Ricker</w:t>
            </w:r>
          </w:p>
        </w:tc>
        <w:tc>
          <w:tcPr>
            <w:tcW w:w="571" w:type="dxa"/>
          </w:tcPr>
          <w:p w14:paraId="4F54524E" w14:textId="77777777" w:rsidR="00DB21CE" w:rsidRPr="00A66355" w:rsidRDefault="00DB21CE" w:rsidP="002B0F36">
            <w:pPr>
              <w:rPr>
                <w:sz w:val="20"/>
                <w:szCs w:val="20"/>
              </w:rPr>
            </w:pPr>
            <w:r>
              <w:rPr>
                <w:sz w:val="20"/>
                <w:szCs w:val="20"/>
              </w:rPr>
              <w:t>1.73</w:t>
            </w:r>
          </w:p>
        </w:tc>
        <w:tc>
          <w:tcPr>
            <w:tcW w:w="1026" w:type="dxa"/>
          </w:tcPr>
          <w:p w14:paraId="70E64DE1" w14:textId="77777777" w:rsidR="00DB21CE" w:rsidRPr="00A66355" w:rsidRDefault="00DB21CE" w:rsidP="002B0F36">
            <w:pPr>
              <w:rPr>
                <w:sz w:val="20"/>
                <w:szCs w:val="20"/>
              </w:rPr>
            </w:pPr>
            <w:r>
              <w:rPr>
                <w:sz w:val="20"/>
                <w:szCs w:val="20"/>
              </w:rPr>
              <w:t>12.88</w:t>
            </w:r>
          </w:p>
        </w:tc>
        <w:tc>
          <w:tcPr>
            <w:tcW w:w="1004" w:type="dxa"/>
          </w:tcPr>
          <w:p w14:paraId="4E469EE2" w14:textId="77777777" w:rsidR="00DB21CE" w:rsidRPr="00A66355" w:rsidRDefault="00DB21CE" w:rsidP="002B0F36">
            <w:pPr>
              <w:rPr>
                <w:sz w:val="20"/>
                <w:szCs w:val="20"/>
              </w:rPr>
            </w:pPr>
            <w:r>
              <w:rPr>
                <w:sz w:val="20"/>
                <w:szCs w:val="20"/>
              </w:rPr>
              <w:t>0.92</w:t>
            </w:r>
          </w:p>
        </w:tc>
      </w:tr>
      <w:tr w:rsidR="00DB21CE" w:rsidRPr="00A66355" w14:paraId="0057D635" w14:textId="77777777" w:rsidTr="002B0F36">
        <w:tc>
          <w:tcPr>
            <w:tcW w:w="1352" w:type="dxa"/>
            <w:vMerge/>
          </w:tcPr>
          <w:p w14:paraId="647CB772" w14:textId="77777777" w:rsidR="00DB21CE" w:rsidRPr="00A66355" w:rsidRDefault="00DB21CE" w:rsidP="002B0F36">
            <w:pPr>
              <w:rPr>
                <w:sz w:val="20"/>
                <w:szCs w:val="20"/>
              </w:rPr>
            </w:pPr>
          </w:p>
        </w:tc>
        <w:tc>
          <w:tcPr>
            <w:tcW w:w="1118" w:type="dxa"/>
          </w:tcPr>
          <w:p w14:paraId="1F967771" w14:textId="77777777" w:rsidR="00DB21CE" w:rsidRPr="00A66355" w:rsidRDefault="00DB21CE" w:rsidP="002B0F36">
            <w:pPr>
              <w:rPr>
                <w:sz w:val="20"/>
                <w:szCs w:val="20"/>
              </w:rPr>
            </w:pPr>
            <w:proofErr w:type="spellStart"/>
            <w:r w:rsidRPr="00A66355">
              <w:rPr>
                <w:sz w:val="20"/>
                <w:szCs w:val="20"/>
              </w:rPr>
              <w:t>Nadina</w:t>
            </w:r>
            <w:proofErr w:type="spellEnd"/>
            <w:r w:rsidRPr="00A66355">
              <w:rPr>
                <w:sz w:val="20"/>
                <w:szCs w:val="20"/>
              </w:rPr>
              <w:t>-Francois</w:t>
            </w:r>
          </w:p>
        </w:tc>
        <w:tc>
          <w:tcPr>
            <w:tcW w:w="1276" w:type="dxa"/>
          </w:tcPr>
          <w:p w14:paraId="6A70FA86" w14:textId="77777777" w:rsidR="00DB21CE" w:rsidRPr="00A66355" w:rsidRDefault="00DB21CE" w:rsidP="002B0F36">
            <w:pPr>
              <w:rPr>
                <w:sz w:val="20"/>
                <w:szCs w:val="20"/>
              </w:rPr>
            </w:pPr>
            <w:proofErr w:type="spellStart"/>
            <w:r w:rsidRPr="00A66355">
              <w:rPr>
                <w:sz w:val="20"/>
                <w:szCs w:val="20"/>
              </w:rPr>
              <w:t>Nadina</w:t>
            </w:r>
            <w:proofErr w:type="spellEnd"/>
          </w:p>
        </w:tc>
        <w:tc>
          <w:tcPr>
            <w:tcW w:w="712" w:type="dxa"/>
          </w:tcPr>
          <w:p w14:paraId="0B47C3AB" w14:textId="77777777" w:rsidR="00DB21CE" w:rsidRPr="00A66355" w:rsidRDefault="00DB21CE" w:rsidP="002B0F36">
            <w:pPr>
              <w:rPr>
                <w:sz w:val="20"/>
                <w:szCs w:val="20"/>
              </w:rPr>
            </w:pPr>
            <w:r w:rsidRPr="00A66355">
              <w:rPr>
                <w:sz w:val="20"/>
                <w:szCs w:val="20"/>
              </w:rPr>
              <w:t>1973</w:t>
            </w:r>
          </w:p>
        </w:tc>
        <w:tc>
          <w:tcPr>
            <w:tcW w:w="1172" w:type="dxa"/>
          </w:tcPr>
          <w:p w14:paraId="5B2A3A8E" w14:textId="77777777" w:rsidR="00DB21CE" w:rsidRPr="00A66355" w:rsidRDefault="00DB21CE" w:rsidP="002B0F36">
            <w:pPr>
              <w:rPr>
                <w:sz w:val="20"/>
                <w:szCs w:val="20"/>
              </w:rPr>
            </w:pPr>
            <w:r w:rsidRPr="00A66355">
              <w:rPr>
                <w:sz w:val="20"/>
                <w:szCs w:val="20"/>
              </w:rPr>
              <w:t>Ricker</w:t>
            </w:r>
          </w:p>
        </w:tc>
        <w:tc>
          <w:tcPr>
            <w:tcW w:w="571" w:type="dxa"/>
          </w:tcPr>
          <w:p w14:paraId="7E1545B4" w14:textId="77777777" w:rsidR="00DB21CE" w:rsidRPr="00A66355" w:rsidRDefault="00DB21CE" w:rsidP="002B0F36">
            <w:pPr>
              <w:rPr>
                <w:sz w:val="20"/>
                <w:szCs w:val="20"/>
              </w:rPr>
            </w:pPr>
            <w:r>
              <w:rPr>
                <w:sz w:val="20"/>
                <w:szCs w:val="20"/>
              </w:rPr>
              <w:t>1.40</w:t>
            </w:r>
          </w:p>
        </w:tc>
        <w:tc>
          <w:tcPr>
            <w:tcW w:w="1026" w:type="dxa"/>
          </w:tcPr>
          <w:p w14:paraId="11200EB8" w14:textId="77777777" w:rsidR="00DB21CE" w:rsidRPr="00A66355" w:rsidRDefault="00DB21CE" w:rsidP="002B0F36">
            <w:pPr>
              <w:rPr>
                <w:sz w:val="20"/>
                <w:szCs w:val="20"/>
              </w:rPr>
            </w:pPr>
            <w:r>
              <w:rPr>
                <w:sz w:val="20"/>
                <w:szCs w:val="20"/>
              </w:rPr>
              <w:t>6.31</w:t>
            </w:r>
          </w:p>
        </w:tc>
        <w:tc>
          <w:tcPr>
            <w:tcW w:w="1004" w:type="dxa"/>
          </w:tcPr>
          <w:p w14:paraId="15E153C8" w14:textId="77777777" w:rsidR="00DB21CE" w:rsidRPr="00A66355" w:rsidRDefault="00DB21CE" w:rsidP="002B0F36">
            <w:pPr>
              <w:rPr>
                <w:sz w:val="20"/>
                <w:szCs w:val="20"/>
              </w:rPr>
            </w:pPr>
            <w:r>
              <w:rPr>
                <w:sz w:val="20"/>
                <w:szCs w:val="20"/>
              </w:rPr>
              <w:t>0.87</w:t>
            </w:r>
          </w:p>
        </w:tc>
      </w:tr>
      <w:tr w:rsidR="00DB21CE" w:rsidRPr="00A66355" w14:paraId="0D62C9B5" w14:textId="77777777" w:rsidTr="002B0F36">
        <w:tc>
          <w:tcPr>
            <w:tcW w:w="1352" w:type="dxa"/>
            <w:vMerge/>
          </w:tcPr>
          <w:p w14:paraId="44C16BB9" w14:textId="77777777" w:rsidR="00DB21CE" w:rsidRPr="00A66355" w:rsidRDefault="00DB21CE" w:rsidP="002B0F36">
            <w:pPr>
              <w:rPr>
                <w:sz w:val="20"/>
                <w:szCs w:val="20"/>
              </w:rPr>
            </w:pPr>
          </w:p>
        </w:tc>
        <w:tc>
          <w:tcPr>
            <w:tcW w:w="1118" w:type="dxa"/>
          </w:tcPr>
          <w:p w14:paraId="4B4E6216" w14:textId="77777777" w:rsidR="00DB21CE" w:rsidRPr="00A66355" w:rsidRDefault="00DB21CE" w:rsidP="002B0F36">
            <w:pPr>
              <w:rPr>
                <w:sz w:val="20"/>
                <w:szCs w:val="20"/>
              </w:rPr>
            </w:pPr>
            <w:r w:rsidRPr="00A66355">
              <w:rPr>
                <w:sz w:val="20"/>
                <w:szCs w:val="20"/>
              </w:rPr>
              <w:t>Pitt</w:t>
            </w:r>
          </w:p>
        </w:tc>
        <w:tc>
          <w:tcPr>
            <w:tcW w:w="1276" w:type="dxa"/>
          </w:tcPr>
          <w:p w14:paraId="1915D1F7" w14:textId="77777777" w:rsidR="00DB21CE" w:rsidRPr="00A66355" w:rsidRDefault="00DB21CE" w:rsidP="002B0F36">
            <w:pPr>
              <w:rPr>
                <w:sz w:val="20"/>
                <w:szCs w:val="20"/>
              </w:rPr>
            </w:pPr>
            <w:r w:rsidRPr="00A66355">
              <w:rPr>
                <w:sz w:val="20"/>
                <w:szCs w:val="20"/>
              </w:rPr>
              <w:t>Upper Pitt River</w:t>
            </w:r>
          </w:p>
        </w:tc>
        <w:tc>
          <w:tcPr>
            <w:tcW w:w="712" w:type="dxa"/>
          </w:tcPr>
          <w:p w14:paraId="7524C0C0" w14:textId="77777777" w:rsidR="00DB21CE" w:rsidRPr="00A66355" w:rsidRDefault="00DB21CE" w:rsidP="002B0F36">
            <w:pPr>
              <w:rPr>
                <w:sz w:val="20"/>
                <w:szCs w:val="20"/>
              </w:rPr>
            </w:pPr>
            <w:r w:rsidRPr="00A66355">
              <w:rPr>
                <w:sz w:val="20"/>
                <w:szCs w:val="20"/>
              </w:rPr>
              <w:t>1948</w:t>
            </w:r>
          </w:p>
        </w:tc>
        <w:tc>
          <w:tcPr>
            <w:tcW w:w="1172" w:type="dxa"/>
          </w:tcPr>
          <w:p w14:paraId="1E0385A8" w14:textId="77777777" w:rsidR="00DB21CE" w:rsidRPr="00A66355" w:rsidRDefault="00DB21CE" w:rsidP="002B0F36">
            <w:pPr>
              <w:rPr>
                <w:sz w:val="20"/>
                <w:szCs w:val="20"/>
              </w:rPr>
            </w:pPr>
            <w:r w:rsidRPr="00A66355">
              <w:rPr>
                <w:sz w:val="20"/>
                <w:szCs w:val="20"/>
              </w:rPr>
              <w:t>Ricker</w:t>
            </w:r>
          </w:p>
        </w:tc>
        <w:tc>
          <w:tcPr>
            <w:tcW w:w="571" w:type="dxa"/>
          </w:tcPr>
          <w:p w14:paraId="082B33E9" w14:textId="77777777" w:rsidR="00DB21CE" w:rsidRPr="00A66355" w:rsidRDefault="00DB21CE" w:rsidP="002B0F36">
            <w:pPr>
              <w:rPr>
                <w:sz w:val="20"/>
                <w:szCs w:val="20"/>
              </w:rPr>
            </w:pPr>
            <w:r>
              <w:rPr>
                <w:sz w:val="20"/>
                <w:szCs w:val="20"/>
              </w:rPr>
              <w:t>1.50</w:t>
            </w:r>
          </w:p>
        </w:tc>
        <w:tc>
          <w:tcPr>
            <w:tcW w:w="1026" w:type="dxa"/>
          </w:tcPr>
          <w:p w14:paraId="7C7315C2" w14:textId="77777777" w:rsidR="00DB21CE" w:rsidRPr="00A66355" w:rsidRDefault="00DB21CE" w:rsidP="002B0F36">
            <w:pPr>
              <w:rPr>
                <w:sz w:val="20"/>
                <w:szCs w:val="20"/>
              </w:rPr>
            </w:pPr>
            <w:r>
              <w:rPr>
                <w:sz w:val="20"/>
                <w:szCs w:val="20"/>
              </w:rPr>
              <w:t>22.39</w:t>
            </w:r>
          </w:p>
        </w:tc>
        <w:tc>
          <w:tcPr>
            <w:tcW w:w="1004" w:type="dxa"/>
          </w:tcPr>
          <w:p w14:paraId="6616A272" w14:textId="77777777" w:rsidR="00DB21CE" w:rsidRPr="00A66355" w:rsidRDefault="00DB21CE" w:rsidP="002B0F36">
            <w:pPr>
              <w:rPr>
                <w:sz w:val="20"/>
                <w:szCs w:val="20"/>
              </w:rPr>
            </w:pPr>
            <w:r>
              <w:rPr>
                <w:sz w:val="20"/>
                <w:szCs w:val="20"/>
              </w:rPr>
              <w:t>0.76</w:t>
            </w:r>
          </w:p>
        </w:tc>
      </w:tr>
      <w:tr w:rsidR="00DB21CE" w:rsidRPr="00A66355" w14:paraId="458AFC44" w14:textId="77777777" w:rsidTr="002B0F36">
        <w:tc>
          <w:tcPr>
            <w:tcW w:w="1352" w:type="dxa"/>
            <w:vMerge w:val="restart"/>
          </w:tcPr>
          <w:p w14:paraId="21E0D383" w14:textId="77777777" w:rsidR="00DB21CE" w:rsidRPr="00A66355" w:rsidRDefault="00DB21CE" w:rsidP="002B0F36">
            <w:pPr>
              <w:rPr>
                <w:sz w:val="20"/>
                <w:szCs w:val="20"/>
              </w:rPr>
            </w:pPr>
            <w:r w:rsidRPr="00A66355">
              <w:rPr>
                <w:sz w:val="20"/>
                <w:szCs w:val="20"/>
              </w:rPr>
              <w:t>Summer</w:t>
            </w:r>
          </w:p>
        </w:tc>
        <w:tc>
          <w:tcPr>
            <w:tcW w:w="1118" w:type="dxa"/>
          </w:tcPr>
          <w:p w14:paraId="491F0941" w14:textId="77777777" w:rsidR="00DB21CE" w:rsidRPr="00A66355" w:rsidRDefault="00DB21CE" w:rsidP="002B0F36">
            <w:pPr>
              <w:rPr>
                <w:sz w:val="20"/>
                <w:szCs w:val="20"/>
              </w:rPr>
            </w:pPr>
            <w:proofErr w:type="spellStart"/>
            <w:r w:rsidRPr="00A66355">
              <w:rPr>
                <w:sz w:val="20"/>
                <w:szCs w:val="20"/>
              </w:rPr>
              <w:t>Takla-Trembleur</w:t>
            </w:r>
            <w:proofErr w:type="spellEnd"/>
          </w:p>
        </w:tc>
        <w:tc>
          <w:tcPr>
            <w:tcW w:w="1276" w:type="dxa"/>
          </w:tcPr>
          <w:p w14:paraId="46B2D316" w14:textId="77777777" w:rsidR="00DB21CE" w:rsidRPr="00A66355" w:rsidRDefault="00DB21CE" w:rsidP="002B0F36">
            <w:pPr>
              <w:rPr>
                <w:sz w:val="20"/>
                <w:szCs w:val="20"/>
              </w:rPr>
            </w:pPr>
            <w:r w:rsidRPr="00A66355">
              <w:rPr>
                <w:sz w:val="20"/>
                <w:szCs w:val="20"/>
              </w:rPr>
              <w:t>Late Stuart</w:t>
            </w:r>
          </w:p>
        </w:tc>
        <w:tc>
          <w:tcPr>
            <w:tcW w:w="712" w:type="dxa"/>
          </w:tcPr>
          <w:p w14:paraId="5558CFFA" w14:textId="77777777" w:rsidR="00DB21CE" w:rsidRPr="00A66355" w:rsidRDefault="00DB21CE" w:rsidP="002B0F36">
            <w:pPr>
              <w:rPr>
                <w:sz w:val="20"/>
                <w:szCs w:val="20"/>
              </w:rPr>
            </w:pPr>
            <w:r w:rsidRPr="00A66355">
              <w:rPr>
                <w:sz w:val="20"/>
                <w:szCs w:val="20"/>
              </w:rPr>
              <w:t>1948</w:t>
            </w:r>
          </w:p>
        </w:tc>
        <w:tc>
          <w:tcPr>
            <w:tcW w:w="1172" w:type="dxa"/>
          </w:tcPr>
          <w:p w14:paraId="4B2F939E" w14:textId="77777777" w:rsidR="00DB21CE" w:rsidRPr="00A66355" w:rsidRDefault="00DB21CE" w:rsidP="002B0F36">
            <w:pPr>
              <w:rPr>
                <w:sz w:val="20"/>
                <w:szCs w:val="20"/>
              </w:rPr>
            </w:pPr>
            <w:r w:rsidRPr="00A66355">
              <w:rPr>
                <w:sz w:val="20"/>
                <w:szCs w:val="20"/>
              </w:rPr>
              <w:t>Larkin</w:t>
            </w:r>
          </w:p>
        </w:tc>
        <w:tc>
          <w:tcPr>
            <w:tcW w:w="571" w:type="dxa"/>
          </w:tcPr>
          <w:p w14:paraId="7B3F0084" w14:textId="77777777" w:rsidR="00DB21CE" w:rsidRPr="00A66355" w:rsidRDefault="00DB21CE" w:rsidP="002B0F36">
            <w:pPr>
              <w:rPr>
                <w:sz w:val="20"/>
                <w:szCs w:val="20"/>
              </w:rPr>
            </w:pPr>
            <w:r>
              <w:rPr>
                <w:sz w:val="20"/>
                <w:szCs w:val="20"/>
              </w:rPr>
              <w:t>2.03</w:t>
            </w:r>
          </w:p>
        </w:tc>
        <w:tc>
          <w:tcPr>
            <w:tcW w:w="1026" w:type="dxa"/>
          </w:tcPr>
          <w:p w14:paraId="3B03CC47" w14:textId="77777777" w:rsidR="00DB21CE" w:rsidRPr="00A66355" w:rsidRDefault="00DB21CE" w:rsidP="002B0F36">
            <w:pPr>
              <w:rPr>
                <w:sz w:val="20"/>
                <w:szCs w:val="20"/>
              </w:rPr>
            </w:pPr>
            <w:r>
              <w:rPr>
                <w:sz w:val="20"/>
                <w:szCs w:val="20"/>
              </w:rPr>
              <w:t>1.01</w:t>
            </w:r>
          </w:p>
        </w:tc>
        <w:tc>
          <w:tcPr>
            <w:tcW w:w="1004" w:type="dxa"/>
          </w:tcPr>
          <w:p w14:paraId="1BC09118" w14:textId="77777777" w:rsidR="00DB21CE" w:rsidRPr="00A66355" w:rsidRDefault="00DB21CE" w:rsidP="002B0F36">
            <w:pPr>
              <w:rPr>
                <w:sz w:val="20"/>
                <w:szCs w:val="20"/>
              </w:rPr>
            </w:pPr>
            <w:r>
              <w:rPr>
                <w:sz w:val="20"/>
                <w:szCs w:val="20"/>
              </w:rPr>
              <w:t>1.28</w:t>
            </w:r>
          </w:p>
        </w:tc>
      </w:tr>
      <w:tr w:rsidR="00DB21CE" w:rsidRPr="00A66355" w14:paraId="21C97195" w14:textId="77777777" w:rsidTr="002B0F36">
        <w:tc>
          <w:tcPr>
            <w:tcW w:w="1352" w:type="dxa"/>
            <w:vMerge/>
          </w:tcPr>
          <w:p w14:paraId="7FFC9F88" w14:textId="77777777" w:rsidR="00DB21CE" w:rsidRPr="00A66355" w:rsidRDefault="00DB21CE" w:rsidP="002B0F36">
            <w:pPr>
              <w:rPr>
                <w:sz w:val="20"/>
                <w:szCs w:val="20"/>
              </w:rPr>
            </w:pPr>
          </w:p>
        </w:tc>
        <w:tc>
          <w:tcPr>
            <w:tcW w:w="1118" w:type="dxa"/>
          </w:tcPr>
          <w:p w14:paraId="198114A7" w14:textId="77777777" w:rsidR="00DB21CE" w:rsidRPr="00A66355" w:rsidRDefault="00DB21CE" w:rsidP="002B0F36">
            <w:pPr>
              <w:rPr>
                <w:sz w:val="20"/>
                <w:szCs w:val="20"/>
              </w:rPr>
            </w:pPr>
            <w:r w:rsidRPr="00A66355">
              <w:rPr>
                <w:sz w:val="20"/>
                <w:szCs w:val="20"/>
              </w:rPr>
              <w:t>Francois-Fraser</w:t>
            </w:r>
          </w:p>
        </w:tc>
        <w:tc>
          <w:tcPr>
            <w:tcW w:w="1276" w:type="dxa"/>
          </w:tcPr>
          <w:p w14:paraId="080201E5" w14:textId="77777777" w:rsidR="00DB21CE" w:rsidRPr="00A66355" w:rsidRDefault="00DB21CE" w:rsidP="002B0F36">
            <w:pPr>
              <w:rPr>
                <w:sz w:val="20"/>
                <w:szCs w:val="20"/>
              </w:rPr>
            </w:pPr>
            <w:proofErr w:type="spellStart"/>
            <w:r w:rsidRPr="00A66355">
              <w:rPr>
                <w:sz w:val="20"/>
                <w:szCs w:val="20"/>
              </w:rPr>
              <w:t>Stellako</w:t>
            </w:r>
            <w:proofErr w:type="spellEnd"/>
          </w:p>
        </w:tc>
        <w:tc>
          <w:tcPr>
            <w:tcW w:w="712" w:type="dxa"/>
          </w:tcPr>
          <w:p w14:paraId="500F5CA5" w14:textId="77777777" w:rsidR="00DB21CE" w:rsidRPr="00A66355" w:rsidRDefault="00DB21CE" w:rsidP="002B0F36">
            <w:pPr>
              <w:rPr>
                <w:sz w:val="20"/>
                <w:szCs w:val="20"/>
              </w:rPr>
            </w:pPr>
            <w:r w:rsidRPr="00A66355">
              <w:rPr>
                <w:sz w:val="20"/>
                <w:szCs w:val="20"/>
              </w:rPr>
              <w:t>1948</w:t>
            </w:r>
          </w:p>
        </w:tc>
        <w:tc>
          <w:tcPr>
            <w:tcW w:w="1172" w:type="dxa"/>
          </w:tcPr>
          <w:p w14:paraId="78621774" w14:textId="77777777" w:rsidR="00DB21CE" w:rsidRPr="00A66355" w:rsidRDefault="00DB21CE" w:rsidP="002B0F36">
            <w:pPr>
              <w:rPr>
                <w:sz w:val="20"/>
                <w:szCs w:val="20"/>
              </w:rPr>
            </w:pPr>
            <w:r w:rsidRPr="00A66355">
              <w:rPr>
                <w:sz w:val="20"/>
                <w:szCs w:val="20"/>
              </w:rPr>
              <w:t>Ricker</w:t>
            </w:r>
          </w:p>
        </w:tc>
        <w:tc>
          <w:tcPr>
            <w:tcW w:w="571" w:type="dxa"/>
          </w:tcPr>
          <w:p w14:paraId="662AC476" w14:textId="77777777" w:rsidR="00DB21CE" w:rsidRPr="00A66355" w:rsidRDefault="00DB21CE" w:rsidP="002B0F36">
            <w:pPr>
              <w:rPr>
                <w:sz w:val="20"/>
                <w:szCs w:val="20"/>
              </w:rPr>
            </w:pPr>
            <w:r>
              <w:rPr>
                <w:sz w:val="20"/>
                <w:szCs w:val="20"/>
              </w:rPr>
              <w:t>1.84</w:t>
            </w:r>
          </w:p>
        </w:tc>
        <w:tc>
          <w:tcPr>
            <w:tcW w:w="1026" w:type="dxa"/>
          </w:tcPr>
          <w:p w14:paraId="11BFBE5C" w14:textId="77777777" w:rsidR="00DB21CE" w:rsidRPr="00A66355" w:rsidRDefault="00DB21CE" w:rsidP="002B0F36">
            <w:pPr>
              <w:rPr>
                <w:sz w:val="20"/>
                <w:szCs w:val="20"/>
              </w:rPr>
            </w:pPr>
            <w:r>
              <w:rPr>
                <w:sz w:val="20"/>
                <w:szCs w:val="20"/>
              </w:rPr>
              <w:t>3.96</w:t>
            </w:r>
          </w:p>
        </w:tc>
        <w:tc>
          <w:tcPr>
            <w:tcW w:w="1004" w:type="dxa"/>
          </w:tcPr>
          <w:p w14:paraId="03F67A96" w14:textId="77777777" w:rsidR="00DB21CE" w:rsidRPr="00A66355" w:rsidRDefault="00DB21CE" w:rsidP="002B0F36">
            <w:pPr>
              <w:rPr>
                <w:sz w:val="20"/>
                <w:szCs w:val="20"/>
              </w:rPr>
            </w:pPr>
            <w:r>
              <w:rPr>
                <w:sz w:val="20"/>
                <w:szCs w:val="20"/>
              </w:rPr>
              <w:t>0.83</w:t>
            </w:r>
          </w:p>
        </w:tc>
      </w:tr>
      <w:tr w:rsidR="00DB21CE" w:rsidRPr="00A66355" w14:paraId="1E4BB57E" w14:textId="77777777" w:rsidTr="002B0F36">
        <w:tc>
          <w:tcPr>
            <w:tcW w:w="1352" w:type="dxa"/>
            <w:vMerge/>
          </w:tcPr>
          <w:p w14:paraId="48173799" w14:textId="77777777" w:rsidR="00DB21CE" w:rsidRPr="00A66355" w:rsidRDefault="00DB21CE" w:rsidP="002B0F36">
            <w:pPr>
              <w:rPr>
                <w:sz w:val="20"/>
                <w:szCs w:val="20"/>
              </w:rPr>
            </w:pPr>
          </w:p>
        </w:tc>
        <w:tc>
          <w:tcPr>
            <w:tcW w:w="1118" w:type="dxa"/>
          </w:tcPr>
          <w:p w14:paraId="3DBCB396" w14:textId="77777777" w:rsidR="00DB21CE" w:rsidRPr="00A66355" w:rsidRDefault="00DB21CE" w:rsidP="002B0F36">
            <w:pPr>
              <w:rPr>
                <w:sz w:val="20"/>
                <w:szCs w:val="20"/>
              </w:rPr>
            </w:pPr>
            <w:r w:rsidRPr="00A66355">
              <w:rPr>
                <w:sz w:val="20"/>
                <w:szCs w:val="20"/>
              </w:rPr>
              <w:t>Kamloops-ES</w:t>
            </w:r>
          </w:p>
        </w:tc>
        <w:tc>
          <w:tcPr>
            <w:tcW w:w="1276" w:type="dxa"/>
          </w:tcPr>
          <w:p w14:paraId="0B425484" w14:textId="77777777" w:rsidR="00DB21CE" w:rsidRPr="00A66355" w:rsidRDefault="00DB21CE" w:rsidP="002B0F36">
            <w:pPr>
              <w:rPr>
                <w:sz w:val="20"/>
                <w:szCs w:val="20"/>
              </w:rPr>
            </w:pPr>
            <w:r w:rsidRPr="00A66355">
              <w:rPr>
                <w:sz w:val="20"/>
                <w:szCs w:val="20"/>
              </w:rPr>
              <w:t>Raft</w:t>
            </w:r>
          </w:p>
        </w:tc>
        <w:tc>
          <w:tcPr>
            <w:tcW w:w="712" w:type="dxa"/>
          </w:tcPr>
          <w:p w14:paraId="0AB10953" w14:textId="77777777" w:rsidR="00DB21CE" w:rsidRPr="00A66355" w:rsidRDefault="00DB21CE" w:rsidP="002B0F36">
            <w:pPr>
              <w:rPr>
                <w:sz w:val="20"/>
                <w:szCs w:val="20"/>
              </w:rPr>
            </w:pPr>
            <w:r w:rsidRPr="00A66355">
              <w:rPr>
                <w:sz w:val="20"/>
                <w:szCs w:val="20"/>
              </w:rPr>
              <w:t>1948</w:t>
            </w:r>
          </w:p>
        </w:tc>
        <w:tc>
          <w:tcPr>
            <w:tcW w:w="1172" w:type="dxa"/>
          </w:tcPr>
          <w:p w14:paraId="44BF5F90" w14:textId="77777777" w:rsidR="00DB21CE" w:rsidRPr="00A66355" w:rsidRDefault="00DB21CE" w:rsidP="002B0F36">
            <w:pPr>
              <w:rPr>
                <w:sz w:val="20"/>
                <w:szCs w:val="20"/>
              </w:rPr>
            </w:pPr>
            <w:r w:rsidRPr="00A66355">
              <w:rPr>
                <w:sz w:val="20"/>
                <w:szCs w:val="20"/>
              </w:rPr>
              <w:t>Ricker</w:t>
            </w:r>
          </w:p>
        </w:tc>
        <w:tc>
          <w:tcPr>
            <w:tcW w:w="571" w:type="dxa"/>
          </w:tcPr>
          <w:p w14:paraId="7CC1E9CE" w14:textId="77777777" w:rsidR="00DB21CE" w:rsidRPr="00A66355" w:rsidRDefault="00DB21CE" w:rsidP="002B0F36">
            <w:pPr>
              <w:rPr>
                <w:sz w:val="20"/>
                <w:szCs w:val="20"/>
              </w:rPr>
            </w:pPr>
            <w:r>
              <w:rPr>
                <w:sz w:val="20"/>
                <w:szCs w:val="20"/>
              </w:rPr>
              <w:t>1.51</w:t>
            </w:r>
          </w:p>
        </w:tc>
        <w:tc>
          <w:tcPr>
            <w:tcW w:w="1026" w:type="dxa"/>
          </w:tcPr>
          <w:p w14:paraId="36338384" w14:textId="77777777" w:rsidR="00DB21CE" w:rsidRPr="00A66355" w:rsidRDefault="00DB21CE" w:rsidP="002B0F36">
            <w:pPr>
              <w:rPr>
                <w:sz w:val="20"/>
                <w:szCs w:val="20"/>
              </w:rPr>
            </w:pPr>
            <w:r>
              <w:rPr>
                <w:sz w:val="20"/>
                <w:szCs w:val="20"/>
              </w:rPr>
              <w:t>21.59</w:t>
            </w:r>
          </w:p>
        </w:tc>
        <w:tc>
          <w:tcPr>
            <w:tcW w:w="1004" w:type="dxa"/>
          </w:tcPr>
          <w:p w14:paraId="71492635" w14:textId="77777777" w:rsidR="00DB21CE" w:rsidRPr="00A66355" w:rsidRDefault="00DB21CE" w:rsidP="002B0F36">
            <w:pPr>
              <w:rPr>
                <w:sz w:val="20"/>
                <w:szCs w:val="20"/>
              </w:rPr>
            </w:pPr>
            <w:r>
              <w:rPr>
                <w:sz w:val="20"/>
                <w:szCs w:val="20"/>
              </w:rPr>
              <w:t>0.79</w:t>
            </w:r>
          </w:p>
        </w:tc>
      </w:tr>
      <w:tr w:rsidR="00DB21CE" w:rsidRPr="00A66355" w14:paraId="3060ED72" w14:textId="77777777" w:rsidTr="002B0F36">
        <w:tc>
          <w:tcPr>
            <w:tcW w:w="1352" w:type="dxa"/>
            <w:vMerge/>
          </w:tcPr>
          <w:p w14:paraId="597E6E60" w14:textId="77777777" w:rsidR="00DB21CE" w:rsidRPr="00A66355" w:rsidRDefault="00DB21CE" w:rsidP="002B0F36">
            <w:pPr>
              <w:rPr>
                <w:sz w:val="20"/>
                <w:szCs w:val="20"/>
              </w:rPr>
            </w:pPr>
          </w:p>
        </w:tc>
        <w:tc>
          <w:tcPr>
            <w:tcW w:w="1118" w:type="dxa"/>
          </w:tcPr>
          <w:p w14:paraId="625D3D47" w14:textId="77777777" w:rsidR="00DB21CE" w:rsidRPr="00A66355" w:rsidRDefault="00DB21CE" w:rsidP="002B0F36">
            <w:pPr>
              <w:rPr>
                <w:sz w:val="20"/>
                <w:szCs w:val="20"/>
              </w:rPr>
            </w:pPr>
            <w:r w:rsidRPr="00A66355">
              <w:rPr>
                <w:sz w:val="20"/>
                <w:szCs w:val="20"/>
              </w:rPr>
              <w:t>Quesnel</w:t>
            </w:r>
          </w:p>
        </w:tc>
        <w:tc>
          <w:tcPr>
            <w:tcW w:w="1276" w:type="dxa"/>
          </w:tcPr>
          <w:p w14:paraId="2E04B5EB" w14:textId="77777777" w:rsidR="00DB21CE" w:rsidRPr="00A66355" w:rsidRDefault="00DB21CE" w:rsidP="002B0F36">
            <w:pPr>
              <w:rPr>
                <w:sz w:val="20"/>
                <w:szCs w:val="20"/>
              </w:rPr>
            </w:pPr>
            <w:r w:rsidRPr="00A66355">
              <w:rPr>
                <w:sz w:val="20"/>
                <w:szCs w:val="20"/>
              </w:rPr>
              <w:t>Quesnel</w:t>
            </w:r>
          </w:p>
        </w:tc>
        <w:tc>
          <w:tcPr>
            <w:tcW w:w="712" w:type="dxa"/>
          </w:tcPr>
          <w:p w14:paraId="05C3CC25" w14:textId="77777777" w:rsidR="00DB21CE" w:rsidRPr="00A66355" w:rsidRDefault="00DB21CE" w:rsidP="002B0F36">
            <w:pPr>
              <w:rPr>
                <w:sz w:val="20"/>
                <w:szCs w:val="20"/>
              </w:rPr>
            </w:pPr>
            <w:r w:rsidRPr="00A66355">
              <w:rPr>
                <w:sz w:val="20"/>
                <w:szCs w:val="20"/>
              </w:rPr>
              <w:t>1948</w:t>
            </w:r>
          </w:p>
        </w:tc>
        <w:tc>
          <w:tcPr>
            <w:tcW w:w="1172" w:type="dxa"/>
          </w:tcPr>
          <w:p w14:paraId="437B5DC4" w14:textId="77777777" w:rsidR="00DB21CE" w:rsidRPr="00A66355" w:rsidRDefault="00DB21CE" w:rsidP="002B0F36">
            <w:pPr>
              <w:rPr>
                <w:sz w:val="20"/>
                <w:szCs w:val="20"/>
              </w:rPr>
            </w:pPr>
            <w:r w:rsidRPr="00A66355">
              <w:rPr>
                <w:sz w:val="20"/>
                <w:szCs w:val="20"/>
              </w:rPr>
              <w:t>Larkin</w:t>
            </w:r>
          </w:p>
        </w:tc>
        <w:tc>
          <w:tcPr>
            <w:tcW w:w="571" w:type="dxa"/>
          </w:tcPr>
          <w:p w14:paraId="6EC8F620" w14:textId="77777777" w:rsidR="00DB21CE" w:rsidRPr="00A66355" w:rsidRDefault="00DB21CE" w:rsidP="002B0F36">
            <w:pPr>
              <w:rPr>
                <w:sz w:val="20"/>
                <w:szCs w:val="20"/>
              </w:rPr>
            </w:pPr>
            <w:r>
              <w:rPr>
                <w:sz w:val="20"/>
                <w:szCs w:val="20"/>
              </w:rPr>
              <w:t>2.05</w:t>
            </w:r>
          </w:p>
        </w:tc>
        <w:tc>
          <w:tcPr>
            <w:tcW w:w="1026" w:type="dxa"/>
          </w:tcPr>
          <w:p w14:paraId="2E97263B" w14:textId="77777777" w:rsidR="00DB21CE" w:rsidRPr="00A66355" w:rsidRDefault="00DB21CE" w:rsidP="002B0F36">
            <w:pPr>
              <w:rPr>
                <w:sz w:val="20"/>
                <w:szCs w:val="20"/>
              </w:rPr>
            </w:pPr>
            <w:r>
              <w:rPr>
                <w:sz w:val="20"/>
                <w:szCs w:val="20"/>
              </w:rPr>
              <w:t>0.39</w:t>
            </w:r>
          </w:p>
        </w:tc>
        <w:tc>
          <w:tcPr>
            <w:tcW w:w="1004" w:type="dxa"/>
          </w:tcPr>
          <w:p w14:paraId="77A281F8" w14:textId="77777777" w:rsidR="00DB21CE" w:rsidRPr="00A66355" w:rsidRDefault="00DB21CE" w:rsidP="002B0F36">
            <w:pPr>
              <w:rPr>
                <w:sz w:val="20"/>
                <w:szCs w:val="20"/>
              </w:rPr>
            </w:pPr>
            <w:r>
              <w:rPr>
                <w:sz w:val="20"/>
                <w:szCs w:val="20"/>
              </w:rPr>
              <w:t>0.83</w:t>
            </w:r>
          </w:p>
        </w:tc>
      </w:tr>
      <w:tr w:rsidR="00DB21CE" w:rsidRPr="00A66355" w14:paraId="4BE174C5" w14:textId="77777777" w:rsidTr="002B0F36">
        <w:tc>
          <w:tcPr>
            <w:tcW w:w="1352" w:type="dxa"/>
            <w:vMerge/>
          </w:tcPr>
          <w:p w14:paraId="11820CE7" w14:textId="77777777" w:rsidR="00DB21CE" w:rsidRPr="00A66355" w:rsidRDefault="00DB21CE" w:rsidP="002B0F36">
            <w:pPr>
              <w:rPr>
                <w:sz w:val="20"/>
                <w:szCs w:val="20"/>
              </w:rPr>
            </w:pPr>
          </w:p>
        </w:tc>
        <w:tc>
          <w:tcPr>
            <w:tcW w:w="1118" w:type="dxa"/>
          </w:tcPr>
          <w:p w14:paraId="4535AF44" w14:textId="77777777" w:rsidR="00DB21CE" w:rsidRPr="00A66355" w:rsidRDefault="00DB21CE" w:rsidP="002B0F36">
            <w:pPr>
              <w:rPr>
                <w:sz w:val="20"/>
                <w:szCs w:val="20"/>
              </w:rPr>
            </w:pPr>
            <w:proofErr w:type="spellStart"/>
            <w:r w:rsidRPr="00A66355">
              <w:rPr>
                <w:sz w:val="20"/>
                <w:szCs w:val="20"/>
              </w:rPr>
              <w:t>Chilko</w:t>
            </w:r>
            <w:proofErr w:type="spellEnd"/>
          </w:p>
        </w:tc>
        <w:tc>
          <w:tcPr>
            <w:tcW w:w="1276" w:type="dxa"/>
          </w:tcPr>
          <w:p w14:paraId="3791AA22" w14:textId="77777777" w:rsidR="00DB21CE" w:rsidRPr="00A66355" w:rsidRDefault="00DB21CE" w:rsidP="002B0F36">
            <w:pPr>
              <w:rPr>
                <w:sz w:val="20"/>
                <w:szCs w:val="20"/>
              </w:rPr>
            </w:pPr>
            <w:proofErr w:type="spellStart"/>
            <w:r w:rsidRPr="00A66355">
              <w:rPr>
                <w:sz w:val="20"/>
                <w:szCs w:val="20"/>
              </w:rPr>
              <w:t>Chilko</w:t>
            </w:r>
            <w:proofErr w:type="spellEnd"/>
          </w:p>
        </w:tc>
        <w:tc>
          <w:tcPr>
            <w:tcW w:w="712" w:type="dxa"/>
          </w:tcPr>
          <w:p w14:paraId="6A389970" w14:textId="77777777" w:rsidR="00DB21CE" w:rsidRPr="00A66355" w:rsidRDefault="00DB21CE" w:rsidP="002B0F36">
            <w:pPr>
              <w:rPr>
                <w:sz w:val="20"/>
                <w:szCs w:val="20"/>
              </w:rPr>
            </w:pPr>
            <w:r w:rsidRPr="00A66355">
              <w:rPr>
                <w:sz w:val="20"/>
                <w:szCs w:val="20"/>
              </w:rPr>
              <w:t>1948</w:t>
            </w:r>
          </w:p>
        </w:tc>
        <w:tc>
          <w:tcPr>
            <w:tcW w:w="1172" w:type="dxa"/>
          </w:tcPr>
          <w:p w14:paraId="18635BA5" w14:textId="77777777" w:rsidR="00DB21CE" w:rsidRPr="00A66355" w:rsidRDefault="00DB21CE" w:rsidP="002B0F36">
            <w:pPr>
              <w:rPr>
                <w:sz w:val="20"/>
                <w:szCs w:val="20"/>
              </w:rPr>
            </w:pPr>
            <w:r w:rsidRPr="00A66355">
              <w:rPr>
                <w:sz w:val="20"/>
                <w:szCs w:val="20"/>
              </w:rPr>
              <w:t>Ricker</w:t>
            </w:r>
          </w:p>
        </w:tc>
        <w:tc>
          <w:tcPr>
            <w:tcW w:w="571" w:type="dxa"/>
          </w:tcPr>
          <w:p w14:paraId="36BF8961" w14:textId="77777777" w:rsidR="00DB21CE" w:rsidRPr="00A66355" w:rsidRDefault="00DB21CE" w:rsidP="002B0F36">
            <w:pPr>
              <w:rPr>
                <w:sz w:val="20"/>
                <w:szCs w:val="20"/>
              </w:rPr>
            </w:pPr>
            <w:r>
              <w:rPr>
                <w:sz w:val="20"/>
                <w:szCs w:val="20"/>
              </w:rPr>
              <w:t>1.83</w:t>
            </w:r>
          </w:p>
        </w:tc>
        <w:tc>
          <w:tcPr>
            <w:tcW w:w="1026" w:type="dxa"/>
          </w:tcPr>
          <w:p w14:paraId="6D06302B" w14:textId="77777777" w:rsidR="00DB21CE" w:rsidRPr="00A66355" w:rsidRDefault="00DB21CE" w:rsidP="002B0F36">
            <w:pPr>
              <w:rPr>
                <w:sz w:val="20"/>
                <w:szCs w:val="20"/>
              </w:rPr>
            </w:pPr>
            <w:r>
              <w:rPr>
                <w:sz w:val="20"/>
                <w:szCs w:val="20"/>
              </w:rPr>
              <w:t>1.23</w:t>
            </w:r>
          </w:p>
        </w:tc>
        <w:tc>
          <w:tcPr>
            <w:tcW w:w="1004" w:type="dxa"/>
          </w:tcPr>
          <w:p w14:paraId="2172CAF9" w14:textId="77777777" w:rsidR="00DB21CE" w:rsidRPr="00A66355" w:rsidRDefault="00DB21CE" w:rsidP="002B0F36">
            <w:pPr>
              <w:rPr>
                <w:sz w:val="20"/>
                <w:szCs w:val="20"/>
              </w:rPr>
            </w:pPr>
            <w:r>
              <w:rPr>
                <w:sz w:val="20"/>
                <w:szCs w:val="20"/>
              </w:rPr>
              <w:t>0.80</w:t>
            </w:r>
          </w:p>
        </w:tc>
      </w:tr>
      <w:tr w:rsidR="00DB21CE" w:rsidRPr="00A66355" w14:paraId="767216BB" w14:textId="77777777" w:rsidTr="002B0F36">
        <w:tc>
          <w:tcPr>
            <w:tcW w:w="1352" w:type="dxa"/>
            <w:vMerge/>
          </w:tcPr>
          <w:p w14:paraId="234979E4" w14:textId="77777777" w:rsidR="00DB21CE" w:rsidRPr="00A66355" w:rsidRDefault="00DB21CE" w:rsidP="002B0F36">
            <w:pPr>
              <w:rPr>
                <w:sz w:val="20"/>
                <w:szCs w:val="20"/>
              </w:rPr>
            </w:pPr>
          </w:p>
        </w:tc>
        <w:tc>
          <w:tcPr>
            <w:tcW w:w="1118" w:type="dxa"/>
          </w:tcPr>
          <w:p w14:paraId="54D5EEE0" w14:textId="77777777" w:rsidR="00DB21CE" w:rsidRPr="00A66355" w:rsidRDefault="00DB21CE" w:rsidP="002B0F36">
            <w:pPr>
              <w:rPr>
                <w:sz w:val="20"/>
                <w:szCs w:val="20"/>
              </w:rPr>
            </w:pPr>
            <w:r w:rsidRPr="00A66355">
              <w:rPr>
                <w:sz w:val="20"/>
                <w:szCs w:val="20"/>
              </w:rPr>
              <w:t>Harrison (river-type)</w:t>
            </w:r>
          </w:p>
        </w:tc>
        <w:tc>
          <w:tcPr>
            <w:tcW w:w="1276" w:type="dxa"/>
          </w:tcPr>
          <w:p w14:paraId="2E39F96B" w14:textId="77777777" w:rsidR="00DB21CE" w:rsidRPr="00A66355" w:rsidRDefault="00DB21CE" w:rsidP="002B0F36">
            <w:pPr>
              <w:rPr>
                <w:sz w:val="20"/>
                <w:szCs w:val="20"/>
              </w:rPr>
            </w:pPr>
            <w:r w:rsidRPr="00A66355">
              <w:rPr>
                <w:sz w:val="20"/>
                <w:szCs w:val="20"/>
              </w:rPr>
              <w:t>Harrison</w:t>
            </w:r>
          </w:p>
        </w:tc>
        <w:tc>
          <w:tcPr>
            <w:tcW w:w="712" w:type="dxa"/>
          </w:tcPr>
          <w:p w14:paraId="012242E2" w14:textId="77777777" w:rsidR="00DB21CE" w:rsidRPr="00A66355" w:rsidRDefault="00DB21CE" w:rsidP="002B0F36">
            <w:pPr>
              <w:rPr>
                <w:sz w:val="20"/>
                <w:szCs w:val="20"/>
              </w:rPr>
            </w:pPr>
            <w:r w:rsidRPr="00A66355">
              <w:rPr>
                <w:sz w:val="20"/>
                <w:szCs w:val="20"/>
              </w:rPr>
              <w:t>1948</w:t>
            </w:r>
          </w:p>
        </w:tc>
        <w:tc>
          <w:tcPr>
            <w:tcW w:w="1172" w:type="dxa"/>
          </w:tcPr>
          <w:p w14:paraId="1A6C96BF" w14:textId="77777777" w:rsidR="00DB21CE" w:rsidRPr="00A66355" w:rsidRDefault="00DB21CE" w:rsidP="002B0F36">
            <w:pPr>
              <w:rPr>
                <w:sz w:val="20"/>
                <w:szCs w:val="20"/>
              </w:rPr>
            </w:pPr>
            <w:r w:rsidRPr="00A66355">
              <w:rPr>
                <w:sz w:val="20"/>
                <w:szCs w:val="20"/>
              </w:rPr>
              <w:t>Ricker</w:t>
            </w:r>
          </w:p>
        </w:tc>
        <w:tc>
          <w:tcPr>
            <w:tcW w:w="571" w:type="dxa"/>
          </w:tcPr>
          <w:p w14:paraId="52DFCB2B" w14:textId="77777777" w:rsidR="00DB21CE" w:rsidRPr="00A66355" w:rsidRDefault="00DB21CE" w:rsidP="002B0F36">
            <w:pPr>
              <w:rPr>
                <w:sz w:val="20"/>
                <w:szCs w:val="20"/>
              </w:rPr>
            </w:pPr>
            <w:r>
              <w:rPr>
                <w:sz w:val="20"/>
                <w:szCs w:val="20"/>
              </w:rPr>
              <w:t>1.49</w:t>
            </w:r>
          </w:p>
        </w:tc>
        <w:tc>
          <w:tcPr>
            <w:tcW w:w="1026" w:type="dxa"/>
          </w:tcPr>
          <w:p w14:paraId="6E821549" w14:textId="77777777" w:rsidR="00DB21CE" w:rsidRPr="00A66355" w:rsidRDefault="00DB21CE" w:rsidP="002B0F36">
            <w:pPr>
              <w:rPr>
                <w:sz w:val="20"/>
                <w:szCs w:val="20"/>
              </w:rPr>
            </w:pPr>
            <w:r>
              <w:rPr>
                <w:sz w:val="20"/>
                <w:szCs w:val="20"/>
              </w:rPr>
              <w:t>2.79</w:t>
            </w:r>
          </w:p>
        </w:tc>
        <w:tc>
          <w:tcPr>
            <w:tcW w:w="1004" w:type="dxa"/>
          </w:tcPr>
          <w:p w14:paraId="0F777FE4" w14:textId="77777777" w:rsidR="00DB21CE" w:rsidRPr="00A66355" w:rsidRDefault="00DB21CE" w:rsidP="002B0F36">
            <w:pPr>
              <w:rPr>
                <w:sz w:val="20"/>
                <w:szCs w:val="20"/>
              </w:rPr>
            </w:pPr>
            <w:r>
              <w:rPr>
                <w:sz w:val="20"/>
                <w:szCs w:val="20"/>
              </w:rPr>
              <w:t>1.39</w:t>
            </w:r>
          </w:p>
        </w:tc>
      </w:tr>
      <w:tr w:rsidR="00DB21CE" w:rsidRPr="00A66355" w14:paraId="2AF7B7BB" w14:textId="77777777" w:rsidTr="002B0F36">
        <w:tc>
          <w:tcPr>
            <w:tcW w:w="1352" w:type="dxa"/>
            <w:vMerge w:val="restart"/>
          </w:tcPr>
          <w:p w14:paraId="11DEFA06" w14:textId="77777777" w:rsidR="00DB21CE" w:rsidRPr="00A66355" w:rsidRDefault="00DB21CE" w:rsidP="002B0F36">
            <w:pPr>
              <w:rPr>
                <w:sz w:val="20"/>
                <w:szCs w:val="20"/>
              </w:rPr>
            </w:pPr>
            <w:r w:rsidRPr="00A66355">
              <w:rPr>
                <w:sz w:val="20"/>
                <w:szCs w:val="20"/>
              </w:rPr>
              <w:t>Late Summer</w:t>
            </w:r>
          </w:p>
        </w:tc>
        <w:tc>
          <w:tcPr>
            <w:tcW w:w="1118" w:type="dxa"/>
          </w:tcPr>
          <w:p w14:paraId="322A75D9" w14:textId="77777777" w:rsidR="00DB21CE" w:rsidRPr="00A66355" w:rsidRDefault="00DB21CE" w:rsidP="002B0F36">
            <w:pPr>
              <w:rPr>
                <w:sz w:val="20"/>
                <w:szCs w:val="20"/>
              </w:rPr>
            </w:pPr>
            <w:r w:rsidRPr="00A66355">
              <w:rPr>
                <w:sz w:val="20"/>
                <w:szCs w:val="20"/>
              </w:rPr>
              <w:t>Shuswap-L</w:t>
            </w:r>
          </w:p>
        </w:tc>
        <w:tc>
          <w:tcPr>
            <w:tcW w:w="1276" w:type="dxa"/>
          </w:tcPr>
          <w:p w14:paraId="21F7CC1E" w14:textId="77777777" w:rsidR="00DB21CE" w:rsidRPr="00A66355" w:rsidRDefault="00DB21CE" w:rsidP="002B0F36">
            <w:pPr>
              <w:rPr>
                <w:sz w:val="20"/>
                <w:szCs w:val="20"/>
              </w:rPr>
            </w:pPr>
            <w:r w:rsidRPr="00A66355">
              <w:rPr>
                <w:sz w:val="20"/>
                <w:szCs w:val="20"/>
              </w:rPr>
              <w:t>Late Shuswap</w:t>
            </w:r>
          </w:p>
        </w:tc>
        <w:tc>
          <w:tcPr>
            <w:tcW w:w="712" w:type="dxa"/>
          </w:tcPr>
          <w:p w14:paraId="3A5E5CE9" w14:textId="77777777" w:rsidR="00DB21CE" w:rsidRPr="00A66355" w:rsidRDefault="00DB21CE" w:rsidP="002B0F36">
            <w:pPr>
              <w:rPr>
                <w:sz w:val="20"/>
                <w:szCs w:val="20"/>
              </w:rPr>
            </w:pPr>
            <w:r w:rsidRPr="00A66355">
              <w:rPr>
                <w:sz w:val="20"/>
                <w:szCs w:val="20"/>
              </w:rPr>
              <w:t>1948</w:t>
            </w:r>
          </w:p>
        </w:tc>
        <w:tc>
          <w:tcPr>
            <w:tcW w:w="1172" w:type="dxa"/>
          </w:tcPr>
          <w:p w14:paraId="511F3175" w14:textId="77777777" w:rsidR="00DB21CE" w:rsidRPr="00A66355" w:rsidRDefault="00DB21CE" w:rsidP="002B0F36">
            <w:pPr>
              <w:rPr>
                <w:sz w:val="20"/>
                <w:szCs w:val="20"/>
              </w:rPr>
            </w:pPr>
            <w:r w:rsidRPr="00A66355">
              <w:rPr>
                <w:sz w:val="20"/>
                <w:szCs w:val="20"/>
              </w:rPr>
              <w:t>Larkin</w:t>
            </w:r>
          </w:p>
        </w:tc>
        <w:tc>
          <w:tcPr>
            <w:tcW w:w="571" w:type="dxa"/>
          </w:tcPr>
          <w:p w14:paraId="34B9350A" w14:textId="77777777" w:rsidR="00DB21CE" w:rsidRPr="00A66355" w:rsidRDefault="00DB21CE" w:rsidP="002B0F36">
            <w:pPr>
              <w:rPr>
                <w:sz w:val="20"/>
                <w:szCs w:val="20"/>
              </w:rPr>
            </w:pPr>
            <w:r>
              <w:rPr>
                <w:sz w:val="20"/>
                <w:szCs w:val="20"/>
              </w:rPr>
              <w:t>2.17</w:t>
            </w:r>
          </w:p>
        </w:tc>
        <w:tc>
          <w:tcPr>
            <w:tcW w:w="1026" w:type="dxa"/>
          </w:tcPr>
          <w:p w14:paraId="40348AD0" w14:textId="77777777" w:rsidR="00DB21CE" w:rsidRPr="00A66355" w:rsidRDefault="00DB21CE" w:rsidP="002B0F36">
            <w:pPr>
              <w:rPr>
                <w:sz w:val="20"/>
                <w:szCs w:val="20"/>
              </w:rPr>
            </w:pPr>
            <w:r>
              <w:rPr>
                <w:sz w:val="20"/>
                <w:szCs w:val="20"/>
              </w:rPr>
              <w:t>0.30</w:t>
            </w:r>
          </w:p>
        </w:tc>
        <w:tc>
          <w:tcPr>
            <w:tcW w:w="1004" w:type="dxa"/>
          </w:tcPr>
          <w:p w14:paraId="3ABE20A9" w14:textId="77777777" w:rsidR="00DB21CE" w:rsidRPr="00A66355" w:rsidRDefault="00DB21CE" w:rsidP="002B0F36">
            <w:pPr>
              <w:rPr>
                <w:sz w:val="20"/>
                <w:szCs w:val="20"/>
              </w:rPr>
            </w:pPr>
            <w:r>
              <w:rPr>
                <w:sz w:val="20"/>
                <w:szCs w:val="20"/>
              </w:rPr>
              <w:t>0.95</w:t>
            </w:r>
          </w:p>
        </w:tc>
      </w:tr>
      <w:tr w:rsidR="00DB21CE" w:rsidRPr="00A66355" w14:paraId="3222EE88" w14:textId="77777777" w:rsidTr="002B0F36">
        <w:tc>
          <w:tcPr>
            <w:tcW w:w="1352" w:type="dxa"/>
            <w:vMerge/>
          </w:tcPr>
          <w:p w14:paraId="7C504D95" w14:textId="77777777" w:rsidR="00DB21CE" w:rsidRPr="00A66355" w:rsidRDefault="00DB21CE" w:rsidP="002B0F36">
            <w:pPr>
              <w:rPr>
                <w:sz w:val="20"/>
                <w:szCs w:val="20"/>
              </w:rPr>
            </w:pPr>
          </w:p>
        </w:tc>
        <w:tc>
          <w:tcPr>
            <w:tcW w:w="1118" w:type="dxa"/>
          </w:tcPr>
          <w:p w14:paraId="2FBD465D" w14:textId="77777777" w:rsidR="00DB21CE" w:rsidRPr="00A66355" w:rsidRDefault="00DB21CE" w:rsidP="002B0F36">
            <w:pPr>
              <w:rPr>
                <w:sz w:val="20"/>
                <w:szCs w:val="20"/>
              </w:rPr>
            </w:pPr>
            <w:r w:rsidRPr="00A66355">
              <w:rPr>
                <w:sz w:val="20"/>
                <w:szCs w:val="20"/>
              </w:rPr>
              <w:t>Lillooet-Harrison</w:t>
            </w:r>
          </w:p>
        </w:tc>
        <w:tc>
          <w:tcPr>
            <w:tcW w:w="1276" w:type="dxa"/>
          </w:tcPr>
          <w:p w14:paraId="0B413395" w14:textId="77777777" w:rsidR="00DB21CE" w:rsidRPr="00A66355" w:rsidRDefault="00DB21CE" w:rsidP="002B0F36">
            <w:pPr>
              <w:rPr>
                <w:sz w:val="20"/>
                <w:szCs w:val="20"/>
              </w:rPr>
            </w:pPr>
            <w:r w:rsidRPr="00A66355">
              <w:rPr>
                <w:sz w:val="20"/>
                <w:szCs w:val="20"/>
              </w:rPr>
              <w:t>Birkenhead</w:t>
            </w:r>
          </w:p>
        </w:tc>
        <w:tc>
          <w:tcPr>
            <w:tcW w:w="712" w:type="dxa"/>
          </w:tcPr>
          <w:p w14:paraId="5F648DC7" w14:textId="77777777" w:rsidR="00DB21CE" w:rsidRPr="00A66355" w:rsidRDefault="00DB21CE" w:rsidP="002B0F36">
            <w:pPr>
              <w:rPr>
                <w:sz w:val="20"/>
                <w:szCs w:val="20"/>
              </w:rPr>
            </w:pPr>
            <w:r w:rsidRPr="00A66355">
              <w:rPr>
                <w:sz w:val="20"/>
                <w:szCs w:val="20"/>
              </w:rPr>
              <w:t>1948</w:t>
            </w:r>
          </w:p>
        </w:tc>
        <w:tc>
          <w:tcPr>
            <w:tcW w:w="1172" w:type="dxa"/>
          </w:tcPr>
          <w:p w14:paraId="2FA00368" w14:textId="77777777" w:rsidR="00DB21CE" w:rsidRPr="00A66355" w:rsidRDefault="00DB21CE" w:rsidP="002B0F36">
            <w:pPr>
              <w:rPr>
                <w:sz w:val="20"/>
                <w:szCs w:val="20"/>
              </w:rPr>
            </w:pPr>
            <w:r w:rsidRPr="00A66355">
              <w:rPr>
                <w:sz w:val="20"/>
                <w:szCs w:val="20"/>
              </w:rPr>
              <w:t>Ricker</w:t>
            </w:r>
          </w:p>
        </w:tc>
        <w:tc>
          <w:tcPr>
            <w:tcW w:w="571" w:type="dxa"/>
          </w:tcPr>
          <w:p w14:paraId="28AF66C7" w14:textId="77777777" w:rsidR="00DB21CE" w:rsidRPr="00A66355" w:rsidRDefault="00DB21CE" w:rsidP="002B0F36">
            <w:pPr>
              <w:rPr>
                <w:sz w:val="20"/>
                <w:szCs w:val="20"/>
              </w:rPr>
            </w:pPr>
            <w:r>
              <w:rPr>
                <w:sz w:val="20"/>
                <w:szCs w:val="20"/>
              </w:rPr>
              <w:t>1.90</w:t>
            </w:r>
          </w:p>
        </w:tc>
        <w:tc>
          <w:tcPr>
            <w:tcW w:w="1026" w:type="dxa"/>
          </w:tcPr>
          <w:p w14:paraId="6C06AA65" w14:textId="77777777" w:rsidR="00DB21CE" w:rsidRPr="00A66355" w:rsidRDefault="00DB21CE" w:rsidP="002B0F36">
            <w:pPr>
              <w:rPr>
                <w:sz w:val="20"/>
                <w:szCs w:val="20"/>
              </w:rPr>
            </w:pPr>
            <w:r>
              <w:rPr>
                <w:sz w:val="20"/>
                <w:szCs w:val="20"/>
              </w:rPr>
              <w:t>6.75</w:t>
            </w:r>
          </w:p>
        </w:tc>
        <w:tc>
          <w:tcPr>
            <w:tcW w:w="1004" w:type="dxa"/>
          </w:tcPr>
          <w:p w14:paraId="56C3D72E" w14:textId="77777777" w:rsidR="00DB21CE" w:rsidRPr="00A66355" w:rsidRDefault="00DB21CE" w:rsidP="002B0F36">
            <w:pPr>
              <w:rPr>
                <w:sz w:val="20"/>
                <w:szCs w:val="20"/>
              </w:rPr>
            </w:pPr>
            <w:r>
              <w:rPr>
                <w:sz w:val="20"/>
                <w:szCs w:val="20"/>
              </w:rPr>
              <w:t>0.98</w:t>
            </w:r>
          </w:p>
        </w:tc>
      </w:tr>
      <w:tr w:rsidR="00DB21CE" w:rsidRPr="00A66355" w14:paraId="1AF955BA" w14:textId="77777777" w:rsidTr="002B0F36">
        <w:tc>
          <w:tcPr>
            <w:tcW w:w="1352" w:type="dxa"/>
            <w:vMerge/>
          </w:tcPr>
          <w:p w14:paraId="0125A3B0" w14:textId="77777777" w:rsidR="00DB21CE" w:rsidRPr="00A66355" w:rsidRDefault="00DB21CE" w:rsidP="002B0F36">
            <w:pPr>
              <w:rPr>
                <w:sz w:val="20"/>
                <w:szCs w:val="20"/>
              </w:rPr>
            </w:pPr>
          </w:p>
        </w:tc>
        <w:tc>
          <w:tcPr>
            <w:tcW w:w="1118" w:type="dxa"/>
          </w:tcPr>
          <w:p w14:paraId="1C0546F8" w14:textId="77777777" w:rsidR="00DB21CE" w:rsidRPr="00A66355" w:rsidRDefault="00DB21CE" w:rsidP="002B0F36">
            <w:pPr>
              <w:rPr>
                <w:sz w:val="20"/>
                <w:szCs w:val="20"/>
              </w:rPr>
            </w:pPr>
            <w:proofErr w:type="spellStart"/>
            <w:r w:rsidRPr="00A66355">
              <w:rPr>
                <w:sz w:val="20"/>
                <w:szCs w:val="20"/>
              </w:rPr>
              <w:t>Cultus</w:t>
            </w:r>
            <w:proofErr w:type="spellEnd"/>
            <w:r>
              <w:rPr>
                <w:sz w:val="20"/>
                <w:szCs w:val="20"/>
              </w:rPr>
              <w:t>*</w:t>
            </w:r>
          </w:p>
        </w:tc>
        <w:tc>
          <w:tcPr>
            <w:tcW w:w="1276" w:type="dxa"/>
          </w:tcPr>
          <w:p w14:paraId="11805C22" w14:textId="77777777" w:rsidR="00DB21CE" w:rsidRPr="00A66355" w:rsidRDefault="00DB21CE" w:rsidP="002B0F36">
            <w:pPr>
              <w:rPr>
                <w:sz w:val="20"/>
                <w:szCs w:val="20"/>
              </w:rPr>
            </w:pPr>
            <w:proofErr w:type="spellStart"/>
            <w:r w:rsidRPr="00A66355">
              <w:rPr>
                <w:sz w:val="20"/>
                <w:szCs w:val="20"/>
              </w:rPr>
              <w:t>Cultus</w:t>
            </w:r>
            <w:proofErr w:type="spellEnd"/>
          </w:p>
        </w:tc>
        <w:tc>
          <w:tcPr>
            <w:tcW w:w="712" w:type="dxa"/>
          </w:tcPr>
          <w:p w14:paraId="045B40A3" w14:textId="77777777" w:rsidR="00DB21CE" w:rsidRPr="00A66355" w:rsidRDefault="00DB21CE" w:rsidP="002B0F36">
            <w:pPr>
              <w:rPr>
                <w:sz w:val="20"/>
                <w:szCs w:val="20"/>
              </w:rPr>
            </w:pPr>
            <w:r w:rsidRPr="00A66355">
              <w:rPr>
                <w:sz w:val="20"/>
                <w:szCs w:val="20"/>
              </w:rPr>
              <w:t>1948</w:t>
            </w:r>
          </w:p>
        </w:tc>
        <w:tc>
          <w:tcPr>
            <w:tcW w:w="1172" w:type="dxa"/>
          </w:tcPr>
          <w:p w14:paraId="3BCB527E" w14:textId="77777777" w:rsidR="00DB21CE" w:rsidRPr="00A66355" w:rsidRDefault="00DB21CE" w:rsidP="002B0F36">
            <w:pPr>
              <w:rPr>
                <w:sz w:val="20"/>
                <w:szCs w:val="20"/>
              </w:rPr>
            </w:pPr>
            <w:r w:rsidRPr="00A66355">
              <w:rPr>
                <w:sz w:val="20"/>
                <w:szCs w:val="20"/>
              </w:rPr>
              <w:t>Ricker</w:t>
            </w:r>
          </w:p>
        </w:tc>
        <w:tc>
          <w:tcPr>
            <w:tcW w:w="571" w:type="dxa"/>
          </w:tcPr>
          <w:p w14:paraId="0228807C" w14:textId="77777777" w:rsidR="00DB21CE" w:rsidRPr="00A66355" w:rsidRDefault="00DB21CE" w:rsidP="002B0F36">
            <w:pPr>
              <w:rPr>
                <w:sz w:val="20"/>
                <w:szCs w:val="20"/>
              </w:rPr>
            </w:pPr>
            <w:r>
              <w:rPr>
                <w:sz w:val="20"/>
                <w:szCs w:val="20"/>
              </w:rPr>
              <w:t>1.23</w:t>
            </w:r>
          </w:p>
        </w:tc>
        <w:tc>
          <w:tcPr>
            <w:tcW w:w="1026" w:type="dxa"/>
          </w:tcPr>
          <w:p w14:paraId="66D5C29A" w14:textId="77777777" w:rsidR="00DB21CE" w:rsidRPr="00A66355" w:rsidRDefault="00DB21CE" w:rsidP="002B0F36">
            <w:pPr>
              <w:rPr>
                <w:sz w:val="20"/>
                <w:szCs w:val="20"/>
              </w:rPr>
            </w:pPr>
            <w:r>
              <w:rPr>
                <w:sz w:val="20"/>
                <w:szCs w:val="20"/>
              </w:rPr>
              <w:t>18.05</w:t>
            </w:r>
          </w:p>
        </w:tc>
        <w:tc>
          <w:tcPr>
            <w:tcW w:w="1004" w:type="dxa"/>
          </w:tcPr>
          <w:p w14:paraId="31977892" w14:textId="77777777" w:rsidR="00DB21CE" w:rsidRPr="00A66355" w:rsidRDefault="00DB21CE" w:rsidP="002B0F36">
            <w:pPr>
              <w:rPr>
                <w:sz w:val="20"/>
                <w:szCs w:val="20"/>
              </w:rPr>
            </w:pPr>
            <w:r>
              <w:rPr>
                <w:sz w:val="20"/>
                <w:szCs w:val="20"/>
              </w:rPr>
              <w:t>1.18</w:t>
            </w:r>
          </w:p>
        </w:tc>
      </w:tr>
      <w:tr w:rsidR="00DB21CE" w14:paraId="0DBDA17B" w14:textId="77777777" w:rsidTr="002B0F36">
        <w:tc>
          <w:tcPr>
            <w:tcW w:w="1352" w:type="dxa"/>
            <w:vMerge/>
          </w:tcPr>
          <w:p w14:paraId="6A5A8E7E" w14:textId="77777777" w:rsidR="00DB21CE" w:rsidRPr="00A66355" w:rsidRDefault="00DB21CE" w:rsidP="002B0F36">
            <w:pPr>
              <w:rPr>
                <w:sz w:val="20"/>
                <w:szCs w:val="20"/>
              </w:rPr>
            </w:pPr>
          </w:p>
        </w:tc>
        <w:tc>
          <w:tcPr>
            <w:tcW w:w="1118" w:type="dxa"/>
          </w:tcPr>
          <w:p w14:paraId="2F197461" w14:textId="77777777" w:rsidR="00DB21CE" w:rsidRPr="00A66355" w:rsidRDefault="00DB21CE" w:rsidP="002B0F36">
            <w:pPr>
              <w:rPr>
                <w:sz w:val="20"/>
                <w:szCs w:val="20"/>
              </w:rPr>
            </w:pPr>
            <w:r w:rsidRPr="00A66355">
              <w:rPr>
                <w:sz w:val="20"/>
                <w:szCs w:val="20"/>
              </w:rPr>
              <w:t>Seton</w:t>
            </w:r>
          </w:p>
        </w:tc>
        <w:tc>
          <w:tcPr>
            <w:tcW w:w="1276" w:type="dxa"/>
          </w:tcPr>
          <w:p w14:paraId="7E9289B2" w14:textId="77777777" w:rsidR="00DB21CE" w:rsidRPr="00A66355" w:rsidRDefault="00DB21CE" w:rsidP="002B0F36">
            <w:pPr>
              <w:rPr>
                <w:sz w:val="20"/>
                <w:szCs w:val="20"/>
              </w:rPr>
            </w:pPr>
            <w:r w:rsidRPr="00A66355">
              <w:rPr>
                <w:sz w:val="20"/>
                <w:szCs w:val="20"/>
              </w:rPr>
              <w:t>Portage</w:t>
            </w:r>
          </w:p>
        </w:tc>
        <w:tc>
          <w:tcPr>
            <w:tcW w:w="712" w:type="dxa"/>
          </w:tcPr>
          <w:p w14:paraId="56B97769" w14:textId="77777777" w:rsidR="00DB21CE" w:rsidRPr="00A66355" w:rsidRDefault="00DB21CE" w:rsidP="002B0F36">
            <w:pPr>
              <w:rPr>
                <w:sz w:val="20"/>
                <w:szCs w:val="20"/>
              </w:rPr>
            </w:pPr>
            <w:r>
              <w:rPr>
                <w:sz w:val="20"/>
                <w:szCs w:val="20"/>
              </w:rPr>
              <w:t>1965</w:t>
            </w:r>
          </w:p>
        </w:tc>
        <w:tc>
          <w:tcPr>
            <w:tcW w:w="1172" w:type="dxa"/>
          </w:tcPr>
          <w:p w14:paraId="2426D9D4" w14:textId="77777777" w:rsidR="00DB21CE" w:rsidRPr="00A66355" w:rsidRDefault="00DB21CE" w:rsidP="002B0F36">
            <w:pPr>
              <w:rPr>
                <w:sz w:val="20"/>
                <w:szCs w:val="20"/>
              </w:rPr>
            </w:pPr>
            <w:r w:rsidRPr="00A66355">
              <w:rPr>
                <w:sz w:val="20"/>
                <w:szCs w:val="20"/>
              </w:rPr>
              <w:t>Ricker</w:t>
            </w:r>
          </w:p>
        </w:tc>
        <w:tc>
          <w:tcPr>
            <w:tcW w:w="571" w:type="dxa"/>
          </w:tcPr>
          <w:p w14:paraId="017F55F6" w14:textId="77777777" w:rsidR="00DB21CE" w:rsidRDefault="00DB21CE" w:rsidP="002B0F36">
            <w:pPr>
              <w:rPr>
                <w:sz w:val="20"/>
                <w:szCs w:val="20"/>
              </w:rPr>
            </w:pPr>
            <w:r>
              <w:rPr>
                <w:sz w:val="20"/>
                <w:szCs w:val="20"/>
              </w:rPr>
              <w:t>2.06</w:t>
            </w:r>
          </w:p>
        </w:tc>
        <w:tc>
          <w:tcPr>
            <w:tcW w:w="1026" w:type="dxa"/>
          </w:tcPr>
          <w:p w14:paraId="0D117DD6" w14:textId="77777777" w:rsidR="00DB21CE" w:rsidRDefault="00DB21CE" w:rsidP="002B0F36">
            <w:pPr>
              <w:rPr>
                <w:sz w:val="20"/>
                <w:szCs w:val="20"/>
              </w:rPr>
            </w:pPr>
            <w:r>
              <w:rPr>
                <w:sz w:val="20"/>
                <w:szCs w:val="20"/>
              </w:rPr>
              <w:t>35.98</w:t>
            </w:r>
          </w:p>
        </w:tc>
        <w:tc>
          <w:tcPr>
            <w:tcW w:w="1004" w:type="dxa"/>
          </w:tcPr>
          <w:p w14:paraId="73152872" w14:textId="77777777" w:rsidR="00DB21CE" w:rsidRDefault="00DB21CE" w:rsidP="002B0F36">
            <w:pPr>
              <w:rPr>
                <w:sz w:val="20"/>
                <w:szCs w:val="20"/>
              </w:rPr>
            </w:pPr>
            <w:r>
              <w:rPr>
                <w:sz w:val="20"/>
                <w:szCs w:val="20"/>
              </w:rPr>
              <w:t>1.12</w:t>
            </w:r>
          </w:p>
        </w:tc>
      </w:tr>
      <w:tr w:rsidR="00DB21CE" w:rsidRPr="00A66355" w14:paraId="56838D50" w14:textId="77777777" w:rsidTr="002B0F36">
        <w:tc>
          <w:tcPr>
            <w:tcW w:w="1352" w:type="dxa"/>
            <w:vMerge/>
          </w:tcPr>
          <w:p w14:paraId="3EE8915F" w14:textId="77777777" w:rsidR="00DB21CE" w:rsidRPr="00A66355" w:rsidRDefault="00DB21CE" w:rsidP="002B0F36">
            <w:pPr>
              <w:rPr>
                <w:sz w:val="20"/>
                <w:szCs w:val="20"/>
              </w:rPr>
            </w:pPr>
          </w:p>
        </w:tc>
        <w:tc>
          <w:tcPr>
            <w:tcW w:w="1118" w:type="dxa"/>
          </w:tcPr>
          <w:p w14:paraId="7B1DD15C" w14:textId="77777777" w:rsidR="00DB21CE" w:rsidRPr="00A66355" w:rsidRDefault="00DB21CE" w:rsidP="002B0F36">
            <w:pPr>
              <w:rPr>
                <w:sz w:val="20"/>
                <w:szCs w:val="20"/>
              </w:rPr>
            </w:pPr>
            <w:r w:rsidRPr="00A66355">
              <w:rPr>
                <w:sz w:val="20"/>
                <w:szCs w:val="20"/>
              </w:rPr>
              <w:t xml:space="preserve">Harrison </w:t>
            </w:r>
            <w:r w:rsidRPr="00A66355">
              <w:rPr>
                <w:sz w:val="20"/>
                <w:szCs w:val="20"/>
              </w:rPr>
              <w:lastRenderedPageBreak/>
              <w:t>(upstream)</w:t>
            </w:r>
          </w:p>
        </w:tc>
        <w:tc>
          <w:tcPr>
            <w:tcW w:w="1276" w:type="dxa"/>
          </w:tcPr>
          <w:p w14:paraId="41F5AD2F" w14:textId="77777777" w:rsidR="00DB21CE" w:rsidRPr="00A66355" w:rsidRDefault="00DB21CE" w:rsidP="002B0F36">
            <w:pPr>
              <w:rPr>
                <w:sz w:val="20"/>
                <w:szCs w:val="20"/>
              </w:rPr>
            </w:pPr>
            <w:r w:rsidRPr="00A66355">
              <w:rPr>
                <w:sz w:val="20"/>
                <w:szCs w:val="20"/>
              </w:rPr>
              <w:lastRenderedPageBreak/>
              <w:t xml:space="preserve">Weaver </w:t>
            </w:r>
            <w:r w:rsidRPr="00A66355">
              <w:rPr>
                <w:sz w:val="20"/>
                <w:szCs w:val="20"/>
              </w:rPr>
              <w:lastRenderedPageBreak/>
              <w:t>Creek</w:t>
            </w:r>
          </w:p>
        </w:tc>
        <w:tc>
          <w:tcPr>
            <w:tcW w:w="712" w:type="dxa"/>
          </w:tcPr>
          <w:p w14:paraId="0901BA2C" w14:textId="77777777" w:rsidR="00DB21CE" w:rsidRPr="00A66355" w:rsidRDefault="00DB21CE" w:rsidP="002B0F36">
            <w:pPr>
              <w:rPr>
                <w:sz w:val="20"/>
                <w:szCs w:val="20"/>
              </w:rPr>
            </w:pPr>
            <w:r w:rsidRPr="00A66355">
              <w:rPr>
                <w:sz w:val="20"/>
                <w:szCs w:val="20"/>
              </w:rPr>
              <w:lastRenderedPageBreak/>
              <w:t>1966</w:t>
            </w:r>
          </w:p>
        </w:tc>
        <w:tc>
          <w:tcPr>
            <w:tcW w:w="1172" w:type="dxa"/>
          </w:tcPr>
          <w:p w14:paraId="224FD226" w14:textId="77777777" w:rsidR="00DB21CE" w:rsidRPr="00A66355" w:rsidRDefault="00DB21CE" w:rsidP="002B0F36">
            <w:pPr>
              <w:rPr>
                <w:sz w:val="20"/>
                <w:szCs w:val="20"/>
              </w:rPr>
            </w:pPr>
            <w:r w:rsidRPr="00A66355">
              <w:rPr>
                <w:sz w:val="20"/>
                <w:szCs w:val="20"/>
              </w:rPr>
              <w:t>Ricker</w:t>
            </w:r>
          </w:p>
        </w:tc>
        <w:tc>
          <w:tcPr>
            <w:tcW w:w="571" w:type="dxa"/>
          </w:tcPr>
          <w:p w14:paraId="6B3DBD11" w14:textId="77777777" w:rsidR="00DB21CE" w:rsidRPr="00A66355" w:rsidRDefault="00DB21CE" w:rsidP="002B0F36">
            <w:pPr>
              <w:rPr>
                <w:sz w:val="20"/>
                <w:szCs w:val="20"/>
              </w:rPr>
            </w:pPr>
            <w:r>
              <w:rPr>
                <w:sz w:val="20"/>
                <w:szCs w:val="20"/>
              </w:rPr>
              <w:t>2.21</w:t>
            </w:r>
          </w:p>
        </w:tc>
        <w:tc>
          <w:tcPr>
            <w:tcW w:w="1026" w:type="dxa"/>
          </w:tcPr>
          <w:p w14:paraId="3A8B1708" w14:textId="77777777" w:rsidR="00DB21CE" w:rsidRPr="00A66355" w:rsidRDefault="00DB21CE" w:rsidP="002B0F36">
            <w:pPr>
              <w:rPr>
                <w:sz w:val="20"/>
                <w:szCs w:val="20"/>
              </w:rPr>
            </w:pPr>
            <w:r>
              <w:rPr>
                <w:sz w:val="20"/>
                <w:szCs w:val="20"/>
              </w:rPr>
              <w:t>5.89</w:t>
            </w:r>
          </w:p>
        </w:tc>
        <w:tc>
          <w:tcPr>
            <w:tcW w:w="1004" w:type="dxa"/>
          </w:tcPr>
          <w:p w14:paraId="04FF704B" w14:textId="77777777" w:rsidR="00DB21CE" w:rsidRPr="00A66355" w:rsidRDefault="00DB21CE" w:rsidP="002B0F36">
            <w:pPr>
              <w:rPr>
                <w:sz w:val="20"/>
                <w:szCs w:val="20"/>
              </w:rPr>
            </w:pPr>
            <w:r>
              <w:rPr>
                <w:sz w:val="20"/>
                <w:szCs w:val="20"/>
              </w:rPr>
              <w:t>0.91</w:t>
            </w:r>
          </w:p>
        </w:tc>
      </w:tr>
    </w:tbl>
    <w:p w14:paraId="0FD12C61" w14:textId="77777777" w:rsidR="00DB21CE" w:rsidRDefault="00DB21CE" w:rsidP="00DB21CE">
      <w:r>
        <w:lastRenderedPageBreak/>
        <w:t>*</w:t>
      </w:r>
      <w:proofErr w:type="spellStart"/>
      <w:r>
        <w:t>Cultus</w:t>
      </w:r>
      <w:proofErr w:type="spellEnd"/>
      <w:r>
        <w:t xml:space="preserve"> spawner abundance and catch estimates extend to 2011, but the population has been heavily managed since 2000 using a captive breeding program. As a result, population parameters were estimated only using data collected prior to this change.</w:t>
      </w:r>
    </w:p>
    <w:p w14:paraId="66A03172" w14:textId="77777777" w:rsidR="00DB21CE" w:rsidRDefault="00DB21CE" w:rsidP="00DB21CE">
      <w:pPr>
        <w:tabs>
          <w:tab w:val="left" w:pos="709"/>
        </w:tabs>
        <w:rPr>
          <w:i/>
        </w:rPr>
      </w:pPr>
      <w:r>
        <w:rPr>
          <w:i/>
        </w:rPr>
        <w:t>Synchrony metrics and retrospective analysis</w:t>
      </w:r>
    </w:p>
    <w:p w14:paraId="2A95C2B3" w14:textId="77777777" w:rsidR="00DB21CE" w:rsidRDefault="00DB21CE" w:rsidP="00DB21CE">
      <w:r>
        <w:rPr>
          <w:i/>
        </w:rPr>
        <w:tab/>
      </w:r>
      <w:r>
        <w:t xml:space="preserve">We examined temporal changes in three metrics of </w:t>
      </w:r>
      <w:proofErr w:type="spellStart"/>
      <w:r>
        <w:t>metapopulation</w:t>
      </w:r>
      <w:proofErr w:type="spellEnd"/>
      <w:r>
        <w:t xml:space="preserve"> variability </w:t>
      </w:r>
      <w:r>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instrText xml:space="preserve"> ADDIN EN.CITE </w:instrText>
      </w:r>
      <w:r>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instrText xml:space="preserve"> ADDIN EN.CITE.DATA </w:instrText>
      </w:r>
      <w:r>
        <w:fldChar w:fldCharType="end"/>
      </w:r>
      <w:r>
        <w:fldChar w:fldCharType="separate"/>
      </w:r>
      <w:r>
        <w:rPr>
          <w:noProof/>
        </w:rPr>
        <w:t>(Loreau &amp; de Mazancourt 2008; Thibaut &amp; Connolly 2013)</w:t>
      </w:r>
      <w:r>
        <w:fldChar w:fldCharType="end"/>
      </w:r>
      <w:r>
        <w:t xml:space="preserve">. The synchrony index reflects the relative degree of similarity in the dynamics of an ecological aggregate’s components. It is defined as the total temporal variance of the components (i.e. sum of all elements of the variance-covariance matrix </w:t>
      </w:r>
      <w:r>
        <w:rPr>
          <w:b/>
        </w:rPr>
        <w:t>V</w:t>
      </w:r>
      <w:r>
        <w:t>), divided by the variance of a hypothetical aggregate with the same component variances, but perfect covariance.</w:t>
      </w:r>
    </w:p>
    <w:p w14:paraId="4E5B102A" w14:textId="77777777" w:rsidR="00DB21CE" w:rsidRDefault="00DB21CE" w:rsidP="00DB21CE">
      <w:r>
        <w:t>Equation 1</w:t>
      </w:r>
      <w:r>
        <w:tab/>
      </w:r>
      <w:r>
        <w:tab/>
      </w:r>
      <w:r>
        <w:tab/>
        <w:t xml:space="preserve"> </w:t>
      </w:r>
      <m:oMath>
        <m:sSub>
          <m:sSubPr>
            <m:ctrlPr>
              <w:rPr>
                <w:rFonts w:ascii="Cambria Math" w:hAnsi="Cambria Math"/>
                <w:i/>
              </w:rPr>
            </m:ctrlPr>
          </m:sSubPr>
          <m:e>
            <m:r>
              <m:rPr>
                <m:sty m:val="b"/>
              </m:rPr>
              <w:rPr>
                <w:rFonts w:ascii="Cambria Math" w:hAnsi="Cambria Math" w:cs="Arial"/>
                <w:color w:val="222222"/>
                <w:sz w:val="21"/>
                <w:szCs w:val="21"/>
                <w:shd w:val="clear" w:color="auto" w:fill="FFFFFF"/>
              </w:rPr>
              <m:t>V</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(1,1)</m:t>
                  </m:r>
                </m:e>
                <m:e>
                  <m:r>
                    <w:rPr>
                      <w:rFonts w:ascii="Cambria Math" w:hAnsi="Cambria Math"/>
                    </w:rPr>
                    <m:t>⋯</m:t>
                  </m:r>
                </m:e>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(1,n)</m:t>
                  </m:r>
                </m:e>
              </m:mr>
              <m:mr>
                <m:e>
                  <m:r>
                    <w:rPr>
                      <w:rFonts w:ascii="Cambria Math" w:hAnsi="Cambria Math"/>
                    </w:rPr>
                    <m:t>⋮</m:t>
                  </m:r>
                </m:e>
                <m:e>
                  <m:r>
                    <w:rPr>
                      <w:rFonts w:ascii="Cambria Math" w:hAnsi="Cambria Math"/>
                    </w:rPr>
                    <m:t>⋱</m:t>
                  </m:r>
                </m:e>
                <m:e>
                  <m:r>
                    <w:rPr>
                      <w:rFonts w:ascii="Cambria Math" w:hAnsi="Cambria Math"/>
                    </w:rPr>
                    <m:t>⋮</m:t>
                  </m:r>
                </m:e>
              </m:mr>
              <m:mr>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(n,1)</m:t>
                  </m:r>
                </m:e>
                <m:e>
                  <m:r>
                    <w:rPr>
                      <w:rFonts w:ascii="Cambria Math" w:hAnsi="Cambria Math"/>
                    </w:rPr>
                    <m:t>⋯</m:t>
                  </m:r>
                </m:e>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(n,n)</m:t>
                  </m:r>
                </m:e>
              </m:mr>
            </m:m>
          </m:e>
        </m:d>
      </m:oMath>
    </w:p>
    <w:p w14:paraId="1687EB82" w14:textId="77777777" w:rsidR="00DB21CE" w:rsidRPr="001D5A65" w:rsidRDefault="00CB5DF3" w:rsidP="00DB21CE">
      <w:pPr>
        <w:rPr>
          <w:rFonts w:eastAsiaTheme="minorEastAsia"/>
        </w:rPr>
      </w:pPr>
      <m:oMathPara>
        <m:oMath>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d>
            <m:dPr>
              <m:ctrlPr>
                <w:rPr>
                  <w:rFonts w:ascii="Cambria Math" w:hAnsi="Cambria Math"/>
                  <w:i/>
                </w:rPr>
              </m:ctrlPr>
            </m:dPr>
            <m:e>
              <m:r>
                <w:rPr>
                  <w:rFonts w:ascii="Cambria Math" w:hAnsi="Cambria Math"/>
                </w:rPr>
                <m:t>i, j</m:t>
              </m:r>
            </m:e>
          </m:d>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i,  j</m:t>
              </m:r>
            </m:sub>
          </m:sSub>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(i,i)</m:t>
              </m:r>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(j,j)</m:t>
              </m:r>
            </m:e>
          </m:rad>
        </m:oMath>
      </m:oMathPara>
    </w:p>
    <w:p w14:paraId="7762A24E" w14:textId="77777777" w:rsidR="00DB21CE" w:rsidRDefault="00DB21CE" w:rsidP="00DB21CE">
      <m:oMathPara>
        <m:oMath>
          <m:r>
            <w:rPr>
              <w:rFonts w:ascii="Cambria Math" w:hAnsi="Cambria Math"/>
            </w:rPr>
            <m:t xml:space="preserve">φ=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ij</m:t>
                  </m:r>
                </m:sub>
                <m:sup/>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j)</m:t>
                  </m:r>
                </m:e>
              </m:nary>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agg</m:t>
                  </m:r>
                </m:sup>
              </m:sSubSup>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oMath>
      </m:oMathPara>
    </w:p>
    <w:p w14:paraId="1DF98080" w14:textId="77777777" w:rsidR="00DB21CE" w:rsidRDefault="00DB21CE" w:rsidP="00DB21CE">
      <w:r>
        <w:t xml:space="preserve">Here </w:t>
      </w:r>
      <m:oMath>
        <m:sSubSup>
          <m:sSubSupPr>
            <m:ctrlPr>
              <w:rPr>
                <w:rFonts w:ascii="Cambria Math" w:hAnsi="Cambria Math"/>
                <w:i/>
                <w:sz w:val="20"/>
                <w:szCs w:val="20"/>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sz w:val="20"/>
            <w:szCs w:val="20"/>
          </w:rPr>
          <m:t>(i,j)</m:t>
        </m:r>
      </m:oMath>
      <w:r>
        <w:rPr>
          <w:i/>
        </w:rPr>
        <w:t xml:space="preserve"> </w:t>
      </w:r>
      <w:r>
        <w:t xml:space="preserve">denotes covariance (over time) in </w:t>
      </w:r>
      <w:r w:rsidRPr="00FD2355">
        <w:rPr>
          <w:highlight w:val="yellow"/>
        </w:rPr>
        <w:t>productivity</w:t>
      </w:r>
      <w:r>
        <w:t xml:space="preserve"> for populations </w:t>
      </w:r>
      <w:proofErr w:type="spellStart"/>
      <w:r>
        <w:rPr>
          <w:i/>
        </w:rPr>
        <w:t>i</w:t>
      </w:r>
      <w:proofErr w:type="spellEnd"/>
      <w:r>
        <w:rPr>
          <w:i/>
        </w:rPr>
        <w:t xml:space="preserve"> </w:t>
      </w:r>
      <w:r>
        <w:t xml:space="preserve">and </w:t>
      </w:r>
      <w:r>
        <w:rPr>
          <w:i/>
        </w:rPr>
        <w:t xml:space="preserve">j </w:t>
      </w:r>
      <w:r>
        <w:t xml:space="preserve">within the aggregate of </w:t>
      </w:r>
      <w:r w:rsidRPr="001D5A65">
        <w:rPr>
          <w:i/>
        </w:rPr>
        <w:t>n</w:t>
      </w:r>
      <w:r>
        <w:t xml:space="preserve"> populations. Thus the simplified numerator represents the variance of aggregate abundance, consisting of </w:t>
      </w:r>
      <w:r>
        <w:rPr>
          <w:i/>
        </w:rPr>
        <w:t>n</w:t>
      </w:r>
      <w:r>
        <w:t xml:space="preserve"> populations, and the denominator is the variance of a hypothetical, perfectly synchronized population </w:t>
      </w:r>
      <w:r>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1F434F">
        <w:instrText xml:space="preserve"> ADDIN EN.CITE </w:instrText>
      </w:r>
      <w:r w:rsidRPr="001F434F">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1F434F">
        <w:instrText xml:space="preserve"> ADDIN EN.CITE.DATA </w:instrText>
      </w:r>
      <w:r w:rsidRPr="001F434F">
        <w:fldChar w:fldCharType="end"/>
      </w:r>
      <w:r>
        <w:fldChar w:fldCharType="separate"/>
      </w:r>
      <w:r>
        <w:rPr>
          <w:noProof/>
        </w:rPr>
        <w:t>(Loreau &amp; de Mazancourt 2008; Thibaut &amp; Connolly 2013)</w:t>
      </w:r>
      <w:r>
        <w:fldChar w:fldCharType="end"/>
      </w:r>
      <w:r>
        <w:t xml:space="preserve">. The synchrony index </w:t>
      </w:r>
      <m:oMath>
        <m:r>
          <w:rPr>
            <w:rFonts w:ascii="Cambria Math" w:hAnsi="Cambria Math"/>
          </w:rPr>
          <m:t>φ</m:t>
        </m:r>
      </m:oMath>
      <w:r>
        <w:t xml:space="preserve"> is analogous to comparing mean pairwise correlation coefficients, which have been used in similar analyses (e.g. Peterman and Dorner 2012</w:t>
      </w:r>
      <w:r>
        <w:fldChar w:fldCharType="begin"/>
      </w:r>
      <w:r>
        <w:instrText xml:space="preserve"> ADDIN EN.CITE &lt;EndNote&gt;&lt;Cite Hidden="1"&gt;&lt;Author&gt;Peterman&lt;/Author&gt;&lt;Year&gt;2012&lt;/Year&gt;&lt;RecNum&gt;178&lt;/RecNum&gt;&lt;record&gt;&lt;rec-number&gt;178&lt;/rec-number&gt;&lt;foreign-keys&gt;&lt;key app="EN" db-id="eez0aevwa0afpdexr0lvefp6z0xpepv5rfx5" timestamp="1377884965"&gt;178&lt;/key&gt;&lt;key app="ENWeb" db-id=""&gt;0&lt;/key&gt;&lt;/foreign-keys&gt;&lt;ref-type name="Journal Article"&gt;17&lt;/ref-type&gt;&lt;contributors&gt;&lt;authors&gt;&lt;author&gt;Peterman, Randall M.&lt;/author&gt;&lt;author&gt;Dorner, Brigitte&lt;/author&gt;&lt;/authors&gt;&lt;/contributors&gt;&lt;titles&gt;&lt;title&gt;&lt;style face="normal" font="default" size="100%"&gt;A widespread decrease in productivity of Sockeye Salmon (&lt;/style&gt;&lt;style face="italic" font="default" size="100%"&gt;Oncorhynchus nerka&lt;/style&gt;&lt;style face="normal" font="default" size="100%"&gt;) populations in western North America&lt;/style&gt;&lt;/title&gt;&lt;secondary-title&gt;Canadian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1255-1260&lt;/pages&gt;&lt;volume&gt;69&lt;/volume&gt;&lt;number&gt;8&lt;/number&gt;&lt;dates&gt;&lt;year&gt;2012&lt;/year&gt;&lt;/dates&gt;&lt;isbn&gt;0706-652X&amp;#xD;1205-7533&lt;/isbn&gt;&lt;urls&gt;&lt;/urls&gt;&lt;electronic-resource-num&gt;10.1139/f2012-063&lt;/electronic-resource-num&gt;&lt;/record&gt;&lt;/Cite&gt;&lt;/EndNote&gt;</w:instrText>
      </w:r>
      <w:r>
        <w:fldChar w:fldCharType="end"/>
      </w:r>
      <w:r>
        <w:t xml:space="preserve">), but </w:t>
      </w:r>
      <m:oMath>
        <m:r>
          <w:rPr>
            <w:rFonts w:ascii="Cambria Math" w:hAnsi="Cambria Math"/>
          </w:rPr>
          <m:t>φ</m:t>
        </m:r>
      </m:oMath>
      <w:r>
        <w:t xml:space="preserve"> makes no distributional assumptions, is normalized (i.e. ranges between 0 and 1 regardless of the number of components), and explicitly accounts for unequal variances among components </w:t>
      </w:r>
      <w:r>
        <w:fldChar w:fldCharType="begin"/>
      </w:r>
      <w:r>
        <w:instrText xml:space="preserve"> ADDIN EN.CITE &lt;EndNote&gt;&lt;Cite&gt;&lt;Author&gt;Thibaut&lt;/Author&gt;&lt;Year&gt;2013&lt;/Year&gt;&lt;RecNum&gt;1205&lt;/RecNum&gt;&lt;DisplayText&gt;(Thibaut &amp;amp;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fldChar w:fldCharType="separate"/>
      </w:r>
      <w:r>
        <w:rPr>
          <w:noProof/>
        </w:rPr>
        <w:t>(Thibaut &amp; Connolly 2013)</w:t>
      </w:r>
      <w:r>
        <w:fldChar w:fldCharType="end"/>
      </w:r>
      <w:r>
        <w:t>.</w:t>
      </w:r>
    </w:p>
    <w:p w14:paraId="07C37337" w14:textId="77777777" w:rsidR="00DB21CE" w:rsidRDefault="00DB21CE" w:rsidP="00DB21CE">
      <w:r>
        <w:tab/>
        <w:t>The second metric is the mean of the component populations’ coefficients of variation (</w:t>
      </w:r>
      <w:proofErr w:type="spellStart"/>
      <w:r>
        <w:t>CV</w:t>
      </w:r>
      <w:r>
        <w:rPr>
          <w:vertAlign w:val="subscript"/>
        </w:rPr>
        <w:t>c</w:t>
      </w:r>
      <w:proofErr w:type="spellEnd"/>
      <w:r>
        <w:t>), weighted by each component’s mean abundance.</w:t>
      </w:r>
    </w:p>
    <w:p w14:paraId="7027A7BF" w14:textId="77777777" w:rsidR="00DB21CE" w:rsidRDefault="00DB21CE" w:rsidP="00DB21CE">
      <w:r>
        <w:t xml:space="preserve">Equation 2 </w:t>
      </w:r>
      <w:r>
        <w:tab/>
      </w:r>
      <w:r>
        <w:tab/>
      </w:r>
      <w:r>
        <w:tab/>
      </w:r>
      <w:r>
        <w:rPr>
          <w:rFonts w:eastAsiaTheme="minorEastAsia"/>
        </w:rPr>
        <w:tab/>
      </w:r>
      <m:oMath>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i</m:t>
            </m:r>
          </m:sub>
          <m:sup/>
          <m:e>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agg</m:t>
                    </m:r>
                  </m:sup>
                </m:sSubSup>
              </m:den>
            </m:f>
            <m:r>
              <w:rPr>
                <w:rFonts w:ascii="Cambria Math" w:hAnsi="Cambria Math"/>
              </w:rPr>
              <m:t xml:space="preserve"> </m:t>
            </m:r>
            <m:f>
              <m:fPr>
                <m:ctrlPr>
                  <w:rPr>
                    <w:rFonts w:ascii="Cambria Math" w:hAnsi="Cambria Math"/>
                    <w:i/>
                  </w:rPr>
                </m:ctrlPr>
              </m:fPr>
              <m:num>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den>
            </m:f>
          </m:e>
        </m:nary>
      </m:oMath>
    </w:p>
    <w:p w14:paraId="3C5B2F04" w14:textId="77777777" w:rsidR="00DB21CE" w:rsidRDefault="00DB21CE" w:rsidP="00DB21CE">
      <w:pPr>
        <w:spacing w:before="240"/>
      </w:pPr>
      <w:proofErr w:type="gramStart"/>
      <w:r>
        <w:t>where</w:t>
      </w:r>
      <w:proofErr w:type="gramEnd"/>
      <w:r>
        <w:t xml:space="preserve"> </w:t>
      </w:r>
      <w:proofErr w:type="spellStart"/>
      <w:r>
        <w:rPr>
          <w:i/>
        </w:rPr>
        <w:t>m</w:t>
      </w:r>
      <w:r>
        <w:rPr>
          <w:i/>
          <w:vertAlign w:val="superscript"/>
        </w:rPr>
        <w:t>pop</w:t>
      </w:r>
      <w:proofErr w:type="spellEnd"/>
      <w:r>
        <w:t>(</w:t>
      </w:r>
      <w:proofErr w:type="spellStart"/>
      <w:r>
        <w:rPr>
          <w:i/>
        </w:rPr>
        <w:t>i</w:t>
      </w:r>
      <w:proofErr w:type="spellEnd"/>
      <w:r>
        <w:t xml:space="preserve">) is the mean abundance (through time) of population </w:t>
      </w:r>
      <w:proofErr w:type="spellStart"/>
      <w:r>
        <w:rPr>
          <w:i/>
        </w:rPr>
        <w:t>i</w:t>
      </w:r>
      <w:proofErr w:type="spellEnd"/>
      <w:r>
        <w:t xml:space="preserve"> and </w:t>
      </w:r>
      <w:proofErr w:type="spellStart"/>
      <w:r>
        <w:rPr>
          <w:i/>
        </w:rPr>
        <w:t>m</w:t>
      </w:r>
      <w:r>
        <w:rPr>
          <w:i/>
          <w:vertAlign w:val="superscript"/>
        </w:rPr>
        <w:t>agg</w:t>
      </w:r>
      <w:proofErr w:type="spellEnd"/>
      <w:r>
        <w:rPr>
          <w:i/>
        </w:rPr>
        <w:t xml:space="preserve"> </w:t>
      </w:r>
      <w:r>
        <w:t>is the mean abundance of the aggregate. Finally, we calculated the coefficient of variation for the aggregate (CV</w:t>
      </w:r>
      <w:r>
        <w:rPr>
          <w:vertAlign w:val="subscript"/>
        </w:rPr>
        <w:t>A</w:t>
      </w:r>
      <w:r>
        <w:t xml:space="preserve">) as a function of the first two metrics following </w:t>
      </w:r>
      <w:r>
        <w:fldChar w:fldCharType="begin"/>
      </w:r>
      <w:r>
        <w:instrText xml:space="preserve"> ADDIN EN.CITE &lt;EndNote&gt;&lt;Cite AuthorYear="1"&gt;&lt;Author&gt;Thibaut&lt;/Author&gt;&lt;Year&gt;2013&lt;/Year&gt;&lt;RecNum&gt;1205&lt;/RecNum&gt;&lt;DisplayText&gt;Thibaut and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fldChar w:fldCharType="separate"/>
      </w:r>
      <w:r>
        <w:rPr>
          <w:noProof/>
        </w:rPr>
        <w:t>Thibaut and Connolly (2013)</w:t>
      </w:r>
      <w:r>
        <w:fldChar w:fldCharType="end"/>
      </w:r>
    </w:p>
    <w:p w14:paraId="11278433" w14:textId="77777777" w:rsidR="00DB21CE" w:rsidRDefault="00DB21CE" w:rsidP="00DB21CE">
      <w:r>
        <w:t xml:space="preserve">Equation 3 </w:t>
      </w:r>
      <w:r>
        <w:tab/>
      </w:r>
      <w:r>
        <w:tab/>
      </w:r>
      <w:r>
        <w:tab/>
      </w:r>
      <w:r>
        <w:tab/>
      </w:r>
      <w:r>
        <w:rPr>
          <w:rFonts w:eastAsiaTheme="minorEastAsia"/>
        </w:rPr>
        <w:tab/>
      </w:r>
      <m:oMath>
        <m:sSub>
          <m:sSubPr>
            <m:ctrlPr>
              <w:rPr>
                <w:rFonts w:ascii="Cambria Math" w:hAnsi="Cambria Math"/>
                <w:i/>
              </w:rPr>
            </m:ctrlPr>
          </m:sSubPr>
          <m:e>
            <m:r>
              <m:rPr>
                <m:sty m:val="p"/>
              </m:rPr>
              <w:rPr>
                <w:rFonts w:ascii="Cambria Math" w:hAnsi="Cambria Math"/>
              </w:rPr>
              <m:t>CV</m:t>
            </m:r>
          </m:e>
          <m:sub>
            <m:r>
              <w:rPr>
                <w:rFonts w:ascii="Cambria Math" w:hAnsi="Cambria Math"/>
              </w:rPr>
              <m:t>A</m:t>
            </m:r>
          </m:sub>
        </m:sSub>
        <m:r>
          <w:rPr>
            <w:rFonts w:ascii="Cambria Math" w:hAnsi="Cambria Math"/>
          </w:rPr>
          <m:t xml:space="preserve">= </m:t>
        </m:r>
        <m:rad>
          <m:radPr>
            <m:degHide m:val="1"/>
            <m:ctrlPr>
              <w:rPr>
                <w:rFonts w:ascii="Cambria Math" w:hAnsi="Cambria Math"/>
                <w:i/>
              </w:rPr>
            </m:ctrlPr>
          </m:radPr>
          <m:deg/>
          <m:e>
            <m:r>
              <w:rPr>
                <w:rFonts w:ascii="Cambria Math" w:hAnsi="Cambria Math"/>
              </w:rPr>
              <m:t>φ</m:t>
            </m:r>
          </m:e>
        </m:rad>
        <m:r>
          <w:rPr>
            <w:rFonts w:ascii="Cambria Math" w:hAnsi="Cambria Math"/>
          </w:rPr>
          <m:t xml:space="preserve"> </m:t>
        </m:r>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oMath>
    </w:p>
    <w:p w14:paraId="3407408A" w14:textId="77777777" w:rsidR="00DB21CE" w:rsidRPr="000C23EB" w:rsidRDefault="00DB21CE" w:rsidP="00DB21CE">
      <w:r>
        <w:lastRenderedPageBreak/>
        <w:t>This metric defines CV</w:t>
      </w:r>
      <w:r>
        <w:rPr>
          <w:vertAlign w:val="subscript"/>
        </w:rPr>
        <w:t>A</w:t>
      </w:r>
      <w:r>
        <w:t xml:space="preserve"> as linearly proportional to CV</w:t>
      </w:r>
      <w:r>
        <w:rPr>
          <w:vertAlign w:val="subscript"/>
        </w:rPr>
        <w:t>C</w:t>
      </w:r>
      <w:r>
        <w:t>, with a constant of proportionality related to synchrony. Thus as synchrony increases CV</w:t>
      </w:r>
      <w:r>
        <w:rPr>
          <w:vertAlign w:val="subscript"/>
        </w:rPr>
        <w:t>A</w:t>
      </w:r>
      <w:r>
        <w:t xml:space="preserve"> becomes more similar to CV</w:t>
      </w:r>
      <w:r>
        <w:rPr>
          <w:vertAlign w:val="subscript"/>
        </w:rPr>
        <w:t>C</w:t>
      </w:r>
      <w:r>
        <w:t>, while CV</w:t>
      </w:r>
      <w:r>
        <w:rPr>
          <w:vertAlign w:val="subscript"/>
        </w:rPr>
        <w:t xml:space="preserve">A </w:t>
      </w:r>
      <w:r>
        <w:t xml:space="preserve">is dampened when components vary asynchronously.  </w:t>
      </w:r>
    </w:p>
    <w:p w14:paraId="1543C7D3" w14:textId="77777777" w:rsidR="00DB21CE" w:rsidRDefault="00DB21CE" w:rsidP="00DB21CE">
      <w:r>
        <w:tab/>
        <w:t xml:space="preserve">To explore changes in aggregate variability of Fraser River sockeye salmon, we generated time series </w:t>
      </w:r>
      <w:proofErr w:type="gramStart"/>
      <w:r>
        <w:t xml:space="preserve">of </w:t>
      </w:r>
      <w:proofErr w:type="gramEnd"/>
      <m:oMath>
        <m:r>
          <w:rPr>
            <w:rFonts w:ascii="Cambria Math" w:hAnsi="Cambria Math"/>
          </w:rPr>
          <m:t>φ</m:t>
        </m:r>
      </m:oMath>
      <w:r>
        <w:rPr>
          <w:rFonts w:ascii="Calibri" w:hAnsi="Calibri"/>
        </w:rPr>
        <w:t xml:space="preserve">, </w:t>
      </w:r>
      <w:r>
        <w:t>CV</w:t>
      </w:r>
      <w:r>
        <w:rPr>
          <w:vertAlign w:val="subscript"/>
        </w:rPr>
        <w:t>C</w:t>
      </w:r>
      <w:r>
        <w:t>, and CV</w:t>
      </w:r>
      <w:r>
        <w:rPr>
          <w:vertAlign w:val="subscript"/>
        </w:rPr>
        <w:t xml:space="preserve">A </w:t>
      </w:r>
      <w:r>
        <w:t xml:space="preserve">using 10-year moving windows of per capita productivity, log(recruits/spawner). Since Fraser River CUs vary in the length of their spawner-recruit time series, we generated trends in these metrics using two datasets. The primary dataset consisted of 11 CUs with data extending back to the 1948 brood year, while the second contained 18 CUs with data beginning in the 1973 brood year (Table 1). To place these changes in a broader management context, we also present temporal changes in observed productivity, aggregate spawner abundance, and aggregate catch. </w:t>
      </w:r>
    </w:p>
    <w:p w14:paraId="6455AD63" w14:textId="77777777" w:rsidR="00DB21CE" w:rsidRDefault="00DB21CE" w:rsidP="00DB21CE"/>
    <w:p w14:paraId="45E99099" w14:textId="77777777" w:rsidR="00DB21CE" w:rsidRDefault="00DB21CE" w:rsidP="00DB21CE">
      <w:pPr>
        <w:rPr>
          <w:i/>
        </w:rPr>
      </w:pPr>
      <w:r>
        <w:rPr>
          <w:i/>
        </w:rPr>
        <w:t>Forward simulation</w:t>
      </w:r>
    </w:p>
    <w:p w14:paraId="2C5D0B0F" w14:textId="77777777" w:rsidR="00DB21CE" w:rsidRDefault="00DB21CE" w:rsidP="00DB21CE">
      <w:pPr>
        <w:tabs>
          <w:tab w:val="left" w:pos="709"/>
        </w:tabs>
        <w:rPr>
          <w:i/>
        </w:rPr>
      </w:pPr>
      <w:r>
        <w:rPr>
          <w:i/>
        </w:rPr>
        <w:t xml:space="preserve">Structure of biological and management </w:t>
      </w:r>
      <w:proofErr w:type="spellStart"/>
      <w:r>
        <w:rPr>
          <w:i/>
        </w:rPr>
        <w:t>submodels</w:t>
      </w:r>
      <w:proofErr w:type="spellEnd"/>
      <w:r>
        <w:rPr>
          <w:i/>
        </w:rPr>
        <w:t xml:space="preserve"> </w:t>
      </w:r>
    </w:p>
    <w:p w14:paraId="087E1140" w14:textId="77777777" w:rsidR="00DB21CE" w:rsidRDefault="00DB21CE" w:rsidP="00DB21CE">
      <w:pPr>
        <w:tabs>
          <w:tab w:val="left" w:pos="709"/>
        </w:tabs>
      </w:pPr>
      <w:r>
        <w:tab/>
        <w:t xml:space="preserve">We used a stochastic, closed-loop simulation model of the Fraser River sockeye salmon management system to explore how differences in aggregate variability may influence conservation outcomes for Fraser River sockeye salmon. The model includes CU-specific population dynamics and harvesting, as well as process variance and deviations between target and realized catches (i.e. outcome uncertainty). The dynamics of each CU were simulated using age-structured, stock recruit models which typically took the form of the Ricker model </w:t>
      </w:r>
      <w:r>
        <w:fldChar w:fldCharType="begin"/>
      </w:r>
      <w:r>
        <w:instrText xml:space="preserve"> ADDIN EN.CITE &lt;EndNote&gt;&lt;Cite&gt;&lt;Author&gt;Ricker&lt;/Author&gt;&lt;Year&gt;1975&lt;/Year&gt;&lt;RecNum&gt;1865&lt;/RecNum&gt;&lt;DisplayText&gt;(Ricker 1975)&lt;/DisplayText&gt;&lt;record&gt;&lt;rec-number&gt;1865&lt;/rec-number&gt;&lt;foreign-keys&gt;&lt;key app="EN" db-id="eez0aevwa0afpdexr0lvefp6z0xpepv5rfx5" timestamp="1491422710"&gt;1865&lt;/key&gt;&lt;/foreign-keys&gt;&lt;ref-type name="Journal Article"&gt;17&lt;/ref-type&gt;&lt;contributors&gt;&lt;authors&gt;&lt;author&gt;Ricker, William E.&lt;/author&gt;&lt;/authors&gt;&lt;/contributors&gt;&lt;titles&gt;&lt;title&gt;Computation and interpretation of biological statistics of fish populations&lt;/title&gt;&lt;secondary-title&gt;Fisheries Research Board of Canada Bulletin&lt;/secondary-title&gt;&lt;/titles&gt;&lt;periodical&gt;&lt;full-title&gt;Fisheries Research Board of Canada Bulletin&lt;/full-title&gt;&lt;/periodical&gt;&lt;volume&gt;191&lt;/volume&gt;&lt;dates&gt;&lt;year&gt;1975&lt;/year&gt;&lt;/dates&gt;&lt;urls&gt;&lt;/urls&gt;&lt;/record&gt;&lt;/Cite&gt;&lt;/EndNote&gt;</w:instrText>
      </w:r>
      <w:r>
        <w:fldChar w:fldCharType="separate"/>
      </w:r>
      <w:r>
        <w:rPr>
          <w:noProof/>
        </w:rPr>
        <w:t>(Ricker 1975)</w:t>
      </w:r>
      <w:r>
        <w:fldChar w:fldCharType="end"/>
      </w:r>
      <w:r>
        <w:t xml:space="preserve"> </w:t>
      </w:r>
    </w:p>
    <w:p w14:paraId="67686CB6" w14:textId="77777777" w:rsidR="00DB21CE" w:rsidRDefault="00DB21CE" w:rsidP="00DB21CE">
      <w:r>
        <w:t>Equation 3</w:t>
      </w:r>
      <w:r>
        <w:tab/>
      </w:r>
      <w:r>
        <w:tab/>
      </w:r>
      <w:r>
        <w:tab/>
      </w:r>
      <w:r>
        <w:tab/>
      </w:r>
      <m:oMath>
        <m:sSub>
          <m:sSubPr>
            <m:ctrlPr>
              <w:rPr>
                <w:rFonts w:ascii="Cambria Math" w:hAnsi="Cambria Math"/>
                <w:i/>
              </w:rPr>
            </m:ctrlPr>
          </m:sSubPr>
          <m:e>
            <m:r>
              <w:rPr>
                <w:rFonts w:ascii="Cambria Math" w:hAnsi="Cambria Math"/>
              </w:rPr>
              <m:t>R</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i,y</m:t>
            </m:r>
          </m:sub>
        </m:sSub>
        <m:sSup>
          <m:sSupPr>
            <m:ctrlPr>
              <w:rPr>
                <w:rFonts w:ascii="Cambria Math" w:hAnsi="Cambria Math"/>
                <w:i/>
                <w:iCs/>
              </w:rPr>
            </m:ctrlPr>
          </m:sSupPr>
          <m:e>
            <m:r>
              <w:rPr>
                <w:rFonts w:ascii="Cambria Math" w:hAnsi="Cambria Math"/>
              </w:rPr>
              <m:t>e</m:t>
            </m:r>
          </m:e>
          <m:sup>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sup>
        </m:sSup>
      </m:oMath>
    </w:p>
    <w:p w14:paraId="2C1F5F41" w14:textId="77777777" w:rsidR="00DB21CE" w:rsidRDefault="00DB21CE" w:rsidP="00DB21CE">
      <w:proofErr w:type="gramStart"/>
      <w:r>
        <w:t>where</w:t>
      </w:r>
      <w:proofErr w:type="gramEnd"/>
      <w:r>
        <w:t xml:space="preserve"> </w:t>
      </w:r>
      <w:proofErr w:type="spellStart"/>
      <w:r>
        <w:rPr>
          <w:i/>
        </w:rPr>
        <w:t>i</w:t>
      </w:r>
      <w:proofErr w:type="spellEnd"/>
      <w:r>
        <w:rPr>
          <w:i/>
        </w:rPr>
        <w:t xml:space="preserve"> </w:t>
      </w:r>
      <w:r>
        <w:t xml:space="preserve">represents a CU, </w:t>
      </w:r>
      <w:r>
        <w:rPr>
          <w:i/>
        </w:rPr>
        <w:t>R</w:t>
      </w:r>
      <w:r>
        <w:t xml:space="preserve"> the number of recruits (number of offspring that return to spawn or are captured in the fishery), and </w:t>
      </w:r>
      <w:r>
        <w:rPr>
          <w:i/>
        </w:rPr>
        <w:t xml:space="preserve">S </w:t>
      </w:r>
      <w:r>
        <w:t xml:space="preserve">the number of </w:t>
      </w:r>
      <w:proofErr w:type="spellStart"/>
      <w:r>
        <w:t>spawners</w:t>
      </w:r>
      <w:proofErr w:type="spellEnd"/>
      <w:r>
        <w:t xml:space="preserve"> in year </w:t>
      </w:r>
      <w:r>
        <w:rPr>
          <w:i/>
        </w:rPr>
        <w:t>y</w:t>
      </w:r>
      <w:r>
        <w:t xml:space="preserve">. The parameter </w:t>
      </w:r>
      <m:oMath>
        <m:r>
          <w:rPr>
            <w:rFonts w:ascii="Cambria Math" w:hAnsi="Cambria Math"/>
          </w:rPr>
          <m:t>α</m:t>
        </m:r>
      </m:oMath>
      <w:r>
        <w:t xml:space="preserve"> represents the number of recruits produced per spawner at low abundance and </w:t>
      </w:r>
      <m:oMath>
        <m:r>
          <w:rPr>
            <w:rFonts w:ascii="Cambria Math" w:hAnsi="Cambria Math"/>
          </w:rPr>
          <m:t>β</m:t>
        </m:r>
      </m:oMath>
      <w:r>
        <w:rPr>
          <w:i/>
        </w:rPr>
        <w:t xml:space="preserve"> </w:t>
      </w:r>
      <w:r>
        <w:t xml:space="preserve">the density-dependent parameter, the reciprocal of the number of </w:t>
      </w:r>
      <w:proofErr w:type="spellStart"/>
      <w:r>
        <w:t>spawners</w:t>
      </w:r>
      <w:proofErr w:type="spellEnd"/>
      <w:r>
        <w:t xml:space="preserve"> that produce maximum recruits. This model is commonly arranged to account for normally distributed process error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Pr>
          <w:rFonts w:eastAsiaTheme="minorEastAsia"/>
        </w:rPr>
        <w:t xml:space="preserve"> as</w:t>
      </w:r>
    </w:p>
    <w:p w14:paraId="4A9611FC" w14:textId="77777777" w:rsidR="00DB21CE" w:rsidRDefault="00DB21CE" w:rsidP="00DB21CE">
      <w:pPr>
        <w:rPr>
          <w:rFonts w:eastAsiaTheme="minorEastAsia"/>
        </w:rPr>
      </w:pPr>
      <w:r>
        <w:t>Equation 4</w:t>
      </w:r>
      <w:r>
        <w:tab/>
      </w:r>
      <w:r>
        <w:rPr>
          <w:rFonts w:eastAsiaTheme="minorEastAsia"/>
        </w:rPr>
        <w:tab/>
      </w:r>
      <w:r>
        <w:rPr>
          <w:rFonts w:eastAsiaTheme="minorEastAsia"/>
        </w:rPr>
        <w:tab/>
      </w:r>
      <m:oMath>
        <m:r>
          <m:rPr>
            <m:sty m:val="p"/>
          </m:rPr>
          <w:rPr>
            <w:rFonts w:ascii="Cambria Math" w:eastAsiaTheme="minorEastAsia" w:hAnsi="Cambria Math"/>
          </w:rPr>
          <m:t>log⁡</m:t>
        </m:r>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i,y</m:t>
                </m:r>
              </m:sub>
            </m:sSub>
          </m:num>
          <m:den>
            <m:sSub>
              <m:sSubPr>
                <m:ctrlPr>
                  <w:rPr>
                    <w:rFonts w:ascii="Cambria Math" w:hAnsi="Cambria Math"/>
                    <w:i/>
                  </w:rPr>
                </m:ctrlPr>
              </m:sSubPr>
              <m:e>
                <m:r>
                  <w:rPr>
                    <w:rFonts w:ascii="Cambria Math" w:hAnsi="Cambria Math"/>
                  </w:rPr>
                  <m:t>S</m:t>
                </m:r>
              </m:e>
              <m:sub>
                <m:r>
                  <w:rPr>
                    <w:rFonts w:ascii="Cambria Math" w:hAnsi="Cambria Math"/>
                  </w:rPr>
                  <m:t>i,y</m:t>
                </m:r>
              </m:sub>
            </m:sSub>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oMath>
      <w:r>
        <w:rPr>
          <w:rFonts w:eastAsiaTheme="minorEastAsia"/>
        </w:rPr>
        <w:tab/>
      </w:r>
    </w:p>
    <w:p w14:paraId="7A3CD46C" w14:textId="77777777" w:rsidR="00DB21CE" w:rsidRDefault="00DB21CE" w:rsidP="00DB21CE">
      <w:pPr>
        <w:ind w:firstLine="720"/>
        <w:rPr>
          <w:rFonts w:eastAsiaTheme="minorEastAsia"/>
        </w:rPr>
      </w:pPr>
      <w:r>
        <w:rPr>
          <w:rFonts w:eastAsiaTheme="minorEastAsia"/>
        </w:rPr>
        <w:t xml:space="preserve">   </w:t>
      </w:r>
      <w:r>
        <w:rPr>
          <w:rFonts w:eastAsiaTheme="minorEastAsia"/>
        </w:rPr>
        <w:tab/>
      </w:r>
      <w:r>
        <w:rPr>
          <w:rFonts w:eastAsiaTheme="minorEastAsia"/>
        </w:rPr>
        <w:tab/>
      </w:r>
      <w:r>
        <w:rPr>
          <w:rFonts w:eastAsiaTheme="minorEastAsia"/>
        </w:rPr>
        <w:tab/>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r>
          <m:rPr>
            <m:sty m:val="p"/>
          </m:rPr>
          <w:rPr>
            <w:rFonts w:ascii="Cambria Math" w:hAnsi="Cambria Math"/>
          </w:rPr>
          <m:t>normal</m:t>
        </m:r>
        <m:r>
          <w:rPr>
            <w:rFonts w:ascii="Cambria Math" w:hAnsi="Cambria Math"/>
          </w:rPr>
          <m:t xml:space="preserve">(0, </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oMath>
    </w:p>
    <w:p w14:paraId="0AAE3850" w14:textId="77777777" w:rsidR="00DB21CE" w:rsidRDefault="00DB21CE" w:rsidP="00DB21CE">
      <w:pPr>
        <w:tabs>
          <w:tab w:val="left" w:pos="851"/>
        </w:tabs>
      </w:pPr>
      <w:r>
        <w:tab/>
        <w:t xml:space="preserve">A subset of CUs exhibit persistent cycles in spawner abundance with highly abundant returns occurring every four years followed by one subdominant and two weak cycle lines. Although the specific mechanism that drives these cycles remains unclear, ecological interactions between cycle lines are likely responsible (e.g. predator abundance tracking juvenile sockeye salmon abundance at a one-two year lag (Ricker REF)). The productivity of CUs with cyclic dynamics is generally estimated with an extended version of the Ricker model (the Larkin model; REF), which accounts for interactions between brood years. In this case, we also used the Larkin model to forward simulate the dynamics of cyclic CUs </w:t>
      </w:r>
      <w:r>
        <w:lastRenderedPageBreak/>
        <w:t>(</w:t>
      </w:r>
      <w:r>
        <w:fldChar w:fldCharType="begin"/>
      </w:r>
      <w:r>
        <w:instrText xml:space="preserve"> ADDIN EN.CITE &lt;EndNote&gt;&lt;Cite Hidden="1"&gt;&lt;Author&gt;Larkin&lt;/Author&gt;&lt;Year&gt;1971&lt;/Year&gt;&lt;RecNum&gt;1866&lt;/RecNum&gt;&lt;record&gt;&lt;rec-number&gt;1866&lt;/rec-number&gt;&lt;foreign-keys&gt;&lt;key app="EN" db-id="eez0aevwa0afpdexr0lvefp6z0xpepv5rfx5" timestamp="1491422854"&gt;1866&lt;/key&gt;&lt;/foreign-keys&gt;&lt;ref-type name="Journal Article"&gt;17&lt;/ref-type&gt;&lt;contributors&gt;&lt;authors&gt;&lt;author&gt;Larkin, P. A.&lt;/author&gt;&lt;/authors&gt;&lt;/contributors&gt;&lt;titles&gt;&lt;title&gt;&lt;style face="normal" font="default" size="100%"&gt;Simulation studies of Adams River sockeye salmon (&lt;/style&gt;&lt;style face="italic" font="default" size="100%"&gt;Oncorhynchus nerka&lt;/style&gt;&lt;style face="normal" font="default" size="100%"&gt;)&lt;/style&gt;&lt;/title&gt;&lt;secondary-title&gt;Journal Fisheries Research Board of Canada&lt;/secondary-title&gt;&lt;/titles&gt;&lt;periodical&gt;&lt;full-title&gt;Journal Fisheries Research Board of Canada&lt;/full-title&gt;&lt;abbr-1&gt;J. Fish. Res. Board. Can.&lt;/abbr-1&gt;&lt;abbr-2&gt;J Fish Res Board Can&lt;/abbr-2&gt;&lt;/periodical&gt;&lt;pages&gt;1493-1502&lt;/pages&gt;&lt;volume&gt;28&lt;/volume&gt;&lt;number&gt;10&lt;/number&gt;&lt;dates&gt;&lt;year&gt;1971&lt;/year&gt;&lt;/dates&gt;&lt;urls&gt;&lt;/urls&gt;&lt;/record&gt;&lt;/Cite&gt;&lt;/EndNote&gt;</w:instrText>
      </w:r>
      <w:r>
        <w:fldChar w:fldCharType="end"/>
      </w:r>
      <w:r>
        <w:t xml:space="preserve">details of model structure and simulations in Appendix). Whether we estimated productivity for a given CU using a Ricker or Larkin model followed assignments made in the most recent Wild Salmon Policy assessment (DFO </w:t>
      </w:r>
      <w:r>
        <w:rPr>
          <w:i/>
        </w:rPr>
        <w:t>in press</w:t>
      </w:r>
      <w:r>
        <w:t>; Table 1).</w:t>
      </w:r>
    </w:p>
    <w:p w14:paraId="58B2F8F4" w14:textId="77777777" w:rsidR="00DB21CE" w:rsidRDefault="00DB21CE" w:rsidP="00DB21CE">
      <w:pPr>
        <w:tabs>
          <w:tab w:val="left" w:pos="709"/>
        </w:tabs>
      </w:pPr>
      <w:r>
        <w:tab/>
      </w:r>
      <w:commentRangeStart w:id="3"/>
      <w:r>
        <w:t xml:space="preserve">To parameterize each CU’s stock-recruit relationship we used median estimates of </w:t>
      </w:r>
      <m:oMath>
        <m:r>
          <w:rPr>
            <w:rFonts w:ascii="Cambria Math" w:hAnsi="Cambria Math"/>
          </w:rPr>
          <m:t>α</m:t>
        </m:r>
      </m:oMath>
      <w:r>
        <w:t xml:space="preserve">, </w:t>
      </w:r>
      <m:oMath>
        <m:r>
          <w:rPr>
            <w:rFonts w:ascii="Cambria Math" w:hAnsi="Cambria Math"/>
          </w:rPr>
          <m:t>β</m:t>
        </m:r>
      </m:oMath>
      <w:r>
        <w:rPr>
          <w:rFonts w:eastAsiaTheme="minorEastAsia"/>
        </w:rPr>
        <w:t xml:space="preserve">, and </w:t>
      </w:r>
      <m:oMath>
        <m:r>
          <w:rPr>
            <w:rFonts w:ascii="Cambria Math" w:hAnsi="Cambria Math"/>
          </w:rPr>
          <m:t>σ</m:t>
        </m:r>
      </m:oMath>
      <w:r>
        <w:rPr>
          <w:i/>
        </w:rPr>
        <w:t xml:space="preserve"> </w:t>
      </w:r>
      <w:r>
        <w:t>generated from an external, CU-specific Bayesian stock recruit analysis (ref to FRSSI</w:t>
      </w:r>
      <w:commentRangeEnd w:id="3"/>
      <w:r>
        <w:rPr>
          <w:rStyle w:val="CommentReference"/>
        </w:rPr>
        <w:commentReference w:id="3"/>
      </w:r>
      <w:r>
        <w:t xml:space="preserve">). To account for autocorrelation and incorporate covariation among CUs we simulated deviations from the stock-recruitment relationship as </w:t>
      </w:r>
    </w:p>
    <w:p w14:paraId="650582B4" w14:textId="77777777" w:rsidR="00DB21CE" w:rsidRPr="00B40124" w:rsidRDefault="00DB21CE" w:rsidP="00DB21CE">
      <w:pPr>
        <w:tabs>
          <w:tab w:val="left" w:pos="284"/>
        </w:tabs>
      </w:pPr>
      <w:r>
        <w:t xml:space="preserve"> Equation 5</w:t>
      </w:r>
      <w:r>
        <w:tab/>
      </w:r>
      <w:r>
        <w:tab/>
      </w:r>
      <w:r>
        <w:tab/>
        <w:t xml:space="preserve">              </w:t>
      </w:r>
      <w:r>
        <w:tab/>
      </w:r>
      <m:oMath>
        <m:sSub>
          <m:sSubPr>
            <m:ctrlPr>
              <w:rPr>
                <w:rFonts w:ascii="Cambria Math" w:hAnsi="Cambria Math"/>
                <w:i/>
              </w:rPr>
            </m:ctrlPr>
          </m:sSubPr>
          <m:e>
            <m:r>
              <w:rPr>
                <w:rFonts w:ascii="Cambria Math" w:hAnsi="Cambria Math"/>
              </w:rPr>
              <m:t>w</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i,y-1</m:t>
            </m:r>
          </m:sub>
        </m:sSub>
        <m:r>
          <w:rPr>
            <w:rFonts w:ascii="Cambria Math" w:hAnsi="Cambria Math"/>
          </w:rPr>
          <m:t xml:space="preserve">τ+ </m:t>
        </m:r>
        <m:sSub>
          <m:sSubPr>
            <m:ctrlPr>
              <w:rPr>
                <w:rFonts w:ascii="Cambria Math" w:hAnsi="Cambria Math"/>
                <w:i/>
              </w:rPr>
            </m:ctrlPr>
          </m:sSubPr>
          <m:e>
            <m:r>
              <w:rPr>
                <w:rFonts w:ascii="Cambria Math" w:hAnsi="Cambria Math"/>
              </w:rPr>
              <m:t>r</m:t>
            </m:r>
          </m:e>
          <m:sub>
            <m:r>
              <w:rPr>
                <w:rFonts w:ascii="Cambria Math" w:hAnsi="Cambria Math"/>
              </w:rPr>
              <m:t>i,y</m:t>
            </m:r>
          </m:sub>
        </m:sSub>
      </m:oMath>
    </w:p>
    <w:p w14:paraId="1F7419F8" w14:textId="77777777" w:rsidR="00DB21CE" w:rsidRDefault="00CB5DF3" w:rsidP="00DB21CE">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MVN</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ctrlPr>
                <w:rPr>
                  <w:rFonts w:ascii="Cambria Math" w:eastAsiaTheme="minorEastAsia" w:hAnsi="Cambria Math"/>
                  <w:i/>
                </w:rPr>
              </m:ctrlPr>
            </m:e>
          </m:d>
        </m:oMath>
      </m:oMathPara>
    </w:p>
    <w:p w14:paraId="44150C1F" w14:textId="77777777" w:rsidR="00DB21CE" w:rsidRPr="004F6C38" w:rsidRDefault="00CB5DF3" w:rsidP="00DB21CE">
      <w:pPr>
        <w:jc w:val="center"/>
      </w:pPr>
      <m:oMathPara>
        <m:oMath>
          <m:sSub>
            <m:sSubPr>
              <m:ctrlPr>
                <w:rPr>
                  <w:rFonts w:ascii="Cambria Math" w:hAnsi="Cambria Math"/>
                  <w:i/>
                </w:rPr>
              </m:ctrlPr>
            </m:sSubPr>
            <m:e>
              <m:r>
                <m:rPr>
                  <m:sty m:val="b"/>
                </m:rPr>
                <w:rPr>
                  <w:rFonts w:ascii="Cambria Math" w:hAnsi="Cambria Math" w:cs="Arial"/>
                  <w:color w:val="222222"/>
                  <w:sz w:val="21"/>
                  <w:szCs w:val="21"/>
                  <w:shd w:val="clear" w:color="auto" w:fill="FFFFFF"/>
                </w:rPr>
                <m:t>V</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ρ</m:t>
                    </m:r>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ρ</m:t>
                    </m:r>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n</m:t>
                        </m:r>
                      </m:sub>
                    </m:sSub>
                  </m:e>
                </m:mr>
              </m:m>
            </m:e>
          </m:d>
        </m:oMath>
      </m:oMathPara>
    </w:p>
    <w:p w14:paraId="767ED09C" w14:textId="77777777" w:rsidR="00DB21CE" w:rsidRDefault="00DB21CE" w:rsidP="00DB21CE">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w</m:t>
            </m:r>
          </m:e>
          <m:sub>
            <m:r>
              <w:rPr>
                <w:rFonts w:ascii="Cambria Math" w:hAnsi="Cambria Math"/>
              </w:rPr>
              <m:t>i,y-1</m:t>
            </m:r>
          </m:sub>
        </m:sSub>
      </m:oMath>
      <w:r>
        <w:rPr>
          <w:rFonts w:eastAsiaTheme="minorEastAsia"/>
        </w:rPr>
        <w:t xml:space="preserve"> represents the previous year’s recruitment deviation, </w:t>
      </w:r>
      <m:oMath>
        <m:r>
          <w:rPr>
            <w:rFonts w:ascii="Cambria Math" w:hAnsi="Cambria Math"/>
          </w:rPr>
          <m:t>τ</m:t>
        </m:r>
      </m:oMath>
      <w:r>
        <w:rPr>
          <w:rFonts w:eastAsiaTheme="minorEastAsia"/>
        </w:rPr>
        <w:t xml:space="preserve"> represents an AR1 autocorrelation coefficient, and </w:t>
      </w:r>
      <m:oMath>
        <m:sSub>
          <m:sSubPr>
            <m:ctrlPr>
              <w:rPr>
                <w:rFonts w:ascii="Cambria Math" w:hAnsi="Cambria Math"/>
                <w:i/>
              </w:rPr>
            </m:ctrlPr>
          </m:sSubPr>
          <m:e>
            <m:r>
              <w:rPr>
                <w:rFonts w:ascii="Cambria Math" w:hAnsi="Cambria Math"/>
              </w:rPr>
              <m:t>r</m:t>
            </m:r>
          </m:e>
          <m:sub>
            <m:r>
              <w:rPr>
                <w:rFonts w:ascii="Cambria Math" w:hAnsi="Cambria Math"/>
              </w:rPr>
              <m:t>i,y</m:t>
            </m:r>
          </m:sub>
        </m:sSub>
      </m:oMath>
      <w:r>
        <w:rPr>
          <w:rFonts w:eastAsiaTheme="minorEastAsia"/>
        </w:rPr>
        <w:t xml:space="preserve"> represents random error drawn from a multivariate normal distribution with mean 0 and standard deviation defined by the variance-covariance matrix </w:t>
      </w:r>
      <w:r>
        <w:rPr>
          <w:rFonts w:eastAsiaTheme="minorEastAsia"/>
          <w:b/>
        </w:rPr>
        <w:t>V</w:t>
      </w:r>
      <w:r>
        <w:rPr>
          <w:rFonts w:eastAsiaTheme="minorEastAsia"/>
        </w:rPr>
        <w:t xml:space="preserve"> for </w:t>
      </w:r>
      <w:r>
        <w:rPr>
          <w:rFonts w:eastAsiaTheme="minorEastAsia"/>
          <w:i/>
        </w:rPr>
        <w:t>n</w:t>
      </w:r>
      <w:r>
        <w:rPr>
          <w:rFonts w:eastAsiaTheme="minorEastAsia"/>
        </w:rPr>
        <w:t xml:space="preserve"> CUs. We assigned </w:t>
      </w:r>
      <m:oMath>
        <m:r>
          <w:rPr>
            <w:rFonts w:ascii="Cambria Math" w:hAnsi="Cambria Math"/>
          </w:rPr>
          <m:t>τ</m:t>
        </m:r>
      </m:oMath>
      <w:r>
        <w:rPr>
          <w:rFonts w:eastAsiaTheme="minorEastAsia"/>
        </w:rPr>
        <w:t xml:space="preserve"> a value of 0.2 for CUs modeled with a Ricker relationship, consistent with evidence of weak autocorrelation in the residuals of these models (results not shown). Note that recruitment deviations in Larkin models did not include an autocorrelation component because AR1 processes have not been validated in these models and the inclusion of delayed density dependence parameters, to some extent, accounts for such effects. </w:t>
      </w:r>
    </w:p>
    <w:p w14:paraId="7A15D838" w14:textId="77777777" w:rsidR="00DB21CE" w:rsidRDefault="00DB21CE" w:rsidP="00DB21CE">
      <w:pPr>
        <w:ind w:firstLine="720"/>
        <w:rPr>
          <w:rFonts w:eastAsiaTheme="minorEastAsia"/>
        </w:rPr>
      </w:pPr>
      <w:r>
        <w:t>We also incorporated a second productivity scenario in our analysis intended to represent an increased likelihood of poor recruitment events, which could magnify the relative effects of changes in CV</w:t>
      </w:r>
      <w:r>
        <w:rPr>
          <w:vertAlign w:val="subscript"/>
        </w:rPr>
        <w:t xml:space="preserve">C </w:t>
      </w:r>
      <w:r>
        <w:t xml:space="preserve">or synchrony. Decreases in productivity are commonly modeled by shrinking </w:t>
      </w:r>
      <m:oMath>
        <m:r>
          <w:rPr>
            <w:rFonts w:ascii="Cambria Math" w:hAnsi="Cambria Math"/>
          </w:rPr>
          <m:t>α</m:t>
        </m:r>
      </m:oMath>
      <w:r>
        <w:rPr>
          <w:rFonts w:eastAsiaTheme="minorEastAsia"/>
        </w:rPr>
        <w:t xml:space="preserve"> relative to reference values (e.g. Dorner et al. 2009, Holt &amp; Folkes 2015</w:t>
      </w:r>
      <w:r>
        <w:rPr>
          <w:rFonts w:eastAsiaTheme="minorEastAsia"/>
        </w:rPr>
        <w:fldChar w:fldCharType="begin">
          <w:fldData xml:space="preserve">PEVuZE5vdGU+PENpdGUgSGlkZGVuPSIxIj48QXV0aG9yPkhvbHQ8L0F1dGhvcj48WWVhcj4yMDE1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biBKIEZpc2ggQXF1YXQgU2NpPC9hYmJyLTI+PC9wZXJpb2RpY2FsPjxwYWdlcz4yMTk5LTIyMjE8
L3BhZ2VzPjx2b2x1bWU+NjY8L3ZvbHVtZT48bnVtYmVyPjEyPC9udW1iZXI+PGRhdGVzPjx5ZWFy
PjIwMDk8L3llYXI+PC9kYXRlcz48aXNibj4wNzA2LTY1MlgmI3hEOzEyMDUtNzUzMzwvaXNibj48
dXJscz48L3VybHM+PGVsZWN0cm9uaWMtcmVzb3VyY2UtbnVtPjEwLjExMzkvZjA5LTE0NDwvZWxl
Y3Ryb25pYy1yZXNvdXJjZS1udW0+PC9yZWNvcmQ+PC9DaXRlPjwvRW5kTm90ZT5=
</w:fldData>
        </w:fldChar>
      </w:r>
      <w:r>
        <w:rPr>
          <w:rFonts w:eastAsiaTheme="minorEastAsia"/>
        </w:rPr>
        <w:instrText xml:space="preserve"> ADDIN EN.CITE </w:instrText>
      </w:r>
      <w:r>
        <w:rPr>
          <w:rFonts w:eastAsiaTheme="minorEastAsia"/>
        </w:rPr>
        <w:fldChar w:fldCharType="begin">
          <w:fldData xml:space="preserve">PEVuZE5vdGU+PENpdGUgSGlkZGVuPSIxIj48QXV0aG9yPkhvbHQ8L0F1dGhvcj48WWVhcj4yMDE1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biBKIEZpc2ggQXF1YXQgU2NpPC9hYmJyLTI+PC9wZXJpb2RpY2FsPjxwYWdlcz4yMTk5LTIyMjE8
L3BhZ2VzPjx2b2x1bWU+NjY8L3ZvbHVtZT48bnVtYmVyPjEyPC9udW1iZXI+PGRhdGVzPjx5ZWFy
PjIwMDk8L3llYXI+PC9kYXRlcz48aXNibj4wNzA2LTY1MlgmI3hEOzEyMDUtNzUzMzwvaXNibj48
dXJscz48L3VybHM+PGVsZWN0cm9uaWMtcmVzb3VyY2UtbnVtPjEwLjExMzkvZjA5LTE0NDwvZWxl
Y3Ryb25pYy1yZXNvdXJjZS1udW0+PC9yZWNvcmQ+PC9DaXRlPjwvRW5kTm90ZT5=
</w:fldData>
        </w:fldChar>
      </w:r>
      <w:r>
        <w:rPr>
          <w:rFonts w:eastAsiaTheme="minorEastAsia"/>
        </w:rPr>
        <w:instrText xml:space="preserve"> ADDIN EN.CITE.DATA </w:instrText>
      </w:r>
      <w:r>
        <w:rPr>
          <w:rFonts w:eastAsiaTheme="minorEastAsia"/>
        </w:rPr>
      </w:r>
      <w:r>
        <w:rPr>
          <w:rFonts w:eastAsiaTheme="minorEastAsia"/>
        </w:rPr>
        <w:fldChar w:fldCharType="end"/>
      </w:r>
      <w:r>
        <w:rPr>
          <w:rFonts w:eastAsiaTheme="minorEastAsia"/>
        </w:rPr>
      </w:r>
      <w:r>
        <w:rPr>
          <w:rFonts w:eastAsiaTheme="minorEastAsia"/>
        </w:rPr>
        <w:fldChar w:fldCharType="end"/>
      </w:r>
      <w:r>
        <w:rPr>
          <w:rFonts w:eastAsiaTheme="minorEastAsia"/>
        </w:rPr>
        <w:t>), representing a change to a less favourable productivity regime. R</w:t>
      </w:r>
      <w:r>
        <w:t xml:space="preserve">ather than manipulate per capita productivity in this way, we chose to create a scenario where mean productivity remained the same, but the frequency of recruitment failures increased. These could represent, for example, intermittent periods of poor marine survival that are thought to regularly result in synchronous, poor returns of Pacific salmon </w:t>
      </w:r>
      <w:r>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instrText xml:space="preserve"> ADDIN EN.CITE </w:instrText>
      </w:r>
      <w:r>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instrText xml:space="preserve"> ADDIN EN.CITE.DATA </w:instrText>
      </w:r>
      <w:r>
        <w:fldChar w:fldCharType="end"/>
      </w:r>
      <w:r>
        <w:fldChar w:fldCharType="separate"/>
      </w:r>
      <w:r>
        <w:rPr>
          <w:noProof/>
        </w:rPr>
        <w:t>(Mueter, Pyper &amp; Peterman 2005; Peterman &amp; Dorner 2012)</w:t>
      </w:r>
      <w:r>
        <w:fldChar w:fldCharType="end"/>
      </w:r>
      <w:r>
        <w:t xml:space="preserve">. To simulate this process we sampled recruitment deviations from a skewed, </w:t>
      </w:r>
      <w:commentRangeStart w:id="4"/>
      <w:r>
        <w:t xml:space="preserve">multivariate Student </w:t>
      </w:r>
      <w:r>
        <w:rPr>
          <w:i/>
        </w:rPr>
        <w:t>t</w:t>
      </w:r>
      <w:r>
        <w:t xml:space="preserve"> distribution (heavy-tailed) in a subset of years </w:t>
      </w:r>
      <w:r>
        <w:fldChar w:fldCharType="begin"/>
      </w:r>
      <w:r>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fldChar w:fldCharType="separate"/>
      </w:r>
      <w:r>
        <w:rPr>
          <w:noProof/>
        </w:rPr>
        <w:t>(Anderson</w:t>
      </w:r>
      <w:r w:rsidRPr="00EA7F86">
        <w:rPr>
          <w:i/>
          <w:noProof/>
        </w:rPr>
        <w:t xml:space="preserve"> et al.</w:t>
      </w:r>
      <w:r>
        <w:rPr>
          <w:noProof/>
        </w:rPr>
        <w:t xml:space="preserve"> 2018)</w:t>
      </w:r>
      <w:r>
        <w:fldChar w:fldCharType="end"/>
      </w:r>
      <w:r>
        <w:t xml:space="preserve">. Deviations </w:t>
      </w:r>
      <w:commentRangeEnd w:id="4"/>
      <w:r>
        <w:rPr>
          <w:rStyle w:val="CommentReference"/>
        </w:rPr>
        <w:commentReference w:id="4"/>
      </w:r>
      <m:oMath>
        <m:sSub>
          <m:sSubPr>
            <m:ctrlPr>
              <w:rPr>
                <w:rFonts w:ascii="Cambria Math" w:hAnsi="Cambria Math"/>
                <w:i/>
              </w:rPr>
            </m:ctrlPr>
          </m:sSubPr>
          <m:e>
            <m:r>
              <w:rPr>
                <w:rFonts w:ascii="Cambria Math" w:hAnsi="Cambria Math"/>
              </w:rPr>
              <m:t>r</m:t>
            </m:r>
          </m:e>
          <m:sub>
            <m:r>
              <w:rPr>
                <w:rFonts w:ascii="Cambria Math" w:hAnsi="Cambria Math"/>
              </w:rPr>
              <m:t>i</m:t>
            </m:r>
          </m:sub>
        </m:sSub>
      </m:oMath>
      <w:r>
        <w:rPr>
          <w:rFonts w:eastAsiaTheme="minorEastAsia"/>
        </w:rPr>
        <w:t xml:space="preserve"> were fit with the following distribution</w:t>
      </w:r>
    </w:p>
    <w:p w14:paraId="3314DD99" w14:textId="77777777" w:rsidR="00DB21CE" w:rsidRPr="008518AD" w:rsidRDefault="00DB21CE" w:rsidP="00DB21CE">
      <w:pPr>
        <w:rPr>
          <w:rFonts w:eastAsiaTheme="minorEastAsia"/>
        </w:rPr>
      </w:pPr>
      <w:r>
        <w:rPr>
          <w:rFonts w:eastAsiaTheme="minorEastAsia"/>
        </w:rPr>
        <w:t>Equation 6</w:t>
      </w:r>
      <w:r>
        <w:rPr>
          <w:rFonts w:eastAsiaTheme="minorEastAsia"/>
        </w:rPr>
        <w:tab/>
      </w:r>
      <w:r>
        <w:rPr>
          <w:rFonts w:eastAsiaTheme="minorEastAsia"/>
        </w:rPr>
        <w:tab/>
      </w:r>
      <w:r>
        <w:rPr>
          <w:rFonts w:eastAsiaTheme="minorEastAsia"/>
        </w:rPr>
        <w:tab/>
      </w:r>
      <w:r>
        <w:rPr>
          <w:rFonts w:eastAsiaTheme="minorEastAsia"/>
        </w:rPr>
        <w:tab/>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MVT</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r>
              <m:rPr>
                <m:sty m:val="bi"/>
              </m:rPr>
              <w:rPr>
                <w:rFonts w:ascii="Cambria Math" w:hAnsi="Cambria Math"/>
              </w:rPr>
              <m:t xml:space="preserve">, </m:t>
            </m:r>
            <m:r>
              <w:rPr>
                <w:rFonts w:ascii="Cambria Math" w:hAnsi="Cambria Math"/>
              </w:rPr>
              <m:t>v, γ</m:t>
            </m:r>
            <m:ctrlPr>
              <w:rPr>
                <w:rFonts w:ascii="Cambria Math" w:eastAsiaTheme="minorEastAsia" w:hAnsi="Cambria Math"/>
                <w:i/>
              </w:rPr>
            </m:ctrlPr>
          </m:e>
        </m:d>
      </m:oMath>
    </w:p>
    <w:p w14:paraId="4285F6CC" w14:textId="77777777" w:rsidR="00DB21CE" w:rsidRDefault="00DB21CE" w:rsidP="00DB21CE">
      <w:pPr>
        <w:rPr>
          <w:rFonts w:eastAsiaTheme="minorEastAsia"/>
        </w:rPr>
      </w:pPr>
      <w:proofErr w:type="gramStart"/>
      <w:r>
        <w:t>where</w:t>
      </w:r>
      <w:proofErr w:type="gramEnd"/>
      <w:r>
        <w:t xml:space="preserve"> </w:t>
      </w:r>
      <w:r>
        <w:rPr>
          <w:b/>
        </w:rPr>
        <w:t>V</w:t>
      </w:r>
      <w:r>
        <w:t xml:space="preserve"> is defined as in Equation 5, </w:t>
      </w:r>
      <w:r>
        <w:rPr>
          <w:i/>
        </w:rPr>
        <w:t xml:space="preserve">v </w:t>
      </w:r>
      <w:r>
        <w:t xml:space="preserve">represents the degrees of freedom parameter, and </w:t>
      </w:r>
      <m:oMath>
        <m:r>
          <w:rPr>
            <w:rFonts w:ascii="Cambria Math" w:hAnsi="Cambria Math"/>
          </w:rPr>
          <m:t>γ</m:t>
        </m:r>
      </m:oMath>
      <w:r>
        <w:rPr>
          <w:rFonts w:eastAsiaTheme="minorEastAsia"/>
        </w:rPr>
        <w:t xml:space="preserve"> the skewness parameter. L</w:t>
      </w:r>
      <w:r>
        <w:t xml:space="preserve">ower values of </w:t>
      </w:r>
      <w:r>
        <w:rPr>
          <w:i/>
        </w:rPr>
        <w:t>v</w:t>
      </w:r>
      <w:r>
        <w:t xml:space="preserve"> corresponding to heavier tails and as </w:t>
      </w:r>
      <w:r>
        <w:rPr>
          <w:i/>
        </w:rPr>
        <w:t>v</w:t>
      </w:r>
      <w:r>
        <w:t xml:space="preserve"> approaches infinity, the </w:t>
      </w:r>
      <w:r>
        <w:rPr>
          <w:i/>
        </w:rPr>
        <w:t>t</w:t>
      </w:r>
      <w:r>
        <w:t xml:space="preserve"> distribution approaches the normal distribution </w:t>
      </w:r>
      <w:r>
        <w:fldChar w:fldCharType="begin"/>
      </w:r>
      <w:r>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fldChar w:fldCharType="separate"/>
      </w:r>
      <w:r>
        <w:rPr>
          <w:noProof/>
        </w:rPr>
        <w:t>(Anderson</w:t>
      </w:r>
      <w:r w:rsidRPr="00EA7F86">
        <w:rPr>
          <w:i/>
          <w:noProof/>
        </w:rPr>
        <w:t xml:space="preserve"> et al.</w:t>
      </w:r>
      <w:r>
        <w:rPr>
          <w:noProof/>
        </w:rPr>
        <w:t xml:space="preserve"> 2017)</w:t>
      </w:r>
      <w:r>
        <w:fldChar w:fldCharType="end"/>
      </w:r>
      <w:r>
        <w:t xml:space="preserve">. When </w:t>
      </w:r>
      <m:oMath>
        <m:r>
          <w:rPr>
            <w:rFonts w:ascii="Cambria Math" w:hAnsi="Cambria Math"/>
          </w:rPr>
          <m:t>γ</m:t>
        </m:r>
      </m:oMath>
      <w:r>
        <w:t xml:space="preserve"> is negative the distribution is left-skewed, when it is positive it is right-skewed. </w:t>
      </w:r>
      <w:commentRangeStart w:id="5"/>
      <w:r>
        <w:t xml:space="preserve">We assigned relatively moderate values to both parameters </w:t>
      </w:r>
      <m:oMath>
        <m:r>
          <w:rPr>
            <w:rFonts w:ascii="Cambria Math" w:hAnsi="Cambria Math"/>
          </w:rPr>
          <m:t>(v=7;γ=-1.5)</m:t>
        </m:r>
      </m:oMath>
      <w:r>
        <w:rPr>
          <w:rFonts w:eastAsiaTheme="minorEastAsia"/>
        </w:rPr>
        <w:t xml:space="preserve"> that are consistent with relatively weak evidence of heavy tails </w:t>
      </w:r>
      <w:r>
        <w:fldChar w:fldCharType="begin"/>
      </w:r>
      <w:r>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fldChar w:fldCharType="separate"/>
      </w:r>
      <w:r>
        <w:rPr>
          <w:noProof/>
        </w:rPr>
        <w:t>(Anderson</w:t>
      </w:r>
      <w:r w:rsidRPr="00EA7F86">
        <w:rPr>
          <w:i/>
          <w:noProof/>
        </w:rPr>
        <w:t xml:space="preserve"> et al.</w:t>
      </w:r>
      <w:r>
        <w:rPr>
          <w:noProof/>
        </w:rPr>
        <w:t xml:space="preserve"> 2017)</w:t>
      </w:r>
      <w:r>
        <w:fldChar w:fldCharType="end"/>
      </w:r>
      <w:r>
        <w:t xml:space="preserve"> </w:t>
      </w:r>
      <w:r>
        <w:rPr>
          <w:rFonts w:eastAsiaTheme="minorEastAsia"/>
        </w:rPr>
        <w:t>and a mean estimate of skewness from models fit to CU-specific stock-</w:t>
      </w:r>
      <w:r>
        <w:rPr>
          <w:rFonts w:eastAsiaTheme="minorEastAsia"/>
        </w:rPr>
        <w:lastRenderedPageBreak/>
        <w:t xml:space="preserve">recruitment residuals. </w:t>
      </w:r>
      <w:commentRangeEnd w:id="5"/>
      <w:r>
        <w:rPr>
          <w:rStyle w:val="CommentReference"/>
        </w:rPr>
        <w:commentReference w:id="5"/>
      </w:r>
      <w:r>
        <w:rPr>
          <w:rFonts w:eastAsiaTheme="minorEastAsia"/>
        </w:rPr>
        <w:t xml:space="preserve">In </w:t>
      </w:r>
      <w:commentRangeStart w:id="6"/>
      <w:r>
        <w:rPr>
          <w:rFonts w:eastAsiaTheme="minorEastAsia"/>
        </w:rPr>
        <w:t xml:space="preserve">the skewed productivity scenario we sampled from the Student </w:t>
      </w:r>
      <w:r>
        <w:rPr>
          <w:rFonts w:eastAsiaTheme="minorEastAsia"/>
          <w:i/>
        </w:rPr>
        <w:t>t</w:t>
      </w:r>
      <w:r>
        <w:rPr>
          <w:rFonts w:eastAsiaTheme="minorEastAsia"/>
        </w:rPr>
        <w:t xml:space="preserve"> distribution with a mean frequency of 0.3 and </w:t>
      </w:r>
      <w:commentRangeEnd w:id="6"/>
      <w:r>
        <w:rPr>
          <w:rStyle w:val="CommentReference"/>
        </w:rPr>
        <w:commentReference w:id="6"/>
      </w:r>
      <w:r>
        <w:rPr>
          <w:rFonts w:eastAsiaTheme="minorEastAsia"/>
        </w:rPr>
        <w:t xml:space="preserve">a multivariate normal distribution in all other years, resulting in an increased likelihood of recruitment failures in approximately one third of the simulation period. </w:t>
      </w:r>
    </w:p>
    <w:p w14:paraId="2859BD23" w14:textId="77777777" w:rsidR="00DB21CE" w:rsidRDefault="00DB21CE" w:rsidP="00DB21CE">
      <w:pPr>
        <w:ind w:firstLine="720"/>
        <w:rPr>
          <w:rFonts w:eastAsiaTheme="minorEastAsia"/>
        </w:rPr>
      </w:pPr>
      <w:r>
        <w:rPr>
          <w:rFonts w:eastAsiaTheme="minorEastAsia"/>
        </w:rPr>
        <w:t xml:space="preserve">To compare the skewed productivity scenario to more commonly simulated low productivity regimes, we also incorporated an operating model where average productivity is directly reduced by using smaller values of </w:t>
      </w:r>
      <m:oMath>
        <m:r>
          <w:rPr>
            <w:rFonts w:ascii="Cambria Math" w:hAnsi="Cambria Math"/>
          </w:rPr>
          <m:t>α</m:t>
        </m:r>
      </m:oMath>
      <w:r>
        <w:rPr>
          <w:rFonts w:eastAsiaTheme="minorEastAsia"/>
        </w:rPr>
        <w:t>. Specifically we used estimates from the 10</w:t>
      </w:r>
      <w:r w:rsidRPr="00A409A9">
        <w:rPr>
          <w:rFonts w:eastAsiaTheme="minorEastAsia"/>
          <w:vertAlign w:val="superscript"/>
        </w:rPr>
        <w:t>th</w:t>
      </w:r>
      <w:r>
        <w:rPr>
          <w:rFonts w:eastAsiaTheme="minorEastAsia"/>
        </w:rPr>
        <w:t xml:space="preserve"> percentile of the posterior distribution of each CU’s </w:t>
      </w:r>
      <m:oMath>
        <m:r>
          <w:rPr>
            <w:rFonts w:ascii="Cambria Math" w:hAnsi="Cambria Math"/>
          </w:rPr>
          <m:t>α</m:t>
        </m:r>
      </m:oMath>
      <w:r>
        <w:rPr>
          <w:rFonts w:eastAsiaTheme="minorEastAsia"/>
        </w:rPr>
        <w:t xml:space="preserve"> estimates, rather than the median, to represent a transition to a persistently low productivity regime. This model generally produced declines in performance metrics that were more severe, relative to the reference productivity scenario, than the skewed scenario described above (results presented in </w:t>
      </w:r>
      <w:commentRangeStart w:id="7"/>
      <w:r>
        <w:rPr>
          <w:rFonts w:eastAsiaTheme="minorEastAsia"/>
        </w:rPr>
        <w:t>Appendix</w:t>
      </w:r>
      <w:commentRangeEnd w:id="7"/>
      <w:r>
        <w:rPr>
          <w:rStyle w:val="CommentReference"/>
        </w:rPr>
        <w:commentReference w:id="7"/>
      </w:r>
      <w:r>
        <w:rPr>
          <w:rFonts w:eastAsiaTheme="minorEastAsia"/>
        </w:rPr>
        <w:t xml:space="preserve">). </w:t>
      </w:r>
    </w:p>
    <w:p w14:paraId="15B9B711" w14:textId="77777777" w:rsidR="00DB21CE" w:rsidRDefault="00DB21CE" w:rsidP="00DB21CE">
      <w:pPr>
        <w:ind w:firstLine="720"/>
      </w:pPr>
      <w:r>
        <w:t xml:space="preserve">The closed-loop simulation incorporated two sources of mortality. The first mortality mechanism simulated harvest in mixed stock fisheries. Total allowable catch (TAC) in this fishery was calculated each year using a harvest control rule (HCR) that approximates the Total Allowable Mortality framework currently used to manage the Fraser River sockeye salmon fishery </w:t>
      </w:r>
      <w:r>
        <w:fldChar w:fldCharType="begin"/>
      </w:r>
      <w:r>
        <w:instrText xml:space="preserve"> ADDIN EN.CITE &lt;EndNote&gt;&lt;Cite&gt;&lt;Author&gt;Pestal&lt;/Author&gt;&lt;Year&gt;2011&lt;/Year&gt;&lt;RecNum&gt;2218&lt;/RecNum&gt;&lt;DisplayText&gt;(Pestal, Huang &amp;amp; Cass 2011)&lt;/DisplayText&gt;&lt;record&gt;&lt;rec-number&gt;2218&lt;/rec-number&gt;&lt;foreign-keys&gt;&lt;key app="EN" db-id="eez0aevwa0afpdexr0lvefp6z0xpepv5rfx5" timestamp="1535914101"&gt;2218&lt;/key&gt;&lt;key app="ENWeb" db-id=""&gt;0&lt;/key&gt;&lt;/foreign-keys&gt;&lt;ref-type name="Journal Article"&gt;17&lt;/ref-type&gt;&lt;contributors&gt;&lt;authors&gt;&lt;author&gt;Pestal, Gottfried&lt;/author&gt;&lt;author&gt;Huang, Ann-Marie&lt;/author&gt;&lt;author&gt;Cass, Alan&lt;/author&gt;&lt;/authors&gt;&lt;/contributors&gt;&lt;titles&gt;&lt;title&gt;&lt;style face="normal" font="default" size="100%"&gt;Updated methods for assessing harvest rules for Fraser River sockeye salmon (&lt;/style&gt;&lt;style face="italic" font="default" size="100%"&gt;Oncorhynchus nerka&lt;/style&gt;&lt;style face="normal" font="default" size="100%"&gt;)&lt;/style&gt;&lt;/title&gt;&lt;secondary-title&gt;Canadian Science Advisory Secretariat Research Document 2011/133&lt;/secondary-title&gt;&lt;/titles&gt;&lt;periodical&gt;&lt;full-title&gt;Canadian Science Advisory Secretariat Research Document 2011/133&lt;/full-title&gt;&lt;/periodical&gt;&lt;pages&gt;175 p.&lt;/pages&gt;&lt;dates&gt;&lt;year&gt;2011&lt;/year&gt;&lt;/dates&gt;&lt;urls&gt;&lt;/urls&gt;&lt;/record&gt;&lt;/Cite&gt;&lt;/EndNote&gt;</w:instrText>
      </w:r>
      <w:r>
        <w:fldChar w:fldCharType="separate"/>
      </w:r>
      <w:r>
        <w:rPr>
          <w:noProof/>
        </w:rPr>
        <w:t>(Pestal, Huang &amp; Cass 2011)</w:t>
      </w:r>
      <w:r>
        <w:fldChar w:fldCharType="end"/>
      </w:r>
      <w:r>
        <w:t xml:space="preserve">. Broadly speaking, this HCR uses in-season estimates of recruitment derived from test fisheries to adjust TACs and meet escapement goals specific to each management unit (MU). If in-season recruitment estimates exceed escapement goals, the HCR switches to a fixed maximum target mortality rate. Escapement goals vary among years due to persistent cycles present in several CUs and are typically adjusted upwards (i.e. TACs reduced) to account for mortality during upstream migration and spatial overlap between abundant and depleted </w:t>
      </w:r>
      <w:proofErr w:type="spellStart"/>
      <w:r>
        <w:t>MUs.</w:t>
      </w:r>
      <w:proofErr w:type="spellEnd"/>
      <w:r>
        <w:t xml:space="preserve"> The second simulated source of mortality represented en route mortality that occurs after fish enter freshwater</w:t>
      </w:r>
      <w:r w:rsidRPr="00CE0781">
        <w:t xml:space="preserve"> due to a combination of natural mortality (thermal stress, pathogen infection, pre</w:t>
      </w:r>
      <w:r>
        <w:t xml:space="preserve">dation) and unreported harvest </w:t>
      </w:r>
      <w:r>
        <w:fldChar w:fldCharType="begin"/>
      </w:r>
      <w:r>
        <w: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instrText>
      </w:r>
      <w:r>
        <w:fldChar w:fldCharType="separate"/>
      </w:r>
      <w:r>
        <w:rPr>
          <w:noProof/>
        </w:rPr>
        <w:t>(Grant</w:t>
      </w:r>
      <w:r w:rsidRPr="00463966">
        <w:rPr>
          <w:i/>
          <w:noProof/>
        </w:rPr>
        <w:t xml:space="preserve"> et al.</w:t>
      </w:r>
      <w:r>
        <w:rPr>
          <w:noProof/>
        </w:rPr>
        <w:t xml:space="preserve"> 2011)</w:t>
      </w:r>
      <w:r>
        <w:fldChar w:fldCharType="end"/>
      </w:r>
      <w:r w:rsidRPr="00CE0781">
        <w:t xml:space="preserve">. </w:t>
      </w:r>
      <w:r>
        <w:t>We modeled en-route mortality as a stochastic, CU-specific process because it</w:t>
      </w:r>
      <w:r w:rsidRPr="00CE0781">
        <w:t xml:space="preserve"> appears to be cor</w:t>
      </w:r>
      <w:r>
        <w:t>related with migration phenology</w:t>
      </w:r>
      <w:r w:rsidRPr="00CE0781">
        <w:t>, in-river temperatu</w:t>
      </w:r>
      <w:r>
        <w:t xml:space="preserve">res, and freshwater flow </w:t>
      </w:r>
      <w:r>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instrText xml:space="preserve"> ADDIN EN.CITE </w:instrText>
      </w:r>
      <w:r>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instrText xml:space="preserve"> ADDIN EN.CITE.DATA </w:instrText>
      </w:r>
      <w:r>
        <w:fldChar w:fldCharType="end"/>
      </w:r>
      <w:r>
        <w:fldChar w:fldCharType="separate"/>
      </w:r>
      <w:r>
        <w:rPr>
          <w:noProof/>
        </w:rPr>
        <w:t>(Macdonald 2000; Cooke</w:t>
      </w:r>
      <w:r w:rsidRPr="00463966">
        <w:rPr>
          <w:i/>
          <w:noProof/>
        </w:rPr>
        <w:t xml:space="preserve"> et al.</w:t>
      </w:r>
      <w:r>
        <w:rPr>
          <w:noProof/>
        </w:rPr>
        <w:t xml:space="preserve"> 2004; Crossin</w:t>
      </w:r>
      <w:r w:rsidRPr="00463966">
        <w:rPr>
          <w:i/>
          <w:noProof/>
        </w:rPr>
        <w:t xml:space="preserve"> et al.</w:t>
      </w:r>
      <w:r>
        <w:rPr>
          <w:noProof/>
        </w:rPr>
        <w:t xml:space="preserve"> 2008)</w:t>
      </w:r>
      <w:r>
        <w:fldChar w:fldCharType="end"/>
      </w:r>
      <w:r w:rsidRPr="00CE0781">
        <w:t>.</w:t>
      </w:r>
      <w:r>
        <w:t xml:space="preserve"> </w:t>
      </w:r>
      <w:commentRangeStart w:id="8"/>
      <w:r>
        <w:t>Details of the harvest control rule, mortality calculations, and parameter specifications are described in the Appendix.</w:t>
      </w:r>
      <w:commentRangeEnd w:id="8"/>
      <w:r>
        <w:rPr>
          <w:rStyle w:val="CommentReference"/>
        </w:rPr>
        <w:commentReference w:id="8"/>
      </w:r>
    </w:p>
    <w:p w14:paraId="10B0C85E" w14:textId="77777777" w:rsidR="00DB21CE" w:rsidRDefault="00DB21CE" w:rsidP="00DB21CE">
      <w:pPr>
        <w:ind w:firstLine="720"/>
      </w:pPr>
      <w:r>
        <w:t xml:space="preserve">We introduced additional stochasticity into the model via </w:t>
      </w:r>
      <w:proofErr w:type="spellStart"/>
      <w:r>
        <w:t>interannual</w:t>
      </w:r>
      <w:proofErr w:type="spellEnd"/>
      <w:r>
        <w:t xml:space="preserve"> variation in age at maturity, in-season abundance estimates error, en route mortality, and deviations between target and realized exploitation rates (implementation uncertainty). The results we present in the main text are based on simulations using the set of parameter inputs that we believe best represent the system and are consistent with similar studies simulating Pacific salmon dynamics (e.g. REFs); however, we tested the effect of alternative values in a series of sensitivity analyses to ensure that our results were robust to this assumption. Details of how each process was parameterized are described in the Appendix and results of sensitivity analyses are provided in an online supplement.</w:t>
      </w:r>
    </w:p>
    <w:p w14:paraId="690372AC" w14:textId="77777777" w:rsidR="00DB21CE" w:rsidRDefault="00DB21CE" w:rsidP="00DB21CE">
      <w:pPr>
        <w:ind w:firstLine="720"/>
      </w:pPr>
      <w:r>
        <w:rPr>
          <w:rFonts w:ascii="Calibri" w:hAnsi="Calibri"/>
        </w:rPr>
        <w:t xml:space="preserve">We used recent CU-specific time series of recruit and spawner abundance to initiate the simulation model (i.e. the same data that were used in the retrospective analysis). The length of the simulation period was set at 40 years (approximately 10 sockeye salmon generations) and each OM was simulated 1000 times (the number required to stabilize results). </w:t>
      </w:r>
    </w:p>
    <w:p w14:paraId="445316FD" w14:textId="77777777" w:rsidR="00DB21CE" w:rsidRPr="00BF0BBF" w:rsidRDefault="00DB21CE" w:rsidP="00DB21CE">
      <w:pPr>
        <w:ind w:firstLine="720"/>
      </w:pPr>
    </w:p>
    <w:p w14:paraId="42A5ADF8" w14:textId="77777777" w:rsidR="00DB21CE" w:rsidRPr="00422BF4" w:rsidRDefault="00DB21CE" w:rsidP="00DB21CE">
      <w:pPr>
        <w:rPr>
          <w:i/>
        </w:rPr>
      </w:pPr>
      <w:r>
        <w:rPr>
          <w:i/>
        </w:rPr>
        <w:t>Component variability and synchrony “treatments”</w:t>
      </w:r>
    </w:p>
    <w:p w14:paraId="690FD690" w14:textId="77777777" w:rsidR="00DB21CE" w:rsidRDefault="00DB21CE" w:rsidP="00DB21CE">
      <w:r>
        <w:tab/>
        <w:t xml:space="preserve">The principal drivers of variability in aggregate abundance within the model are deviations from CU-specific stock-recruitment relationships (i.e. </w:t>
      </w:r>
      <w:r w:rsidRPr="00422BF4">
        <w:rPr>
          <w:i/>
        </w:rPr>
        <w:t>w</w:t>
      </w:r>
      <w:r>
        <w:t xml:space="preserve"> in Equation 5). To explore the consequences of greater aggregate variability on management objectives, we manipulated the strength of recruitment deviations to create</w:t>
      </w:r>
      <w:r>
        <w:rPr>
          <w:rFonts w:eastAsiaTheme="minorEastAsia"/>
        </w:rPr>
        <w:t xml:space="preserve"> nine operating models defined by unique variance-covariance matrices </w:t>
      </w:r>
      <w:r>
        <w:rPr>
          <w:rFonts w:eastAsiaTheme="minorEastAsia"/>
          <w:b/>
        </w:rPr>
        <w:t>V</w:t>
      </w:r>
      <w:r w:rsidRPr="003113FB">
        <w:rPr>
          <w:rFonts w:eastAsiaTheme="minorEastAsia"/>
        </w:rPr>
        <w:t>, with</w:t>
      </w:r>
      <w:r>
        <w:rPr>
          <w:rFonts w:eastAsiaTheme="minorEastAsia"/>
        </w:rPr>
        <w:t xml:space="preserve"> each representing a distinct component variability and synchrony “treatment” (Table 2). We created component variance treatments by adjusting CU-specific estimates of process variance </w:t>
      </w:r>
      <m:oMath>
        <m:r>
          <w:rPr>
            <w:rFonts w:ascii="Cambria Math" w:hAnsi="Cambria Math"/>
          </w:rPr>
          <m:t>σ</m:t>
        </m:r>
      </m:oMath>
      <w:r>
        <w:rPr>
          <w:rFonts w:eastAsiaTheme="minorEastAsia"/>
        </w:rPr>
        <w:t xml:space="preserve"> up or down by 25%. We selected these adjustments because they were sufficient to produce changes in CV</w:t>
      </w:r>
      <w:r>
        <w:rPr>
          <w:rFonts w:eastAsiaTheme="minorEastAsia"/>
          <w:vertAlign w:val="subscript"/>
        </w:rPr>
        <w:t>C</w:t>
      </w:r>
      <w:r>
        <w:rPr>
          <w:rFonts w:eastAsiaTheme="minorEastAsia"/>
        </w:rPr>
        <w:t>,</w:t>
      </w:r>
      <w:r>
        <w:rPr>
          <w:rFonts w:eastAsiaTheme="minorEastAsia"/>
          <w:vertAlign w:val="subscript"/>
        </w:rPr>
        <w:t xml:space="preserve"> </w:t>
      </w:r>
      <w:r>
        <w:rPr>
          <w:rFonts w:eastAsiaTheme="minorEastAsia"/>
        </w:rPr>
        <w:t xml:space="preserve">but constrained </w:t>
      </w:r>
      <m:oMath>
        <m:r>
          <w:rPr>
            <w:rFonts w:ascii="Cambria Math" w:hAnsi="Cambria Math"/>
          </w:rPr>
          <m:t>σ</m:t>
        </m:r>
      </m:oMath>
      <w:r>
        <w:rPr>
          <w:rFonts w:eastAsiaTheme="minorEastAsia"/>
        </w:rPr>
        <w:t xml:space="preserve"> to values that are plausible for sockeye salmon. Specifically, the maximum estimated mean value for sigma across three studies of Alaskan and BC sockeye salmon was 1.64 (Korman et al. 1995, Peterman et al. 2003, Holt and Peterman 2008) and the maximum here was 1.73 (i.e. 25% larger than the largest sigma value in Table 1).  We parameterized synchrony treatments by adjusting the correlation coefficient </w:t>
      </w:r>
      <m:oMath>
        <m:r>
          <w:rPr>
            <w:rFonts w:ascii="Cambria Math" w:hAnsi="Cambria Math"/>
          </w:rPr>
          <m:t>ρ</m:t>
        </m:r>
      </m:oMath>
      <w:r>
        <w:t xml:space="preserve"> to values consistent with 10-year moving window estimates of mean pairwise correlations in log(R/S) among CUs during periods of when productivity was weakly (</w:t>
      </w:r>
      <m:oMath>
        <m:r>
          <w:rPr>
            <w:rFonts w:ascii="Cambria Math" w:hAnsi="Cambria Math"/>
          </w:rPr>
          <m:t>ρ</m:t>
        </m:r>
      </m:oMath>
      <w:r>
        <w:t xml:space="preserve"> = 0.05; 1980s and 1990s) or moderately correlated (</w:t>
      </w:r>
      <m:oMath>
        <m:r>
          <w:rPr>
            <w:rFonts w:ascii="Cambria Math" w:hAnsi="Cambria Math"/>
          </w:rPr>
          <m:t>ρ</m:t>
        </m:r>
      </m:oMath>
      <w:r>
        <w:t xml:space="preserve"> = 0.50; 1950s, 1960s, and present). We specified a third high correlation treatment (</w:t>
      </w:r>
      <m:oMath>
        <m:r>
          <w:rPr>
            <w:rFonts w:ascii="Cambria Math" w:hAnsi="Cambria Math"/>
          </w:rPr>
          <m:t>ρ</m:t>
        </m:r>
      </m:oMath>
      <w:r>
        <w:t xml:space="preserve"> = 0.75) to represent a hypothetical scenario where synchrony increased even further.</w:t>
      </w:r>
    </w:p>
    <w:p w14:paraId="1FA7397E" w14:textId="77777777" w:rsidR="00DB21CE" w:rsidRDefault="00DB21CE" w:rsidP="00DB21CE">
      <w:r>
        <w:t>Table 2. Parameterization of component variability (</w:t>
      </w:r>
      <w:proofErr w:type="spellStart"/>
      <w:r>
        <w:t>CVc</w:t>
      </w:r>
      <w:proofErr w:type="spellEnd"/>
      <w:r>
        <w:t>) and synchrony (</w:t>
      </w:r>
      <m:oMath>
        <m:r>
          <w:rPr>
            <w:rFonts w:ascii="Cambria Math" w:hAnsi="Cambria Math"/>
          </w:rPr>
          <m:t>φ</m:t>
        </m:r>
      </m:oMath>
      <w:r>
        <w:t>) operating models.</w:t>
      </w:r>
    </w:p>
    <w:tbl>
      <w:tblPr>
        <w:tblStyle w:val="TableGrid"/>
        <w:tblW w:w="0" w:type="auto"/>
        <w:jc w:val="center"/>
        <w:tblLook w:val="04A0" w:firstRow="1" w:lastRow="0" w:firstColumn="1" w:lastColumn="0" w:noHBand="0" w:noVBand="1"/>
      </w:tblPr>
      <w:tblGrid>
        <w:gridCol w:w="1314"/>
        <w:gridCol w:w="1728"/>
        <w:gridCol w:w="1477"/>
        <w:gridCol w:w="1728"/>
      </w:tblGrid>
      <w:tr w:rsidR="00DB21CE" w14:paraId="1E724838" w14:textId="77777777" w:rsidTr="002B0F36">
        <w:trPr>
          <w:jc w:val="center"/>
        </w:trPr>
        <w:tc>
          <w:tcPr>
            <w:tcW w:w="0" w:type="auto"/>
          </w:tcPr>
          <w:p w14:paraId="6D554ED1" w14:textId="77777777" w:rsidR="00DB21CE" w:rsidRDefault="00DB21CE" w:rsidP="002B0F36"/>
        </w:tc>
        <w:tc>
          <w:tcPr>
            <w:tcW w:w="0" w:type="auto"/>
          </w:tcPr>
          <w:p w14:paraId="7CBDA308" w14:textId="77777777" w:rsidR="00DB21CE" w:rsidRPr="0093048D" w:rsidRDefault="00DB21CE" w:rsidP="002B0F36">
            <w:pPr>
              <w:rPr>
                <w:vertAlign w:val="subscript"/>
              </w:rPr>
            </w:pPr>
            <w:r>
              <w:t>Low CV</w:t>
            </w:r>
            <w:r>
              <w:rPr>
                <w:vertAlign w:val="subscript"/>
              </w:rPr>
              <w:t>C</w:t>
            </w:r>
          </w:p>
        </w:tc>
        <w:tc>
          <w:tcPr>
            <w:tcW w:w="0" w:type="auto"/>
          </w:tcPr>
          <w:p w14:paraId="12245488" w14:textId="77777777" w:rsidR="00DB21CE" w:rsidRPr="0093048D" w:rsidRDefault="00DB21CE" w:rsidP="002B0F36">
            <w:pPr>
              <w:rPr>
                <w:vertAlign w:val="subscript"/>
              </w:rPr>
            </w:pPr>
            <w:r>
              <w:t>Moderate CV</w:t>
            </w:r>
            <w:r>
              <w:rPr>
                <w:vertAlign w:val="subscript"/>
              </w:rPr>
              <w:t>C</w:t>
            </w:r>
          </w:p>
        </w:tc>
        <w:tc>
          <w:tcPr>
            <w:tcW w:w="0" w:type="auto"/>
          </w:tcPr>
          <w:p w14:paraId="16CBAB2B" w14:textId="77777777" w:rsidR="00DB21CE" w:rsidRPr="0093048D" w:rsidRDefault="00DB21CE" w:rsidP="002B0F36">
            <w:pPr>
              <w:rPr>
                <w:vertAlign w:val="subscript"/>
              </w:rPr>
            </w:pPr>
            <w:r>
              <w:t>High CV</w:t>
            </w:r>
            <w:r>
              <w:rPr>
                <w:vertAlign w:val="subscript"/>
              </w:rPr>
              <w:t>C</w:t>
            </w:r>
          </w:p>
        </w:tc>
      </w:tr>
      <w:tr w:rsidR="00DB21CE" w14:paraId="271DBC01" w14:textId="77777777" w:rsidTr="002B0F36">
        <w:trPr>
          <w:jc w:val="center"/>
        </w:trPr>
        <w:tc>
          <w:tcPr>
            <w:tcW w:w="0" w:type="auto"/>
          </w:tcPr>
          <w:p w14:paraId="21495DA5" w14:textId="77777777" w:rsidR="00DB21CE" w:rsidRDefault="00DB21CE" w:rsidP="002B0F36">
            <w:r>
              <w:t xml:space="preserve">Low </w:t>
            </w:r>
            <m:oMath>
              <m:r>
                <w:rPr>
                  <w:rFonts w:ascii="Cambria Math" w:hAnsi="Cambria Math"/>
                </w:rPr>
                <m:t>φ</m:t>
              </m:r>
            </m:oMath>
          </w:p>
        </w:tc>
        <w:tc>
          <w:tcPr>
            <w:tcW w:w="0" w:type="auto"/>
          </w:tcPr>
          <w:p w14:paraId="169A397E" w14:textId="77777777" w:rsidR="00DB21CE" w:rsidRDefault="00DB21CE" w:rsidP="002B0F36">
            <m:oMathPara>
              <m:oMath>
                <m:r>
                  <w:rPr>
                    <w:rFonts w:ascii="Cambria Math" w:hAnsi="Cambria Math"/>
                  </w:rPr>
                  <m:t>0.75σ; ρ=0.05</m:t>
                </m:r>
              </m:oMath>
            </m:oMathPara>
          </w:p>
        </w:tc>
        <w:tc>
          <w:tcPr>
            <w:tcW w:w="0" w:type="auto"/>
          </w:tcPr>
          <w:p w14:paraId="359C533E" w14:textId="77777777" w:rsidR="00DB21CE" w:rsidRDefault="00DB21CE" w:rsidP="002B0F36">
            <m:oMathPara>
              <m:oMath>
                <m:r>
                  <w:rPr>
                    <w:rFonts w:ascii="Cambria Math" w:hAnsi="Cambria Math"/>
                  </w:rPr>
                  <m:t>σ; ρ=0.05</m:t>
                </m:r>
              </m:oMath>
            </m:oMathPara>
          </w:p>
        </w:tc>
        <w:tc>
          <w:tcPr>
            <w:tcW w:w="0" w:type="auto"/>
          </w:tcPr>
          <w:p w14:paraId="49323B67" w14:textId="77777777" w:rsidR="00DB21CE" w:rsidRDefault="00DB21CE" w:rsidP="002B0F36">
            <m:oMathPara>
              <m:oMath>
                <m:r>
                  <w:rPr>
                    <w:rFonts w:ascii="Cambria Math" w:hAnsi="Cambria Math"/>
                  </w:rPr>
                  <m:t>1.25σ; ρ=0.05</m:t>
                </m:r>
              </m:oMath>
            </m:oMathPara>
          </w:p>
        </w:tc>
      </w:tr>
      <w:tr w:rsidR="00DB21CE" w14:paraId="0A051382" w14:textId="77777777" w:rsidTr="002B0F36">
        <w:trPr>
          <w:jc w:val="center"/>
        </w:trPr>
        <w:tc>
          <w:tcPr>
            <w:tcW w:w="0" w:type="auto"/>
          </w:tcPr>
          <w:p w14:paraId="3AC2472F" w14:textId="77777777" w:rsidR="00DB21CE" w:rsidRDefault="00DB21CE" w:rsidP="002B0F36">
            <w:r>
              <w:t xml:space="preserve">Moderate </w:t>
            </w:r>
            <m:oMath>
              <m:r>
                <w:rPr>
                  <w:rFonts w:ascii="Cambria Math" w:hAnsi="Cambria Math"/>
                </w:rPr>
                <m:t>φ</m:t>
              </m:r>
            </m:oMath>
          </w:p>
        </w:tc>
        <w:tc>
          <w:tcPr>
            <w:tcW w:w="0" w:type="auto"/>
          </w:tcPr>
          <w:p w14:paraId="4A31A13A" w14:textId="77777777" w:rsidR="00DB21CE" w:rsidRDefault="00DB21CE" w:rsidP="002B0F36">
            <m:oMathPara>
              <m:oMath>
                <m:r>
                  <w:rPr>
                    <w:rFonts w:ascii="Cambria Math" w:hAnsi="Cambria Math"/>
                  </w:rPr>
                  <m:t>0.75σ; ρ=0.5</m:t>
                </m:r>
              </m:oMath>
            </m:oMathPara>
          </w:p>
        </w:tc>
        <w:tc>
          <w:tcPr>
            <w:tcW w:w="0" w:type="auto"/>
          </w:tcPr>
          <w:p w14:paraId="6D030F06" w14:textId="77777777" w:rsidR="00DB21CE" w:rsidRDefault="00DB21CE" w:rsidP="002B0F36">
            <m:oMathPara>
              <m:oMath>
                <m:r>
                  <w:rPr>
                    <w:rFonts w:ascii="Cambria Math" w:hAnsi="Cambria Math"/>
                  </w:rPr>
                  <m:t>σ; ρ=0.5</m:t>
                </m:r>
              </m:oMath>
            </m:oMathPara>
          </w:p>
        </w:tc>
        <w:tc>
          <w:tcPr>
            <w:tcW w:w="0" w:type="auto"/>
          </w:tcPr>
          <w:p w14:paraId="29645B08" w14:textId="77777777" w:rsidR="00DB21CE" w:rsidRDefault="00DB21CE" w:rsidP="002B0F36">
            <m:oMathPara>
              <m:oMath>
                <m:r>
                  <w:rPr>
                    <w:rFonts w:ascii="Cambria Math" w:hAnsi="Cambria Math"/>
                  </w:rPr>
                  <m:t>1.5σ; ρ=0.5</m:t>
                </m:r>
              </m:oMath>
            </m:oMathPara>
          </w:p>
        </w:tc>
      </w:tr>
      <w:tr w:rsidR="00DB21CE" w14:paraId="119E9304" w14:textId="77777777" w:rsidTr="002B0F36">
        <w:trPr>
          <w:jc w:val="center"/>
        </w:trPr>
        <w:tc>
          <w:tcPr>
            <w:tcW w:w="0" w:type="auto"/>
          </w:tcPr>
          <w:p w14:paraId="7FCA0E48" w14:textId="77777777" w:rsidR="00DB21CE" w:rsidRDefault="00DB21CE" w:rsidP="002B0F36">
            <w:r>
              <w:t xml:space="preserve">High </w:t>
            </w:r>
            <m:oMath>
              <m:r>
                <w:rPr>
                  <w:rFonts w:ascii="Cambria Math" w:hAnsi="Cambria Math"/>
                </w:rPr>
                <m:t>φ</m:t>
              </m:r>
            </m:oMath>
          </w:p>
        </w:tc>
        <w:tc>
          <w:tcPr>
            <w:tcW w:w="0" w:type="auto"/>
          </w:tcPr>
          <w:p w14:paraId="0592D8DF" w14:textId="77777777" w:rsidR="00DB21CE" w:rsidRDefault="00DB21CE" w:rsidP="002B0F36">
            <m:oMathPara>
              <m:oMath>
                <m:r>
                  <w:rPr>
                    <w:rFonts w:ascii="Cambria Math" w:hAnsi="Cambria Math"/>
                  </w:rPr>
                  <m:t>0.75σ; ρ=0.75</m:t>
                </m:r>
              </m:oMath>
            </m:oMathPara>
          </w:p>
        </w:tc>
        <w:tc>
          <w:tcPr>
            <w:tcW w:w="0" w:type="auto"/>
          </w:tcPr>
          <w:p w14:paraId="6D968819" w14:textId="77777777" w:rsidR="00DB21CE" w:rsidRDefault="00DB21CE" w:rsidP="002B0F36">
            <m:oMathPara>
              <m:oMath>
                <m:r>
                  <w:rPr>
                    <w:rFonts w:ascii="Cambria Math" w:hAnsi="Cambria Math"/>
                  </w:rPr>
                  <m:t>σ; ρ=0.75</m:t>
                </m:r>
              </m:oMath>
            </m:oMathPara>
          </w:p>
        </w:tc>
        <w:tc>
          <w:tcPr>
            <w:tcW w:w="0" w:type="auto"/>
          </w:tcPr>
          <w:p w14:paraId="42F023EA" w14:textId="77777777" w:rsidR="00DB21CE" w:rsidRDefault="00DB21CE" w:rsidP="002B0F36">
            <m:oMathPara>
              <m:oMath>
                <m:r>
                  <w:rPr>
                    <w:rFonts w:ascii="Cambria Math" w:hAnsi="Cambria Math"/>
                  </w:rPr>
                  <m:t>1.5σ; ρ=0.75</m:t>
                </m:r>
              </m:oMath>
            </m:oMathPara>
          </w:p>
        </w:tc>
      </w:tr>
    </w:tbl>
    <w:p w14:paraId="0B7AAD1D" w14:textId="77777777" w:rsidR="00DB21CE" w:rsidRDefault="00DB21CE" w:rsidP="00DB21CE"/>
    <w:p w14:paraId="7C4FEEE6" w14:textId="77777777" w:rsidR="00DB21CE" w:rsidRDefault="00DB21CE" w:rsidP="00DB21CE"/>
    <w:p w14:paraId="218CE4B1" w14:textId="77777777" w:rsidR="00DB21CE" w:rsidRDefault="00DB21CE" w:rsidP="00DB21CE">
      <w:pPr>
        <w:rPr>
          <w:i/>
        </w:rPr>
      </w:pPr>
      <w:r>
        <w:rPr>
          <w:i/>
        </w:rPr>
        <w:t>Evaluating model performance</w:t>
      </w:r>
    </w:p>
    <w:p w14:paraId="352E2CCC" w14:textId="77777777" w:rsidR="00DB21CE" w:rsidRDefault="00DB21CE" w:rsidP="00DB21CE">
      <w:pPr>
        <w:rPr>
          <w:rFonts w:ascii="Calibri" w:hAnsi="Calibri"/>
        </w:rPr>
      </w:pPr>
      <w:r>
        <w:rPr>
          <w:i/>
        </w:rPr>
        <w:tab/>
      </w:r>
      <w:r>
        <w:t>We first confirmed that each operating model produced the predicted changes in CV</w:t>
      </w:r>
      <w:r>
        <w:rPr>
          <w:vertAlign w:val="subscript"/>
        </w:rPr>
        <w:t xml:space="preserve">C </w:t>
      </w:r>
      <w:r>
        <w:t>and</w:t>
      </w:r>
      <w:r>
        <w:rPr>
          <w:vertAlign w:val="subscript"/>
        </w:rPr>
        <w:t xml:space="preserve"> </w:t>
      </w:r>
      <m:oMath>
        <m:r>
          <w:rPr>
            <w:rFonts w:ascii="Cambria Math" w:hAnsi="Cambria Math"/>
          </w:rPr>
          <m:t>φ</m:t>
        </m:r>
      </m:oMath>
      <w:r>
        <w:rPr>
          <w:rFonts w:ascii="Calibri" w:hAnsi="Calibri"/>
        </w:rPr>
        <w:t>. We then used a suite of performance measures (PMs) to assess how changes in each metric altered the likelihood of achieving conservation- and catch-based management objectives. Broadly conservation-based PMs are focused on absolute spawner abundance and the biological benchmarks associated with spawner abundance that are used to assess CU status. For example, consistent with Canada’s Wild Salmon Policy, we used the estimated spawner abundance necessary to produce maximum sustainable yield (</w:t>
      </w:r>
      <w:r>
        <w:rPr>
          <w:rFonts w:ascii="Calibri" w:hAnsi="Calibri"/>
          <w:i/>
        </w:rPr>
        <w:t>S</w:t>
      </w:r>
      <w:r>
        <w:rPr>
          <w:rFonts w:ascii="Calibri" w:hAnsi="Calibri"/>
          <w:i/>
          <w:vertAlign w:val="subscript"/>
        </w:rPr>
        <w:t>MSY</w:t>
      </w:r>
      <w:r>
        <w:rPr>
          <w:rFonts w:ascii="Calibri" w:hAnsi="Calibri"/>
        </w:rPr>
        <w:t>, formula in Appendix) as the benchmark representing healthy status. Conversely, catch-based PMs are proxies DFO fishery managers may use to determine whether socio-economic objectives are met. For example, if the TAC for the Fraser River sockeye salmon aggregate exceeds 1,000,000 fish managers are able to allocate quota to each major stakeholder (i.e. First Nations, commercial, and recreational fisheries. A full list of performance measures and their definitions is in Table 3.</w:t>
      </w:r>
    </w:p>
    <w:p w14:paraId="4779676C" w14:textId="77777777" w:rsidR="00DB21CE" w:rsidRDefault="00DB21CE" w:rsidP="00DB21CE">
      <w:pPr>
        <w:ind w:firstLine="720"/>
        <w:rPr>
          <w:rFonts w:ascii="Calibri" w:hAnsi="Calibri"/>
        </w:rPr>
      </w:pPr>
      <w:r>
        <w:rPr>
          <w:rFonts w:eastAsiaTheme="minorEastAsia"/>
        </w:rPr>
        <w:lastRenderedPageBreak/>
        <w:t>Although we focused our analyses on aggregate performance metrics because CV</w:t>
      </w:r>
      <w:r>
        <w:rPr>
          <w:rFonts w:eastAsiaTheme="minorEastAsia"/>
          <w:vertAlign w:val="subscript"/>
        </w:rPr>
        <w:t>C</w:t>
      </w:r>
      <w:r>
        <w:rPr>
          <w:rFonts w:eastAsiaTheme="minorEastAsia"/>
        </w:rPr>
        <w:t xml:space="preserve"> and synchrony are calculated across groups of populations or species, it is likely that the consequences of increased aggregate variability will vary among components due to differences in productivity or abundance. An exhaustive analysis of CU-specific differences was beyond the scope of this paper, however to illustrate potential differences we present simulated changes in median spawner abundance across CV</w:t>
      </w:r>
      <w:r>
        <w:rPr>
          <w:rFonts w:eastAsiaTheme="minorEastAsia"/>
          <w:vertAlign w:val="subscript"/>
        </w:rPr>
        <w:t xml:space="preserve">C </w:t>
      </w:r>
      <w:r>
        <w:rPr>
          <w:rFonts w:eastAsiaTheme="minorEastAsia"/>
        </w:rPr>
        <w:t xml:space="preserve">and synchrony treatments for two CUs: </w:t>
      </w:r>
      <w:proofErr w:type="spellStart"/>
      <w:r>
        <w:rPr>
          <w:rFonts w:eastAsiaTheme="minorEastAsia"/>
        </w:rPr>
        <w:t>Bowron</w:t>
      </w:r>
      <w:proofErr w:type="spellEnd"/>
      <w:r>
        <w:rPr>
          <w:rFonts w:eastAsiaTheme="minorEastAsia"/>
        </w:rPr>
        <w:t xml:space="preserve"> (a low abundance CU that is considered at risk) and </w:t>
      </w:r>
      <w:proofErr w:type="spellStart"/>
      <w:r>
        <w:rPr>
          <w:rFonts w:eastAsiaTheme="minorEastAsia"/>
        </w:rPr>
        <w:t>Chilko</w:t>
      </w:r>
      <w:proofErr w:type="spellEnd"/>
      <w:r>
        <w:rPr>
          <w:rFonts w:eastAsiaTheme="minorEastAsia"/>
        </w:rPr>
        <w:t xml:space="preserve"> (an abundant CU that regularly makes up a considerable portion of commercial catch). </w:t>
      </w:r>
    </w:p>
    <w:p w14:paraId="178187DB" w14:textId="77777777" w:rsidR="00DB21CE" w:rsidRPr="00162C8A" w:rsidRDefault="00DB21CE" w:rsidP="00DB21CE">
      <w:pPr>
        <w:ind w:firstLine="720"/>
        <w:rPr>
          <w:rFonts w:ascii="Calibri" w:hAnsi="Calibri"/>
        </w:rPr>
      </w:pPr>
      <w:r>
        <w:rPr>
          <w:rFonts w:ascii="Calibri" w:hAnsi="Calibri"/>
        </w:rPr>
        <w:t>Instead of priming the simulation with initial population abundances sampled from random distributions, we used CU-specific time series of recruit and spawner abundance (i.e. the same data that were used in the retrospective analysis). We used these time series to ensure that each CU’s abundance reflected the best estimate of its current status and to seed cyclic CUs (i.e. those simulated with a Larkin model) with representative levels of variation among cycle lines. The length of the simulation period was set at 40 years (approximately 10 sockeye salmon generations) and each OM was simulated 1000 times (a supplementary analysis indicated variation in output metrics stabilized after 500-700 simulation runs). To evaluate differences in performance between OMs, we present median outputs among simulations, as well as 10</w:t>
      </w:r>
      <w:r w:rsidRPr="00207CE4">
        <w:rPr>
          <w:rFonts w:ascii="Calibri" w:hAnsi="Calibri"/>
          <w:vertAlign w:val="superscript"/>
        </w:rPr>
        <w:t>th</w:t>
      </w:r>
      <w:r>
        <w:rPr>
          <w:rFonts w:ascii="Calibri" w:hAnsi="Calibri"/>
        </w:rPr>
        <w:t xml:space="preserve"> and 90</w:t>
      </w:r>
      <w:r w:rsidRPr="00207CE4">
        <w:rPr>
          <w:rFonts w:ascii="Calibri" w:hAnsi="Calibri"/>
          <w:vertAlign w:val="superscript"/>
        </w:rPr>
        <w:t>th</w:t>
      </w:r>
      <w:r>
        <w:rPr>
          <w:rFonts w:ascii="Calibri" w:hAnsi="Calibri"/>
        </w:rPr>
        <w:t xml:space="preserve"> percentiles. </w:t>
      </w:r>
      <w:commentRangeStart w:id="9"/>
      <w:r>
        <w:rPr>
          <w:rFonts w:ascii="Calibri" w:hAnsi="Calibri"/>
        </w:rPr>
        <w:t>We stress, however, that this study is not intended to accurately forecast the dynamics of Fraser River CUs or to predict the trajectory of the aggregate as a whole. Rather our goal is to demonstrate relative differences in projected performance associated with differences in component variability and synchrony.</w:t>
      </w:r>
      <w:commentRangeEnd w:id="9"/>
      <w:r>
        <w:rPr>
          <w:rStyle w:val="CommentReference"/>
        </w:rPr>
        <w:commentReference w:id="9"/>
      </w:r>
    </w:p>
    <w:p w14:paraId="5F45AC6E" w14:textId="77777777" w:rsidR="00DB21CE" w:rsidRPr="00162C8A" w:rsidRDefault="00DB21CE" w:rsidP="00DB21CE">
      <w:pPr>
        <w:ind w:firstLine="720"/>
        <w:rPr>
          <w:rFonts w:ascii="Calibri" w:hAnsi="Calibri"/>
        </w:rPr>
      </w:pPr>
      <w:r>
        <w:rPr>
          <w:rFonts w:ascii="Calibri" w:hAnsi="Calibri"/>
        </w:rPr>
        <w:t>Finally, we note that the goal of this study was to demonstrate relative differences in projected performance associated with trends in component variability and synchrony, not to accurately forecast the dynamics of Fraser River CUs or to predict the trajectory of the aggregate as a whole.</w:t>
      </w:r>
    </w:p>
    <w:p w14:paraId="61796981" w14:textId="056D6887" w:rsidR="00645D76" w:rsidRPr="00645D76" w:rsidRDefault="00645D76" w:rsidP="00C36435">
      <w:pPr>
        <w:pStyle w:val="ListParagraph"/>
        <w:spacing w:line="240" w:lineRule="auto"/>
        <w:rPr>
          <w:b/>
        </w:rPr>
      </w:pPr>
    </w:p>
    <w:p w14:paraId="11A47116" w14:textId="1616CB5A" w:rsidR="00DE0F7B" w:rsidRPr="006C2754" w:rsidRDefault="006C2754" w:rsidP="006C2754">
      <w:pPr>
        <w:jc w:val="center"/>
      </w:pPr>
      <w:r>
        <w:rPr>
          <w:b/>
        </w:rPr>
        <w:t>Results</w:t>
      </w:r>
    </w:p>
    <w:p w14:paraId="42999713" w14:textId="2A36445F" w:rsidR="000E43A3" w:rsidRDefault="006C2754" w:rsidP="00A91A4F">
      <w:pPr>
        <w:rPr>
          <w:i/>
        </w:rPr>
      </w:pPr>
      <w:r>
        <w:rPr>
          <w:i/>
        </w:rPr>
        <w:t>Retrospective analysis</w:t>
      </w:r>
    </w:p>
    <w:p w14:paraId="4E890CD7" w14:textId="62EA32FC" w:rsidR="005C2371" w:rsidRDefault="006C2754" w:rsidP="00A91A4F">
      <w:r>
        <w:tab/>
        <w:t>Mean Fraser River sockeye salmon productivity</w:t>
      </w:r>
      <w:r w:rsidR="009D23BD">
        <w:t xml:space="preserve"> </w:t>
      </w:r>
      <w:r w:rsidR="00D31645">
        <w:t>(</w:t>
      </w:r>
      <w:proofErr w:type="gramStart"/>
      <w:r w:rsidR="00D31645">
        <w:t>log(</w:t>
      </w:r>
      <w:proofErr w:type="gramEnd"/>
      <w:r w:rsidR="00D31645">
        <w:t>recruits/spawner))</w:t>
      </w:r>
      <w:r w:rsidR="009D23BD">
        <w:t xml:space="preserve"> </w:t>
      </w:r>
      <w:r>
        <w:t>declined from the late 1980s through 2005, the brood year predominantly responsible for producing the poor return in</w:t>
      </w:r>
      <w:r w:rsidR="009D23BD">
        <w:t xml:space="preserve"> 2009</w:t>
      </w:r>
      <w:r>
        <w:t>. Subsequently the aggregate exhibited several years of higher productivity, but productivity h</w:t>
      </w:r>
      <w:r w:rsidR="00A43A81">
        <w:t>as recently declined again</w:t>
      </w:r>
      <w:r w:rsidR="00D663FC">
        <w:t xml:space="preserve"> and remains variable</w:t>
      </w:r>
      <w:r w:rsidR="00A43A81">
        <w:t xml:space="preserve"> (Figure</w:t>
      </w:r>
      <w:r w:rsidR="00D663FC">
        <w:t xml:space="preserve"> 1</w:t>
      </w:r>
      <w:r>
        <w:t xml:space="preserve">a). </w:t>
      </w:r>
      <w:r w:rsidR="00D663FC">
        <w:t>A</w:t>
      </w:r>
      <w:r w:rsidR="005C2371">
        <w:t>ggregate spawner abundance and aggregate catch increased until the ea</w:t>
      </w:r>
      <w:r w:rsidR="00D663FC">
        <w:t>rly 1990s before declining (Figure 1</w:t>
      </w:r>
      <w:r w:rsidR="00A43A81">
        <w:t>b,</w:t>
      </w:r>
      <w:r w:rsidR="005C2371">
        <w:t>c)</w:t>
      </w:r>
      <w:r w:rsidR="00D663FC">
        <w:t>, coincident with declines in productivity and exploitation rate</w:t>
      </w:r>
      <w:r w:rsidR="005C2371">
        <w:t xml:space="preserve">. However, there is substantial </w:t>
      </w:r>
      <w:proofErr w:type="spellStart"/>
      <w:r w:rsidR="005C2371">
        <w:t>interannual</w:t>
      </w:r>
      <w:proofErr w:type="spellEnd"/>
      <w:r w:rsidR="005C2371">
        <w:t xml:space="preserve"> variability in the patterns of both metrics due to highly abundant, cyclic CUs and particularly large returns were observed in 2010 and 2014 (catches for 2014 not shown). </w:t>
      </w:r>
    </w:p>
    <w:p w14:paraId="4AE0B96C" w14:textId="488976B4" w:rsidR="006C2754" w:rsidRDefault="006C2754" w:rsidP="005C2371">
      <w:pPr>
        <w:ind w:firstLine="720"/>
      </w:pPr>
      <w:r>
        <w:t>Mean CV</w:t>
      </w:r>
      <w:r>
        <w:rPr>
          <w:vertAlign w:val="subscript"/>
        </w:rPr>
        <w:t>C</w:t>
      </w:r>
      <w:r>
        <w:t xml:space="preserve"> (i.e. the temporal variability of the “average” CU’s productivity) was stable for most of the time series before show</w:t>
      </w:r>
      <w:r w:rsidR="00D663FC">
        <w:t>ing a sharp</w:t>
      </w:r>
      <w:r>
        <w:t xml:space="preserve"> increase in the 1990s that steep</w:t>
      </w:r>
      <w:r w:rsidR="00A43A81">
        <w:t>e</w:t>
      </w:r>
      <w:r w:rsidR="00D663FC">
        <w:t>ned over several years (Figure 1</w:t>
      </w:r>
      <w:r w:rsidR="00A43A81">
        <w:t>d</w:t>
      </w:r>
      <w:r>
        <w:t xml:space="preserve">). Productivity was </w:t>
      </w:r>
      <w:r w:rsidR="005B527F">
        <w:t xml:space="preserve">relatively </w:t>
      </w:r>
      <w:r>
        <w:t>highly synchronized in the first decade of the time series, followed by a variable, but generally asynchronous period. In the early 2000s, approximately when CV</w:t>
      </w:r>
      <w:r>
        <w:rPr>
          <w:vertAlign w:val="subscript"/>
        </w:rPr>
        <w:t>C</w:t>
      </w:r>
      <w:r>
        <w:t xml:space="preserve"> reached </w:t>
      </w:r>
      <w:r w:rsidR="005C2371">
        <w:t xml:space="preserve">its </w:t>
      </w:r>
      <w:r>
        <w:lastRenderedPageBreak/>
        <w:t>unusually high levels, s</w:t>
      </w:r>
      <w:r w:rsidR="00A43A81">
        <w:t>yn</w:t>
      </w:r>
      <w:r w:rsidR="00D663FC">
        <w:t>chrony increased again (Figure 1</w:t>
      </w:r>
      <w:r w:rsidR="00A43A81">
        <w:t>e</w:t>
      </w:r>
      <w:r>
        <w:t xml:space="preserve">). </w:t>
      </w:r>
      <w:r w:rsidR="00D663FC">
        <w:t>As expected</w:t>
      </w:r>
      <w:r w:rsidR="005B527F">
        <w:t>, c</w:t>
      </w:r>
      <w:r>
        <w:t>hanges in CV</w:t>
      </w:r>
      <w:r>
        <w:rPr>
          <w:vertAlign w:val="subscript"/>
        </w:rPr>
        <w:t>A</w:t>
      </w:r>
      <w:r>
        <w:t xml:space="preserve"> mirror these patterns, showing a dramatic i</w:t>
      </w:r>
      <w:r w:rsidR="00A43A81">
        <w:t>ncre</w:t>
      </w:r>
      <w:r w:rsidR="00D663FC">
        <w:t>ase in the early 2000s (Figure 1</w:t>
      </w:r>
      <w:r w:rsidR="00A43A81">
        <w:t>f</w:t>
      </w:r>
      <w:r>
        <w:t>).</w:t>
      </w:r>
      <w:r w:rsidR="00D663FC">
        <w:t xml:space="preserve"> Patterns in spawner abundance, catch, and variability metrics were robust to time series length and the number of CUs incorporated.</w:t>
      </w:r>
    </w:p>
    <w:p w14:paraId="60769AE2" w14:textId="60388C5F" w:rsidR="00525C83" w:rsidRDefault="00525C83" w:rsidP="00A91A4F"/>
    <w:p w14:paraId="4120C511" w14:textId="120F81F6" w:rsidR="00525C83" w:rsidRPr="00525C83" w:rsidRDefault="00525C83" w:rsidP="00A91A4F">
      <w:commentRangeStart w:id="10"/>
      <w:r>
        <w:t>Figure 1</w:t>
      </w:r>
      <w:commentRangeEnd w:id="10"/>
      <w:r w:rsidR="00A66355">
        <w:rPr>
          <w:rStyle w:val="CommentReference"/>
        </w:rPr>
        <w:commentReference w:id="10"/>
      </w:r>
      <w:r>
        <w:t>. Observed trends in Fraser River sockeye salmon productivity (log (recruits per spawner)), aggregate spawner abundance, and aggregate catch (</w:t>
      </w:r>
      <w:r w:rsidR="00D663FC">
        <w:t>a-c</w:t>
      </w:r>
      <w:r>
        <w:t xml:space="preserve">). </w:t>
      </w:r>
      <w:proofErr w:type="gramStart"/>
      <w:r>
        <w:t>10-year moving window estimates of the mean component coefficient of variation (CV</w:t>
      </w:r>
      <w:r>
        <w:rPr>
          <w:vertAlign w:val="subscript"/>
        </w:rPr>
        <w:t>C</w:t>
      </w:r>
      <w:r>
        <w:t>), synchrony index (</w:t>
      </w:r>
      <m:oMath>
        <m:r>
          <w:rPr>
            <w:rFonts w:ascii="Cambria Math" w:hAnsi="Cambria Math"/>
          </w:rPr>
          <m:t>φ</m:t>
        </m:r>
      </m:oMath>
      <w:r>
        <w:rPr>
          <w:rFonts w:eastAsiaTheme="minorEastAsia"/>
        </w:rPr>
        <w:t>), and aggregate variability</w:t>
      </w:r>
      <w:r w:rsidR="00D663FC">
        <w:rPr>
          <w:rFonts w:eastAsiaTheme="minorEastAsia"/>
        </w:rPr>
        <w:t xml:space="preserve"> (CV</w:t>
      </w:r>
      <w:r w:rsidR="00D663FC">
        <w:rPr>
          <w:rFonts w:eastAsiaTheme="minorEastAsia"/>
          <w:vertAlign w:val="subscript"/>
        </w:rPr>
        <w:t>A</w:t>
      </w:r>
      <w:r w:rsidR="00D663FC">
        <w:rPr>
          <w:rFonts w:eastAsiaTheme="minorEastAsia"/>
        </w:rPr>
        <w:t>)</w:t>
      </w:r>
      <w:r>
        <w:rPr>
          <w:rFonts w:eastAsiaTheme="minorEastAsia"/>
        </w:rPr>
        <w:t xml:space="preserve"> (</w:t>
      </w:r>
      <w:r w:rsidR="00D663FC">
        <w:rPr>
          <w:rFonts w:eastAsiaTheme="minorEastAsia"/>
        </w:rPr>
        <w:t>d-f</w:t>
      </w:r>
      <w:r>
        <w:rPr>
          <w:rFonts w:eastAsiaTheme="minorEastAsia"/>
        </w:rPr>
        <w:t>).</w:t>
      </w:r>
      <w:proofErr w:type="gramEnd"/>
      <w:r>
        <w:rPr>
          <w:rFonts w:eastAsiaTheme="minorEastAsia"/>
        </w:rPr>
        <w:t xml:space="preserve"> Solid black lines represent trends for 11 CUs </w:t>
      </w:r>
      <w:r>
        <w:t>with time series extending back to 1948, lighter red lines represent trends for 18 CUs beginning in 1973.</w:t>
      </w:r>
    </w:p>
    <w:p w14:paraId="0637E6FC" w14:textId="77777777" w:rsidR="005C2371" w:rsidRDefault="005C2371" w:rsidP="00A91A4F">
      <w:pPr>
        <w:rPr>
          <w:i/>
        </w:rPr>
      </w:pPr>
    </w:p>
    <w:p w14:paraId="151010AC" w14:textId="0748891B" w:rsidR="005B527F" w:rsidRDefault="005B527F" w:rsidP="00A91A4F">
      <w:pPr>
        <w:rPr>
          <w:i/>
        </w:rPr>
      </w:pPr>
      <w:r>
        <w:rPr>
          <w:i/>
        </w:rPr>
        <w:t>Forward simulation</w:t>
      </w:r>
    </w:p>
    <w:p w14:paraId="20519113" w14:textId="77777777" w:rsidR="00353067" w:rsidRDefault="005B527F" w:rsidP="00353067">
      <w:pPr>
        <w:rPr>
          <w:ins w:id="11" w:author="DFO-MPO" w:date="2018-09-11T10:57:00Z"/>
          <w:rFonts w:eastAsiaTheme="minorEastAsia"/>
        </w:rPr>
      </w:pPr>
      <w:r>
        <w:rPr>
          <w:i/>
        </w:rPr>
        <w:tab/>
      </w:r>
      <w:r w:rsidR="00A409A9">
        <w:t xml:space="preserve">By specifying low, medium, and high values for </w:t>
      </w:r>
      <m:oMath>
        <m:r>
          <w:rPr>
            <w:rFonts w:ascii="Cambria Math" w:hAnsi="Cambria Math"/>
          </w:rPr>
          <m:t>σ</m:t>
        </m:r>
      </m:oMath>
      <w:r w:rsidR="00A409A9">
        <w:t xml:space="preserve"> and </w:t>
      </w:r>
      <m:oMath>
        <m:r>
          <w:rPr>
            <w:rFonts w:ascii="Cambria Math" w:hAnsi="Cambria Math"/>
          </w:rPr>
          <m:t>ρ</m:t>
        </m:r>
      </m:oMath>
      <w:r w:rsidR="00A409A9">
        <w:rPr>
          <w:rFonts w:eastAsiaTheme="minorEastAsia"/>
        </w:rPr>
        <w:t xml:space="preserve"> we were able to generate scenarios consistent with</w:t>
      </w:r>
      <w:r w:rsidR="00063326">
        <w:rPr>
          <w:rFonts w:eastAsiaTheme="minorEastAsia"/>
        </w:rPr>
        <w:t xml:space="preserve"> historical</w:t>
      </w:r>
      <w:ins w:id="12" w:author="DFO-MPO" w:date="2018-09-11T10:56:00Z">
        <w:r w:rsidR="00353067">
          <w:rPr>
            <w:rFonts w:eastAsiaTheme="minorEastAsia"/>
          </w:rPr>
          <w:t>ly low</w:t>
        </w:r>
      </w:ins>
      <w:r w:rsidR="00063326">
        <w:rPr>
          <w:rFonts w:eastAsiaTheme="minorEastAsia"/>
        </w:rPr>
        <w:t>, current</w:t>
      </w:r>
      <w:r w:rsidR="00A409A9">
        <w:rPr>
          <w:rFonts w:eastAsiaTheme="minorEastAsia"/>
        </w:rPr>
        <w:t>, and moderately elevated trends in CV</w:t>
      </w:r>
      <w:r w:rsidR="00A409A9">
        <w:rPr>
          <w:rFonts w:eastAsiaTheme="minorEastAsia"/>
          <w:vertAlign w:val="subscript"/>
        </w:rPr>
        <w:t>C</w:t>
      </w:r>
      <w:r w:rsidR="00A409A9">
        <w:rPr>
          <w:rFonts w:eastAsiaTheme="minorEastAsia"/>
        </w:rPr>
        <w:t xml:space="preserve"> and</w:t>
      </w:r>
      <w:r w:rsidR="00774187">
        <w:rPr>
          <w:rFonts w:eastAsiaTheme="minorEastAsia"/>
        </w:rPr>
        <w:t xml:space="preserve"> the synchrony index</w:t>
      </w:r>
      <w:r w:rsidR="00A409A9">
        <w:rPr>
          <w:rFonts w:eastAsiaTheme="minorEastAsia"/>
        </w:rPr>
        <w:t xml:space="preserve"> </w:t>
      </w:r>
      <m:oMath>
        <m:r>
          <w:rPr>
            <w:rFonts w:ascii="Cambria Math" w:hAnsi="Cambria Math"/>
          </w:rPr>
          <m:t>φ</m:t>
        </m:r>
      </m:oMath>
      <w:r w:rsidR="00A409A9">
        <w:rPr>
          <w:rFonts w:eastAsiaTheme="minorEastAsia"/>
        </w:rPr>
        <w:t xml:space="preserve"> (Figure 2).</w:t>
      </w:r>
      <w:r w:rsidR="00A43A81">
        <w:rPr>
          <w:rFonts w:eastAsiaTheme="minorEastAsia"/>
        </w:rPr>
        <w:t xml:space="preserve"> </w:t>
      </w:r>
      <w:ins w:id="13" w:author="DFO-MPO" w:date="2018-09-11T10:57:00Z">
        <w:r w:rsidR="00353067">
          <w:rPr>
            <w:rFonts w:eastAsiaTheme="minorEastAsia"/>
          </w:rPr>
          <w:t xml:space="preserve">As expected, increasing </w:t>
        </w:r>
        <m:oMath>
          <m:r>
            <w:rPr>
              <w:rFonts w:ascii="Cambria Math" w:hAnsi="Cambria Math"/>
            </w:rPr>
            <m:t>σ</m:t>
          </m:r>
        </m:oMath>
        <w:r w:rsidR="00353067">
          <w:rPr>
            <w:rFonts w:eastAsiaTheme="minorEastAsia"/>
          </w:rPr>
          <w:t xml:space="preserve"> and </w:t>
        </w:r>
        <m:oMath>
          <m:r>
            <w:rPr>
              <w:rFonts w:ascii="Cambria Math" w:hAnsi="Cambria Math"/>
            </w:rPr>
            <m:t>ρ</m:t>
          </m:r>
        </m:oMath>
        <w:r w:rsidR="00353067">
          <w:rPr>
            <w:rFonts w:eastAsiaTheme="minorEastAsia"/>
          </w:rPr>
          <w:t xml:space="preserve"> resulted in increases in CV</w:t>
        </w:r>
        <w:r w:rsidR="00353067" w:rsidRPr="006444C1">
          <w:rPr>
            <w:rFonts w:eastAsiaTheme="minorEastAsia"/>
            <w:vertAlign w:val="subscript"/>
          </w:rPr>
          <w:t>C</w:t>
        </w:r>
        <w:r w:rsidR="00353067">
          <w:rPr>
            <w:rFonts w:eastAsiaTheme="minorEastAsia"/>
          </w:rPr>
          <w:t xml:space="preserve"> and synchrony. These patterns were not strongly influenced by the productivity regime in the model (Figure 2). </w:t>
        </w:r>
        <w:commentRangeStart w:id="14"/>
        <w:r w:rsidR="00353067">
          <w:rPr>
            <w:rFonts w:eastAsiaTheme="minorEastAsia"/>
          </w:rPr>
          <w:t xml:space="preserve">We use </w:t>
        </w:r>
        <m:oMath>
          <m:r>
            <w:rPr>
              <w:rFonts w:ascii="Cambria Math" w:hAnsi="Cambria Math"/>
            </w:rPr>
            <m:t>σ</m:t>
          </m:r>
        </m:oMath>
        <w:r w:rsidR="00353067">
          <w:rPr>
            <w:rFonts w:eastAsiaTheme="minorEastAsia"/>
          </w:rPr>
          <w:t>as a measure of CV</w:t>
        </w:r>
        <w:r w:rsidR="00353067" w:rsidRPr="006444C1">
          <w:rPr>
            <w:rFonts w:eastAsiaTheme="minorEastAsia"/>
            <w:vertAlign w:val="subscript"/>
          </w:rPr>
          <w:t>C</w:t>
        </w:r>
        <w:r w:rsidR="00353067">
          <w:rPr>
            <w:rFonts w:eastAsiaTheme="minorEastAsia"/>
          </w:rPr>
          <w:t xml:space="preserve"> and </w:t>
        </w:r>
        <m:oMath>
          <m:r>
            <w:rPr>
              <w:rFonts w:ascii="Cambria Math" w:hAnsi="Cambria Math"/>
            </w:rPr>
            <m:t xml:space="preserve">ρ </m:t>
          </m:r>
        </m:oMath>
        <w:r w:rsidR="00353067">
          <w:rPr>
            <w:rFonts w:eastAsiaTheme="minorEastAsia"/>
          </w:rPr>
          <w:t>as a measure of synchrony in subsequent results.</w:t>
        </w:r>
        <w:commentRangeEnd w:id="14"/>
      </w:ins>
    </w:p>
    <w:p w14:paraId="655310C4" w14:textId="743742D1" w:rsidR="0093252F" w:rsidDel="00353067" w:rsidRDefault="00353067" w:rsidP="00A91A4F">
      <w:pPr>
        <w:rPr>
          <w:del w:id="15" w:author="DFO-MPO" w:date="2018-09-11T10:57:00Z"/>
          <w:rFonts w:eastAsiaTheme="minorEastAsia"/>
        </w:rPr>
      </w:pPr>
      <w:ins w:id="16" w:author="DFO-MPO" w:date="2018-09-11T10:57:00Z">
        <w:r>
          <w:rPr>
            <w:rStyle w:val="CommentReference"/>
          </w:rPr>
          <w:commentReference w:id="14"/>
        </w:r>
      </w:ins>
      <w:del w:id="17" w:author="DFO-MPO" w:date="2018-09-11T10:57:00Z">
        <w:r w:rsidR="00A43A81" w:rsidDel="00353067">
          <w:rPr>
            <w:rFonts w:eastAsiaTheme="minorEastAsia"/>
          </w:rPr>
          <w:delText>These patterns were not strongly influenced by the productivity regime in the model (Figure 2)</w:delText>
        </w:r>
        <w:r w:rsidR="0093252F" w:rsidDel="00353067">
          <w:rPr>
            <w:rFonts w:eastAsiaTheme="minorEastAsia"/>
          </w:rPr>
          <w:delText>.</w:delText>
        </w:r>
      </w:del>
    </w:p>
    <w:p w14:paraId="245C62D7" w14:textId="5F04B15B" w:rsidR="005B527F" w:rsidRDefault="00511A34">
      <w:pPr>
        <w:jc w:val="center"/>
        <w:rPr>
          <w:rFonts w:eastAsiaTheme="minorEastAsia"/>
        </w:rPr>
        <w:pPrChange w:id="18" w:author="DFO-MPO" w:date="2018-09-11T10:57:00Z">
          <w:pPr/>
        </w:pPrChange>
      </w:pPr>
      <w:r>
        <w:rPr>
          <w:rFonts w:eastAsiaTheme="minorEastAsia"/>
          <w:noProof/>
          <w:lang w:eastAsia="en-CA"/>
        </w:rPr>
        <w:drawing>
          <wp:inline distT="0" distB="0" distL="0" distR="0" wp14:anchorId="4986B27E" wp14:editId="5B3E90F6">
            <wp:extent cx="3218899" cy="2786962"/>
            <wp:effectExtent l="0" t="0" r="635" b="0"/>
            <wp:docPr id="8" name="Picture 8" descr="Macintosh HD:Users:cam:github:salmon-sim:outputs:summaryFigs:synchTrials:synch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cam:github:salmon-sim:outputs:summaryFigs:synchTrials:synchT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9279" cy="2787291"/>
                    </a:xfrm>
                    <a:prstGeom prst="rect">
                      <a:avLst/>
                    </a:prstGeom>
                    <a:noFill/>
                    <a:ln>
                      <a:noFill/>
                    </a:ln>
                  </pic:spPr>
                </pic:pic>
              </a:graphicData>
            </a:graphic>
          </wp:inline>
        </w:drawing>
      </w:r>
    </w:p>
    <w:p w14:paraId="1394469D" w14:textId="34618FB5" w:rsidR="0093252F" w:rsidRDefault="0093252F" w:rsidP="00A91A4F">
      <w:pPr>
        <w:rPr>
          <w:rFonts w:eastAsiaTheme="minorEastAsia"/>
        </w:rPr>
      </w:pPr>
      <w:r>
        <w:rPr>
          <w:rFonts w:eastAsiaTheme="minorEastAsia"/>
        </w:rPr>
        <w:t xml:space="preserve">Figure 2. Changes in component variability </w:t>
      </w:r>
      <w:r w:rsidR="00511A34">
        <w:rPr>
          <w:rFonts w:eastAsiaTheme="minorEastAsia"/>
        </w:rPr>
        <w:t xml:space="preserve">and synchrony as a function of </w:t>
      </w:r>
      <m:oMath>
        <m:r>
          <w:rPr>
            <w:rFonts w:ascii="Cambria Math" w:hAnsi="Cambria Math"/>
          </w:rPr>
          <m:t>σ</m:t>
        </m:r>
      </m:oMath>
      <w:r w:rsidR="00511A34">
        <w:t xml:space="preserve"> and </w:t>
      </w:r>
      <m:oMath>
        <m:r>
          <w:rPr>
            <w:rFonts w:ascii="Cambria Math" w:hAnsi="Cambria Math"/>
          </w:rPr>
          <m:t>ρ</m:t>
        </m:r>
      </m:oMath>
      <w:r w:rsidR="00511A34">
        <w:rPr>
          <w:rFonts w:eastAsiaTheme="minorEastAsia"/>
        </w:rPr>
        <w:t>, respectively. Trends in the observed stock-recruitment dataset are shown in black, the dashed line represents the beginning of the simulation period, and colored lines represent different CV</w:t>
      </w:r>
      <w:r w:rsidR="00511A34">
        <w:rPr>
          <w:rFonts w:eastAsiaTheme="minorEastAsia"/>
          <w:vertAlign w:val="subscript"/>
        </w:rPr>
        <w:t>C</w:t>
      </w:r>
      <w:r w:rsidR="00511A34">
        <w:rPr>
          <w:rFonts w:eastAsiaTheme="minorEastAsia"/>
        </w:rPr>
        <w:t xml:space="preserve"> and synchrony operating models. Lines represent medians across 250 trials. </w:t>
      </w:r>
    </w:p>
    <w:p w14:paraId="79F55D56" w14:textId="15DB73F8" w:rsidR="00063326" w:rsidRDefault="00063326" w:rsidP="00B566E0">
      <w:pPr>
        <w:rPr>
          <w:rFonts w:eastAsiaTheme="minorEastAsia"/>
        </w:rPr>
      </w:pPr>
      <w:r>
        <w:rPr>
          <w:rFonts w:eastAsiaTheme="minorEastAsia"/>
        </w:rPr>
        <w:tab/>
      </w:r>
      <w:r w:rsidR="00B566E0">
        <w:rPr>
          <w:rFonts w:eastAsiaTheme="minorEastAsia"/>
        </w:rPr>
        <w:t>As CV</w:t>
      </w:r>
      <w:r w:rsidR="00B566E0">
        <w:rPr>
          <w:rFonts w:eastAsiaTheme="minorEastAsia"/>
          <w:vertAlign w:val="subscript"/>
        </w:rPr>
        <w:t>C</w:t>
      </w:r>
      <w:r w:rsidR="00B566E0">
        <w:rPr>
          <w:rFonts w:eastAsiaTheme="minorEastAsia"/>
        </w:rPr>
        <w:t xml:space="preserve"> increased under a moderate synchrony scenario, the variance in recruitment increased, but the median remained stable, and the proportion of CUs above their lower benchmark decreased </w:t>
      </w:r>
      <w:r w:rsidR="00B566E0">
        <w:rPr>
          <w:rFonts w:eastAsiaTheme="minorEastAsia"/>
        </w:rPr>
        <w:lastRenderedPageBreak/>
        <w:t>(Fig. 3a</w:t>
      </w:r>
      <w:del w:id="19" w:author="DFO-MPO" w:date="2018-09-17T08:36:00Z">
        <w:r w:rsidR="00B566E0" w:rsidDel="00B60E00">
          <w:rPr>
            <w:rFonts w:eastAsiaTheme="minorEastAsia"/>
          </w:rPr>
          <w:delText xml:space="preserve"> and 3</w:delText>
        </w:r>
      </w:del>
      <w:proofErr w:type="gramStart"/>
      <w:ins w:id="20" w:author="DFO-MPO" w:date="2018-09-17T08:36:00Z">
        <w:r w:rsidR="00B60E00">
          <w:rPr>
            <w:rFonts w:eastAsiaTheme="minorEastAsia"/>
          </w:rPr>
          <w:t>,</w:t>
        </w:r>
      </w:ins>
      <w:r w:rsidR="00B566E0">
        <w:rPr>
          <w:rFonts w:eastAsiaTheme="minorEastAsia"/>
        </w:rPr>
        <w:t>b</w:t>
      </w:r>
      <w:proofErr w:type="gramEnd"/>
      <w:r w:rsidR="00B566E0">
        <w:rPr>
          <w:rFonts w:eastAsiaTheme="minorEastAsia"/>
        </w:rPr>
        <w:t>, green dots). As synchrony increased under a moderate CV</w:t>
      </w:r>
      <w:r w:rsidR="00B566E0">
        <w:rPr>
          <w:rFonts w:eastAsiaTheme="minorEastAsia"/>
          <w:vertAlign w:val="subscript"/>
        </w:rPr>
        <w:t>C</w:t>
      </w:r>
      <w:r w:rsidR="00B566E0">
        <w:rPr>
          <w:rFonts w:eastAsiaTheme="minorEastAsia"/>
        </w:rPr>
        <w:t xml:space="preserve"> scenario, the opposite pattern emerged: median recruit abundance decreased (and its variance increased), while the median proportion of CUs above their lower benchmark remained stable (Fig. 3a</w:t>
      </w:r>
      <w:ins w:id="21" w:author="DFO-MPO" w:date="2018-09-17T08:36:00Z">
        <w:r w:rsidR="00B60E00">
          <w:rPr>
            <w:rFonts w:eastAsiaTheme="minorEastAsia"/>
          </w:rPr>
          <w:t>,b</w:t>
        </w:r>
      </w:ins>
      <w:del w:id="22" w:author="DFO-MPO" w:date="2018-09-17T08:36:00Z">
        <w:r w:rsidR="00B566E0" w:rsidDel="00B60E00">
          <w:rPr>
            <w:rFonts w:eastAsiaTheme="minorEastAsia"/>
          </w:rPr>
          <w:delText xml:space="preserve"> and 3b</w:delText>
        </w:r>
      </w:del>
      <w:r w:rsidR="00B566E0">
        <w:rPr>
          <w:rFonts w:eastAsiaTheme="minorEastAsia"/>
        </w:rPr>
        <w:t xml:space="preserve">, middle grouping). Interactions between </w:t>
      </w:r>
      <w:r>
        <w:rPr>
          <w:rFonts w:eastAsiaTheme="minorEastAsia"/>
        </w:rPr>
        <w:t>CV</w:t>
      </w:r>
      <w:r>
        <w:rPr>
          <w:rFonts w:eastAsiaTheme="minorEastAsia"/>
          <w:vertAlign w:val="subscript"/>
        </w:rPr>
        <w:t>C</w:t>
      </w:r>
      <w:r>
        <w:rPr>
          <w:rFonts w:eastAsiaTheme="minorEastAsia"/>
        </w:rPr>
        <w:t xml:space="preserve"> and </w:t>
      </w:r>
      <w:r w:rsidR="00774187">
        <w:rPr>
          <w:rFonts w:eastAsiaTheme="minorEastAsia"/>
        </w:rPr>
        <w:t>synchrony</w:t>
      </w:r>
      <w:r w:rsidR="00B566E0">
        <w:rPr>
          <w:rFonts w:eastAsiaTheme="minorEastAsia"/>
        </w:rPr>
        <w:t xml:space="preserve"> also</w:t>
      </w:r>
      <w:r w:rsidR="00774187">
        <w:rPr>
          <w:rFonts w:eastAsiaTheme="minorEastAsia"/>
        </w:rPr>
        <w:t xml:space="preserve"> </w:t>
      </w:r>
      <w:r w:rsidR="00B566E0">
        <w:rPr>
          <w:rFonts w:eastAsiaTheme="minorEastAsia"/>
        </w:rPr>
        <w:t>influenced</w:t>
      </w:r>
      <w:r w:rsidR="00712E03">
        <w:rPr>
          <w:rFonts w:eastAsiaTheme="minorEastAsia"/>
        </w:rPr>
        <w:t xml:space="preserve"> </w:t>
      </w:r>
      <w:r w:rsidR="00B566E0">
        <w:rPr>
          <w:rFonts w:eastAsiaTheme="minorEastAsia"/>
        </w:rPr>
        <w:t xml:space="preserve">certain </w:t>
      </w:r>
      <w:r w:rsidR="00774187">
        <w:rPr>
          <w:rFonts w:eastAsiaTheme="minorEastAsia"/>
        </w:rPr>
        <w:t>performance metrics</w:t>
      </w:r>
      <w:r w:rsidR="00B566E0">
        <w:rPr>
          <w:rFonts w:eastAsiaTheme="minorEastAsia"/>
        </w:rPr>
        <w:t xml:space="preserve"> unexpectedly</w:t>
      </w:r>
      <w:r w:rsidR="00774187">
        <w:rPr>
          <w:rFonts w:eastAsiaTheme="minorEastAsia"/>
        </w:rPr>
        <w:t xml:space="preserve">. </w:t>
      </w:r>
      <w:commentRangeStart w:id="23"/>
      <w:r w:rsidR="00774187">
        <w:rPr>
          <w:rFonts w:eastAsiaTheme="minorEastAsia"/>
        </w:rPr>
        <w:t xml:space="preserve">For example, </w:t>
      </w:r>
      <w:r w:rsidR="00F8390D">
        <w:rPr>
          <w:rFonts w:eastAsiaTheme="minorEastAsia"/>
        </w:rPr>
        <w:t>greater</w:t>
      </w:r>
      <w:r w:rsidR="00774187">
        <w:rPr>
          <w:rFonts w:eastAsiaTheme="minorEastAsia"/>
        </w:rPr>
        <w:t xml:space="preserve"> CV</w:t>
      </w:r>
      <w:r w:rsidR="00774187">
        <w:rPr>
          <w:rFonts w:eastAsiaTheme="minorEastAsia"/>
          <w:vertAlign w:val="subscript"/>
        </w:rPr>
        <w:t>C</w:t>
      </w:r>
      <w:r w:rsidR="00774187">
        <w:rPr>
          <w:rFonts w:eastAsiaTheme="minorEastAsia"/>
        </w:rPr>
        <w:t xml:space="preserve"> increased median </w:t>
      </w:r>
      <w:r w:rsidR="00712E03">
        <w:rPr>
          <w:rFonts w:eastAsiaTheme="minorEastAsia"/>
        </w:rPr>
        <w:t>recruit</w:t>
      </w:r>
      <w:r w:rsidR="00283AFA">
        <w:rPr>
          <w:rFonts w:eastAsiaTheme="minorEastAsia"/>
        </w:rPr>
        <w:t xml:space="preserve"> abundance</w:t>
      </w:r>
      <w:r w:rsidR="00774187">
        <w:rPr>
          <w:rFonts w:eastAsiaTheme="minorEastAsia"/>
        </w:rPr>
        <w:t xml:space="preserve"> as long as synchrony remained low</w:t>
      </w:r>
      <w:r w:rsidR="00871917">
        <w:rPr>
          <w:rFonts w:eastAsiaTheme="minorEastAsia"/>
        </w:rPr>
        <w:t xml:space="preserve"> (purple points Figure 3a)</w:t>
      </w:r>
      <w:r w:rsidR="00774187">
        <w:rPr>
          <w:rFonts w:eastAsiaTheme="minorEastAsia"/>
        </w:rPr>
        <w:t>; however as synchrony increased</w:t>
      </w:r>
      <w:r w:rsidR="00283AFA">
        <w:rPr>
          <w:rFonts w:eastAsiaTheme="minorEastAsia"/>
        </w:rPr>
        <w:t>,</w:t>
      </w:r>
      <w:r w:rsidR="00871917">
        <w:rPr>
          <w:rFonts w:eastAsiaTheme="minorEastAsia"/>
        </w:rPr>
        <w:t xml:space="preserve"> this pattern disappeared </w:t>
      </w:r>
      <w:r w:rsidR="00774187">
        <w:rPr>
          <w:rFonts w:eastAsiaTheme="minorEastAsia"/>
        </w:rPr>
        <w:t>(</w:t>
      </w:r>
      <w:r w:rsidR="00871917">
        <w:rPr>
          <w:rFonts w:eastAsiaTheme="minorEastAsia"/>
        </w:rPr>
        <w:t xml:space="preserve">yellow points </w:t>
      </w:r>
      <w:r w:rsidR="00774187">
        <w:rPr>
          <w:rFonts w:eastAsiaTheme="minorEastAsia"/>
        </w:rPr>
        <w:t>Figure 3</w:t>
      </w:r>
      <w:r w:rsidR="00871917">
        <w:rPr>
          <w:rFonts w:eastAsiaTheme="minorEastAsia"/>
        </w:rPr>
        <w:t>a</w:t>
      </w:r>
      <w:r w:rsidR="00774187">
        <w:rPr>
          <w:rFonts w:eastAsiaTheme="minorEastAsia"/>
        </w:rPr>
        <w:t xml:space="preserve">). </w:t>
      </w:r>
      <w:commentRangeEnd w:id="23"/>
      <w:r w:rsidR="002A7AB5">
        <w:rPr>
          <w:rStyle w:val="CommentReference"/>
        </w:rPr>
        <w:commentReference w:id="23"/>
      </w:r>
      <w:ins w:id="24" w:author="DFO-MPO" w:date="2018-09-17T08:29:00Z">
        <w:r w:rsidR="00B566E0" w:rsidDel="00B566E0">
          <w:rPr>
            <w:rFonts w:eastAsiaTheme="minorEastAsia"/>
          </w:rPr>
          <w:t xml:space="preserve"> </w:t>
        </w:r>
      </w:ins>
      <w:del w:id="25" w:author="DFO-MPO" w:date="2018-09-17T08:29:00Z">
        <w:r w:rsidR="00774187" w:rsidDel="00B566E0">
          <w:rPr>
            <w:rFonts w:eastAsiaTheme="minorEastAsia"/>
          </w:rPr>
          <w:delText>Conversely, higher levels of CV</w:delText>
        </w:r>
        <w:r w:rsidR="00774187" w:rsidDel="00B566E0">
          <w:rPr>
            <w:rFonts w:eastAsiaTheme="minorEastAsia"/>
            <w:vertAlign w:val="subscript"/>
          </w:rPr>
          <w:delText xml:space="preserve">C </w:delText>
        </w:r>
        <w:r w:rsidR="00774187" w:rsidDel="00B566E0">
          <w:rPr>
            <w:rFonts w:eastAsiaTheme="minorEastAsia"/>
          </w:rPr>
          <w:delText>were associated with a smaller proportion of CUs being above their lower biological benchmark (S</w:delText>
        </w:r>
        <w:r w:rsidR="00774187" w:rsidDel="00B566E0">
          <w:rPr>
            <w:rFonts w:eastAsiaTheme="minorEastAsia"/>
            <w:vertAlign w:val="subscript"/>
          </w:rPr>
          <w:delText>gen</w:delText>
        </w:r>
        <w:r w:rsidR="00F8390D" w:rsidDel="00B566E0">
          <w:rPr>
            <w:rFonts w:eastAsiaTheme="minorEastAsia"/>
          </w:rPr>
          <w:delText xml:space="preserve">) and </w:delText>
        </w:r>
        <w:r w:rsidR="00774187" w:rsidDel="00B566E0">
          <w:rPr>
            <w:rFonts w:eastAsiaTheme="minorEastAsia"/>
          </w:rPr>
          <w:delText>increasing synchrony only increased variability among trials</w:delText>
        </w:r>
        <w:r w:rsidR="00871917" w:rsidDel="00B566E0">
          <w:rPr>
            <w:rFonts w:eastAsiaTheme="minorEastAsia"/>
          </w:rPr>
          <w:delText xml:space="preserve"> (Figure 3b). A similar, albeit weaker, relationship occurred in the proportion of CUs above their upper biological </w:delText>
        </w:r>
        <w:r w:rsidR="00774187" w:rsidDel="00B566E0">
          <w:rPr>
            <w:rFonts w:eastAsiaTheme="minorEastAsia"/>
          </w:rPr>
          <w:delText>benchmark (S</w:delText>
        </w:r>
        <w:r w:rsidR="00774187" w:rsidDel="00B566E0">
          <w:rPr>
            <w:rFonts w:eastAsiaTheme="minorEastAsia"/>
            <w:vertAlign w:val="subscript"/>
          </w:rPr>
          <w:delText>MSY</w:delText>
        </w:r>
        <w:r w:rsidR="00871917" w:rsidDel="00B566E0">
          <w:rPr>
            <w:rFonts w:eastAsiaTheme="minorEastAsia"/>
          </w:rPr>
          <w:delText>; Figure 3c</w:delText>
        </w:r>
        <w:r w:rsidR="00774187" w:rsidDel="00B566E0">
          <w:rPr>
            <w:rFonts w:eastAsiaTheme="minorEastAsia"/>
          </w:rPr>
          <w:delText>)</w:delText>
        </w:r>
        <w:r w:rsidR="00871917" w:rsidDel="00B566E0">
          <w:rPr>
            <w:rFonts w:eastAsiaTheme="minorEastAsia"/>
          </w:rPr>
          <w:delText>,</w:delText>
        </w:r>
        <w:r w:rsidR="00F8390D" w:rsidDel="00B566E0">
          <w:rPr>
            <w:rFonts w:eastAsiaTheme="minorEastAsia"/>
          </w:rPr>
          <w:delText xml:space="preserve"> </w:delText>
        </w:r>
        <w:commentRangeStart w:id="26"/>
        <w:r w:rsidR="00F8390D" w:rsidDel="00B566E0">
          <w:rPr>
            <w:rFonts w:eastAsiaTheme="minorEastAsia"/>
          </w:rPr>
          <w:delText>while</w:delText>
        </w:r>
        <w:r w:rsidR="00871917" w:rsidDel="00B566E0">
          <w:rPr>
            <w:rFonts w:eastAsiaTheme="minorEastAsia"/>
          </w:rPr>
          <w:delText xml:space="preserve"> the </w:delText>
        </w:r>
        <w:r w:rsidR="00774187" w:rsidDel="00B566E0">
          <w:rPr>
            <w:rFonts w:eastAsiaTheme="minorEastAsia"/>
          </w:rPr>
          <w:delText>proportion of CUs that were ext</w:delText>
        </w:r>
        <w:r w:rsidR="00712E03" w:rsidDel="00B566E0">
          <w:rPr>
            <w:rFonts w:eastAsiaTheme="minorEastAsia"/>
          </w:rPr>
          <w:delText xml:space="preserve">ant </w:delText>
        </w:r>
        <w:r w:rsidR="00871917" w:rsidDel="00B566E0">
          <w:rPr>
            <w:rFonts w:eastAsiaTheme="minorEastAsia"/>
          </w:rPr>
          <w:delText>at the end of the simulation was</w:delText>
        </w:r>
        <w:r w:rsidR="00F8390D" w:rsidDel="00B566E0">
          <w:rPr>
            <w:rFonts w:eastAsiaTheme="minorEastAsia"/>
          </w:rPr>
          <w:delText xml:space="preserve"> largely</w:delText>
        </w:r>
        <w:r w:rsidR="00871917" w:rsidDel="00B566E0">
          <w:rPr>
            <w:rFonts w:eastAsiaTheme="minorEastAsia"/>
          </w:rPr>
          <w:delText xml:space="preserve"> independent of</w:delText>
        </w:r>
        <w:r w:rsidR="00F8390D" w:rsidDel="00B566E0">
          <w:rPr>
            <w:rFonts w:eastAsiaTheme="minorEastAsia"/>
          </w:rPr>
          <w:delText xml:space="preserve"> component</w:delText>
        </w:r>
        <w:r w:rsidR="00871917" w:rsidDel="00B566E0">
          <w:rPr>
            <w:rFonts w:eastAsiaTheme="minorEastAsia"/>
          </w:rPr>
          <w:delText xml:space="preserve"> variability and synchrony (Figure 3d)</w:delText>
        </w:r>
        <w:r w:rsidR="00712E03" w:rsidDel="00B566E0">
          <w:rPr>
            <w:rFonts w:eastAsiaTheme="minorEastAsia"/>
          </w:rPr>
          <w:delText>.</w:delText>
        </w:r>
        <w:commentRangeEnd w:id="26"/>
        <w:r w:rsidR="00F8390D" w:rsidDel="00B566E0">
          <w:rPr>
            <w:rStyle w:val="CommentReference"/>
          </w:rPr>
          <w:commentReference w:id="26"/>
        </w:r>
      </w:del>
    </w:p>
    <w:p w14:paraId="7C41AD17" w14:textId="70EBF4ED" w:rsidR="004709A6" w:rsidRPr="00F8390D" w:rsidRDefault="003B24CC" w:rsidP="00B566E0">
      <w:pPr>
        <w:ind w:firstLine="720"/>
        <w:rPr>
          <w:rFonts w:eastAsiaTheme="minorEastAsia"/>
        </w:rPr>
      </w:pPr>
      <w:r>
        <w:rPr>
          <w:rFonts w:eastAsiaTheme="minorEastAsia"/>
        </w:rPr>
        <w:t>T</w:t>
      </w:r>
      <w:r w:rsidR="002A7AB5">
        <w:rPr>
          <w:rFonts w:eastAsiaTheme="minorEastAsia"/>
        </w:rPr>
        <w:t>he negative effects of high CV</w:t>
      </w:r>
      <w:r w:rsidR="002A7AB5">
        <w:rPr>
          <w:rFonts w:eastAsiaTheme="minorEastAsia"/>
          <w:vertAlign w:val="subscript"/>
        </w:rPr>
        <w:t>C</w:t>
      </w:r>
      <w:r w:rsidR="002A7AB5">
        <w:rPr>
          <w:rFonts w:eastAsiaTheme="minorEastAsia"/>
        </w:rPr>
        <w:t xml:space="preserve"> and synchrony on conservation-based PMs were notably stronger when the model included </w:t>
      </w:r>
      <w:r>
        <w:rPr>
          <w:rFonts w:eastAsiaTheme="minorEastAsia"/>
        </w:rPr>
        <w:t xml:space="preserve">skewed process variance, representing intermittent </w:t>
      </w:r>
      <w:r w:rsidR="00B32293">
        <w:rPr>
          <w:rFonts w:eastAsiaTheme="minorEastAsia"/>
        </w:rPr>
        <w:t>recruitment failures</w:t>
      </w:r>
      <w:r w:rsidR="002A7AB5">
        <w:rPr>
          <w:rFonts w:eastAsiaTheme="minorEastAsia"/>
        </w:rPr>
        <w:t>. For example, when CV</w:t>
      </w:r>
      <w:r w:rsidR="002A7AB5">
        <w:rPr>
          <w:rFonts w:eastAsiaTheme="minorEastAsia"/>
          <w:vertAlign w:val="subscript"/>
        </w:rPr>
        <w:t>C</w:t>
      </w:r>
      <w:r w:rsidR="002A7AB5">
        <w:rPr>
          <w:rFonts w:eastAsiaTheme="minorEastAsia"/>
        </w:rPr>
        <w:t xml:space="preserve"> and synchrony were increased simultaneously </w:t>
      </w:r>
      <w:r w:rsidR="00F8390D">
        <w:rPr>
          <w:rFonts w:eastAsiaTheme="minorEastAsia"/>
        </w:rPr>
        <w:t xml:space="preserve">in the skewed scenario, </w:t>
      </w:r>
      <w:r w:rsidR="002A7AB5">
        <w:rPr>
          <w:rFonts w:eastAsiaTheme="minorEastAsia"/>
        </w:rPr>
        <w:t xml:space="preserve">median aggregate recruit abundance declined from approximately </w:t>
      </w:r>
      <w:r w:rsidR="00B32293">
        <w:rPr>
          <w:rFonts w:eastAsiaTheme="minorEastAsia"/>
        </w:rPr>
        <w:t>eight</w:t>
      </w:r>
      <w:r w:rsidR="002A7AB5">
        <w:rPr>
          <w:rFonts w:eastAsiaTheme="minorEastAsia"/>
        </w:rPr>
        <w:t xml:space="preserve"> mi</w:t>
      </w:r>
      <w:r w:rsidR="00B32293">
        <w:rPr>
          <w:rFonts w:eastAsiaTheme="minorEastAsia"/>
        </w:rPr>
        <w:t>llion individuals to five million</w:t>
      </w:r>
      <w:r w:rsidR="002A7AB5">
        <w:rPr>
          <w:rFonts w:eastAsiaTheme="minorEastAsia"/>
        </w:rPr>
        <w:t xml:space="preserve">, while the </w:t>
      </w:r>
      <w:r w:rsidR="00B32293">
        <w:rPr>
          <w:rFonts w:eastAsiaTheme="minorEastAsia"/>
        </w:rPr>
        <w:t>median</w:t>
      </w:r>
      <w:r w:rsidR="002A7AB5">
        <w:rPr>
          <w:rFonts w:eastAsiaTheme="minorEastAsia"/>
        </w:rPr>
        <w:t xml:space="preserve"> </w:t>
      </w:r>
      <w:r w:rsidR="00B32293">
        <w:rPr>
          <w:rFonts w:eastAsiaTheme="minorEastAsia"/>
        </w:rPr>
        <w:t>proportion</w:t>
      </w:r>
      <w:r w:rsidR="002A7AB5">
        <w:rPr>
          <w:rFonts w:eastAsiaTheme="minorEastAsia"/>
        </w:rPr>
        <w:t xml:space="preserve"> of CUs above their lower </w:t>
      </w:r>
      <w:r w:rsidR="003C1C7D">
        <w:rPr>
          <w:rFonts w:eastAsiaTheme="minorEastAsia"/>
        </w:rPr>
        <w:t xml:space="preserve">and upper </w:t>
      </w:r>
      <w:r w:rsidR="002A7AB5">
        <w:rPr>
          <w:rFonts w:eastAsiaTheme="minorEastAsia"/>
        </w:rPr>
        <w:t>benchmark</w:t>
      </w:r>
      <w:r w:rsidR="003C1C7D">
        <w:rPr>
          <w:rFonts w:eastAsiaTheme="minorEastAsia"/>
        </w:rPr>
        <w:t>s</w:t>
      </w:r>
      <w:r w:rsidR="002A7AB5">
        <w:rPr>
          <w:rFonts w:eastAsiaTheme="minorEastAsia"/>
        </w:rPr>
        <w:t xml:space="preserve"> </w:t>
      </w:r>
      <w:r w:rsidR="00B32293">
        <w:rPr>
          <w:rFonts w:eastAsiaTheme="minorEastAsia"/>
        </w:rPr>
        <w:t xml:space="preserve">declined by more than 10% </w:t>
      </w:r>
      <w:r w:rsidR="00F8390D">
        <w:rPr>
          <w:rFonts w:eastAsiaTheme="minorEastAsia"/>
        </w:rPr>
        <w:t>(Figure</w:t>
      </w:r>
      <w:r w:rsidR="003C1C7D">
        <w:rPr>
          <w:rFonts w:eastAsiaTheme="minorEastAsia"/>
        </w:rPr>
        <w:t xml:space="preserve"> 3e</w:t>
      </w:r>
      <w:proofErr w:type="gramStart"/>
      <w:r w:rsidR="003C1C7D">
        <w:rPr>
          <w:rFonts w:eastAsiaTheme="minorEastAsia"/>
        </w:rPr>
        <w:t>,f,g</w:t>
      </w:r>
      <w:proofErr w:type="gramEnd"/>
      <w:r w:rsidR="003C1C7D">
        <w:rPr>
          <w:rFonts w:eastAsiaTheme="minorEastAsia"/>
        </w:rPr>
        <w:t>).</w:t>
      </w:r>
      <w:r>
        <w:rPr>
          <w:rFonts w:eastAsiaTheme="minorEastAsia"/>
        </w:rPr>
        <w:t xml:space="preserve"> The effects of </w:t>
      </w:r>
      <w:r w:rsidR="00F8390D">
        <w:rPr>
          <w:rFonts w:eastAsiaTheme="minorEastAsia"/>
        </w:rPr>
        <w:t>greater</w:t>
      </w:r>
      <w:r>
        <w:rPr>
          <w:rFonts w:eastAsiaTheme="minorEastAsia"/>
        </w:rPr>
        <w:t xml:space="preserve"> synchrony were particularly magnified in the skew</w:t>
      </w:r>
      <w:r w:rsidR="00F8390D">
        <w:rPr>
          <w:rFonts w:eastAsiaTheme="minorEastAsia"/>
        </w:rPr>
        <w:t xml:space="preserve">ed </w:t>
      </w:r>
      <w:del w:id="27" w:author="DFO-MPO" w:date="2018-09-17T08:31:00Z">
        <w:r w:rsidR="00F8390D" w:rsidDel="00B60E00">
          <w:rPr>
            <w:rFonts w:eastAsiaTheme="minorEastAsia"/>
          </w:rPr>
          <w:delText>operating model</w:delText>
        </w:r>
      </w:del>
      <w:ins w:id="28" w:author="DFO-MPO" w:date="2018-09-17T08:31:00Z">
        <w:r w:rsidR="00B60E00">
          <w:rPr>
            <w:rFonts w:eastAsiaTheme="minorEastAsia"/>
          </w:rPr>
          <w:t>productivity scenario</w:t>
        </w:r>
      </w:ins>
      <w:r>
        <w:rPr>
          <w:rFonts w:eastAsiaTheme="minorEastAsia"/>
        </w:rPr>
        <w:t xml:space="preserve"> </w:t>
      </w:r>
      <w:del w:id="29" w:author="DFO-MPO" w:date="2018-09-17T08:31:00Z">
        <w:r w:rsidDel="00B60E00">
          <w:rPr>
            <w:rFonts w:eastAsiaTheme="minorEastAsia"/>
          </w:rPr>
          <w:delText xml:space="preserve">relative to the </w:delText>
        </w:r>
        <w:r w:rsidR="00F8390D" w:rsidDel="00B60E00">
          <w:rPr>
            <w:rFonts w:eastAsiaTheme="minorEastAsia"/>
          </w:rPr>
          <w:delText xml:space="preserve">reference productivity scenario </w:delText>
        </w:r>
      </w:del>
      <w:r w:rsidR="00F8390D">
        <w:rPr>
          <w:rFonts w:eastAsiaTheme="minorEastAsia"/>
        </w:rPr>
        <w:t>and led to fewer CUs being above their biological benchmarks even when CV</w:t>
      </w:r>
      <w:r w:rsidR="00F8390D">
        <w:rPr>
          <w:rFonts w:eastAsiaTheme="minorEastAsia"/>
          <w:vertAlign w:val="subscript"/>
        </w:rPr>
        <w:t>C</w:t>
      </w:r>
      <w:r w:rsidR="00F8390D">
        <w:rPr>
          <w:rFonts w:eastAsiaTheme="minorEastAsia"/>
        </w:rPr>
        <w:t xml:space="preserve"> was low (Figure 3f,g)</w:t>
      </w:r>
    </w:p>
    <w:p w14:paraId="13805121" w14:textId="77777777" w:rsidR="00A43A81" w:rsidRPr="00712E03" w:rsidRDefault="00A43A81" w:rsidP="00A91A4F"/>
    <w:p w14:paraId="5B411BF9" w14:textId="20020EE4" w:rsidR="00A43A81" w:rsidRDefault="00B32293" w:rsidP="002A7AB5">
      <w:pPr>
        <w:rPr>
          <w:rFonts w:eastAsiaTheme="minorEastAsia"/>
        </w:rPr>
      </w:pPr>
      <w:commentRangeStart w:id="30"/>
      <w:r>
        <w:rPr>
          <w:rFonts w:eastAsiaTheme="minorEastAsia"/>
          <w:noProof/>
          <w:lang w:eastAsia="en-CA"/>
        </w:rPr>
        <w:drawing>
          <wp:inline distT="0" distB="0" distL="0" distR="0" wp14:anchorId="5CCB0C06" wp14:editId="47B258B6">
            <wp:extent cx="5932805" cy="4061460"/>
            <wp:effectExtent l="0" t="0" r="10795" b="2540"/>
            <wp:docPr id="11" name="Picture 11" descr="Macintosh HD:Users:cam:github:salmon-sim:outputs:summaryFigs:synchTrials:consGroupedPlots_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cam:github:salmon-sim:outputs:summaryFigs:synchTrials:consGroupedPlots_3OM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2805" cy="4061460"/>
                    </a:xfrm>
                    <a:prstGeom prst="rect">
                      <a:avLst/>
                    </a:prstGeom>
                    <a:noFill/>
                    <a:ln>
                      <a:noFill/>
                    </a:ln>
                  </pic:spPr>
                </pic:pic>
              </a:graphicData>
            </a:graphic>
          </wp:inline>
        </w:drawing>
      </w:r>
      <w:commentRangeEnd w:id="30"/>
      <w:r>
        <w:rPr>
          <w:rStyle w:val="CommentReference"/>
        </w:rPr>
        <w:commentReference w:id="30"/>
      </w:r>
    </w:p>
    <w:p w14:paraId="4E8B9CE3" w14:textId="6E262346" w:rsidR="00A43A81" w:rsidRDefault="00871917" w:rsidP="00A43A81">
      <w:pPr>
        <w:rPr>
          <w:rFonts w:eastAsiaTheme="minorEastAsia"/>
        </w:rPr>
      </w:pPr>
      <w:r>
        <w:rPr>
          <w:rFonts w:eastAsiaTheme="minorEastAsia"/>
        </w:rPr>
        <w:t>Figure 3</w:t>
      </w:r>
      <w:r w:rsidR="00A43A81">
        <w:rPr>
          <w:rFonts w:eastAsiaTheme="minorEastAsia"/>
        </w:rPr>
        <w:t xml:space="preserve">. </w:t>
      </w:r>
      <w:proofErr w:type="gramStart"/>
      <w:r w:rsidR="00A43A81">
        <w:rPr>
          <w:rFonts w:eastAsiaTheme="minorEastAsia"/>
        </w:rPr>
        <w:t>Effects of component variability and synchrony on conservation-based per</w:t>
      </w:r>
      <w:r>
        <w:rPr>
          <w:rFonts w:eastAsiaTheme="minorEastAsia"/>
        </w:rPr>
        <w:t>formance measures.</w:t>
      </w:r>
      <w:proofErr w:type="gramEnd"/>
      <w:r>
        <w:rPr>
          <w:rFonts w:eastAsiaTheme="minorEastAsia"/>
        </w:rPr>
        <w:t xml:space="preserve"> Points represent medians and whiskers 90% posterior interval among </w:t>
      </w:r>
      <w:commentRangeStart w:id="31"/>
      <w:r>
        <w:rPr>
          <w:rFonts w:eastAsiaTheme="minorEastAsia"/>
        </w:rPr>
        <w:t xml:space="preserve">250 </w:t>
      </w:r>
      <w:commentRangeEnd w:id="31"/>
      <w:r>
        <w:rPr>
          <w:rStyle w:val="CommentReference"/>
        </w:rPr>
        <w:commentReference w:id="31"/>
      </w:r>
      <w:r>
        <w:rPr>
          <w:rFonts w:eastAsiaTheme="minorEastAsia"/>
        </w:rPr>
        <w:t>simulation runs.</w:t>
      </w:r>
    </w:p>
    <w:p w14:paraId="7E015955" w14:textId="1E300DD1" w:rsidR="004709A6" w:rsidRPr="004709A6" w:rsidRDefault="004709A6" w:rsidP="00A43A81">
      <w:pPr>
        <w:rPr>
          <w:rFonts w:eastAsiaTheme="minorEastAsia"/>
        </w:rPr>
      </w:pPr>
    </w:p>
    <w:p w14:paraId="13B791C3" w14:textId="449E619D" w:rsidR="00B60E00" w:rsidRDefault="002A7AB5" w:rsidP="004709A6">
      <w:pPr>
        <w:ind w:firstLine="720"/>
        <w:rPr>
          <w:ins w:id="32" w:author="DFO-MPO" w:date="2018-09-17T08:32:00Z"/>
          <w:rFonts w:eastAsiaTheme="minorEastAsia"/>
        </w:rPr>
      </w:pPr>
      <w:r>
        <w:rPr>
          <w:rFonts w:eastAsiaTheme="minorEastAsia"/>
        </w:rPr>
        <w:lastRenderedPageBreak/>
        <w:t xml:space="preserve">The effects of greater component variability and synchrony </w:t>
      </w:r>
      <w:r w:rsidR="00B01A4C">
        <w:rPr>
          <w:rFonts w:eastAsiaTheme="minorEastAsia"/>
        </w:rPr>
        <w:t>also had</w:t>
      </w:r>
      <w:r>
        <w:rPr>
          <w:rFonts w:eastAsiaTheme="minorEastAsia"/>
        </w:rPr>
        <w:t xml:space="preserve"> </w:t>
      </w:r>
      <w:del w:id="33" w:author="DFO-MPO" w:date="2018-09-11T11:44:00Z">
        <w:r w:rsidDel="00EF79E0">
          <w:rPr>
            <w:rFonts w:eastAsiaTheme="minorEastAsia"/>
          </w:rPr>
          <w:delText xml:space="preserve">severe </w:delText>
        </w:r>
      </w:del>
      <w:ins w:id="34" w:author="DFO-MPO" w:date="2018-09-11T11:44:00Z">
        <w:r w:rsidR="00EF79E0">
          <w:rPr>
            <w:rFonts w:eastAsiaTheme="minorEastAsia"/>
          </w:rPr>
          <w:t xml:space="preserve">large </w:t>
        </w:r>
      </w:ins>
      <w:r w:rsidR="00B01A4C">
        <w:rPr>
          <w:rFonts w:eastAsiaTheme="minorEastAsia"/>
        </w:rPr>
        <w:t xml:space="preserve">effects </w:t>
      </w:r>
      <w:r>
        <w:rPr>
          <w:rFonts w:eastAsiaTheme="minorEastAsia"/>
        </w:rPr>
        <w:t>on</w:t>
      </w:r>
      <w:r w:rsidR="00B01A4C">
        <w:rPr>
          <w:rFonts w:eastAsiaTheme="minorEastAsia"/>
        </w:rPr>
        <w:t xml:space="preserve"> several</w:t>
      </w:r>
      <w:r>
        <w:rPr>
          <w:rFonts w:eastAsiaTheme="minorEastAsia"/>
        </w:rPr>
        <w:t xml:space="preserve"> catch-based PMs. </w:t>
      </w:r>
      <w:ins w:id="35" w:author="DFO-MPO" w:date="2018-09-17T08:32:00Z">
        <w:r w:rsidR="00B60E00">
          <w:rPr>
            <w:rFonts w:eastAsiaTheme="minorEastAsia"/>
          </w:rPr>
          <w:t>As CV</w:t>
        </w:r>
        <w:r w:rsidR="00B60E00">
          <w:rPr>
            <w:rFonts w:eastAsiaTheme="minorEastAsia"/>
            <w:vertAlign w:val="subscript"/>
          </w:rPr>
          <w:t>C</w:t>
        </w:r>
        <w:r w:rsidR="00B60E00">
          <w:rPr>
            <w:rFonts w:eastAsiaTheme="minorEastAsia"/>
          </w:rPr>
          <w:t xml:space="preserve"> increased under a moderate synchrony scenario, the variance in </w:t>
        </w:r>
      </w:ins>
      <w:ins w:id="36" w:author="DFO-MPO" w:date="2018-09-17T08:33:00Z">
        <w:r w:rsidR="00B60E00">
          <w:rPr>
            <w:rFonts w:eastAsiaTheme="minorEastAsia"/>
          </w:rPr>
          <w:t>median catches</w:t>
        </w:r>
      </w:ins>
      <w:ins w:id="37" w:author="DFO-MPO" w:date="2018-09-17T08:32:00Z">
        <w:r w:rsidR="00B60E00">
          <w:rPr>
            <w:rFonts w:eastAsiaTheme="minorEastAsia"/>
          </w:rPr>
          <w:t xml:space="preserve"> increased, but the median remained stable</w:t>
        </w:r>
      </w:ins>
      <w:ins w:id="38" w:author="DFO-MPO" w:date="2018-09-17T08:34:00Z">
        <w:r w:rsidR="00B60E00">
          <w:rPr>
            <w:rFonts w:eastAsiaTheme="minorEastAsia"/>
          </w:rPr>
          <w:t xml:space="preserve"> (Fig. 4a, green dots)</w:t>
        </w:r>
      </w:ins>
      <w:ins w:id="39" w:author="DFO-MPO" w:date="2018-09-17T08:33:00Z">
        <w:r w:rsidR="00B60E00">
          <w:rPr>
            <w:rFonts w:eastAsiaTheme="minorEastAsia"/>
          </w:rPr>
          <w:t>; however, median catch stability and the proportion of years the minimum catch threshold was met declined markedly (Fig</w:t>
        </w:r>
      </w:ins>
      <w:ins w:id="40" w:author="DFO-MPO" w:date="2018-09-17T08:34:00Z">
        <w:r w:rsidR="00B60E00">
          <w:rPr>
            <w:rFonts w:eastAsiaTheme="minorEastAsia"/>
          </w:rPr>
          <w:t>.</w:t>
        </w:r>
      </w:ins>
      <w:ins w:id="41" w:author="DFO-MPO" w:date="2018-09-17T08:33:00Z">
        <w:r w:rsidR="00B60E00">
          <w:rPr>
            <w:rFonts w:eastAsiaTheme="minorEastAsia"/>
          </w:rPr>
          <w:t xml:space="preserve"> 4b,c). </w:t>
        </w:r>
      </w:ins>
      <w:ins w:id="42" w:author="DFO-MPO" w:date="2018-09-17T08:32:00Z">
        <w:r w:rsidR="00B60E00">
          <w:rPr>
            <w:rFonts w:eastAsiaTheme="minorEastAsia"/>
          </w:rPr>
          <w:t>As synchrony increased under a moderate CV</w:t>
        </w:r>
        <w:r w:rsidR="00B60E00">
          <w:rPr>
            <w:rFonts w:eastAsiaTheme="minorEastAsia"/>
            <w:vertAlign w:val="subscript"/>
          </w:rPr>
          <w:t>C</w:t>
        </w:r>
        <w:r w:rsidR="00B60E00">
          <w:rPr>
            <w:rFonts w:eastAsiaTheme="minorEastAsia"/>
          </w:rPr>
          <w:t xml:space="preserve"> scenario</w:t>
        </w:r>
      </w:ins>
      <w:ins w:id="43" w:author="DFO-MPO" w:date="2018-09-17T08:34:00Z">
        <w:r w:rsidR="00B60E00">
          <w:rPr>
            <w:rFonts w:eastAsiaTheme="minorEastAsia"/>
          </w:rPr>
          <w:t xml:space="preserve"> median catch abundance, catch stability and the proportion of the years threshold catches were met all declined</w:t>
        </w:r>
      </w:ins>
      <w:ins w:id="44" w:author="DFO-MPO" w:date="2018-09-17T08:32:00Z">
        <w:r w:rsidR="00B60E00">
          <w:rPr>
            <w:rFonts w:eastAsiaTheme="minorEastAsia"/>
          </w:rPr>
          <w:t xml:space="preserve"> (Fig. </w:t>
        </w:r>
      </w:ins>
      <w:ins w:id="45" w:author="DFO-MPO" w:date="2018-09-17T08:35:00Z">
        <w:r w:rsidR="00B60E00">
          <w:rPr>
            <w:rFonts w:eastAsiaTheme="minorEastAsia"/>
          </w:rPr>
          <w:t>4a,b,c,</w:t>
        </w:r>
      </w:ins>
      <w:ins w:id="46" w:author="DFO-MPO" w:date="2018-09-17T08:32:00Z">
        <w:r w:rsidR="00B60E00">
          <w:rPr>
            <w:rFonts w:eastAsiaTheme="minorEastAsia"/>
          </w:rPr>
          <w:t xml:space="preserve"> middle grouping).</w:t>
        </w:r>
      </w:ins>
    </w:p>
    <w:p w14:paraId="10001BF2" w14:textId="045FA921" w:rsidR="00F8390D" w:rsidRDefault="002A7AB5" w:rsidP="004709A6">
      <w:pPr>
        <w:ind w:firstLine="720"/>
        <w:rPr>
          <w:rFonts w:eastAsiaTheme="minorEastAsia"/>
        </w:rPr>
      </w:pPr>
      <w:r>
        <w:rPr>
          <w:rFonts w:eastAsiaTheme="minorEastAsia"/>
        </w:rPr>
        <w:t>Similarly to recruit abundance, median catches were positively correlated with component variability as long as synchrony remained low</w:t>
      </w:r>
      <w:r w:rsidR="003B24CC">
        <w:rPr>
          <w:rFonts w:eastAsiaTheme="minorEastAsia"/>
        </w:rPr>
        <w:t>, but this relationship weakened or reversed as synchrony increased</w:t>
      </w:r>
      <w:r>
        <w:rPr>
          <w:rFonts w:eastAsiaTheme="minorEastAsia"/>
        </w:rPr>
        <w:t xml:space="preserve"> (Figure 4a)</w:t>
      </w:r>
      <w:r w:rsidR="003B24CC">
        <w:rPr>
          <w:rFonts w:eastAsiaTheme="minorEastAsia"/>
        </w:rPr>
        <w:t>.</w:t>
      </w:r>
      <w:r>
        <w:rPr>
          <w:rFonts w:eastAsiaTheme="minorEastAsia"/>
        </w:rPr>
        <w:t xml:space="preserve"> </w:t>
      </w:r>
      <w:proofErr w:type="spellStart"/>
      <w:r w:rsidR="003B24CC">
        <w:rPr>
          <w:rFonts w:eastAsiaTheme="minorEastAsia"/>
        </w:rPr>
        <w:t>I</w:t>
      </w:r>
      <w:r>
        <w:rPr>
          <w:rFonts w:eastAsiaTheme="minorEastAsia"/>
        </w:rPr>
        <w:t>nterannual</w:t>
      </w:r>
      <w:proofErr w:type="spellEnd"/>
      <w:r>
        <w:rPr>
          <w:rFonts w:eastAsiaTheme="minorEastAsia"/>
        </w:rPr>
        <w:t xml:space="preserve"> catch stability</w:t>
      </w:r>
      <w:r w:rsidR="003B24CC">
        <w:rPr>
          <w:rFonts w:eastAsiaTheme="minorEastAsia"/>
        </w:rPr>
        <w:t xml:space="preserve"> (i.e. the inverse of median </w:t>
      </w:r>
      <w:proofErr w:type="spellStart"/>
      <w:r w:rsidR="003B24CC">
        <w:rPr>
          <w:rFonts w:eastAsiaTheme="minorEastAsia"/>
        </w:rPr>
        <w:t>interannual</w:t>
      </w:r>
      <w:proofErr w:type="spellEnd"/>
      <w:r w:rsidR="003B24CC">
        <w:rPr>
          <w:rFonts w:eastAsiaTheme="minorEastAsia"/>
        </w:rPr>
        <w:t xml:space="preserve"> differences in catch)</w:t>
      </w:r>
      <w:r>
        <w:rPr>
          <w:rFonts w:eastAsiaTheme="minorEastAsia"/>
        </w:rPr>
        <w:t xml:space="preserve"> was strongly negatively correlated with both component variab</w:t>
      </w:r>
      <w:r w:rsidR="003C1C7D">
        <w:rPr>
          <w:rFonts w:eastAsiaTheme="minorEastAsia"/>
        </w:rPr>
        <w:t>ility and synchrony (Figure 4b).</w:t>
      </w:r>
      <w:r w:rsidR="003B24CC">
        <w:rPr>
          <w:rFonts w:eastAsiaTheme="minorEastAsia"/>
        </w:rPr>
        <w:t xml:space="preserve"> </w:t>
      </w:r>
      <w:r w:rsidR="00A2678F">
        <w:rPr>
          <w:rFonts w:eastAsiaTheme="minorEastAsia"/>
        </w:rPr>
        <w:t xml:space="preserve">For example, median </w:t>
      </w:r>
      <w:proofErr w:type="spellStart"/>
      <w:r w:rsidR="00A2678F">
        <w:rPr>
          <w:rFonts w:eastAsiaTheme="minorEastAsia"/>
        </w:rPr>
        <w:t>interannual</w:t>
      </w:r>
      <w:proofErr w:type="spellEnd"/>
      <w:r w:rsidR="00A2678F">
        <w:rPr>
          <w:rFonts w:eastAsiaTheme="minorEastAsia"/>
        </w:rPr>
        <w:t xml:space="preserve"> fluctuations in aggregate c</w:t>
      </w:r>
      <w:r w:rsidR="003B24CC">
        <w:rPr>
          <w:rFonts w:eastAsiaTheme="minorEastAsia"/>
        </w:rPr>
        <w:t>atch</w:t>
      </w:r>
      <w:r w:rsidR="00A2678F">
        <w:rPr>
          <w:rFonts w:eastAsiaTheme="minorEastAsia"/>
        </w:rPr>
        <w:t xml:space="preserve">es increased from 45% (37-56% 90% PI) to 73% (59-83% 90% PI) when </w:t>
      </w:r>
      <w:proofErr w:type="spellStart"/>
      <w:r w:rsidR="00A2678F">
        <w:rPr>
          <w:rFonts w:eastAsiaTheme="minorEastAsia"/>
        </w:rPr>
        <w:t>CV</w:t>
      </w:r>
      <w:r w:rsidR="00A2678F">
        <w:rPr>
          <w:rFonts w:eastAsiaTheme="minorEastAsia"/>
          <w:vertAlign w:val="subscript"/>
        </w:rPr>
        <w:t>c</w:t>
      </w:r>
      <w:proofErr w:type="spellEnd"/>
      <w:r w:rsidR="00A2678F">
        <w:rPr>
          <w:rFonts w:eastAsiaTheme="minorEastAsia"/>
          <w:vertAlign w:val="subscript"/>
        </w:rPr>
        <w:t xml:space="preserve"> </w:t>
      </w:r>
      <w:r w:rsidR="00A2678F">
        <w:rPr>
          <w:rFonts w:eastAsiaTheme="minorEastAsia"/>
        </w:rPr>
        <w:t xml:space="preserve">and </w:t>
      </w:r>
      <m:oMath>
        <m:r>
          <w:rPr>
            <w:rFonts w:ascii="Cambria Math" w:hAnsi="Cambria Math"/>
          </w:rPr>
          <m:t>φ</m:t>
        </m:r>
      </m:oMath>
      <w:r w:rsidR="00A2678F">
        <w:rPr>
          <w:rFonts w:eastAsiaTheme="minorEastAsia"/>
        </w:rPr>
        <w:t xml:space="preserve"> were increased to their highest levels. </w:t>
      </w:r>
      <w:r w:rsidR="003C1C7D">
        <w:rPr>
          <w:rFonts w:eastAsiaTheme="minorEastAsia"/>
        </w:rPr>
        <w:t xml:space="preserve">The </w:t>
      </w:r>
      <w:r w:rsidR="00B01A4C">
        <w:rPr>
          <w:rFonts w:eastAsiaTheme="minorEastAsia"/>
        </w:rPr>
        <w:t>median number of</w:t>
      </w:r>
      <w:r w:rsidR="003C1C7D">
        <w:rPr>
          <w:rFonts w:eastAsiaTheme="minorEastAsia"/>
        </w:rPr>
        <w:t xml:space="preserve"> </w:t>
      </w:r>
      <w:r w:rsidR="00A2678F">
        <w:rPr>
          <w:rFonts w:eastAsiaTheme="minorEastAsia"/>
        </w:rPr>
        <w:t xml:space="preserve">MUs with </w:t>
      </w:r>
      <w:r w:rsidR="00B01A4C">
        <w:rPr>
          <w:rFonts w:eastAsiaTheme="minorEastAsia"/>
        </w:rPr>
        <w:t>fisheries that were open was relatively less sensitive, but</w:t>
      </w:r>
      <w:r w:rsidR="00F8390D">
        <w:rPr>
          <w:rFonts w:eastAsiaTheme="minorEastAsia"/>
        </w:rPr>
        <w:t xml:space="preserve"> still</w:t>
      </w:r>
      <w:r w:rsidR="00B01A4C">
        <w:rPr>
          <w:rFonts w:eastAsiaTheme="minorEastAsia"/>
        </w:rPr>
        <w:t xml:space="preserve"> declined at higher levels of </w:t>
      </w:r>
      <w:r w:rsidR="00F8390D">
        <w:rPr>
          <w:rFonts w:eastAsiaTheme="minorEastAsia"/>
        </w:rPr>
        <w:t xml:space="preserve">component </w:t>
      </w:r>
      <w:r w:rsidR="00B01A4C">
        <w:rPr>
          <w:rFonts w:eastAsiaTheme="minorEastAsia"/>
        </w:rPr>
        <w:t xml:space="preserve">variability and synchrony (Figure 4c). </w:t>
      </w:r>
      <w:r w:rsidR="00F8390D">
        <w:rPr>
          <w:rFonts w:eastAsiaTheme="minorEastAsia"/>
        </w:rPr>
        <w:t>Finally, t</w:t>
      </w:r>
      <w:r w:rsidR="00B01A4C">
        <w:rPr>
          <w:rFonts w:eastAsiaTheme="minorEastAsia"/>
        </w:rPr>
        <w:t xml:space="preserve">he proportion of years where aggregate TAC was </w:t>
      </w:r>
      <w:del w:id="47" w:author="DFO-MPO" w:date="2018-09-11T11:44:00Z">
        <w:r w:rsidR="00B01A4C" w:rsidDel="00EF79E0">
          <w:rPr>
            <w:rFonts w:eastAsiaTheme="minorEastAsia"/>
          </w:rPr>
          <w:delText xml:space="preserve">below </w:delText>
        </w:r>
      </w:del>
      <w:ins w:id="48" w:author="DFO-MPO" w:date="2018-09-11T11:44:00Z">
        <w:r w:rsidR="00EF79E0">
          <w:rPr>
            <w:rFonts w:eastAsiaTheme="minorEastAsia"/>
          </w:rPr>
          <w:t xml:space="preserve">above </w:t>
        </w:r>
      </w:ins>
      <w:r w:rsidR="00B01A4C">
        <w:rPr>
          <w:rFonts w:eastAsiaTheme="minorEastAsia"/>
        </w:rPr>
        <w:t>a critical threshold (</w:t>
      </w:r>
      <w:r w:rsidR="009F7091">
        <w:rPr>
          <w:rFonts w:eastAsiaTheme="minorEastAsia"/>
        </w:rPr>
        <w:t>1,0</w:t>
      </w:r>
      <w:r w:rsidR="00B01A4C">
        <w:rPr>
          <w:rFonts w:eastAsiaTheme="minorEastAsia"/>
        </w:rPr>
        <w:t xml:space="preserve">00,000) </w:t>
      </w:r>
      <w:del w:id="49" w:author="DFO-MPO" w:date="2018-09-11T11:44:00Z">
        <w:r w:rsidR="00B01A4C" w:rsidDel="00EF79E0">
          <w:rPr>
            <w:rFonts w:eastAsiaTheme="minorEastAsia"/>
          </w:rPr>
          <w:delText xml:space="preserve">increased </w:delText>
        </w:r>
      </w:del>
      <w:ins w:id="50" w:author="DFO-MPO" w:date="2018-09-11T11:44:00Z">
        <w:r w:rsidR="00EF79E0">
          <w:rPr>
            <w:rFonts w:eastAsiaTheme="minorEastAsia"/>
          </w:rPr>
          <w:t xml:space="preserve">decreased </w:t>
        </w:r>
      </w:ins>
      <w:r w:rsidR="00B01A4C">
        <w:rPr>
          <w:rFonts w:eastAsiaTheme="minorEastAsia"/>
        </w:rPr>
        <w:t xml:space="preserve">by approximately </w:t>
      </w:r>
      <w:r w:rsidR="009F7091">
        <w:rPr>
          <w:rFonts w:eastAsiaTheme="minorEastAsia"/>
        </w:rPr>
        <w:t>15</w:t>
      </w:r>
      <w:r w:rsidR="00B01A4C">
        <w:rPr>
          <w:rFonts w:eastAsiaTheme="minorEastAsia"/>
        </w:rPr>
        <w:t xml:space="preserve">% when component CV and synchrony were at high levels, suggesting managers would be less </w:t>
      </w:r>
      <w:r w:rsidR="00B32293">
        <w:rPr>
          <w:rFonts w:eastAsiaTheme="minorEastAsia"/>
        </w:rPr>
        <w:t>able</w:t>
      </w:r>
      <w:r w:rsidR="00B01A4C">
        <w:rPr>
          <w:rFonts w:eastAsiaTheme="minorEastAsia"/>
        </w:rPr>
        <w:t xml:space="preserve"> to allocate </w:t>
      </w:r>
      <w:r w:rsidR="00B32293">
        <w:rPr>
          <w:rFonts w:eastAsiaTheme="minorEastAsia"/>
        </w:rPr>
        <w:t>some amount of TAC to all</w:t>
      </w:r>
      <w:r w:rsidR="00B01A4C">
        <w:rPr>
          <w:rFonts w:eastAsiaTheme="minorEastAsia"/>
        </w:rPr>
        <w:t xml:space="preserve"> stakeholders (Figure 4d). </w:t>
      </w:r>
    </w:p>
    <w:p w14:paraId="6EE58B24" w14:textId="6F3CD646" w:rsidR="002A7AB5" w:rsidRPr="008164CD" w:rsidRDefault="008164CD" w:rsidP="004709A6">
      <w:pPr>
        <w:ind w:firstLine="720"/>
        <w:rPr>
          <w:rFonts w:eastAsiaTheme="minorEastAsia"/>
        </w:rPr>
      </w:pPr>
      <w:r>
        <w:rPr>
          <w:rFonts w:eastAsiaTheme="minorEastAsia"/>
        </w:rPr>
        <w:t>Interestingly the effects of switching from reference to skewed productivity deviations had weaker effects on catch PMs than conservation PMs. While median catches decreased considerably (Fig. 4e), the remaining PMs were relatively stable except when high CV</w:t>
      </w:r>
      <w:r>
        <w:rPr>
          <w:rFonts w:eastAsiaTheme="minorEastAsia"/>
          <w:vertAlign w:val="subscript"/>
        </w:rPr>
        <w:t xml:space="preserve">C </w:t>
      </w:r>
      <w:r>
        <w:rPr>
          <w:rFonts w:eastAsiaTheme="minorEastAsia"/>
        </w:rPr>
        <w:t xml:space="preserve">was coupled with moderate or high levels of synchrony (Fig 4g, 4h). </w:t>
      </w:r>
    </w:p>
    <w:p w14:paraId="2B86A0DE" w14:textId="7ABE7C01" w:rsidR="00871917" w:rsidRDefault="00871917" w:rsidP="00A43A81">
      <w:pPr>
        <w:rPr>
          <w:rFonts w:eastAsiaTheme="minorEastAsia"/>
        </w:rPr>
      </w:pPr>
      <w:r>
        <w:rPr>
          <w:rFonts w:eastAsiaTheme="minorEastAsia"/>
        </w:rPr>
        <w:lastRenderedPageBreak/>
        <w:tab/>
      </w:r>
      <w:commentRangeStart w:id="51"/>
      <w:r w:rsidR="00B32293">
        <w:rPr>
          <w:rFonts w:eastAsiaTheme="minorEastAsia"/>
          <w:noProof/>
          <w:lang w:eastAsia="en-CA"/>
        </w:rPr>
        <w:drawing>
          <wp:inline distT="0" distB="0" distL="0" distR="0" wp14:anchorId="0518233A" wp14:editId="7BF17FBD">
            <wp:extent cx="5932805" cy="4061460"/>
            <wp:effectExtent l="0" t="0" r="10795" b="2540"/>
            <wp:docPr id="12" name="Picture 12" descr="Macintosh HD:Users:cam:github:salmon-sim:outputs:summaryFigs:synchTrials:catchGroupedPlots_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cam:github:salmon-sim:outputs:summaryFigs:synchTrials:catchGroupedPlots_3OM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805" cy="4061460"/>
                    </a:xfrm>
                    <a:prstGeom prst="rect">
                      <a:avLst/>
                    </a:prstGeom>
                    <a:noFill/>
                    <a:ln>
                      <a:noFill/>
                    </a:ln>
                  </pic:spPr>
                </pic:pic>
              </a:graphicData>
            </a:graphic>
          </wp:inline>
        </w:drawing>
      </w:r>
      <w:commentRangeEnd w:id="51"/>
      <w:r w:rsidR="00B32293">
        <w:rPr>
          <w:rStyle w:val="CommentReference"/>
        </w:rPr>
        <w:commentReference w:id="51"/>
      </w:r>
    </w:p>
    <w:p w14:paraId="569677C0" w14:textId="3522ABEA" w:rsidR="004709A6" w:rsidRDefault="004709A6" w:rsidP="004709A6">
      <w:pPr>
        <w:rPr>
          <w:rFonts w:eastAsiaTheme="minorEastAsia"/>
        </w:rPr>
      </w:pPr>
      <w:r>
        <w:rPr>
          <w:rFonts w:eastAsiaTheme="minorEastAsia"/>
        </w:rPr>
        <w:t xml:space="preserve">Figure 4. </w:t>
      </w:r>
      <w:proofErr w:type="gramStart"/>
      <w:r>
        <w:rPr>
          <w:rFonts w:eastAsiaTheme="minorEastAsia"/>
        </w:rPr>
        <w:t>Effects of component variability and synchrony on catch-based performance measures.</w:t>
      </w:r>
      <w:proofErr w:type="gramEnd"/>
      <w:r>
        <w:rPr>
          <w:rFonts w:eastAsiaTheme="minorEastAsia"/>
        </w:rPr>
        <w:t xml:space="preserve"> Points represent medians and whiskers 90% posterior interval among </w:t>
      </w:r>
      <w:commentRangeStart w:id="52"/>
      <w:r>
        <w:rPr>
          <w:rFonts w:eastAsiaTheme="minorEastAsia"/>
        </w:rPr>
        <w:t xml:space="preserve">250 </w:t>
      </w:r>
      <w:commentRangeEnd w:id="52"/>
      <w:r>
        <w:rPr>
          <w:rStyle w:val="CommentReference"/>
        </w:rPr>
        <w:commentReference w:id="52"/>
      </w:r>
      <w:r>
        <w:rPr>
          <w:rFonts w:eastAsiaTheme="minorEastAsia"/>
        </w:rPr>
        <w:t>simulation runs.</w:t>
      </w:r>
    </w:p>
    <w:p w14:paraId="7B081DBD" w14:textId="0E29FFA9" w:rsidR="00774187" w:rsidRDefault="004709A6" w:rsidP="004709A6">
      <w:pPr>
        <w:rPr>
          <w:rFonts w:eastAsiaTheme="minorEastAsia"/>
        </w:rPr>
      </w:pPr>
      <w:r>
        <w:rPr>
          <w:rFonts w:eastAsiaTheme="minorEastAsia"/>
        </w:rPr>
        <w:tab/>
      </w:r>
    </w:p>
    <w:p w14:paraId="24849F62" w14:textId="5DA43042" w:rsidR="00B56327" w:rsidRPr="00F8390D" w:rsidRDefault="00B56327" w:rsidP="004709A6">
      <w:pPr>
        <w:rPr>
          <w:rFonts w:eastAsiaTheme="minorEastAsia"/>
        </w:rPr>
      </w:pPr>
      <w:r>
        <w:rPr>
          <w:rFonts w:eastAsiaTheme="minorEastAsia"/>
        </w:rPr>
        <w:tab/>
        <w:t xml:space="preserve">CU-specific median spawner abundances </w:t>
      </w:r>
      <w:r w:rsidR="00956286">
        <w:rPr>
          <w:rFonts w:eastAsiaTheme="minorEastAsia"/>
        </w:rPr>
        <w:t>declined with greater component variability and when recruitment deviations were sampled from a skewed distribution. Shifts in median abundance relative to biological benchmarks were actually more severe in a relatively healthy CU (</w:t>
      </w:r>
      <w:proofErr w:type="spellStart"/>
      <w:r w:rsidR="00956286">
        <w:rPr>
          <w:rFonts w:eastAsiaTheme="minorEastAsia"/>
        </w:rPr>
        <w:t>Chilko</w:t>
      </w:r>
      <w:proofErr w:type="spellEnd"/>
      <w:r w:rsidR="00956286">
        <w:rPr>
          <w:rFonts w:eastAsiaTheme="minorEastAsia"/>
        </w:rPr>
        <w:t>) because the depleted CU (</w:t>
      </w:r>
      <w:proofErr w:type="spellStart"/>
      <w:r w:rsidR="00956286">
        <w:rPr>
          <w:rFonts w:eastAsiaTheme="minorEastAsia"/>
        </w:rPr>
        <w:t>Cultus</w:t>
      </w:r>
      <w:proofErr w:type="spellEnd"/>
      <w:r w:rsidR="00956286">
        <w:rPr>
          <w:rFonts w:eastAsiaTheme="minorEastAsia"/>
        </w:rPr>
        <w:t xml:space="preserve">) did not exhibit a high likelihood of recovery even when component variability was low and intermitted recruitment failures were not incorporated (Figure 5). </w:t>
      </w:r>
      <w:r w:rsidR="00F8390D">
        <w:rPr>
          <w:rFonts w:eastAsiaTheme="minorEastAsia"/>
        </w:rPr>
        <w:t xml:space="preserve">Median spawner abundance within CUs </w:t>
      </w:r>
      <w:r w:rsidR="00A74EC8">
        <w:rPr>
          <w:rFonts w:eastAsiaTheme="minorEastAsia"/>
        </w:rPr>
        <w:t>did not exhibit strong declines</w:t>
      </w:r>
      <w:r w:rsidR="00F8390D">
        <w:rPr>
          <w:rFonts w:eastAsiaTheme="minorEastAsia"/>
        </w:rPr>
        <w:t xml:space="preserve"> when CV</w:t>
      </w:r>
      <w:r w:rsidR="00F8390D">
        <w:rPr>
          <w:rFonts w:eastAsiaTheme="minorEastAsia"/>
          <w:vertAlign w:val="subscript"/>
        </w:rPr>
        <w:t>C</w:t>
      </w:r>
      <w:r w:rsidR="00F8390D">
        <w:rPr>
          <w:rFonts w:eastAsiaTheme="minorEastAsia"/>
        </w:rPr>
        <w:t xml:space="preserve"> was held constant and synchrony increased (Figure S1).</w:t>
      </w:r>
    </w:p>
    <w:p w14:paraId="0383F8C4" w14:textId="74E2A87E" w:rsidR="006C2754" w:rsidRDefault="00B56327" w:rsidP="004C69D7">
      <w:pPr>
        <w:spacing w:line="240" w:lineRule="auto"/>
        <w:jc w:val="center"/>
      </w:pPr>
      <w:r>
        <w:rPr>
          <w:rStyle w:val="CommentReference"/>
        </w:rPr>
        <w:lastRenderedPageBreak/>
        <w:commentReference w:id="53"/>
      </w:r>
      <w:r>
        <w:rPr>
          <w:noProof/>
          <w:lang w:eastAsia="en-CA"/>
        </w:rPr>
        <w:drawing>
          <wp:inline distT="0" distB="0" distL="0" distR="0" wp14:anchorId="1C6E48F6" wp14:editId="6BDECF3F">
            <wp:extent cx="5372100" cy="4103688"/>
            <wp:effectExtent l="0" t="0" r="0" b="11430"/>
            <wp:docPr id="14" name="Picture 14" descr="Macintosh HD:Users:cam:github:salmon-sim:outputs:summaryFigs:synchTrials:spawnerHi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cam:github:salmon-sim:outputs:summaryFigs:synchTrials:spawnerHist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2100" cy="4103688"/>
                    </a:xfrm>
                    <a:prstGeom prst="rect">
                      <a:avLst/>
                    </a:prstGeom>
                    <a:noFill/>
                    <a:ln>
                      <a:noFill/>
                    </a:ln>
                  </pic:spPr>
                </pic:pic>
              </a:graphicData>
            </a:graphic>
          </wp:inline>
        </w:drawing>
      </w:r>
    </w:p>
    <w:p w14:paraId="371B7F5F" w14:textId="3A73E216" w:rsidR="008E6657" w:rsidRDefault="008E6657" w:rsidP="008E6657">
      <w:r>
        <w:t xml:space="preserve">Figure 5. Distributions of CU-specific median spawner abundance (among 250 trials) across different levels of component variability (shading) and two productivity regimes for </w:t>
      </w:r>
      <w:proofErr w:type="spellStart"/>
      <w:r>
        <w:t>Chilko</w:t>
      </w:r>
      <w:proofErr w:type="spellEnd"/>
      <w:r>
        <w:t xml:space="preserve"> (top) and </w:t>
      </w:r>
      <w:proofErr w:type="spellStart"/>
      <w:r>
        <w:t>Cultus</w:t>
      </w:r>
      <w:proofErr w:type="spellEnd"/>
      <w:r>
        <w:t xml:space="preserve"> (bottom) CUs. The vertical dashed line represents each CU’s upper biological benchmark (</w:t>
      </w:r>
      <w:proofErr w:type="spellStart"/>
      <w:r>
        <w:t>S</w:t>
      </w:r>
      <w:r>
        <w:rPr>
          <w:vertAlign w:val="subscript"/>
        </w:rPr>
        <w:t>msy</w:t>
      </w:r>
      <w:proofErr w:type="spellEnd"/>
      <w:r>
        <w:t>). Simulations included moderate synchrony among CUs (</w:t>
      </w:r>
      <m:oMath>
        <m:r>
          <w:rPr>
            <w:rFonts w:ascii="Cambria Math" w:hAnsi="Cambria Math"/>
          </w:rPr>
          <m:t>ρ</m:t>
        </m:r>
      </m:oMath>
      <w:r>
        <w:rPr>
          <w:rFonts w:eastAsiaTheme="minorEastAsia"/>
        </w:rPr>
        <w:t xml:space="preserve"> = 0.5).</w:t>
      </w:r>
      <w:r>
        <w:t xml:space="preserve"> Note that x-axes differ between CUs.</w:t>
      </w:r>
    </w:p>
    <w:p w14:paraId="35DF2748" w14:textId="2E7838E7" w:rsidR="00F8390D" w:rsidRDefault="00A74EC8" w:rsidP="002D6BA6">
      <w:pPr>
        <w:jc w:val="center"/>
      </w:pPr>
      <w:commentRangeStart w:id="54"/>
      <w:r>
        <w:rPr>
          <w:noProof/>
          <w:lang w:eastAsia="en-CA"/>
        </w:rPr>
        <w:lastRenderedPageBreak/>
        <w:drawing>
          <wp:inline distT="0" distB="0" distL="0" distR="0" wp14:anchorId="19CEA052" wp14:editId="6A01153F">
            <wp:extent cx="4820421" cy="3682266"/>
            <wp:effectExtent l="0" t="0" r="0" b="0"/>
            <wp:docPr id="15" name="Picture 15" descr="Macintosh HD:Users:cam:github:salmon-sim:outputs:summaryFigs:synchTrials:spawnerHistsSy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cam:github:salmon-sim:outputs:summaryFigs:synchTrials:spawnerHistsSync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0382" cy="3682236"/>
                    </a:xfrm>
                    <a:prstGeom prst="rect">
                      <a:avLst/>
                    </a:prstGeom>
                    <a:noFill/>
                    <a:ln>
                      <a:noFill/>
                    </a:ln>
                  </pic:spPr>
                </pic:pic>
              </a:graphicData>
            </a:graphic>
          </wp:inline>
        </w:drawing>
      </w:r>
      <w:commentRangeEnd w:id="54"/>
      <w:r>
        <w:rPr>
          <w:rStyle w:val="CommentReference"/>
        </w:rPr>
        <w:commentReference w:id="54"/>
      </w:r>
    </w:p>
    <w:p w14:paraId="670FE2F0" w14:textId="167BFA5C" w:rsidR="00F8390D" w:rsidRDefault="00F8390D" w:rsidP="00F8390D">
      <w:r>
        <w:t xml:space="preserve">Figure S1. Distributions of CU-specific median spawner abundance (among 250 trials) across different levels of synchrony (shading) and two productivity regimes for </w:t>
      </w:r>
      <w:proofErr w:type="spellStart"/>
      <w:r>
        <w:t>Chilko</w:t>
      </w:r>
      <w:proofErr w:type="spellEnd"/>
      <w:r>
        <w:t xml:space="preserve"> (top) and </w:t>
      </w:r>
      <w:proofErr w:type="spellStart"/>
      <w:r>
        <w:t>Cultus</w:t>
      </w:r>
      <w:proofErr w:type="spellEnd"/>
      <w:r>
        <w:t xml:space="preserve"> (bottom) CUs. The vertical dashed line represents each CU’s upper biological benchmark (</w:t>
      </w:r>
      <w:proofErr w:type="spellStart"/>
      <w:r>
        <w:t>S</w:t>
      </w:r>
      <w:r>
        <w:rPr>
          <w:vertAlign w:val="subscript"/>
        </w:rPr>
        <w:t>msy</w:t>
      </w:r>
      <w:proofErr w:type="spellEnd"/>
      <w:r>
        <w:t>). Simulations included moderate synchrony among CUs (</w:t>
      </w:r>
      <w:r w:rsidR="00A74EC8">
        <w:rPr>
          <w:rFonts w:eastAsiaTheme="minorEastAsia"/>
        </w:rPr>
        <w:t>1.0</w:t>
      </w:r>
      <m:oMath>
        <m:r>
          <w:rPr>
            <w:rFonts w:ascii="Cambria Math" w:hAnsi="Cambria Math"/>
          </w:rPr>
          <m:t>σ</m:t>
        </m:r>
      </m:oMath>
      <w:r>
        <w:rPr>
          <w:rFonts w:eastAsiaTheme="minorEastAsia"/>
        </w:rPr>
        <w:t>).</w:t>
      </w:r>
      <w:r>
        <w:t xml:space="preserve"> Note that x-axes differ between CUs.</w:t>
      </w:r>
    </w:p>
    <w:p w14:paraId="4CF2BF56" w14:textId="77777777" w:rsidR="00F8390D" w:rsidRDefault="00F8390D" w:rsidP="008E6657"/>
    <w:p w14:paraId="19457D1C" w14:textId="5CC84953" w:rsidR="000E43A3" w:rsidRDefault="000E43A3" w:rsidP="00A91A4F">
      <w:pPr>
        <w:rPr>
          <w:b/>
        </w:rPr>
      </w:pPr>
      <w:r>
        <w:rPr>
          <w:b/>
        </w:rPr>
        <w:t>Discussion</w:t>
      </w:r>
    </w:p>
    <w:p w14:paraId="0AB1E34D" w14:textId="77777777" w:rsidR="000E43A3" w:rsidRDefault="000E43A3" w:rsidP="000E43A3">
      <w:pPr>
        <w:ind w:firstLine="720"/>
      </w:pPr>
      <w:commentRangeStart w:id="55"/>
      <w:r>
        <w:t xml:space="preserve">A range </w:t>
      </w:r>
      <w:commentRangeEnd w:id="55"/>
      <w:r>
        <w:rPr>
          <w:rStyle w:val="CommentReference"/>
        </w:rPr>
        <w:commentReference w:id="55"/>
      </w:r>
      <w:r>
        <w:t xml:space="preserve">of ecological processes may underpin changes in variability and synchrony in Fraser River sockeye salmon. Component variability (i.e. within CU temporal variation) may increase due to changes in local environmental conditions, such as loss of spawning habitat (REF), high levels of mortality during incubation (e.g. scouring events (REF), high water temperatures (REF)), or changes in competition and predation during juvenile freshwater stages (REF). Synchrony among components within </w:t>
      </w:r>
      <w:proofErr w:type="spellStart"/>
      <w:r>
        <w:t>metapopulations</w:t>
      </w:r>
      <w:proofErr w:type="spellEnd"/>
      <w:r>
        <w:t xml:space="preserve"> is often associated with connectivity (i.e. dispersal). Although Fraser River sockeye salmon likely function as a </w:t>
      </w:r>
      <w:proofErr w:type="spellStart"/>
      <w:r>
        <w:t>metapopulation</w:t>
      </w:r>
      <w:proofErr w:type="spellEnd"/>
      <w:r>
        <w:t xml:space="preserve"> over evolutionary time scales, dispersal is assumed to be nil from a management perspective, with each CU representing a genetically distinct population assemblage (REF).  In the absence of dispersal, synchronous dynamics may be driven by a common response to shared environmental drivers (i.e. Moran effect), competitors, or predators. In the case of Fraser River sockeye salmon, such mechanisms may be more likely to occur during marine residence, when populations from throughout North America migrate to the Gulf of Alaska.</w:t>
      </w:r>
    </w:p>
    <w:p w14:paraId="19DD6069" w14:textId="77777777" w:rsidR="000E43A3" w:rsidRPr="000E43A3" w:rsidRDefault="000E43A3" w:rsidP="00A91A4F">
      <w:pPr>
        <w:rPr>
          <w:b/>
        </w:rPr>
      </w:pPr>
    </w:p>
    <w:p w14:paraId="6207159B" w14:textId="77777777" w:rsidR="00DE0F7B" w:rsidRDefault="00DE0F7B" w:rsidP="00A91A4F"/>
    <w:p w14:paraId="5D4958E4" w14:textId="77777777" w:rsidR="009D3206" w:rsidRPr="009D3206" w:rsidRDefault="00DE0F7B" w:rsidP="009D3206">
      <w:pPr>
        <w:pStyle w:val="EndNoteBibliography"/>
        <w:spacing w:after="0"/>
        <w:ind w:left="720" w:hanging="720"/>
        <w:rPr>
          <w:noProof/>
        </w:rPr>
      </w:pPr>
      <w:r>
        <w:fldChar w:fldCharType="begin"/>
      </w:r>
      <w:r>
        <w:instrText xml:space="preserve"> ADDIN EN.REFLIST </w:instrText>
      </w:r>
      <w:r>
        <w:fldChar w:fldCharType="separate"/>
      </w:r>
      <w:r w:rsidR="009D3206" w:rsidRPr="009D3206">
        <w:rPr>
          <w:noProof/>
        </w:rPr>
        <w:t xml:space="preserve">Anderson, S.C., Branch, T.A., Cooper, A.B. &amp; Dulvy, N.K. (2017) Black-swan events in animal populations. </w:t>
      </w:r>
      <w:r w:rsidR="009D3206" w:rsidRPr="009D3206">
        <w:rPr>
          <w:i/>
          <w:noProof/>
        </w:rPr>
        <w:t>Proceedings of the National Academy of Sciences</w:t>
      </w:r>
      <w:r w:rsidR="009D3206" w:rsidRPr="009D3206">
        <w:rPr>
          <w:noProof/>
        </w:rPr>
        <w:t>.</w:t>
      </w:r>
    </w:p>
    <w:p w14:paraId="3BCD5472" w14:textId="77777777" w:rsidR="009D3206" w:rsidRPr="009D3206" w:rsidRDefault="009D3206" w:rsidP="009D3206">
      <w:pPr>
        <w:pStyle w:val="EndNoteBibliography"/>
        <w:spacing w:after="0"/>
        <w:ind w:left="720" w:hanging="720"/>
        <w:rPr>
          <w:noProof/>
        </w:rPr>
      </w:pPr>
      <w:r w:rsidRPr="009D3206">
        <w:rPr>
          <w:noProof/>
        </w:rPr>
        <w:t>Burgner, R.L. (1991) Life history of Sockeye Salmon (</w:t>
      </w:r>
      <w:r w:rsidRPr="009D3206">
        <w:rPr>
          <w:i/>
          <w:noProof/>
        </w:rPr>
        <w:t>Oncorhynchus nerka</w:t>
      </w:r>
      <w:r w:rsidRPr="009D3206">
        <w:rPr>
          <w:noProof/>
        </w:rPr>
        <w:t xml:space="preserve">). </w:t>
      </w:r>
      <w:r w:rsidRPr="009D3206">
        <w:rPr>
          <w:i/>
          <w:noProof/>
        </w:rPr>
        <w:t xml:space="preserve">Pacific Salmon Life Histories </w:t>
      </w:r>
      <w:r w:rsidRPr="009D3206">
        <w:rPr>
          <w:noProof/>
        </w:rPr>
        <w:t>(eds C. Groot &amp; L. Margolis).</w:t>
      </w:r>
      <w:r w:rsidRPr="009D3206">
        <w:rPr>
          <w:i/>
          <w:noProof/>
        </w:rPr>
        <w:t xml:space="preserve"> </w:t>
      </w:r>
      <w:r w:rsidRPr="009D3206">
        <w:rPr>
          <w:noProof/>
        </w:rPr>
        <w:t>University of British Columbia Press, Vancouver, B.C.</w:t>
      </w:r>
    </w:p>
    <w:p w14:paraId="3B35525A" w14:textId="77777777" w:rsidR="009D3206" w:rsidRPr="009D3206" w:rsidRDefault="009D3206" w:rsidP="009D3206">
      <w:pPr>
        <w:pStyle w:val="EndNoteBibliography"/>
        <w:spacing w:after="0"/>
        <w:ind w:left="720" w:hanging="720"/>
        <w:rPr>
          <w:noProof/>
        </w:rPr>
      </w:pPr>
      <w:r w:rsidRPr="009D3206">
        <w:rPr>
          <w:noProof/>
        </w:rPr>
        <w:t xml:space="preserve">Carlson, S.M. &amp; Satterthwaite, W.H. (2011) Weakened portfolio effect in a collapsed salmon population complex. </w:t>
      </w:r>
      <w:r w:rsidRPr="009D3206">
        <w:rPr>
          <w:i/>
          <w:noProof/>
        </w:rPr>
        <w:t>Canadian Journal of Fisheries and Aquatic Sciences,</w:t>
      </w:r>
      <w:r w:rsidRPr="009D3206">
        <w:rPr>
          <w:noProof/>
        </w:rPr>
        <w:t xml:space="preserve"> </w:t>
      </w:r>
      <w:r w:rsidRPr="009D3206">
        <w:rPr>
          <w:b/>
          <w:noProof/>
        </w:rPr>
        <w:t>68,</w:t>
      </w:r>
      <w:r w:rsidRPr="009D3206">
        <w:rPr>
          <w:noProof/>
        </w:rPr>
        <w:t xml:space="preserve"> 1579-1589.</w:t>
      </w:r>
    </w:p>
    <w:p w14:paraId="73C9CC94" w14:textId="77777777" w:rsidR="009D3206" w:rsidRPr="009D3206" w:rsidRDefault="009D3206" w:rsidP="009D3206">
      <w:pPr>
        <w:pStyle w:val="EndNoteBibliography"/>
        <w:spacing w:after="0"/>
        <w:ind w:left="720" w:hanging="720"/>
        <w:rPr>
          <w:noProof/>
        </w:rPr>
      </w:pPr>
      <w:r w:rsidRPr="009D3206">
        <w:rPr>
          <w:noProof/>
        </w:rPr>
        <w:t xml:space="preserve">Cooke, S.J., Hinch, S.G., Farrell, A.P., Lapointe, M.F., Jones, S.R.M., Macdonald, J.S., Patterson, D.A., Healey, M.C. &amp; van der Kraak, G. (2004) Abnormal migration timing and high en route mortality of sockeye salmon in the Fraser River, British Columbia. </w:t>
      </w:r>
      <w:r w:rsidRPr="009D3206">
        <w:rPr>
          <w:i/>
          <w:noProof/>
        </w:rPr>
        <w:t>Fisheries Research,</w:t>
      </w:r>
      <w:r w:rsidRPr="009D3206">
        <w:rPr>
          <w:noProof/>
        </w:rPr>
        <w:t xml:space="preserve"> </w:t>
      </w:r>
      <w:r w:rsidRPr="009D3206">
        <w:rPr>
          <w:b/>
          <w:noProof/>
        </w:rPr>
        <w:t>29,</w:t>
      </w:r>
      <w:r w:rsidRPr="009D3206">
        <w:rPr>
          <w:noProof/>
        </w:rPr>
        <w:t xml:space="preserve"> 22-33.</w:t>
      </w:r>
    </w:p>
    <w:p w14:paraId="507A471B" w14:textId="77777777" w:rsidR="009D3206" w:rsidRPr="009D3206" w:rsidRDefault="009D3206" w:rsidP="009D3206">
      <w:pPr>
        <w:pStyle w:val="EndNoteBibliography"/>
        <w:spacing w:after="0"/>
        <w:ind w:left="720" w:hanging="720"/>
        <w:rPr>
          <w:noProof/>
        </w:rPr>
      </w:pPr>
      <w:r w:rsidRPr="009D3206">
        <w:rPr>
          <w:noProof/>
        </w:rPr>
        <w:t xml:space="preserve">Crossin, G.T., Hinch, S.G., Cooke, S.J., Welch, D.W., Patterson, D.A., Jones, S.R.M., Lotto, A.G., Leggatt, R.A., Mathes, M.T., Shrimpton, J.M., Van Der Kraak, G. &amp; Farrell, A.P. (2008) Exposure to high temperature influences the behaviour, physiology, and survival of sockeye salmon during spawning migration. </w:t>
      </w:r>
      <w:r w:rsidRPr="009D3206">
        <w:rPr>
          <w:i/>
          <w:noProof/>
        </w:rPr>
        <w:t>Canadian Journal of Zoology,</w:t>
      </w:r>
      <w:r w:rsidRPr="009D3206">
        <w:rPr>
          <w:noProof/>
        </w:rPr>
        <w:t xml:space="preserve"> </w:t>
      </w:r>
      <w:r w:rsidRPr="009D3206">
        <w:rPr>
          <w:b/>
          <w:noProof/>
        </w:rPr>
        <w:t>86,</w:t>
      </w:r>
      <w:r w:rsidRPr="009D3206">
        <w:rPr>
          <w:noProof/>
        </w:rPr>
        <w:t xml:space="preserve"> 127-140.</w:t>
      </w:r>
    </w:p>
    <w:p w14:paraId="048B799C" w14:textId="77777777" w:rsidR="009D3206" w:rsidRPr="009D3206" w:rsidRDefault="009D3206" w:rsidP="009D3206">
      <w:pPr>
        <w:pStyle w:val="EndNoteBibliography"/>
        <w:spacing w:after="0"/>
        <w:ind w:left="720" w:hanging="720"/>
        <w:rPr>
          <w:noProof/>
        </w:rPr>
      </w:pPr>
      <w:r w:rsidRPr="009D3206">
        <w:rPr>
          <w:noProof/>
        </w:rPr>
        <w:t xml:space="preserve">Doak, D.F., Bigger, D., Harding, E.K., Marvier, M.A., Malley, R.E.O. &amp; Thomson, D. (1998) The statistical inevitability of stability-diversity relationships in community ecology. </w:t>
      </w:r>
      <w:r w:rsidRPr="009D3206">
        <w:rPr>
          <w:i/>
          <w:noProof/>
        </w:rPr>
        <w:t>American Naturalist,</w:t>
      </w:r>
      <w:r w:rsidRPr="009D3206">
        <w:rPr>
          <w:noProof/>
        </w:rPr>
        <w:t xml:space="preserve"> </w:t>
      </w:r>
      <w:r w:rsidRPr="009D3206">
        <w:rPr>
          <w:b/>
          <w:noProof/>
        </w:rPr>
        <w:t>151,</w:t>
      </w:r>
      <w:r w:rsidRPr="009D3206">
        <w:rPr>
          <w:noProof/>
        </w:rPr>
        <w:t xml:space="preserve"> 264-276.</w:t>
      </w:r>
    </w:p>
    <w:p w14:paraId="03F6C1A6" w14:textId="77777777" w:rsidR="009D3206" w:rsidRPr="009D3206" w:rsidRDefault="009D3206" w:rsidP="009D3206">
      <w:pPr>
        <w:pStyle w:val="EndNoteBibliography"/>
        <w:spacing w:after="0"/>
        <w:ind w:left="720" w:hanging="720"/>
        <w:rPr>
          <w:noProof/>
        </w:rPr>
      </w:pPr>
      <w:r w:rsidRPr="009D3206">
        <w:rPr>
          <w:noProof/>
        </w:rPr>
        <w:t>Dorner, B., Peterman, R.M. &amp; Su, Z. (2009) Evaluation of performance of alternative management models of Pacific salmon (</w:t>
      </w:r>
      <w:r w:rsidRPr="009D3206">
        <w:rPr>
          <w:i/>
          <w:noProof/>
        </w:rPr>
        <w:t>Oncorhynchus</w:t>
      </w:r>
      <w:r w:rsidRPr="009D3206">
        <w:rPr>
          <w:noProof/>
        </w:rPr>
        <w:t xml:space="preserve"> spp.) in the presence of climatic change and outcome uncertainty using Monte Carlo simulations. </w:t>
      </w:r>
      <w:r w:rsidRPr="009D3206">
        <w:rPr>
          <w:i/>
          <w:noProof/>
        </w:rPr>
        <w:t>Canadian Journal of Fisheries and Aquatic Sciences,</w:t>
      </w:r>
      <w:r w:rsidRPr="009D3206">
        <w:rPr>
          <w:noProof/>
        </w:rPr>
        <w:t xml:space="preserve"> </w:t>
      </w:r>
      <w:r w:rsidRPr="009D3206">
        <w:rPr>
          <w:b/>
          <w:noProof/>
        </w:rPr>
        <w:t>66,</w:t>
      </w:r>
      <w:r w:rsidRPr="009D3206">
        <w:rPr>
          <w:noProof/>
        </w:rPr>
        <w:t xml:space="preserve"> 2199-2221.</w:t>
      </w:r>
    </w:p>
    <w:p w14:paraId="29D333FB" w14:textId="77777777" w:rsidR="009D3206" w:rsidRPr="009D3206" w:rsidRDefault="009D3206" w:rsidP="009D3206">
      <w:pPr>
        <w:pStyle w:val="EndNoteBibliography"/>
        <w:spacing w:after="0"/>
        <w:ind w:left="720" w:hanging="720"/>
        <w:rPr>
          <w:noProof/>
        </w:rPr>
      </w:pPr>
      <w:r w:rsidRPr="009D3206">
        <w:rPr>
          <w:noProof/>
        </w:rPr>
        <w:t>Grant, S.C.H., MacDonald, B.L., Cone, T.E., Holt, C.A., Cass, A., Porszt, E.J., Hume, J.M.B. &amp; Pon, L.B. (2011) Evaluation of uncertainty in Fraser Sockeye (</w:t>
      </w:r>
      <w:r w:rsidRPr="009D3206">
        <w:rPr>
          <w:i/>
          <w:noProof/>
        </w:rPr>
        <w:t>Oncorhynchus nerka</w:t>
      </w:r>
      <w:r w:rsidRPr="009D3206">
        <w:rPr>
          <w:noProof/>
        </w:rPr>
        <w:t xml:space="preserve">) wild salmon policy status using abundance and trends in abundance metrics. </w:t>
      </w:r>
      <w:r w:rsidRPr="009D3206">
        <w:rPr>
          <w:i/>
          <w:noProof/>
        </w:rPr>
        <w:t>Candian Science Advisory Secretariat Research Document,</w:t>
      </w:r>
      <w:r w:rsidRPr="009D3206">
        <w:rPr>
          <w:noProof/>
        </w:rPr>
        <w:t xml:space="preserve"> </w:t>
      </w:r>
      <w:r w:rsidRPr="009D3206">
        <w:rPr>
          <w:b/>
          <w:noProof/>
        </w:rPr>
        <w:t>2011/087</w:t>
      </w:r>
      <w:r w:rsidRPr="009D3206">
        <w:rPr>
          <w:noProof/>
        </w:rPr>
        <w:t>.</w:t>
      </w:r>
    </w:p>
    <w:p w14:paraId="63CD12EA" w14:textId="77777777" w:rsidR="009D3206" w:rsidRPr="009D3206" w:rsidRDefault="009D3206" w:rsidP="009D3206">
      <w:pPr>
        <w:pStyle w:val="EndNoteBibliography"/>
        <w:spacing w:after="0"/>
        <w:ind w:left="720" w:hanging="720"/>
        <w:rPr>
          <w:noProof/>
        </w:rPr>
      </w:pPr>
      <w:r w:rsidRPr="009D3206">
        <w:rPr>
          <w:noProof/>
        </w:rPr>
        <w:t xml:space="preserve">Griffiths, J.R., Schindler, D.E., Armstrong, J.B., Scheuerell, M.D., Whited, D.C., Clark, R.A., Hilborn, R., Holt, C.A., Lindley, S.T., Stanford, J.A. &amp; Volk, E.C. (2014) Performance of salmon fishery portfolios across western North America. </w:t>
      </w:r>
      <w:r w:rsidRPr="009D3206">
        <w:rPr>
          <w:i/>
          <w:noProof/>
        </w:rPr>
        <w:t>Journal of Applied Ecology,</w:t>
      </w:r>
      <w:r w:rsidRPr="009D3206">
        <w:rPr>
          <w:noProof/>
        </w:rPr>
        <w:t xml:space="preserve"> </w:t>
      </w:r>
      <w:r w:rsidRPr="009D3206">
        <w:rPr>
          <w:b/>
          <w:noProof/>
        </w:rPr>
        <w:t>51,</w:t>
      </w:r>
      <w:r w:rsidRPr="009D3206">
        <w:rPr>
          <w:noProof/>
        </w:rPr>
        <w:t xml:space="preserve"> 1554-1563.</w:t>
      </w:r>
    </w:p>
    <w:p w14:paraId="4DA1BDED" w14:textId="77777777" w:rsidR="009D3206" w:rsidRPr="009D3206" w:rsidRDefault="009D3206" w:rsidP="009D3206">
      <w:pPr>
        <w:pStyle w:val="EndNoteBibliography"/>
        <w:spacing w:after="0"/>
        <w:ind w:left="720" w:hanging="720"/>
        <w:rPr>
          <w:noProof/>
        </w:rPr>
      </w:pPr>
      <w:r w:rsidRPr="009D3206">
        <w:rPr>
          <w:noProof/>
        </w:rPr>
        <w:t xml:space="preserve">Holt, C.A. (2009) Evaluation of benchmarks for conservation units in Canada's Wild Salmon Policy: Technical Documentation. </w:t>
      </w:r>
      <w:r w:rsidRPr="009D3206">
        <w:rPr>
          <w:i/>
          <w:noProof/>
        </w:rPr>
        <w:t>Canadian Science Advisory Secretariat Research Document 2009/059</w:t>
      </w:r>
      <w:r w:rsidRPr="009D3206">
        <w:rPr>
          <w:b/>
          <w:noProof/>
        </w:rPr>
        <w:t>,</w:t>
      </w:r>
      <w:r w:rsidRPr="009D3206">
        <w:rPr>
          <w:noProof/>
        </w:rPr>
        <w:t xml:space="preserve"> 50 p.</w:t>
      </w:r>
    </w:p>
    <w:p w14:paraId="0287469F" w14:textId="77777777" w:rsidR="009D3206" w:rsidRPr="009D3206" w:rsidRDefault="009D3206" w:rsidP="009D3206">
      <w:pPr>
        <w:pStyle w:val="EndNoteBibliography"/>
        <w:spacing w:after="0"/>
        <w:ind w:left="720" w:hanging="720"/>
        <w:rPr>
          <w:noProof/>
        </w:rPr>
      </w:pPr>
      <w:r w:rsidRPr="009D3206">
        <w:rPr>
          <w:noProof/>
        </w:rPr>
        <w:t xml:space="preserve">Holt, C.A. &amp; Folkes, M.J.P. (2015) Cautions on using percentile-based benchmarks of status for data-limited populations of Pacific salmon under persistent trends in productivity and uncertain outcomes from harvest management. </w:t>
      </w:r>
      <w:r w:rsidRPr="009D3206">
        <w:rPr>
          <w:i/>
          <w:noProof/>
        </w:rPr>
        <w:t>Fisheries Research,</w:t>
      </w:r>
      <w:r w:rsidRPr="009D3206">
        <w:rPr>
          <w:noProof/>
        </w:rPr>
        <w:t xml:space="preserve"> </w:t>
      </w:r>
      <w:r w:rsidRPr="009D3206">
        <w:rPr>
          <w:b/>
          <w:noProof/>
        </w:rPr>
        <w:t>171,</w:t>
      </w:r>
      <w:r w:rsidRPr="009D3206">
        <w:rPr>
          <w:noProof/>
        </w:rPr>
        <w:t xml:space="preserve"> 188-200.</w:t>
      </w:r>
    </w:p>
    <w:p w14:paraId="6EAE214A" w14:textId="77777777" w:rsidR="009D3206" w:rsidRPr="009D3206" w:rsidRDefault="009D3206" w:rsidP="009D3206">
      <w:pPr>
        <w:pStyle w:val="EndNoteBibliography"/>
        <w:spacing w:after="0"/>
        <w:ind w:left="720" w:hanging="720"/>
        <w:rPr>
          <w:noProof/>
        </w:rPr>
      </w:pPr>
      <w:r w:rsidRPr="009D3206">
        <w:rPr>
          <w:noProof/>
        </w:rPr>
        <w:t xml:space="preserve">Holtby, L.B. &amp; Ciruna, K.A. (2007) Conservation units for Pacific salmon under the Wild Salmon Policy. </w:t>
      </w:r>
      <w:r w:rsidRPr="009D3206">
        <w:rPr>
          <w:i/>
          <w:noProof/>
        </w:rPr>
        <w:t>Canadian Service Advisory Secretariat Research Document,</w:t>
      </w:r>
      <w:r w:rsidRPr="009D3206">
        <w:rPr>
          <w:noProof/>
        </w:rPr>
        <w:t xml:space="preserve"> </w:t>
      </w:r>
      <w:r w:rsidRPr="009D3206">
        <w:rPr>
          <w:b/>
          <w:noProof/>
        </w:rPr>
        <w:t>2007/070,</w:t>
      </w:r>
      <w:r w:rsidRPr="009D3206">
        <w:rPr>
          <w:noProof/>
        </w:rPr>
        <w:t xml:space="preserve"> 358 p.</w:t>
      </w:r>
    </w:p>
    <w:p w14:paraId="1AF61A3E" w14:textId="77777777" w:rsidR="009D3206" w:rsidRPr="009D3206" w:rsidRDefault="009D3206" w:rsidP="009D3206">
      <w:pPr>
        <w:pStyle w:val="EndNoteBibliography"/>
        <w:spacing w:after="0"/>
        <w:ind w:left="720" w:hanging="720"/>
        <w:rPr>
          <w:noProof/>
        </w:rPr>
      </w:pPr>
      <w:r w:rsidRPr="009D3206">
        <w:rPr>
          <w:noProof/>
        </w:rPr>
        <w:t>Larkin, P.A. (1971) Simulation studies of Adams River sockeye salmon (</w:t>
      </w:r>
      <w:r w:rsidRPr="009D3206">
        <w:rPr>
          <w:i/>
          <w:noProof/>
        </w:rPr>
        <w:t>Oncorhynchus nerka</w:t>
      </w:r>
      <w:r w:rsidRPr="009D3206">
        <w:rPr>
          <w:noProof/>
        </w:rPr>
        <w:t xml:space="preserve">). </w:t>
      </w:r>
      <w:r w:rsidRPr="009D3206">
        <w:rPr>
          <w:i/>
          <w:noProof/>
        </w:rPr>
        <w:t>Journal Fisheries Research Board of Canada,</w:t>
      </w:r>
      <w:r w:rsidRPr="009D3206">
        <w:rPr>
          <w:noProof/>
        </w:rPr>
        <w:t xml:space="preserve"> </w:t>
      </w:r>
      <w:r w:rsidRPr="009D3206">
        <w:rPr>
          <w:b/>
          <w:noProof/>
        </w:rPr>
        <w:t>28,</w:t>
      </w:r>
      <w:r w:rsidRPr="009D3206">
        <w:rPr>
          <w:noProof/>
        </w:rPr>
        <w:t xml:space="preserve"> 1493-1502.</w:t>
      </w:r>
    </w:p>
    <w:p w14:paraId="3736AA57" w14:textId="77777777" w:rsidR="009D3206" w:rsidRPr="009D3206" w:rsidRDefault="009D3206" w:rsidP="009D3206">
      <w:pPr>
        <w:pStyle w:val="EndNoteBibliography"/>
        <w:spacing w:after="0"/>
        <w:ind w:left="720" w:hanging="720"/>
        <w:rPr>
          <w:noProof/>
        </w:rPr>
      </w:pPr>
      <w:r w:rsidRPr="009D3206">
        <w:rPr>
          <w:noProof/>
        </w:rPr>
        <w:t xml:space="preserve">Loreau, M. &amp; de Mazancourt, C. (2008) Species synchrony and its drivers: neutral and nonneutral community dynamics in fluctuating environments </w:t>
      </w:r>
      <w:r w:rsidRPr="009D3206">
        <w:rPr>
          <w:i/>
          <w:noProof/>
        </w:rPr>
        <w:t>The American Naturalist,</w:t>
      </w:r>
      <w:r w:rsidRPr="009D3206">
        <w:rPr>
          <w:noProof/>
        </w:rPr>
        <w:t xml:space="preserve"> </w:t>
      </w:r>
      <w:r w:rsidRPr="009D3206">
        <w:rPr>
          <w:b/>
          <w:noProof/>
        </w:rPr>
        <w:t>172,</w:t>
      </w:r>
      <w:r w:rsidRPr="009D3206">
        <w:rPr>
          <w:noProof/>
        </w:rPr>
        <w:t xml:space="preserve"> E48-E66.</w:t>
      </w:r>
    </w:p>
    <w:p w14:paraId="01994501" w14:textId="77777777" w:rsidR="009D3206" w:rsidRPr="009D3206" w:rsidRDefault="009D3206" w:rsidP="009D3206">
      <w:pPr>
        <w:pStyle w:val="EndNoteBibliography"/>
        <w:spacing w:after="0"/>
        <w:ind w:left="720" w:hanging="720"/>
        <w:rPr>
          <w:noProof/>
        </w:rPr>
      </w:pPr>
      <w:r w:rsidRPr="009D3206">
        <w:rPr>
          <w:noProof/>
        </w:rPr>
        <w:t>Macdonald, J.S. (2000) Mortality during the migration of Fraser River sockeye salmon (</w:t>
      </w:r>
      <w:r w:rsidRPr="009D3206">
        <w:rPr>
          <w:i/>
          <w:noProof/>
        </w:rPr>
        <w:t>Oncorhynchus nerka</w:t>
      </w:r>
      <w:r w:rsidRPr="009D3206">
        <w:rPr>
          <w:noProof/>
        </w:rPr>
        <w:t xml:space="preserve">): a study of the effect of ocean and river environmental conditions in 1997. </w:t>
      </w:r>
      <w:r w:rsidRPr="009D3206">
        <w:rPr>
          <w:i/>
          <w:noProof/>
        </w:rPr>
        <w:t>Canadian Technical Report of Fisheries and Aquatic Sciences,</w:t>
      </w:r>
      <w:r w:rsidRPr="009D3206">
        <w:rPr>
          <w:noProof/>
        </w:rPr>
        <w:t xml:space="preserve"> </w:t>
      </w:r>
      <w:r w:rsidRPr="009D3206">
        <w:rPr>
          <w:b/>
          <w:noProof/>
        </w:rPr>
        <w:t>2315,</w:t>
      </w:r>
      <w:r w:rsidRPr="009D3206">
        <w:rPr>
          <w:noProof/>
        </w:rPr>
        <w:t xml:space="preserve"> 120 p.</w:t>
      </w:r>
    </w:p>
    <w:p w14:paraId="0B056F5F" w14:textId="77777777" w:rsidR="009D3206" w:rsidRPr="009D3206" w:rsidRDefault="009D3206" w:rsidP="009D3206">
      <w:pPr>
        <w:pStyle w:val="EndNoteBibliography"/>
        <w:spacing w:after="0"/>
        <w:ind w:left="720" w:hanging="720"/>
        <w:rPr>
          <w:noProof/>
        </w:rPr>
      </w:pPr>
      <w:r w:rsidRPr="009D3206">
        <w:rPr>
          <w:noProof/>
        </w:rPr>
        <w:t xml:space="preserve">Mueter, F.J., Pyper, B.J. &amp; Peterman, R.M. (2005) Relationships between Coastal Ocean Conditions and Survival Rates of Northeast Pacific Salmon at Multiple Lags. </w:t>
      </w:r>
      <w:r w:rsidRPr="009D3206">
        <w:rPr>
          <w:i/>
          <w:noProof/>
        </w:rPr>
        <w:t>Transactions of the American Fisheries Society,</w:t>
      </w:r>
      <w:r w:rsidRPr="009D3206">
        <w:rPr>
          <w:noProof/>
        </w:rPr>
        <w:t xml:space="preserve"> </w:t>
      </w:r>
      <w:r w:rsidRPr="009D3206">
        <w:rPr>
          <w:b/>
          <w:noProof/>
        </w:rPr>
        <w:t>134,</w:t>
      </w:r>
      <w:r w:rsidRPr="009D3206">
        <w:rPr>
          <w:noProof/>
        </w:rPr>
        <w:t xml:space="preserve"> 105-119.</w:t>
      </w:r>
    </w:p>
    <w:p w14:paraId="5B50AC37" w14:textId="77777777" w:rsidR="009D3206" w:rsidRPr="009D3206" w:rsidRDefault="009D3206" w:rsidP="009D3206">
      <w:pPr>
        <w:pStyle w:val="EndNoteBibliography"/>
        <w:spacing w:after="0"/>
        <w:ind w:left="720" w:hanging="720"/>
        <w:rPr>
          <w:noProof/>
        </w:rPr>
      </w:pPr>
      <w:r w:rsidRPr="009D3206">
        <w:rPr>
          <w:noProof/>
        </w:rPr>
        <w:lastRenderedPageBreak/>
        <w:t>Pestal, G., Huang, A.-M. &amp; Cass, A. (2011) Updated methods for assessing harvest rules for Fraser River sockeye salmon (</w:t>
      </w:r>
      <w:r w:rsidRPr="009D3206">
        <w:rPr>
          <w:i/>
          <w:noProof/>
        </w:rPr>
        <w:t>Oncorhynchus nerka</w:t>
      </w:r>
      <w:r w:rsidRPr="009D3206">
        <w:rPr>
          <w:noProof/>
        </w:rPr>
        <w:t xml:space="preserve">). </w:t>
      </w:r>
      <w:r w:rsidRPr="009D3206">
        <w:rPr>
          <w:i/>
          <w:noProof/>
        </w:rPr>
        <w:t>Canadian Science Advisory Secretariat Research Document 2011/133</w:t>
      </w:r>
      <w:r w:rsidRPr="009D3206">
        <w:rPr>
          <w:b/>
          <w:noProof/>
        </w:rPr>
        <w:t>,</w:t>
      </w:r>
      <w:r w:rsidRPr="009D3206">
        <w:rPr>
          <w:noProof/>
        </w:rPr>
        <w:t xml:space="preserve"> 175 p.</w:t>
      </w:r>
    </w:p>
    <w:p w14:paraId="5B06A205" w14:textId="77777777" w:rsidR="009D3206" w:rsidRPr="009D3206" w:rsidRDefault="009D3206" w:rsidP="009D3206">
      <w:pPr>
        <w:pStyle w:val="EndNoteBibliography"/>
        <w:spacing w:after="0"/>
        <w:ind w:left="720" w:hanging="720"/>
        <w:rPr>
          <w:noProof/>
        </w:rPr>
      </w:pPr>
      <w:r w:rsidRPr="009D3206">
        <w:rPr>
          <w:noProof/>
        </w:rPr>
        <w:t>Peterman, Randall M. &amp; Dorner, B. (2012) A widespread decrease in productivity of Sockeye Salmon (</w:t>
      </w:r>
      <w:r w:rsidRPr="009D3206">
        <w:rPr>
          <w:i/>
          <w:noProof/>
        </w:rPr>
        <w:t>Oncorhynchus nerka</w:t>
      </w:r>
      <w:r w:rsidRPr="009D3206">
        <w:rPr>
          <w:noProof/>
        </w:rPr>
        <w:t xml:space="preserve">) populations in western North America. </w:t>
      </w:r>
      <w:r w:rsidRPr="009D3206">
        <w:rPr>
          <w:i/>
          <w:noProof/>
        </w:rPr>
        <w:t>Canadian Journal of Fisheries and Aquatic Sciences,</w:t>
      </w:r>
      <w:r w:rsidRPr="009D3206">
        <w:rPr>
          <w:noProof/>
        </w:rPr>
        <w:t xml:space="preserve"> </w:t>
      </w:r>
      <w:r w:rsidRPr="009D3206">
        <w:rPr>
          <w:b/>
          <w:noProof/>
        </w:rPr>
        <w:t>69,</w:t>
      </w:r>
      <w:r w:rsidRPr="009D3206">
        <w:rPr>
          <w:noProof/>
        </w:rPr>
        <w:t xml:space="preserve"> 1255-1260.</w:t>
      </w:r>
    </w:p>
    <w:p w14:paraId="2F7C2721" w14:textId="77777777" w:rsidR="009D3206" w:rsidRPr="009D3206" w:rsidRDefault="009D3206" w:rsidP="009D3206">
      <w:pPr>
        <w:pStyle w:val="EndNoteBibliography"/>
        <w:spacing w:after="0"/>
        <w:ind w:left="720" w:hanging="720"/>
        <w:rPr>
          <w:noProof/>
        </w:rPr>
      </w:pPr>
      <w:r w:rsidRPr="009D3206">
        <w:rPr>
          <w:noProof/>
        </w:rPr>
        <w:t xml:space="preserve">Ricker, W.E. (1975) Computation and interpretation of biological statistics of fish populations. </w:t>
      </w:r>
      <w:r w:rsidRPr="009D3206">
        <w:rPr>
          <w:i/>
          <w:noProof/>
        </w:rPr>
        <w:t>Fisheries Research Board of Canada Bulletin,</w:t>
      </w:r>
      <w:r w:rsidRPr="009D3206">
        <w:rPr>
          <w:noProof/>
        </w:rPr>
        <w:t xml:space="preserve"> </w:t>
      </w:r>
      <w:r w:rsidRPr="009D3206">
        <w:rPr>
          <w:b/>
          <w:noProof/>
        </w:rPr>
        <w:t>191</w:t>
      </w:r>
      <w:r w:rsidRPr="009D3206">
        <w:rPr>
          <w:noProof/>
        </w:rPr>
        <w:t>.</w:t>
      </w:r>
    </w:p>
    <w:p w14:paraId="6F7411CB" w14:textId="77777777" w:rsidR="009D3206" w:rsidRPr="009D3206" w:rsidRDefault="009D3206" w:rsidP="009D3206">
      <w:pPr>
        <w:pStyle w:val="EndNoteBibliography"/>
        <w:spacing w:after="0"/>
        <w:ind w:left="720" w:hanging="720"/>
        <w:rPr>
          <w:noProof/>
        </w:rPr>
      </w:pPr>
      <w:r w:rsidRPr="009D3206">
        <w:rPr>
          <w:noProof/>
        </w:rPr>
        <w:t xml:space="preserve">Satterthwaite, W.H. &amp; Carlson, S.M. (2015) Weakening portfolio effect strength in a hatchery-supplemented Chinook salmon population complex. </w:t>
      </w:r>
      <w:r w:rsidRPr="009D3206">
        <w:rPr>
          <w:i/>
          <w:noProof/>
        </w:rPr>
        <w:t>Canadian Journal of Fisheries and Aquatic Sciences,</w:t>
      </w:r>
      <w:r w:rsidRPr="009D3206">
        <w:rPr>
          <w:noProof/>
        </w:rPr>
        <w:t xml:space="preserve"> </w:t>
      </w:r>
      <w:r w:rsidRPr="009D3206">
        <w:rPr>
          <w:b/>
          <w:noProof/>
        </w:rPr>
        <w:t>72,</w:t>
      </w:r>
      <w:r w:rsidRPr="009D3206">
        <w:rPr>
          <w:noProof/>
        </w:rPr>
        <w:t xml:space="preserve"> 1860-1875.</w:t>
      </w:r>
    </w:p>
    <w:p w14:paraId="70AAF3E7" w14:textId="77777777" w:rsidR="009D3206" w:rsidRPr="009D3206" w:rsidRDefault="009D3206" w:rsidP="009D3206">
      <w:pPr>
        <w:pStyle w:val="EndNoteBibliography"/>
        <w:spacing w:after="0"/>
        <w:ind w:left="720" w:hanging="720"/>
        <w:rPr>
          <w:noProof/>
        </w:rPr>
      </w:pPr>
      <w:r w:rsidRPr="009D3206">
        <w:rPr>
          <w:noProof/>
        </w:rPr>
        <w:t xml:space="preserve">Schindler, D.E., Armstrong, J.B. &amp; Reed, T.E. (2015) The portfolio concept in ecology and evolution. </w:t>
      </w:r>
      <w:r w:rsidRPr="009D3206">
        <w:rPr>
          <w:i/>
          <w:noProof/>
        </w:rPr>
        <w:t>Frontiers in Ecology and the Environment,</w:t>
      </w:r>
      <w:r w:rsidRPr="009D3206">
        <w:rPr>
          <w:noProof/>
        </w:rPr>
        <w:t xml:space="preserve"> </w:t>
      </w:r>
      <w:r w:rsidRPr="009D3206">
        <w:rPr>
          <w:b/>
          <w:noProof/>
        </w:rPr>
        <w:t>13,</w:t>
      </w:r>
      <w:r w:rsidRPr="009D3206">
        <w:rPr>
          <w:noProof/>
        </w:rPr>
        <w:t xml:space="preserve"> 257-263.</w:t>
      </w:r>
    </w:p>
    <w:p w14:paraId="691C16EA" w14:textId="77777777" w:rsidR="009D3206" w:rsidRPr="009D3206" w:rsidRDefault="009D3206" w:rsidP="009D3206">
      <w:pPr>
        <w:pStyle w:val="EndNoteBibliography"/>
        <w:spacing w:after="0"/>
        <w:ind w:left="720" w:hanging="720"/>
        <w:rPr>
          <w:noProof/>
        </w:rPr>
      </w:pPr>
      <w:r w:rsidRPr="009D3206">
        <w:rPr>
          <w:noProof/>
        </w:rPr>
        <w:t xml:space="preserve">Schindler, D.E., Hilborn, R., Chasco, B., Boatright, C.P., Quinn, T.P., Rogers, L.A. &amp; Webster, M.S. (2010) Population diversity and the portfolio effect in an exploited species. </w:t>
      </w:r>
      <w:r w:rsidRPr="009D3206">
        <w:rPr>
          <w:i/>
          <w:noProof/>
        </w:rPr>
        <w:t>Nature,</w:t>
      </w:r>
      <w:r w:rsidRPr="009D3206">
        <w:rPr>
          <w:noProof/>
        </w:rPr>
        <w:t xml:space="preserve"> </w:t>
      </w:r>
      <w:r w:rsidRPr="009D3206">
        <w:rPr>
          <w:b/>
          <w:noProof/>
        </w:rPr>
        <w:t>465,</w:t>
      </w:r>
      <w:r w:rsidRPr="009D3206">
        <w:rPr>
          <w:noProof/>
        </w:rPr>
        <w:t xml:space="preserve"> 609-612.</w:t>
      </w:r>
    </w:p>
    <w:p w14:paraId="46D31C00" w14:textId="77777777" w:rsidR="009D3206" w:rsidRPr="009D3206" w:rsidRDefault="009D3206" w:rsidP="009D3206">
      <w:pPr>
        <w:pStyle w:val="EndNoteBibliography"/>
        <w:spacing w:after="0"/>
        <w:ind w:left="720" w:hanging="720"/>
        <w:rPr>
          <w:noProof/>
        </w:rPr>
      </w:pPr>
      <w:r w:rsidRPr="009D3206">
        <w:rPr>
          <w:noProof/>
        </w:rPr>
        <w:t xml:space="preserve">Thibaut, L.M. &amp; Connolly, S.R. (2013) Understanding diversity-stability relationships: towards a unified model of portfolio effects. </w:t>
      </w:r>
      <w:r w:rsidRPr="009D3206">
        <w:rPr>
          <w:i/>
          <w:noProof/>
        </w:rPr>
        <w:t>Ecology Letters,</w:t>
      </w:r>
      <w:r w:rsidRPr="009D3206">
        <w:rPr>
          <w:noProof/>
        </w:rPr>
        <w:t xml:space="preserve"> </w:t>
      </w:r>
      <w:r w:rsidRPr="009D3206">
        <w:rPr>
          <w:b/>
          <w:noProof/>
        </w:rPr>
        <w:t>16,</w:t>
      </w:r>
      <w:r w:rsidRPr="009D3206">
        <w:rPr>
          <w:noProof/>
        </w:rPr>
        <w:t xml:space="preserve"> 140-150.</w:t>
      </w:r>
    </w:p>
    <w:p w14:paraId="4F75EB9F" w14:textId="77777777" w:rsidR="009D3206" w:rsidRPr="009D3206" w:rsidRDefault="009D3206" w:rsidP="009D3206">
      <w:pPr>
        <w:pStyle w:val="EndNoteBibliography"/>
        <w:spacing w:after="0"/>
        <w:ind w:left="720" w:hanging="720"/>
        <w:rPr>
          <w:noProof/>
        </w:rPr>
      </w:pPr>
      <w:r w:rsidRPr="009D3206">
        <w:rPr>
          <w:noProof/>
        </w:rPr>
        <w:t xml:space="preserve">Tilman, D., Isbell, F. &amp; Cowles, J.M. (2014) Biodiversity and ecosystem functioning. </w:t>
      </w:r>
      <w:r w:rsidRPr="009D3206">
        <w:rPr>
          <w:i/>
          <w:noProof/>
        </w:rPr>
        <w:t>Annual Review of Ecology, Evolution, and Systematics,</w:t>
      </w:r>
      <w:r w:rsidRPr="009D3206">
        <w:rPr>
          <w:noProof/>
        </w:rPr>
        <w:t xml:space="preserve"> </w:t>
      </w:r>
      <w:r w:rsidRPr="009D3206">
        <w:rPr>
          <w:b/>
          <w:noProof/>
        </w:rPr>
        <w:t>45,</w:t>
      </w:r>
      <w:r w:rsidRPr="009D3206">
        <w:rPr>
          <w:noProof/>
        </w:rPr>
        <w:t xml:space="preserve"> 471-493.</w:t>
      </w:r>
    </w:p>
    <w:p w14:paraId="33A5FA2D" w14:textId="77777777" w:rsidR="009D3206" w:rsidRPr="009D3206" w:rsidRDefault="009D3206" w:rsidP="009D3206">
      <w:pPr>
        <w:pStyle w:val="EndNoteBibliography"/>
        <w:ind w:left="720" w:hanging="720"/>
        <w:rPr>
          <w:noProof/>
        </w:rPr>
      </w:pPr>
      <w:r w:rsidRPr="009D3206">
        <w:rPr>
          <w:noProof/>
        </w:rPr>
        <w:t xml:space="preserve">Yamane, L., Botsford, L.W. &amp; Kilduff, D.P. (2018) Tracking restoration of population diversity via the portfolio effect. </w:t>
      </w:r>
      <w:r w:rsidRPr="009D3206">
        <w:rPr>
          <w:i/>
          <w:noProof/>
        </w:rPr>
        <w:t>Journal of Applied Ecology,</w:t>
      </w:r>
      <w:r w:rsidRPr="009D3206">
        <w:rPr>
          <w:noProof/>
        </w:rPr>
        <w:t xml:space="preserve"> </w:t>
      </w:r>
      <w:r w:rsidRPr="009D3206">
        <w:rPr>
          <w:b/>
          <w:noProof/>
        </w:rPr>
        <w:t>55,</w:t>
      </w:r>
      <w:r w:rsidRPr="009D3206">
        <w:rPr>
          <w:noProof/>
        </w:rPr>
        <w:t xml:space="preserve"> 472-481.</w:t>
      </w:r>
    </w:p>
    <w:p w14:paraId="3E0FE7E0" w14:textId="29AAC4CC" w:rsidR="00ED7E4C" w:rsidRPr="000835A0" w:rsidRDefault="00DE0F7B" w:rsidP="00A91A4F">
      <w:r>
        <w:fldChar w:fldCharType="end"/>
      </w:r>
    </w:p>
    <w:sectPr w:rsidR="00ED7E4C" w:rsidRPr="000835A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Cameron Freshwater" w:date="2018-10-03T07:15:00Z" w:initials="CF">
    <w:p w14:paraId="11880D8B" w14:textId="5AD7EAFA" w:rsidR="004E280A" w:rsidRDefault="004E280A">
      <w:pPr>
        <w:pStyle w:val="CommentText"/>
      </w:pPr>
      <w:r>
        <w:rPr>
          <w:rStyle w:val="CommentReference"/>
        </w:rPr>
        <w:annotationRef/>
      </w:r>
      <w:r>
        <w:t>Move to discussion?</w:t>
      </w:r>
    </w:p>
  </w:comment>
  <w:comment w:id="2" w:author="DFO-MPO" w:date="2018-10-02T11:00:00Z" w:initials="D">
    <w:p w14:paraId="0EF4E9EE" w14:textId="77777777" w:rsidR="004E280A" w:rsidRDefault="004E280A" w:rsidP="00DB21CE">
      <w:pPr>
        <w:pStyle w:val="CommentText"/>
      </w:pPr>
      <w:r>
        <w:rPr>
          <w:rStyle w:val="CommentReference"/>
        </w:rPr>
        <w:annotationRef/>
      </w:r>
      <w:r>
        <w:t>Not sure if we want to subdivide by red-amber and amber-green</w:t>
      </w:r>
    </w:p>
  </w:comment>
  <w:comment w:id="3" w:author="Cameron Freshwater" w:date="2018-10-02T11:00:00Z" w:initials="CF">
    <w:p w14:paraId="64BF0D80" w14:textId="77777777" w:rsidR="004E280A" w:rsidRDefault="004E280A" w:rsidP="00DB21CE">
      <w:pPr>
        <w:pStyle w:val="CommentText"/>
      </w:pPr>
      <w:r>
        <w:rPr>
          <w:rStyle w:val="CommentReference"/>
        </w:rPr>
        <w:annotationRef/>
      </w:r>
      <w:r>
        <w:t xml:space="preserve">Necessary to list these somewhere? </w:t>
      </w:r>
    </w:p>
    <w:p w14:paraId="1075D0A1" w14:textId="77777777" w:rsidR="004E280A" w:rsidRDefault="004E280A" w:rsidP="00DB21CE">
      <w:pPr>
        <w:pStyle w:val="CommentText"/>
      </w:pPr>
    </w:p>
    <w:p w14:paraId="12D15DE6" w14:textId="77777777" w:rsidR="004E280A" w:rsidRPr="00D31645" w:rsidRDefault="004E280A" w:rsidP="00DB21CE">
      <w:pPr>
        <w:pStyle w:val="CommentText"/>
      </w:pPr>
      <w:r>
        <w:t xml:space="preserve">Also not sure what the appropriate way to reference AMH’s external analysis is. </w:t>
      </w:r>
      <w:r>
        <w:rPr>
          <w:b/>
        </w:rPr>
        <w:t>AMH</w:t>
      </w:r>
      <w:r>
        <w:t xml:space="preserve"> perhaps you can insert a sentence or two summarizing the process you used to estimate the parameters?</w:t>
      </w:r>
    </w:p>
  </w:comment>
  <w:comment w:id="4" w:author="Sean C. Anderson" w:date="2018-10-02T11:00:00Z" w:initials="SCA">
    <w:p w14:paraId="050BF6E2" w14:textId="77777777" w:rsidR="004E280A" w:rsidRDefault="004E280A" w:rsidP="00DB21CE">
      <w:pPr>
        <w:pStyle w:val="CommentText"/>
      </w:pPr>
      <w:r>
        <w:rPr>
          <w:rStyle w:val="CommentReference"/>
        </w:rPr>
        <w:annotationRef/>
      </w:r>
      <w:r>
        <w:t xml:space="preserve">Happy to see another application of this. It does seem strange though to only sometimes sample from the MVT. The idea behind heavy-tailed distributions is that they are usually like the normal but occasionally are not. In other words, they already take care of the occasional outlier sampling. If you were going to dictate yourself the subset of years drawn from another distribution then it would probably make sense to make that other distribution just a wider MVN. You have them created something analogous to the MVT by mixing multiple MVNs </w:t>
      </w:r>
      <w:proofErr w:type="spellStart"/>
      <w:r>
        <w:t>explicitely</w:t>
      </w:r>
      <w:proofErr w:type="spellEnd"/>
      <w:r>
        <w:t>.</w:t>
      </w:r>
    </w:p>
  </w:comment>
  <w:comment w:id="5" w:author="Sean C. Anderson" w:date="2018-10-02T11:00:00Z" w:initials="SCA">
    <w:p w14:paraId="370AE3AA" w14:textId="77777777" w:rsidR="004E280A" w:rsidRDefault="004E280A" w:rsidP="00DB21CE">
      <w:pPr>
        <w:pStyle w:val="CommentText"/>
      </w:pPr>
      <w:r>
        <w:rPr>
          <w:rStyle w:val="CommentReference"/>
        </w:rPr>
        <w:annotationRef/>
      </w:r>
      <w:r>
        <w:t>The problem with this is that the SR relationship is originally fit with normally (or lognormal) distributed error. Still, I wouldn’t expect a lot of evidence of nu &lt; 10. I could quickly write a Stan model to fit these. If you do use the MVT, I imagine you want to use it in all years. I also imagine you want to use a nu that is smaller – maybe nu = 2 or 3 at the highest. The problem with numbers larger than that is that the effects will be really subtle and require huge sample sizes and long runs. One of our findings in the original paper was that when there are extremes they are usually very obvious and it doesn’t matter what assumptions you make because the estimates are so low. If you want to make this a case for comparison then I would make nu very small so that it actually has a chance of making an effect.</w:t>
      </w:r>
    </w:p>
    <w:p w14:paraId="37CCC700" w14:textId="77777777" w:rsidR="004E280A" w:rsidRDefault="004E280A" w:rsidP="00DB21CE">
      <w:pPr>
        <w:pStyle w:val="CommentText"/>
      </w:pPr>
    </w:p>
    <w:p w14:paraId="45FB2776" w14:textId="77777777" w:rsidR="004E280A" w:rsidRDefault="004E280A" w:rsidP="00DB21CE">
      <w:pPr>
        <w:pStyle w:val="CommentText"/>
      </w:pPr>
      <w:r>
        <w:t xml:space="preserve">The tricky thing with the skew parameter is that I think it might be possible for the mean to no longer be zero (could be tested with simulation easily). In that vein, are you doing any bias correction currently when you </w:t>
      </w:r>
      <w:proofErr w:type="spellStart"/>
      <w:r>
        <w:t>exponentiate</w:t>
      </w:r>
      <w:proofErr w:type="spellEnd"/>
      <w:r>
        <w:t xml:space="preserve"> the normal or MVN draws?</w:t>
      </w:r>
    </w:p>
    <w:p w14:paraId="4F25B940" w14:textId="77777777" w:rsidR="004E280A" w:rsidRDefault="004E280A" w:rsidP="00DB21CE">
      <w:pPr>
        <w:pStyle w:val="CommentText"/>
      </w:pPr>
    </w:p>
    <w:p w14:paraId="7540AEDA" w14:textId="77777777" w:rsidR="004E280A" w:rsidRDefault="004E280A" w:rsidP="00DB21CE">
      <w:pPr>
        <w:pStyle w:val="CommentText"/>
      </w:pPr>
      <w:r>
        <w:t xml:space="preserve">An alternative simpler solution if you want to be able to state something simple like 1/3 of the years were drawn from a different distribution, would be to use the skew MVN for the alternate distribution with a wider variance. </w:t>
      </w:r>
    </w:p>
  </w:comment>
  <w:comment w:id="6" w:author="Sean C. Anderson" w:date="2018-10-02T11:00:00Z" w:initials="SCA">
    <w:p w14:paraId="4D80E2E5" w14:textId="77777777" w:rsidR="004E280A" w:rsidRDefault="004E280A" w:rsidP="00DB21CE">
      <w:pPr>
        <w:pStyle w:val="CommentText"/>
      </w:pPr>
      <w:r>
        <w:rPr>
          <w:rStyle w:val="CommentReference"/>
        </w:rPr>
        <w:annotationRef/>
      </w:r>
      <w:proofErr w:type="gramStart"/>
      <w:r>
        <w:t>t</w:t>
      </w:r>
      <w:proofErr w:type="gramEnd"/>
      <w:r>
        <w:t xml:space="preserve"> or MVT?</w:t>
      </w:r>
    </w:p>
  </w:comment>
  <w:comment w:id="7" w:author="Cameron Freshwater" w:date="2018-10-02T11:00:00Z" w:initials="CF">
    <w:p w14:paraId="648D5537" w14:textId="77777777" w:rsidR="004E280A" w:rsidRDefault="004E280A" w:rsidP="00DB21CE">
      <w:pPr>
        <w:pStyle w:val="CommentText"/>
      </w:pPr>
      <w:r>
        <w:rPr>
          <w:rStyle w:val="CommentReference"/>
        </w:rPr>
        <w:annotationRef/>
      </w:r>
      <w:r>
        <w:t>Presented in main text here.</w:t>
      </w:r>
    </w:p>
  </w:comment>
  <w:comment w:id="8" w:author="DFO-MPO" w:date="2018-10-02T11:00:00Z" w:initials="D">
    <w:p w14:paraId="1D0AF9A5" w14:textId="77777777" w:rsidR="004E280A" w:rsidRDefault="004E280A" w:rsidP="00DB21CE">
      <w:pPr>
        <w:pStyle w:val="CommentText"/>
      </w:pPr>
      <w:r>
        <w:rPr>
          <w:rStyle w:val="CommentReference"/>
        </w:rPr>
        <w:annotationRef/>
      </w:r>
      <w:r>
        <w:t>Really trying to keep the model details in the main text to a minimum but I’m not sure if this is a sufficient amount of detail.</w:t>
      </w:r>
    </w:p>
  </w:comment>
  <w:comment w:id="9" w:author="DFO-MPO" w:date="2018-10-02T11:00:00Z" w:initials="D">
    <w:p w14:paraId="4918008A" w14:textId="77777777" w:rsidR="004E280A" w:rsidRDefault="004E280A" w:rsidP="00DB21CE">
      <w:pPr>
        <w:pStyle w:val="CommentText"/>
      </w:pPr>
      <w:r>
        <w:rPr>
          <w:rStyle w:val="CommentReference"/>
        </w:rPr>
        <w:annotationRef/>
      </w:r>
      <w:r>
        <w:t>Statement explicitly clarifying that this is not a forecasting exercise</w:t>
      </w:r>
    </w:p>
  </w:comment>
  <w:comment w:id="10" w:author="DFO-MPO" w:date="2018-09-12T13:31:00Z" w:initials="D">
    <w:p w14:paraId="7D26776E" w14:textId="47C0A16F" w:rsidR="004E280A" w:rsidRDefault="004E280A">
      <w:pPr>
        <w:pStyle w:val="CommentText"/>
      </w:pPr>
      <w:r>
        <w:rPr>
          <w:rStyle w:val="CommentReference"/>
        </w:rPr>
        <w:annotationRef/>
      </w:r>
    </w:p>
  </w:comment>
  <w:comment w:id="14" w:author="Holt" w:date="2018-09-11T10:57:00Z" w:initials="CH">
    <w:p w14:paraId="4F93F042" w14:textId="77777777" w:rsidR="004E280A" w:rsidRDefault="004E280A" w:rsidP="00353067">
      <w:pPr>
        <w:pStyle w:val="CommentText"/>
      </w:pPr>
      <w:r>
        <w:rPr>
          <w:rStyle w:val="CommentReference"/>
        </w:rPr>
        <w:annotationRef/>
      </w:r>
      <w:r>
        <w:t>Is this fair to say? If not, suggest rewording the next results (Fig 3-4)</w:t>
      </w:r>
    </w:p>
  </w:comment>
  <w:comment w:id="23" w:author="Cameron Freshwater" w:date="2018-09-02T14:44:00Z" w:initials="CF">
    <w:p w14:paraId="14060C45" w14:textId="0249EC27" w:rsidR="004E280A" w:rsidRDefault="004E280A">
      <w:pPr>
        <w:pStyle w:val="CommentText"/>
      </w:pPr>
      <w:r>
        <w:rPr>
          <w:rStyle w:val="CommentReference"/>
        </w:rPr>
        <w:annotationRef/>
      </w:r>
      <w:r>
        <w:t>Thought about explaining this initially counterintuitive pattern here, but I feel as though its better suited to the discussion</w:t>
      </w:r>
    </w:p>
  </w:comment>
  <w:comment w:id="26" w:author="Cameron Freshwater" w:date="2018-09-03T19:23:00Z" w:initials="CF">
    <w:p w14:paraId="5C0429C3" w14:textId="00D27E99" w:rsidR="004E280A" w:rsidRDefault="004E280A">
      <w:pPr>
        <w:pStyle w:val="CommentText"/>
      </w:pPr>
      <w:r>
        <w:rPr>
          <w:rStyle w:val="CommentReference"/>
        </w:rPr>
        <w:annotationRef/>
      </w:r>
      <w:r>
        <w:t xml:space="preserve">Note that the quasi-extinction threshold is 100. Increasing it moderately will obviously lead to higher extirpation rates, but I’m not sure what is reasonable considering </w:t>
      </w:r>
      <w:proofErr w:type="spellStart"/>
      <w:r>
        <w:t>Cultus</w:t>
      </w:r>
      <w:proofErr w:type="spellEnd"/>
      <w:r>
        <w:t xml:space="preserve"> has been sustained at equivalent levels (albeit with considerable interventions)</w:t>
      </w:r>
    </w:p>
  </w:comment>
  <w:comment w:id="30" w:author="Cameron Freshwater" w:date="2018-09-03T09:54:00Z" w:initials="CF">
    <w:p w14:paraId="5D4E8DB3" w14:textId="77777777" w:rsidR="004E280A" w:rsidRDefault="004E280A">
      <w:pPr>
        <w:pStyle w:val="CommentText"/>
      </w:pPr>
      <w:r>
        <w:rPr>
          <w:rStyle w:val="CommentReference"/>
        </w:rPr>
        <w:annotationRef/>
      </w:r>
      <w:r>
        <w:t xml:space="preserve">Right most column (or center) will be dropped in main text; however I still feel presenting this many PMs is too unwieldy and would like to drop the total number to 6 or 4 (i.e. 3 or 2 each of catch/conservation). Given the similarity between </w:t>
      </w:r>
      <w:proofErr w:type="spellStart"/>
      <w:r>
        <w:t>Sgen</w:t>
      </w:r>
      <w:proofErr w:type="spellEnd"/>
      <w:r>
        <w:t xml:space="preserve"> and </w:t>
      </w:r>
      <w:proofErr w:type="spellStart"/>
      <w:r>
        <w:t>Smsy</w:t>
      </w:r>
      <w:proofErr w:type="spellEnd"/>
      <w:r>
        <w:t xml:space="preserve"> I think we can get away with only presenting one and the lack of trends in extirpation suggests that it could be dropped.</w:t>
      </w:r>
    </w:p>
    <w:p w14:paraId="4FEB0710" w14:textId="77777777" w:rsidR="004E280A" w:rsidRDefault="004E280A">
      <w:pPr>
        <w:pStyle w:val="CommentText"/>
      </w:pPr>
    </w:p>
    <w:p w14:paraId="0A021354" w14:textId="012A6A46" w:rsidR="004E280A" w:rsidRDefault="004E280A">
      <w:pPr>
        <w:pStyle w:val="CommentText"/>
      </w:pPr>
      <w:r>
        <w:t xml:space="preserve">For catch PMs I think we should keep median catch and some metric of variability (either stability or CV), as well as one other metric, but I’m unsure which is most relevant. </w:t>
      </w:r>
    </w:p>
  </w:comment>
  <w:comment w:id="31" w:author="Cameron Freshwater" w:date="2018-09-02T14:33:00Z" w:initials="CF">
    <w:p w14:paraId="2D38F0B1" w14:textId="77777777" w:rsidR="004E280A" w:rsidRDefault="004E280A" w:rsidP="00871917">
      <w:pPr>
        <w:pStyle w:val="CommentText"/>
      </w:pPr>
      <w:r>
        <w:rPr>
          <w:rStyle w:val="CommentReference"/>
        </w:rPr>
        <w:annotationRef/>
      </w:r>
      <w:r>
        <w:t>This will be bumped up for final run.</w:t>
      </w:r>
    </w:p>
  </w:comment>
  <w:comment w:id="51" w:author="Cameron Freshwater" w:date="2018-09-02T20:21:00Z" w:initials="CF">
    <w:p w14:paraId="3982B96C" w14:textId="15341598" w:rsidR="004E280A" w:rsidRDefault="004E280A">
      <w:pPr>
        <w:pStyle w:val="CommentText"/>
      </w:pPr>
      <w:r>
        <w:rPr>
          <w:rStyle w:val="CommentReference"/>
        </w:rPr>
        <w:annotationRef/>
      </w:r>
      <w:r>
        <w:t xml:space="preserve">Note that catch stability is inverted, i.e. a median of 2 corresponds to catches changing by 50% each year, 1.5 by 66%. </w:t>
      </w:r>
    </w:p>
    <w:p w14:paraId="7241B211" w14:textId="77777777" w:rsidR="004E280A" w:rsidRDefault="004E280A">
      <w:pPr>
        <w:pStyle w:val="CommentText"/>
      </w:pPr>
    </w:p>
    <w:p w14:paraId="78A8266D" w14:textId="27E42DD2" w:rsidR="004E280A" w:rsidRDefault="004E280A">
      <w:pPr>
        <w:pStyle w:val="CommentText"/>
      </w:pPr>
      <w:r>
        <w:t xml:space="preserve">I initially replaced catch variability (i.e. </w:t>
      </w:r>
      <w:proofErr w:type="spellStart"/>
      <w:r>
        <w:t>interannual</w:t>
      </w:r>
      <w:proofErr w:type="spellEnd"/>
      <w:r>
        <w:t xml:space="preserve"> CV of catch) with catch stability because it seemed like it might be more intuitive. However now that it’s been inverted I think it’s even more difficult to interpret than CV. Would you prefer having the median proportional change in catches or just go back to CV</w:t>
      </w:r>
    </w:p>
  </w:comment>
  <w:comment w:id="52" w:author="Cameron Freshwater" w:date="2018-09-03T10:32:00Z" w:initials="CF">
    <w:p w14:paraId="657CDEA2" w14:textId="77777777" w:rsidR="004E280A" w:rsidRDefault="004E280A" w:rsidP="004709A6">
      <w:pPr>
        <w:pStyle w:val="CommentText"/>
      </w:pPr>
      <w:r>
        <w:rPr>
          <w:rStyle w:val="CommentReference"/>
        </w:rPr>
        <w:annotationRef/>
      </w:r>
      <w:r>
        <w:t>This will be bumped up for final run.</w:t>
      </w:r>
    </w:p>
  </w:comment>
  <w:comment w:id="53" w:author="Cameron Freshwater" w:date="2018-09-03T19:11:00Z" w:initials="CF">
    <w:p w14:paraId="406B830F" w14:textId="1FCD59A0" w:rsidR="004E280A" w:rsidRDefault="004E280A">
      <w:pPr>
        <w:pStyle w:val="CommentText"/>
      </w:pPr>
      <w:r>
        <w:rPr>
          <w:rStyle w:val="CommentReference"/>
        </w:rPr>
        <w:annotationRef/>
      </w:r>
      <w:r>
        <w:t>Given how much ground is being covered in the results already I’m leery of focusing on CU-specific PMs too much. However I worry that only presenting one or two PMs for two CUs is too superficial.</w:t>
      </w:r>
    </w:p>
    <w:p w14:paraId="49460F7F" w14:textId="77777777" w:rsidR="004E280A" w:rsidRDefault="004E280A">
      <w:pPr>
        <w:pStyle w:val="CommentText"/>
      </w:pPr>
    </w:p>
    <w:p w14:paraId="23F4047A" w14:textId="0C0451AD" w:rsidR="004E280A" w:rsidRDefault="004E280A">
      <w:pPr>
        <w:pStyle w:val="CommentText"/>
      </w:pPr>
      <w:r>
        <w:t xml:space="preserve">Carrie is this what you had in mind or did you instead want me to show increases in median </w:t>
      </w:r>
      <w:r w:rsidRPr="00451C26">
        <w:rPr>
          <w:b/>
        </w:rPr>
        <w:t>aggregate</w:t>
      </w:r>
      <w:r>
        <w:t xml:space="preserve"> spawner abundance when </w:t>
      </w:r>
      <w:proofErr w:type="spellStart"/>
      <w:r>
        <w:t>CVc</w:t>
      </w:r>
      <w:proofErr w:type="spellEnd"/>
      <w:r>
        <w:t xml:space="preserve"> is high and synchrony is low (i.e. the statistical artefact)?</w:t>
      </w:r>
    </w:p>
  </w:comment>
  <w:comment w:id="54" w:author="Cameron Freshwater" w:date="2018-09-03T19:31:00Z" w:initials="CF">
    <w:p w14:paraId="7EDC2E30" w14:textId="128F6C11" w:rsidR="004E280A" w:rsidRDefault="004E280A">
      <w:pPr>
        <w:pStyle w:val="CommentText"/>
      </w:pPr>
      <w:r>
        <w:rPr>
          <w:rStyle w:val="CommentReference"/>
        </w:rPr>
        <w:annotationRef/>
      </w:r>
      <w:r>
        <w:t>If retained this will go in a supplement</w:t>
      </w:r>
    </w:p>
  </w:comment>
  <w:comment w:id="55" w:author="DFO-MPO" w:date="2018-08-20T10:28:00Z" w:initials="D">
    <w:p w14:paraId="6569B4E5" w14:textId="77777777" w:rsidR="004E280A" w:rsidRDefault="004E280A" w:rsidP="000E43A3">
      <w:pPr>
        <w:pStyle w:val="CommentText"/>
      </w:pPr>
      <w:r>
        <w:rPr>
          <w:rStyle w:val="CommentReference"/>
        </w:rPr>
        <w:annotationRef/>
      </w:r>
      <w:r>
        <w:t>Is this paragraph out of place? Move to discussion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D3677"/>
    <w:multiLevelType w:val="hybridMultilevel"/>
    <w:tmpl w:val="2F5A01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837DE8"/>
    <w:multiLevelType w:val="hybridMultilevel"/>
    <w:tmpl w:val="60DA25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2D078C7"/>
    <w:multiLevelType w:val="multilevel"/>
    <w:tmpl w:val="7F24F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14C749E6"/>
    <w:multiLevelType w:val="hybridMultilevel"/>
    <w:tmpl w:val="275C73F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A34687D"/>
    <w:multiLevelType w:val="hybridMultilevel"/>
    <w:tmpl w:val="0AD01BD4"/>
    <w:lvl w:ilvl="0" w:tplc="11A2B46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7C002E"/>
    <w:multiLevelType w:val="hybridMultilevel"/>
    <w:tmpl w:val="3FACF3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96545B4"/>
    <w:multiLevelType w:val="hybridMultilevel"/>
    <w:tmpl w:val="BC221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6B1A6F"/>
    <w:multiLevelType w:val="hybridMultilevel"/>
    <w:tmpl w:val="D272D4E4"/>
    <w:lvl w:ilvl="0" w:tplc="DE2852B0">
      <w:start w:val="1"/>
      <w:numFmt w:val="decimal"/>
      <w:lvlText w:val="%1."/>
      <w:lvlJc w:val="left"/>
      <w:pPr>
        <w:ind w:left="720" w:hanging="360"/>
      </w:pPr>
      <w:rPr>
        <w:b w:val="0"/>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32F635FE"/>
    <w:multiLevelType w:val="hybridMultilevel"/>
    <w:tmpl w:val="2F5072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41895F13"/>
    <w:multiLevelType w:val="hybridMultilevel"/>
    <w:tmpl w:val="66F2E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0721FD"/>
    <w:multiLevelType w:val="hybridMultilevel"/>
    <w:tmpl w:val="4BECFC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74EF522B"/>
    <w:multiLevelType w:val="hybridMultilevel"/>
    <w:tmpl w:val="EBC0C76A"/>
    <w:lvl w:ilvl="0" w:tplc="A0509336">
      <w:start w:val="1966"/>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8"/>
  </w:num>
  <w:num w:numId="5">
    <w:abstractNumId w:val="5"/>
  </w:num>
  <w:num w:numId="6">
    <w:abstractNumId w:val="10"/>
  </w:num>
  <w:num w:numId="7">
    <w:abstractNumId w:val="9"/>
  </w:num>
  <w:num w:numId="8">
    <w:abstractNumId w:val="6"/>
  </w:num>
  <w:num w:numId="9">
    <w:abstractNumId w:val="0"/>
  </w:num>
  <w:num w:numId="10">
    <w:abstractNumId w:val="2"/>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Animal 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ez0aevwa0afpdexr0lvefp6z0xpepv5rfx5&quot;&gt;My EndNote Library&lt;record-ids&gt;&lt;item&gt;160&lt;/item&gt;&lt;item&gt;178&lt;/item&gt;&lt;item&gt;592&lt;/item&gt;&lt;item&gt;596&lt;/item&gt;&lt;item&gt;637&lt;/item&gt;&lt;item&gt;705&lt;/item&gt;&lt;item&gt;1205&lt;/item&gt;&lt;item&gt;1515&lt;/item&gt;&lt;item&gt;1516&lt;/item&gt;&lt;item&gt;1588&lt;/item&gt;&lt;item&gt;1590&lt;/item&gt;&lt;item&gt;1602&lt;/item&gt;&lt;item&gt;1683&lt;/item&gt;&lt;item&gt;1711&lt;/item&gt;&lt;item&gt;1847&lt;/item&gt;&lt;item&gt;1865&lt;/item&gt;&lt;item&gt;1866&lt;/item&gt;&lt;item&gt;1971&lt;/item&gt;&lt;item&gt;2034&lt;/item&gt;&lt;item&gt;2036&lt;/item&gt;&lt;item&gt;2167&lt;/item&gt;&lt;item&gt;2208&lt;/item&gt;&lt;item&gt;2210&lt;/item&gt;&lt;item&gt;2211&lt;/item&gt;&lt;item&gt;2218&lt;/item&gt;&lt;/record-ids&gt;&lt;/item&gt;&lt;/Libraries&gt;"/>
  </w:docVars>
  <w:rsids>
    <w:rsidRoot w:val="00D971BA"/>
    <w:rsid w:val="00000D55"/>
    <w:rsid w:val="0000323C"/>
    <w:rsid w:val="0000635D"/>
    <w:rsid w:val="00006417"/>
    <w:rsid w:val="0001087A"/>
    <w:rsid w:val="000130FD"/>
    <w:rsid w:val="00022839"/>
    <w:rsid w:val="00041C3D"/>
    <w:rsid w:val="00044112"/>
    <w:rsid w:val="00063194"/>
    <w:rsid w:val="00063326"/>
    <w:rsid w:val="00064853"/>
    <w:rsid w:val="000715F4"/>
    <w:rsid w:val="00076F0E"/>
    <w:rsid w:val="000835A0"/>
    <w:rsid w:val="000873ED"/>
    <w:rsid w:val="000B148A"/>
    <w:rsid w:val="000C23EB"/>
    <w:rsid w:val="000C51BA"/>
    <w:rsid w:val="000E1287"/>
    <w:rsid w:val="000E43A3"/>
    <w:rsid w:val="000F2E0D"/>
    <w:rsid w:val="00105D86"/>
    <w:rsid w:val="00107E59"/>
    <w:rsid w:val="00114E9C"/>
    <w:rsid w:val="00125432"/>
    <w:rsid w:val="00142953"/>
    <w:rsid w:val="00144DF3"/>
    <w:rsid w:val="001463EA"/>
    <w:rsid w:val="00147101"/>
    <w:rsid w:val="00155B1C"/>
    <w:rsid w:val="00161092"/>
    <w:rsid w:val="00162C8A"/>
    <w:rsid w:val="00166B5A"/>
    <w:rsid w:val="001715C7"/>
    <w:rsid w:val="00176F58"/>
    <w:rsid w:val="00177C7C"/>
    <w:rsid w:val="00182788"/>
    <w:rsid w:val="00182BF5"/>
    <w:rsid w:val="001863EE"/>
    <w:rsid w:val="00192B01"/>
    <w:rsid w:val="00194792"/>
    <w:rsid w:val="00196031"/>
    <w:rsid w:val="001A61A9"/>
    <w:rsid w:val="001A73F9"/>
    <w:rsid w:val="001B700F"/>
    <w:rsid w:val="001D36DC"/>
    <w:rsid w:val="001D4E33"/>
    <w:rsid w:val="001E3FCB"/>
    <w:rsid w:val="001F4BE2"/>
    <w:rsid w:val="00207CE4"/>
    <w:rsid w:val="00211AC2"/>
    <w:rsid w:val="002317A6"/>
    <w:rsid w:val="002343E7"/>
    <w:rsid w:val="00240A6D"/>
    <w:rsid w:val="0025035C"/>
    <w:rsid w:val="00254001"/>
    <w:rsid w:val="002632D7"/>
    <w:rsid w:val="00273B50"/>
    <w:rsid w:val="00274866"/>
    <w:rsid w:val="002800A9"/>
    <w:rsid w:val="00283AFA"/>
    <w:rsid w:val="00294313"/>
    <w:rsid w:val="002A27DA"/>
    <w:rsid w:val="002A5B41"/>
    <w:rsid w:val="002A7562"/>
    <w:rsid w:val="002A7AB5"/>
    <w:rsid w:val="002B0F36"/>
    <w:rsid w:val="002B0FBF"/>
    <w:rsid w:val="002B2200"/>
    <w:rsid w:val="002B2D86"/>
    <w:rsid w:val="002B460B"/>
    <w:rsid w:val="002C62BE"/>
    <w:rsid w:val="002D6BA6"/>
    <w:rsid w:val="002E258D"/>
    <w:rsid w:val="002E34D8"/>
    <w:rsid w:val="002E5DFE"/>
    <w:rsid w:val="002E71CA"/>
    <w:rsid w:val="002F10BF"/>
    <w:rsid w:val="00302934"/>
    <w:rsid w:val="003031CA"/>
    <w:rsid w:val="003113FB"/>
    <w:rsid w:val="00320A6C"/>
    <w:rsid w:val="0032697E"/>
    <w:rsid w:val="00330D87"/>
    <w:rsid w:val="003371FC"/>
    <w:rsid w:val="00344A1C"/>
    <w:rsid w:val="003507A2"/>
    <w:rsid w:val="00353067"/>
    <w:rsid w:val="003614CC"/>
    <w:rsid w:val="003633CA"/>
    <w:rsid w:val="003655FD"/>
    <w:rsid w:val="00370CB7"/>
    <w:rsid w:val="00373446"/>
    <w:rsid w:val="00392E97"/>
    <w:rsid w:val="003B1DEE"/>
    <w:rsid w:val="003B24CC"/>
    <w:rsid w:val="003B3742"/>
    <w:rsid w:val="003B7E04"/>
    <w:rsid w:val="003C1C7D"/>
    <w:rsid w:val="003C1DAB"/>
    <w:rsid w:val="003C75EE"/>
    <w:rsid w:val="003C77F8"/>
    <w:rsid w:val="003D2662"/>
    <w:rsid w:val="003E748B"/>
    <w:rsid w:val="003F4BC2"/>
    <w:rsid w:val="003F5C0E"/>
    <w:rsid w:val="0041059E"/>
    <w:rsid w:val="00422BF4"/>
    <w:rsid w:val="00424B71"/>
    <w:rsid w:val="004270DD"/>
    <w:rsid w:val="0042726A"/>
    <w:rsid w:val="004272D3"/>
    <w:rsid w:val="0045142B"/>
    <w:rsid w:val="00451C26"/>
    <w:rsid w:val="004526B1"/>
    <w:rsid w:val="00463966"/>
    <w:rsid w:val="00463DBD"/>
    <w:rsid w:val="004709A6"/>
    <w:rsid w:val="0047719C"/>
    <w:rsid w:val="00484993"/>
    <w:rsid w:val="00485670"/>
    <w:rsid w:val="00485767"/>
    <w:rsid w:val="00486597"/>
    <w:rsid w:val="004A180D"/>
    <w:rsid w:val="004A4853"/>
    <w:rsid w:val="004B605E"/>
    <w:rsid w:val="004B78F0"/>
    <w:rsid w:val="004C1A6B"/>
    <w:rsid w:val="004C27BF"/>
    <w:rsid w:val="004C69D7"/>
    <w:rsid w:val="004D7BDE"/>
    <w:rsid w:val="004E0329"/>
    <w:rsid w:val="004E2096"/>
    <w:rsid w:val="004E280A"/>
    <w:rsid w:val="004E2EDE"/>
    <w:rsid w:val="004F1724"/>
    <w:rsid w:val="004F6C38"/>
    <w:rsid w:val="004F6EA3"/>
    <w:rsid w:val="00500504"/>
    <w:rsid w:val="005027FD"/>
    <w:rsid w:val="00505BE1"/>
    <w:rsid w:val="00507319"/>
    <w:rsid w:val="00511A34"/>
    <w:rsid w:val="0051250B"/>
    <w:rsid w:val="005162B8"/>
    <w:rsid w:val="00525C83"/>
    <w:rsid w:val="00531AE1"/>
    <w:rsid w:val="005326C5"/>
    <w:rsid w:val="0056120F"/>
    <w:rsid w:val="005641CB"/>
    <w:rsid w:val="00577639"/>
    <w:rsid w:val="00590F69"/>
    <w:rsid w:val="005A0A00"/>
    <w:rsid w:val="005A5085"/>
    <w:rsid w:val="005A76EF"/>
    <w:rsid w:val="005B527F"/>
    <w:rsid w:val="005C2371"/>
    <w:rsid w:val="005C7CAB"/>
    <w:rsid w:val="005D28A8"/>
    <w:rsid w:val="005D6C13"/>
    <w:rsid w:val="005D760D"/>
    <w:rsid w:val="005F3EF6"/>
    <w:rsid w:val="006068C0"/>
    <w:rsid w:val="006259E0"/>
    <w:rsid w:val="006301C5"/>
    <w:rsid w:val="00645D76"/>
    <w:rsid w:val="00662888"/>
    <w:rsid w:val="00697A59"/>
    <w:rsid w:val="006A3951"/>
    <w:rsid w:val="006A4872"/>
    <w:rsid w:val="006C114F"/>
    <w:rsid w:val="006C2754"/>
    <w:rsid w:val="006D6CBB"/>
    <w:rsid w:val="007014D4"/>
    <w:rsid w:val="00703544"/>
    <w:rsid w:val="0070590B"/>
    <w:rsid w:val="00712E03"/>
    <w:rsid w:val="00714028"/>
    <w:rsid w:val="007141E5"/>
    <w:rsid w:val="007350E4"/>
    <w:rsid w:val="00741E3C"/>
    <w:rsid w:val="007579DE"/>
    <w:rsid w:val="00771163"/>
    <w:rsid w:val="00774187"/>
    <w:rsid w:val="0079592C"/>
    <w:rsid w:val="007A279A"/>
    <w:rsid w:val="007B4FA6"/>
    <w:rsid w:val="007B5D6D"/>
    <w:rsid w:val="007C1550"/>
    <w:rsid w:val="007D3757"/>
    <w:rsid w:val="007D37A5"/>
    <w:rsid w:val="007D5362"/>
    <w:rsid w:val="008018CA"/>
    <w:rsid w:val="00803E1D"/>
    <w:rsid w:val="00813DCE"/>
    <w:rsid w:val="00815021"/>
    <w:rsid w:val="008164CD"/>
    <w:rsid w:val="008214FE"/>
    <w:rsid w:val="00837CE3"/>
    <w:rsid w:val="00850CCE"/>
    <w:rsid w:val="008518AD"/>
    <w:rsid w:val="00861496"/>
    <w:rsid w:val="00871917"/>
    <w:rsid w:val="00886C25"/>
    <w:rsid w:val="00896814"/>
    <w:rsid w:val="008A4835"/>
    <w:rsid w:val="008B18F2"/>
    <w:rsid w:val="008B4C24"/>
    <w:rsid w:val="008C1650"/>
    <w:rsid w:val="008C1951"/>
    <w:rsid w:val="008C5E1B"/>
    <w:rsid w:val="008E6657"/>
    <w:rsid w:val="008E6890"/>
    <w:rsid w:val="00901BDD"/>
    <w:rsid w:val="009215C5"/>
    <w:rsid w:val="00922C82"/>
    <w:rsid w:val="00923937"/>
    <w:rsid w:val="00926FD6"/>
    <w:rsid w:val="0093048D"/>
    <w:rsid w:val="00931315"/>
    <w:rsid w:val="009322F4"/>
    <w:rsid w:val="0093252F"/>
    <w:rsid w:val="00936D6B"/>
    <w:rsid w:val="00937B72"/>
    <w:rsid w:val="00940776"/>
    <w:rsid w:val="0094700F"/>
    <w:rsid w:val="00951950"/>
    <w:rsid w:val="00956286"/>
    <w:rsid w:val="00961B8C"/>
    <w:rsid w:val="00961DFC"/>
    <w:rsid w:val="009736AE"/>
    <w:rsid w:val="009801E9"/>
    <w:rsid w:val="0098510C"/>
    <w:rsid w:val="0098639B"/>
    <w:rsid w:val="00992367"/>
    <w:rsid w:val="00996327"/>
    <w:rsid w:val="009B43D3"/>
    <w:rsid w:val="009C1B16"/>
    <w:rsid w:val="009D23BD"/>
    <w:rsid w:val="009D3206"/>
    <w:rsid w:val="009E2CC0"/>
    <w:rsid w:val="009F5D9C"/>
    <w:rsid w:val="009F7091"/>
    <w:rsid w:val="00A16FF3"/>
    <w:rsid w:val="00A2678F"/>
    <w:rsid w:val="00A409A9"/>
    <w:rsid w:val="00A43A81"/>
    <w:rsid w:val="00A44098"/>
    <w:rsid w:val="00A6332A"/>
    <w:rsid w:val="00A66355"/>
    <w:rsid w:val="00A67078"/>
    <w:rsid w:val="00A74EC8"/>
    <w:rsid w:val="00A80702"/>
    <w:rsid w:val="00A900C6"/>
    <w:rsid w:val="00A91A4F"/>
    <w:rsid w:val="00A957BB"/>
    <w:rsid w:val="00AA4419"/>
    <w:rsid w:val="00AE2504"/>
    <w:rsid w:val="00AE3B72"/>
    <w:rsid w:val="00AE6C34"/>
    <w:rsid w:val="00AF0717"/>
    <w:rsid w:val="00AF3F2B"/>
    <w:rsid w:val="00B01A4C"/>
    <w:rsid w:val="00B24A19"/>
    <w:rsid w:val="00B27AEE"/>
    <w:rsid w:val="00B32293"/>
    <w:rsid w:val="00B40124"/>
    <w:rsid w:val="00B42D41"/>
    <w:rsid w:val="00B56327"/>
    <w:rsid w:val="00B5638E"/>
    <w:rsid w:val="00B566E0"/>
    <w:rsid w:val="00B60E00"/>
    <w:rsid w:val="00B643B7"/>
    <w:rsid w:val="00B71AD9"/>
    <w:rsid w:val="00B96B00"/>
    <w:rsid w:val="00BB46A3"/>
    <w:rsid w:val="00BB4C0A"/>
    <w:rsid w:val="00BB7A46"/>
    <w:rsid w:val="00BC14E9"/>
    <w:rsid w:val="00BE3900"/>
    <w:rsid w:val="00BF0BBF"/>
    <w:rsid w:val="00BF12B8"/>
    <w:rsid w:val="00C030C1"/>
    <w:rsid w:val="00C07781"/>
    <w:rsid w:val="00C12967"/>
    <w:rsid w:val="00C14A36"/>
    <w:rsid w:val="00C14AB9"/>
    <w:rsid w:val="00C16A84"/>
    <w:rsid w:val="00C21A57"/>
    <w:rsid w:val="00C26602"/>
    <w:rsid w:val="00C36435"/>
    <w:rsid w:val="00C430AE"/>
    <w:rsid w:val="00C72C7A"/>
    <w:rsid w:val="00C84D7E"/>
    <w:rsid w:val="00C93206"/>
    <w:rsid w:val="00C9793E"/>
    <w:rsid w:val="00C97D33"/>
    <w:rsid w:val="00CA54C9"/>
    <w:rsid w:val="00CB3AA4"/>
    <w:rsid w:val="00CB5DF3"/>
    <w:rsid w:val="00CC7F18"/>
    <w:rsid w:val="00CD0FAC"/>
    <w:rsid w:val="00CE0781"/>
    <w:rsid w:val="00CF1937"/>
    <w:rsid w:val="00CF41DF"/>
    <w:rsid w:val="00D01D2B"/>
    <w:rsid w:val="00D136FD"/>
    <w:rsid w:val="00D16817"/>
    <w:rsid w:val="00D20FCD"/>
    <w:rsid w:val="00D21D5F"/>
    <w:rsid w:val="00D2599C"/>
    <w:rsid w:val="00D31645"/>
    <w:rsid w:val="00D35789"/>
    <w:rsid w:val="00D40465"/>
    <w:rsid w:val="00D413CD"/>
    <w:rsid w:val="00D51A72"/>
    <w:rsid w:val="00D53F99"/>
    <w:rsid w:val="00D63DB9"/>
    <w:rsid w:val="00D663FC"/>
    <w:rsid w:val="00D7777B"/>
    <w:rsid w:val="00D93675"/>
    <w:rsid w:val="00D95057"/>
    <w:rsid w:val="00D971BA"/>
    <w:rsid w:val="00DA242F"/>
    <w:rsid w:val="00DA470D"/>
    <w:rsid w:val="00DB21CE"/>
    <w:rsid w:val="00DC48B1"/>
    <w:rsid w:val="00DC6BB2"/>
    <w:rsid w:val="00DD255E"/>
    <w:rsid w:val="00DD3FF2"/>
    <w:rsid w:val="00DD6CDF"/>
    <w:rsid w:val="00DE08F6"/>
    <w:rsid w:val="00DE0F7B"/>
    <w:rsid w:val="00DE21D8"/>
    <w:rsid w:val="00DE5583"/>
    <w:rsid w:val="00DE7503"/>
    <w:rsid w:val="00DF40E3"/>
    <w:rsid w:val="00E06BE2"/>
    <w:rsid w:val="00E22618"/>
    <w:rsid w:val="00E23EA2"/>
    <w:rsid w:val="00E27EF5"/>
    <w:rsid w:val="00E314B6"/>
    <w:rsid w:val="00E51CA9"/>
    <w:rsid w:val="00E531D5"/>
    <w:rsid w:val="00E53403"/>
    <w:rsid w:val="00E62993"/>
    <w:rsid w:val="00E63CBB"/>
    <w:rsid w:val="00EA0C93"/>
    <w:rsid w:val="00EA3B00"/>
    <w:rsid w:val="00EA7F86"/>
    <w:rsid w:val="00EB655E"/>
    <w:rsid w:val="00EC016C"/>
    <w:rsid w:val="00ED0654"/>
    <w:rsid w:val="00ED23E7"/>
    <w:rsid w:val="00ED5A49"/>
    <w:rsid w:val="00ED7E4C"/>
    <w:rsid w:val="00EE0DC4"/>
    <w:rsid w:val="00EF79E0"/>
    <w:rsid w:val="00F0579C"/>
    <w:rsid w:val="00F07325"/>
    <w:rsid w:val="00F07D48"/>
    <w:rsid w:val="00F22932"/>
    <w:rsid w:val="00F26586"/>
    <w:rsid w:val="00F42DD1"/>
    <w:rsid w:val="00F70F29"/>
    <w:rsid w:val="00F8390D"/>
    <w:rsid w:val="00F93B58"/>
    <w:rsid w:val="00F940DB"/>
    <w:rsid w:val="00FA1D62"/>
    <w:rsid w:val="00FB58DF"/>
    <w:rsid w:val="00FB63BF"/>
    <w:rsid w:val="00FB7B8B"/>
    <w:rsid w:val="00FC25A5"/>
    <w:rsid w:val="00FC666B"/>
    <w:rsid w:val="00FD02C8"/>
    <w:rsid w:val="00FE3B94"/>
    <w:rsid w:val="00FE3E50"/>
    <w:rsid w:val="00FF0269"/>
    <w:rsid w:val="00FF04F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7C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33438">
      <w:bodyDiv w:val="1"/>
      <w:marLeft w:val="0"/>
      <w:marRight w:val="0"/>
      <w:marTop w:val="0"/>
      <w:marBottom w:val="0"/>
      <w:divBdr>
        <w:top w:val="none" w:sz="0" w:space="0" w:color="auto"/>
        <w:left w:val="none" w:sz="0" w:space="0" w:color="auto"/>
        <w:bottom w:val="none" w:sz="0" w:space="0" w:color="auto"/>
        <w:right w:val="none" w:sz="0" w:space="0" w:color="auto"/>
      </w:divBdr>
    </w:div>
    <w:div w:id="1188762833">
      <w:bodyDiv w:val="1"/>
      <w:marLeft w:val="0"/>
      <w:marRight w:val="0"/>
      <w:marTop w:val="0"/>
      <w:marBottom w:val="0"/>
      <w:divBdr>
        <w:top w:val="none" w:sz="0" w:space="0" w:color="auto"/>
        <w:left w:val="none" w:sz="0" w:space="0" w:color="auto"/>
        <w:bottom w:val="none" w:sz="0" w:space="0" w:color="auto"/>
        <w:right w:val="none" w:sz="0" w:space="0" w:color="auto"/>
      </w:divBdr>
    </w:div>
    <w:div w:id="190992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6737BF-8308-4E59-ADA9-04CF5CACE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18</Pages>
  <Words>9588</Words>
  <Characters>54653</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64113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DFO-MPO</dc:creator>
  <cp:keywords/>
  <dc:description/>
  <cp:lastModifiedBy>DFO-MPO</cp:lastModifiedBy>
  <cp:revision>7</cp:revision>
  <cp:lastPrinted>2018-05-03T17:52:00Z</cp:lastPrinted>
  <dcterms:created xsi:type="dcterms:W3CDTF">2018-09-28T14:49:00Z</dcterms:created>
  <dcterms:modified xsi:type="dcterms:W3CDTF">2018-10-03T23:28:00Z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