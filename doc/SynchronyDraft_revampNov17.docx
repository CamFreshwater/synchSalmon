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3DB79D" w14:textId="1B68DB3B" w:rsidR="00F8225F" w:rsidRDefault="00F8225F" w:rsidP="00AE7C0A">
      <w:pPr>
        <w:spacing w:line="480" w:lineRule="auto"/>
        <w:jc w:val="center"/>
        <w:rPr>
          <w:b/>
        </w:rPr>
      </w:pPr>
      <w:r>
        <w:rPr>
          <w:b/>
        </w:rPr>
        <w:t>Abstract</w:t>
      </w:r>
    </w:p>
    <w:p w14:paraId="53B9D68E" w14:textId="64CD2092" w:rsidR="00F8225F" w:rsidRPr="00F8225F" w:rsidRDefault="00AE7C0A" w:rsidP="00AE7C0A">
      <w:pPr>
        <w:spacing w:line="480" w:lineRule="auto"/>
      </w:pPr>
      <w:r>
        <w:tab/>
      </w:r>
      <w:r w:rsidR="00CD7398">
        <w:t>E</w:t>
      </w:r>
      <w:r w:rsidR="00564EA6">
        <w:t xml:space="preserve">cological </w:t>
      </w:r>
      <w:r w:rsidR="008747EF">
        <w:t>diversity is associated with reduced temporal variability</w:t>
      </w:r>
      <w:r w:rsidR="00CD7398">
        <w:t xml:space="preserve"> at the aggregate level,</w:t>
      </w:r>
      <w:r w:rsidR="008747EF">
        <w:t xml:space="preserve"> resulting in portfolio effects. Such relationships, however, may weaken over time due to increases in the variability of component populations or greater s</w:t>
      </w:r>
      <w:r w:rsidR="004478E4">
        <w:t>ynchrony among components. While weakened portfolio effects have been previou</w:t>
      </w:r>
      <w:r w:rsidR="00CD7398">
        <w:t>sly documented, the consequence</w:t>
      </w:r>
      <w:r w:rsidR="004478E4">
        <w:t xml:space="preserve"> of </w:t>
      </w:r>
      <w:r w:rsidR="00CD7398">
        <w:t xml:space="preserve">increased </w:t>
      </w:r>
      <w:r w:rsidR="004478E4">
        <w:t xml:space="preserve">aggregate variability on meeting conservation goals is rarely quantified. Here we demonstrate how changes in component variability, synchrony, and population productivity interact to influence the </w:t>
      </w:r>
      <w:r w:rsidR="00893A4D">
        <w:t xml:space="preserve">probability </w:t>
      </w:r>
      <w:r w:rsidR="004478E4">
        <w:t xml:space="preserve">of achieving an array of management objectives. We first present evidence that component variability and synchrony have </w:t>
      </w:r>
      <w:r w:rsidR="00403564">
        <w:t>recently increased</w:t>
      </w:r>
      <w:r w:rsidR="004478E4">
        <w:t xml:space="preserve"> in </w:t>
      </w:r>
      <w:r w:rsidR="00AE22D2">
        <w:t>the Fraser River</w:t>
      </w:r>
      <w:r w:rsidR="004478E4">
        <w:t xml:space="preserve"> sockeye salmon stock aggregate</w:t>
      </w:r>
      <w:r w:rsidR="00403564">
        <w:t>, consistent with a weakening portfolio effect</w:t>
      </w:r>
      <w:r w:rsidR="004478E4">
        <w:t xml:space="preserve">. We then use these data to parameterize a stochastic, closed-loop model </w:t>
      </w:r>
      <w:r w:rsidR="00403564">
        <w:t>that simulates</w:t>
      </w:r>
      <w:r w:rsidR="004478E4">
        <w:t xml:space="preserve"> the population dynamics of each stock, the fishery that harvests the </w:t>
      </w:r>
      <w:r w:rsidR="00403564">
        <w:t xml:space="preserve">stock </w:t>
      </w:r>
      <w:r w:rsidR="004478E4">
        <w:t xml:space="preserve">aggregate, and the management framework used to establish </w:t>
      </w:r>
      <w:r w:rsidR="00AE22D2">
        <w:t>mixed-</w:t>
      </w:r>
      <w:del w:id="0" w:author="DFO-MPO" w:date="2018-11-19T08:45:00Z">
        <w:r w:rsidR="00AE22D2" w:rsidDel="00AA43EC">
          <w:delText xml:space="preserve">stock </w:delText>
        </w:r>
      </w:del>
      <w:ins w:id="1" w:author="DFO-MPO" w:date="2018-11-19T08:45:00Z">
        <w:r w:rsidR="00AA43EC">
          <w:t xml:space="preserve">CU </w:t>
        </w:r>
      </w:ins>
      <w:r w:rsidR="004478E4">
        <w:t>ex</w:t>
      </w:r>
      <w:r w:rsidR="00403564">
        <w:t>ploitation rates</w:t>
      </w:r>
      <w:ins w:id="2" w:author="Cameron Freshwater" w:date="2018-11-27T07:08:00Z">
        <w:r w:rsidR="005F1257">
          <w:t xml:space="preserve">. </w:t>
        </w:r>
      </w:ins>
      <w:del w:id="3" w:author="Cameron Freshwater" w:date="2018-11-27T07:08:00Z">
        <w:r w:rsidR="00403564" w:rsidDel="005F1257">
          <w:delText>,</w:delText>
        </w:r>
      </w:del>
      <w:del w:id="4" w:author="Cameron Freshwater" w:date="2018-11-27T07:09:00Z">
        <w:r w:rsidR="00403564" w:rsidDel="005F1257">
          <w:delText xml:space="preserve"> across a range of </w:delText>
        </w:r>
      </w:del>
      <w:del w:id="5" w:author="Cameron Freshwater" w:date="2018-11-27T07:08:00Z">
        <w:r w:rsidR="00403564" w:rsidDel="005F1257">
          <w:delText xml:space="preserve">aggregate </w:delText>
        </w:r>
      </w:del>
      <w:del w:id="6" w:author="Cameron Freshwater" w:date="2018-11-27T07:09:00Z">
        <w:r w:rsidR="00403564" w:rsidDel="005F1257">
          <w:delText xml:space="preserve">variability and productivity scenarios. </w:delText>
        </w:r>
      </w:del>
      <w:r w:rsidR="00403564">
        <w:t>We show that</w:t>
      </w:r>
      <w:r w:rsidR="00564EA6">
        <w:t xml:space="preserve"> </w:t>
      </w:r>
      <w:r w:rsidR="00AE22D2">
        <w:t>when</w:t>
      </w:r>
      <w:r w:rsidR="00CD7398">
        <w:t xml:space="preserve"> population productivity remains relatively stable, the negative effects of </w:t>
      </w:r>
      <w:del w:id="7" w:author="Cameron Freshwater" w:date="2018-11-27T07:09:00Z">
        <w:r w:rsidR="00CD7398" w:rsidDel="005F1257">
          <w:delText xml:space="preserve">aggregate </w:delText>
        </w:r>
      </w:del>
      <w:ins w:id="8" w:author="Cameron Freshwater" w:date="2018-11-27T07:09:00Z">
        <w:r w:rsidR="005F1257">
          <w:t xml:space="preserve">component </w:t>
        </w:r>
      </w:ins>
      <w:r w:rsidR="00CD7398">
        <w:t xml:space="preserve">variability </w:t>
      </w:r>
      <w:ins w:id="9" w:author="Cameron Freshwater" w:date="2018-11-27T07:09:00Z">
        <w:r w:rsidR="005F1257">
          <w:t xml:space="preserve">and synchrony </w:t>
        </w:r>
      </w:ins>
      <w:r w:rsidR="00CD7398">
        <w:t xml:space="preserve">on conservation- and catch-based objectives are </w:t>
      </w:r>
      <w:r w:rsidR="00AE22D2">
        <w:t>moderate</w:t>
      </w:r>
      <w:r w:rsidR="00CD7398">
        <w:t xml:space="preserve">. </w:t>
      </w:r>
      <w:r w:rsidR="00AE22D2">
        <w:t>However</w:t>
      </w:r>
      <w:r w:rsidR="00CD7398">
        <w:t>,</w:t>
      </w:r>
      <w:r w:rsidR="00CD7398" w:rsidRPr="00CD7398">
        <w:t xml:space="preserve"> </w:t>
      </w:r>
      <w:r w:rsidR="00CD7398">
        <w:t>g</w:t>
      </w:r>
      <w:ins w:id="10" w:author="Cameron Freshwater" w:date="2018-11-27T07:09:00Z">
        <w:r w:rsidR="005F1257">
          <w:t>reater</w:t>
        </w:r>
      </w:ins>
      <w:del w:id="11" w:author="Cameron Freshwater" w:date="2018-11-27T07:09:00Z">
        <w:r w:rsidR="00CD7398" w:rsidDel="005F1257">
          <w:delText>reater aggregate variability in general, and</w:delText>
        </w:r>
      </w:del>
      <w:r w:rsidR="00CD7398">
        <w:t xml:space="preserve"> </w:t>
      </w:r>
      <w:ins w:id="12" w:author="Cameron Freshwater" w:date="2018-11-27T07:09:00Z">
        <w:r w:rsidR="005F1257">
          <w:t xml:space="preserve">component variability or </w:t>
        </w:r>
      </w:ins>
      <w:r w:rsidR="00CD7398">
        <w:t xml:space="preserve">synchrony </w:t>
      </w:r>
      <w:del w:id="13" w:author="Cameron Freshwater" w:date="2018-11-27T07:10:00Z">
        <w:r w:rsidR="00CD7398" w:rsidDel="005F1257">
          <w:delText>in particular</w:delText>
        </w:r>
      </w:del>
      <w:ins w:id="14" w:author="Cameron Freshwater" w:date="2018-11-27T07:10:00Z">
        <w:r w:rsidR="005F1257">
          <w:t>can</w:t>
        </w:r>
      </w:ins>
      <w:del w:id="15" w:author="Cameron Freshwater" w:date="2018-11-27T07:09:00Z">
        <w:r w:rsidR="00CD7398" w:rsidDel="005F1257">
          <w:delText>,</w:delText>
        </w:r>
      </w:del>
      <w:r w:rsidR="00AE22D2">
        <w:t xml:space="preserve"> </w:t>
      </w:r>
      <w:del w:id="16" w:author="Cameron Freshwater" w:date="2018-11-27T07:10:00Z">
        <w:r w:rsidR="00AE22D2" w:rsidDel="005F1257">
          <w:delText>magnifies</w:delText>
        </w:r>
        <w:r w:rsidR="00CD7398" w:rsidDel="005F1257">
          <w:delText xml:space="preserve"> </w:delText>
        </w:r>
      </w:del>
      <w:ins w:id="17" w:author="Cameron Freshwater" w:date="2018-11-27T07:10:00Z">
        <w:r w:rsidR="005F1257">
          <w:t xml:space="preserve">magnify </w:t>
        </w:r>
      </w:ins>
      <w:r w:rsidR="00CD7398">
        <w:t>the</w:t>
      </w:r>
      <w:r w:rsidR="00AE22D2">
        <w:t xml:space="preserve"> negative</w:t>
      </w:r>
      <w:r w:rsidR="00CD7398">
        <w:t xml:space="preserve"> ef</w:t>
      </w:r>
      <w:r w:rsidR="00AE22D2">
        <w:t xml:space="preserve">fects of declining productivity. As a result, </w:t>
      </w:r>
      <w:r w:rsidR="00CD7398">
        <w:t xml:space="preserve">abundance, catch, and the </w:t>
      </w:r>
      <w:r w:rsidR="00893A4D">
        <w:t xml:space="preserve">probability </w:t>
      </w:r>
      <w:r w:rsidR="00CD7398">
        <w:t>of meeting biological benchmarks</w:t>
      </w:r>
      <w:r w:rsidR="00AE22D2">
        <w:t xml:space="preserve"> are strongly reduced</w:t>
      </w:r>
      <w:r w:rsidR="00564EA6">
        <w:t>.</w:t>
      </w:r>
      <w:r w:rsidR="00CD7398">
        <w:t xml:space="preserve"> </w:t>
      </w:r>
      <w:r w:rsidR="00AE22D2">
        <w:t xml:space="preserve">Such declines are particularly concerning because </w:t>
      </w:r>
      <w:r w:rsidR="00CD7398">
        <w:t>the</w:t>
      </w:r>
      <w:r w:rsidR="00AE22D2">
        <w:t>y occurred even though</w:t>
      </w:r>
      <w:ins w:id="18" w:author="Cameron Freshwater" w:date="2018-11-27T07:10:00Z">
        <w:r w:rsidR="005F1257">
          <w:t xml:space="preserve"> the Fraser River sockeye salmon</w:t>
        </w:r>
      </w:ins>
      <w:r w:rsidR="00CD7398">
        <w:t xml:space="preserve"> aggregate retain</w:t>
      </w:r>
      <w:ins w:id="19" w:author="Cameron Freshwater" w:date="2018-11-27T07:10:00Z">
        <w:r w:rsidR="005F1257">
          <w:t>ed</w:t>
        </w:r>
      </w:ins>
      <w:del w:id="20" w:author="Cameron Freshwater" w:date="2018-11-27T07:10:00Z">
        <w:r w:rsidR="00AE22D2" w:rsidDel="005F1257">
          <w:delText>s</w:delText>
        </w:r>
      </w:del>
      <w:r w:rsidR="00AE22D2">
        <w:t xml:space="preserve"> </w:t>
      </w:r>
      <w:r w:rsidR="00CD7398">
        <w:t>high levels of biodiversity and was managed using a relatively sensitive harvest control rule.</w:t>
      </w:r>
      <w:r w:rsidR="00564EA6">
        <w:t xml:space="preserve"> Our findings clarify that </w:t>
      </w:r>
      <w:r w:rsidR="00D36D4D">
        <w:t xml:space="preserve">while declines in portfolio effect strength increase the risk that ecological aggregates will decline in abundance, such impacts are moderated by the underlying productivity regime. Given evidence of widespread </w:t>
      </w:r>
      <w:r w:rsidR="00CD7398">
        <w:t>reductions</w:t>
      </w:r>
      <w:r w:rsidR="00D36D4D">
        <w:t xml:space="preserve"> in per capita productivity</w:t>
      </w:r>
      <w:r w:rsidR="00AE22D2">
        <w:t>,</w:t>
      </w:r>
      <w:r w:rsidR="00D36D4D">
        <w:t xml:space="preserve"> </w:t>
      </w:r>
      <w:r w:rsidR="00AE22D2">
        <w:t>accounting for changes in</w:t>
      </w:r>
      <w:r w:rsidR="00D36D4D">
        <w:t xml:space="preserve"> aggregate variab</w:t>
      </w:r>
      <w:r w:rsidR="00CD7398">
        <w:t xml:space="preserve">ility </w:t>
      </w:r>
      <w:r w:rsidR="00AE22D2">
        <w:t>may be necessary</w:t>
      </w:r>
      <w:r w:rsidR="00893A4D">
        <w:t xml:space="preserve"> </w:t>
      </w:r>
      <w:r w:rsidR="00AE22D2">
        <w:t>for systems-based approaches to be effective</w:t>
      </w:r>
      <w:r w:rsidR="00D36D4D">
        <w:t>.</w:t>
      </w:r>
    </w:p>
    <w:p w14:paraId="63CC3DAE" w14:textId="2D671C7F" w:rsidR="00507319" w:rsidRPr="00004A7E" w:rsidRDefault="00507319" w:rsidP="00AE7C0A">
      <w:pPr>
        <w:spacing w:line="480" w:lineRule="auto"/>
        <w:jc w:val="center"/>
        <w:rPr>
          <w:b/>
        </w:rPr>
      </w:pPr>
      <w:r w:rsidRPr="00004A7E">
        <w:rPr>
          <w:b/>
        </w:rPr>
        <w:lastRenderedPageBreak/>
        <w:t>Introduction</w:t>
      </w:r>
    </w:p>
    <w:p w14:paraId="53E3F4D3" w14:textId="3C0BDD03" w:rsidR="000D6A57" w:rsidRPr="00004A7E" w:rsidRDefault="00A17FB7" w:rsidP="00AE7C0A">
      <w:pPr>
        <w:spacing w:line="480" w:lineRule="auto"/>
        <w:ind w:firstLine="720"/>
      </w:pPr>
      <w:commentRangeStart w:id="21"/>
      <w:proofErr w:type="spellStart"/>
      <w:r w:rsidRPr="00004A7E">
        <w:t>Metapopulations</w:t>
      </w:r>
      <w:proofErr w:type="spellEnd"/>
      <w:r w:rsidRPr="00004A7E">
        <w:t>, communities, and other ecological aggregates</w:t>
      </w:r>
      <w:r w:rsidR="003C75EE" w:rsidRPr="00004A7E">
        <w:t xml:space="preserve"> </w:t>
      </w:r>
      <w:commentRangeEnd w:id="21"/>
      <w:r w:rsidR="00E026C7">
        <w:rPr>
          <w:rStyle w:val="CommentReference"/>
        </w:rPr>
        <w:commentReference w:id="21"/>
      </w:r>
      <w:r w:rsidR="003C75EE" w:rsidRPr="00004A7E">
        <w:t xml:space="preserve">consist of components whose </w:t>
      </w:r>
      <w:r w:rsidR="00CC7F18" w:rsidRPr="00004A7E">
        <w:t>dynamics</w:t>
      </w:r>
      <w:r w:rsidR="003C75EE" w:rsidRPr="00004A7E">
        <w:t xml:space="preserve"> vary due to </w:t>
      </w:r>
      <w:r w:rsidR="0056120F" w:rsidRPr="00004A7E">
        <w:t>life history</w:t>
      </w:r>
      <w:r w:rsidR="00CC7F18" w:rsidRPr="00004A7E">
        <w:t xml:space="preserve">, </w:t>
      </w:r>
      <w:r w:rsidR="0056120F" w:rsidRPr="00004A7E">
        <w:t>unique</w:t>
      </w:r>
      <w:r w:rsidR="00CC7F18" w:rsidRPr="00004A7E">
        <w:t xml:space="preserve"> environmental </w:t>
      </w:r>
      <w:r w:rsidR="0056120F" w:rsidRPr="00004A7E">
        <w:t>interactions</w:t>
      </w:r>
      <w:r w:rsidR="00CC7F18" w:rsidRPr="00004A7E">
        <w:t>,</w:t>
      </w:r>
      <w:r w:rsidR="003C75EE" w:rsidRPr="00004A7E">
        <w:t xml:space="preserve"> or </w:t>
      </w:r>
      <w:r w:rsidR="00CC7F18" w:rsidRPr="00004A7E">
        <w:t>simply chance</w:t>
      </w:r>
      <w:r w:rsidR="003C75EE" w:rsidRPr="00004A7E">
        <w:t xml:space="preserve">. </w:t>
      </w:r>
      <w:r w:rsidR="007F033F" w:rsidRPr="00004A7E">
        <w:t>A</w:t>
      </w:r>
      <w:r w:rsidR="003C75EE" w:rsidRPr="00004A7E">
        <w:t>synchrony</w:t>
      </w:r>
      <w:r w:rsidR="007F033F" w:rsidRPr="00004A7E">
        <w:t xml:space="preserve"> among components</w:t>
      </w:r>
      <w:r w:rsidR="005F755C" w:rsidRPr="00004A7E">
        <w:t>, commonly referred to as portfolio effects,</w:t>
      </w:r>
      <w:r w:rsidR="003C75EE" w:rsidRPr="00004A7E">
        <w:t xml:space="preserve"> </w:t>
      </w:r>
      <w:r w:rsidR="0001087A" w:rsidRPr="00004A7E">
        <w:t>reduces temporal</w:t>
      </w:r>
      <w:r w:rsidR="005C7CAB" w:rsidRPr="00004A7E">
        <w:t xml:space="preserve"> variability </w:t>
      </w:r>
      <w:r w:rsidR="007F033F" w:rsidRPr="00004A7E">
        <w:t>of the aggregate</w:t>
      </w:r>
      <w:r w:rsidR="005F755C" w:rsidRPr="00004A7E">
        <w:t xml:space="preserve"> </w:t>
      </w:r>
      <w:r w:rsidR="00A91000" w:rsidRPr="00004A7E">
        <w:t>resulting in</w:t>
      </w:r>
      <w:r w:rsidR="0001087A" w:rsidRPr="00004A7E">
        <w:t xml:space="preserve"> </w:t>
      </w:r>
      <w:r w:rsidR="00FE6A0B" w:rsidRPr="00004A7E">
        <w:t>greater productivity, increased availability of ecosystem services</w:t>
      </w:r>
      <w:r w:rsidR="00A91000" w:rsidRPr="00004A7E">
        <w:t xml:space="preserve">, and improved resilience </w:t>
      </w:r>
      <w:r w:rsidR="00FE6A0B" w:rsidRPr="00004A7E">
        <w:fldChar w:fldCharType="begin">
          <w:fldData xml:space="preserve">PEVuZE5vdGU+PENpdGU+PEF1dGhvcj5TY2hpbmRsZXI8L0F1dGhvcj48WWVhcj4yMDE1PC9ZZWFy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</w:fldData>
        </w:fldChar>
      </w:r>
      <w:r w:rsidR="00FE6A0B" w:rsidRPr="00004A7E">
        <w:instrText xml:space="preserve"> ADDIN EN.CITE </w:instrText>
      </w:r>
      <w:r w:rsidR="00FE6A0B" w:rsidRPr="00004A7E">
        <w:fldChar w:fldCharType="begin">
          <w:fldData xml:space="preserve">PEVuZE5vdGU+PENpdGU+PEF1dGhvcj5TY2hpbmRsZXI8L0F1dGhvcj48WWVhcj4yMDE1PC9ZZWFy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</w:fldData>
        </w:fldChar>
      </w:r>
      <w:r w:rsidR="00FE6A0B" w:rsidRPr="00004A7E">
        <w:instrText xml:space="preserve"> ADDIN EN.CITE.DATA </w:instrText>
      </w:r>
      <w:r w:rsidR="00FE6A0B" w:rsidRPr="00004A7E">
        <w:fldChar w:fldCharType="end"/>
      </w:r>
      <w:r w:rsidR="00FE6A0B" w:rsidRPr="00004A7E">
        <w:fldChar w:fldCharType="separate"/>
      </w:r>
      <w:r w:rsidR="00FE6A0B" w:rsidRPr="00004A7E">
        <w:rPr>
          <w:noProof/>
        </w:rPr>
        <w:t>(Tilman, Isbell &amp; Cowles 2014; Schindler, Armstrong &amp; Reed 2015)</w:t>
      </w:r>
      <w:r w:rsidR="00FE6A0B" w:rsidRPr="00004A7E">
        <w:fldChar w:fldCharType="end"/>
      </w:r>
      <w:r w:rsidR="00FE6A0B" w:rsidRPr="00004A7E">
        <w:t xml:space="preserve">. </w:t>
      </w:r>
      <w:r w:rsidR="005F755C" w:rsidRPr="00004A7E">
        <w:t xml:space="preserve">Portfolio effects have been identified as key stabilizing processes in a number of ecosystems and have been used </w:t>
      </w:r>
      <w:r w:rsidRPr="00004A7E">
        <w:t>as justification for</w:t>
      </w:r>
      <w:r w:rsidR="005F755C" w:rsidRPr="00004A7E">
        <w:t xml:space="preserve"> systems-based approaches, which emphasize monitoring</w:t>
      </w:r>
      <w:r w:rsidR="00D35789" w:rsidRPr="00004A7E">
        <w:t xml:space="preserve"> and conserving</w:t>
      </w:r>
      <w:r w:rsidR="00240A6D" w:rsidRPr="00004A7E">
        <w:t xml:space="preserve"> </w:t>
      </w:r>
      <w:r w:rsidR="004E280A" w:rsidRPr="00004A7E">
        <w:t xml:space="preserve">ecological </w:t>
      </w:r>
      <w:r w:rsidR="00463139" w:rsidRPr="00004A7E">
        <w:t>aggregates</w:t>
      </w:r>
      <w:r w:rsidR="005F755C" w:rsidRPr="00004A7E">
        <w:t xml:space="preserve">, rather than individual components (Link 2018). The broad goal of </w:t>
      </w:r>
      <w:del w:id="22" w:author="Cameron Freshwater" w:date="2018-11-17T18:20:00Z">
        <w:r w:rsidR="005F755C" w:rsidRPr="00004A7E" w:rsidDel="00463156">
          <w:delText>systems-based</w:delText>
        </w:r>
      </w:del>
      <w:ins w:id="23" w:author="Cameron Freshwater" w:date="2018-11-17T18:20:00Z">
        <w:r w:rsidR="00463156">
          <w:t>such</w:t>
        </w:r>
      </w:ins>
      <w:r w:rsidR="005F755C" w:rsidRPr="00004A7E">
        <w:t xml:space="preserve"> approaches is</w:t>
      </w:r>
      <w:r w:rsidR="009E2ED5" w:rsidRPr="00004A7E">
        <w:t xml:space="preserve"> </w:t>
      </w:r>
      <w:r w:rsidR="0084523A" w:rsidRPr="00004A7E">
        <w:t xml:space="preserve">to </w:t>
      </w:r>
      <w:r w:rsidR="009E2ED5" w:rsidRPr="00004A7E">
        <w:t>increase the stability of ecosystem services, while avoiding the difficulties associated with accurately forecasting the dynamics of single populations</w:t>
      </w:r>
      <w:r w:rsidR="00FE7819" w:rsidRPr="00004A7E">
        <w:t xml:space="preserve"> (Link 2018)</w:t>
      </w:r>
      <w:r w:rsidR="009E2ED5" w:rsidRPr="00004A7E">
        <w:t xml:space="preserve">. </w:t>
      </w:r>
    </w:p>
    <w:p w14:paraId="594E4875" w14:textId="5EFA7CBB" w:rsidR="00CB5DF3" w:rsidRPr="00004A7E" w:rsidRDefault="0084523A" w:rsidP="00AE7C0A">
      <w:pPr>
        <w:spacing w:line="480" w:lineRule="auto"/>
        <w:ind w:firstLine="720"/>
      </w:pPr>
      <w:r w:rsidRPr="00004A7E">
        <w:t>Systems-based approaches</w:t>
      </w:r>
      <w:r w:rsidR="00896D2F">
        <w:t xml:space="preserve"> and portfolio effects</w:t>
      </w:r>
      <w:r w:rsidRPr="00004A7E">
        <w:t xml:space="preserve"> </w:t>
      </w:r>
      <w:r w:rsidR="002F4A0D" w:rsidRPr="00004A7E">
        <w:t>are particularly relevant to management-oriented</w:t>
      </w:r>
      <w:r w:rsidRPr="00004A7E">
        <w:t xml:space="preserve"> disciplines such as </w:t>
      </w:r>
      <w:r w:rsidR="00A17FB7" w:rsidRPr="00004A7E">
        <w:t>conservation biology</w:t>
      </w:r>
      <w:r w:rsidR="002F4A0D" w:rsidRPr="00004A7E">
        <w:t xml:space="preserve"> and fisheries science.</w:t>
      </w:r>
      <w:r w:rsidRPr="00004A7E">
        <w:t xml:space="preserve"> </w:t>
      </w:r>
      <w:r w:rsidR="00896D2F">
        <w:t>A</w:t>
      </w:r>
      <w:r w:rsidR="00C84256" w:rsidRPr="00004A7E">
        <w:t xml:space="preserve"> common way to quantify a portfolio’s performance is via</w:t>
      </w:r>
      <w:r w:rsidR="00FE6A0B" w:rsidRPr="00004A7E">
        <w:t xml:space="preserve"> aggregate v</w:t>
      </w:r>
      <w:r w:rsidR="00C84256" w:rsidRPr="00004A7E">
        <w:t xml:space="preserve">ariability, </w:t>
      </w:r>
      <w:r w:rsidR="00FE6A0B" w:rsidRPr="00004A7E">
        <w:t>the temporal coefficient of va</w:t>
      </w:r>
      <w:r w:rsidR="00C84256" w:rsidRPr="00004A7E">
        <w:t>riation of multiple populations</w:t>
      </w:r>
      <w:r w:rsidR="007936C4" w:rsidRPr="00004A7E">
        <w:t>.</w:t>
      </w:r>
      <w:r w:rsidR="00FE6A0B" w:rsidRPr="00004A7E">
        <w:t xml:space="preserve"> </w:t>
      </w:r>
      <w:r w:rsidR="007936C4" w:rsidRPr="00004A7E">
        <w:t>A</w:t>
      </w:r>
      <w:r w:rsidR="00FE6A0B" w:rsidRPr="00004A7E">
        <w:t xml:space="preserve">n emergent property of </w:t>
      </w:r>
      <w:r w:rsidR="00C84256" w:rsidRPr="00004A7E">
        <w:t>ecological portfolios</w:t>
      </w:r>
      <w:r w:rsidR="00FE6A0B" w:rsidRPr="00004A7E">
        <w:t xml:space="preserve"> is that</w:t>
      </w:r>
      <w:r w:rsidR="007936C4" w:rsidRPr="00004A7E">
        <w:t>, due to statistical averaging alone,</w:t>
      </w:r>
      <w:r w:rsidR="00FE6A0B" w:rsidRPr="00004A7E">
        <w:t xml:space="preserve"> aggregate variability decreases as the number of components increases (</w:t>
      </w:r>
      <w:proofErr w:type="spellStart"/>
      <w:r w:rsidR="00FE6A0B" w:rsidRPr="00004A7E">
        <w:t>Doak</w:t>
      </w:r>
      <w:proofErr w:type="spellEnd"/>
      <w:r w:rsidR="00FE6A0B" w:rsidRPr="00004A7E">
        <w:t xml:space="preserve"> et al. 1998). </w:t>
      </w:r>
      <w:r w:rsidR="00771163" w:rsidRPr="00004A7E">
        <w:t>For example,</w:t>
      </w:r>
      <w:r w:rsidR="00105D86" w:rsidRPr="00004A7E">
        <w:t xml:space="preserve"> the Bristol Bay sockeye salmon</w:t>
      </w:r>
      <w:r w:rsidR="00CF1937" w:rsidRPr="00004A7E">
        <w:t xml:space="preserve"> (</w:t>
      </w:r>
      <w:proofErr w:type="spellStart"/>
      <w:r w:rsidR="00CF1937" w:rsidRPr="00004A7E">
        <w:rPr>
          <w:i/>
        </w:rPr>
        <w:t>Oncorhynchus</w:t>
      </w:r>
      <w:proofErr w:type="spellEnd"/>
      <w:r w:rsidR="00CF1937" w:rsidRPr="00004A7E">
        <w:rPr>
          <w:i/>
        </w:rPr>
        <w:t xml:space="preserve"> </w:t>
      </w:r>
      <w:proofErr w:type="spellStart"/>
      <w:r w:rsidR="00CF1937" w:rsidRPr="00004A7E">
        <w:rPr>
          <w:i/>
        </w:rPr>
        <w:t>nerka</w:t>
      </w:r>
      <w:proofErr w:type="spellEnd"/>
      <w:r w:rsidR="00CF1937" w:rsidRPr="00004A7E">
        <w:t>)</w:t>
      </w:r>
      <w:r w:rsidR="00105D86" w:rsidRPr="00004A7E">
        <w:t xml:space="preserve"> fishery</w:t>
      </w:r>
      <w:r w:rsidR="00771163" w:rsidRPr="00004A7E">
        <w:t xml:space="preserve"> </w:t>
      </w:r>
      <w:r w:rsidR="00C84256" w:rsidRPr="00004A7E">
        <w:t>encompasses</w:t>
      </w:r>
      <w:r w:rsidR="00C430AE" w:rsidRPr="00004A7E">
        <w:t xml:space="preserve"> an aggregate of </w:t>
      </w:r>
      <w:r w:rsidR="00FE7819" w:rsidRPr="00004A7E">
        <w:t xml:space="preserve">nine major river systems, each containing </w:t>
      </w:r>
      <w:r w:rsidR="00A17FB7" w:rsidRPr="00004A7E">
        <w:t>tens to hundreds of</w:t>
      </w:r>
      <w:r w:rsidR="00FE7819" w:rsidRPr="00004A7E">
        <w:t xml:space="preserve"> spawning populations (Schindler et al. 2010)</w:t>
      </w:r>
      <w:r w:rsidR="00C430AE" w:rsidRPr="00004A7E">
        <w:t xml:space="preserve">. </w:t>
      </w:r>
      <w:r w:rsidR="0025406F" w:rsidRPr="00004A7E">
        <w:t xml:space="preserve">This </w:t>
      </w:r>
      <w:r w:rsidR="000D6A57" w:rsidRPr="00004A7E">
        <w:t xml:space="preserve">population </w:t>
      </w:r>
      <w:r w:rsidR="0025406F" w:rsidRPr="00004A7E">
        <w:t xml:space="preserve">diversity reduces aggregate variability in </w:t>
      </w:r>
      <w:proofErr w:type="spellStart"/>
      <w:r w:rsidR="00C430AE" w:rsidRPr="00004A7E">
        <w:t>spawner</w:t>
      </w:r>
      <w:proofErr w:type="spellEnd"/>
      <w:r w:rsidR="00C430AE" w:rsidRPr="00004A7E">
        <w:t xml:space="preserve"> returns and catches, as well as the probability of fishery closures, </w:t>
      </w:r>
      <w:r w:rsidR="0025406F" w:rsidRPr="00004A7E">
        <w:t xml:space="preserve">relative to a hypothetical fishery </w:t>
      </w:r>
      <w:r w:rsidR="00A9799C" w:rsidRPr="00004A7E">
        <w:t>containing</w:t>
      </w:r>
      <w:r w:rsidR="0025406F" w:rsidRPr="00004A7E">
        <w:t xml:space="preserve"> fewer stocks </w:t>
      </w:r>
      <w:r w:rsidR="00105D86" w:rsidRPr="00004A7E">
        <w:t>(</w:t>
      </w:r>
      <w:proofErr w:type="spellStart"/>
      <w:r w:rsidR="00105D86" w:rsidRPr="00004A7E">
        <w:t>Hilborn</w:t>
      </w:r>
      <w:proofErr w:type="spellEnd"/>
      <w:r w:rsidR="00105D86" w:rsidRPr="00004A7E">
        <w:t xml:space="preserve"> et al</w:t>
      </w:r>
      <w:r w:rsidR="00FE6A0B" w:rsidRPr="00004A7E">
        <w:t xml:space="preserve">. 2003; Schindler et al. 2010). </w:t>
      </w:r>
      <w:r w:rsidR="00B3752B">
        <w:t>Thus</w:t>
      </w:r>
      <w:r w:rsidR="007936C4" w:rsidRPr="00004A7E">
        <w:t xml:space="preserve"> </w:t>
      </w:r>
      <w:r w:rsidR="00B72524" w:rsidRPr="00004A7E">
        <w:t xml:space="preserve">maintaining biodiversity across ecological scales is </w:t>
      </w:r>
      <w:del w:id="24" w:author="Cameron Freshwater" w:date="2018-11-17T18:20:00Z">
        <w:r w:rsidR="00B3752B" w:rsidDel="00463156">
          <w:delText>an effective, precautionary means of promoting resilience</w:delText>
        </w:r>
      </w:del>
      <w:ins w:id="25" w:author="Cameron Freshwater" w:date="2018-11-17T18:20:00Z">
        <w:r w:rsidR="00463156">
          <w:t>a way to promote resilience</w:t>
        </w:r>
      </w:ins>
      <w:r w:rsidR="00B3752B">
        <w:t>, particularly when future environmental conditions are uncertain (Anderson et al. 2015)</w:t>
      </w:r>
      <w:r w:rsidR="007936C4" w:rsidRPr="00004A7E">
        <w:t xml:space="preserve">. </w:t>
      </w:r>
    </w:p>
    <w:p w14:paraId="4996E729" w14:textId="39370D0B" w:rsidR="000414FE" w:rsidRPr="00004A7E" w:rsidRDefault="007936C4" w:rsidP="00AE7C0A">
      <w:pPr>
        <w:spacing w:line="480" w:lineRule="auto"/>
        <w:ind w:firstLine="720"/>
      </w:pPr>
      <w:r w:rsidRPr="00004A7E">
        <w:lastRenderedPageBreak/>
        <w:t xml:space="preserve">Yet even </w:t>
      </w:r>
      <w:r w:rsidR="000D6A57" w:rsidRPr="00004A7E">
        <w:t xml:space="preserve">when </w:t>
      </w:r>
      <w:r w:rsidR="00B3752B">
        <w:t xml:space="preserve">population </w:t>
      </w:r>
      <w:r w:rsidR="000D6A57" w:rsidRPr="00004A7E">
        <w:t xml:space="preserve">diversity </w:t>
      </w:r>
      <w:r w:rsidR="00B3752B">
        <w:t>is</w:t>
      </w:r>
      <w:r w:rsidR="000D6A57" w:rsidRPr="00004A7E">
        <w:t xml:space="preserve"> stable and</w:t>
      </w:r>
      <w:r w:rsidRPr="00004A7E">
        <w:t xml:space="preserve"> extirpations</w:t>
      </w:r>
      <w:r w:rsidR="000D6A57" w:rsidRPr="00004A7E">
        <w:t xml:space="preserve"> do not occur</w:t>
      </w:r>
      <w:r w:rsidRPr="00004A7E">
        <w:t xml:space="preserve">, ecological portfolios can exhibit changes in aggregate variability that compromise their </w:t>
      </w:r>
      <w:commentRangeStart w:id="26"/>
      <w:del w:id="27" w:author="Cameron Freshwater" w:date="2018-11-17T18:21:00Z">
        <w:r w:rsidRPr="00004A7E" w:rsidDel="00463156">
          <w:delText>performance</w:delText>
        </w:r>
        <w:commentRangeEnd w:id="26"/>
        <w:r w:rsidR="00463156" w:rsidDel="00463156">
          <w:rPr>
            <w:rStyle w:val="CommentReference"/>
          </w:rPr>
          <w:commentReference w:id="26"/>
        </w:r>
      </w:del>
      <w:ins w:id="28" w:author="Cameron Freshwater" w:date="2018-11-17T18:21:00Z">
        <w:r w:rsidR="00463156">
          <w:t>ability to provide ecosystem services</w:t>
        </w:r>
      </w:ins>
      <w:r w:rsidR="00771163" w:rsidRPr="00004A7E">
        <w:t>.</w:t>
      </w:r>
      <w:r w:rsidR="0074218F" w:rsidRPr="00004A7E">
        <w:t xml:space="preserve"> Although the number of stocks within California’s Central Valley Chinook salmon</w:t>
      </w:r>
      <w:r w:rsidR="00A17FB7" w:rsidRPr="00004A7E">
        <w:t xml:space="preserve"> (</w:t>
      </w:r>
      <w:r w:rsidR="00A17FB7" w:rsidRPr="00004A7E">
        <w:rPr>
          <w:i/>
        </w:rPr>
        <w:t xml:space="preserve">O. </w:t>
      </w:r>
      <w:proofErr w:type="spellStart"/>
      <w:r w:rsidR="00A17FB7" w:rsidRPr="00004A7E">
        <w:rPr>
          <w:i/>
        </w:rPr>
        <w:t>tshawytscha</w:t>
      </w:r>
      <w:proofErr w:type="spellEnd"/>
      <w:r w:rsidR="00A17FB7" w:rsidRPr="00004A7E">
        <w:t>)</w:t>
      </w:r>
      <w:r w:rsidR="0074218F" w:rsidRPr="00004A7E">
        <w:t xml:space="preserve"> aggregate has not declined, aggregate returns </w:t>
      </w:r>
      <w:r w:rsidR="00A17FB7" w:rsidRPr="00004A7E">
        <w:t xml:space="preserve">to the fishery </w:t>
      </w:r>
      <w:r w:rsidR="0074218F" w:rsidRPr="00004A7E">
        <w:t xml:space="preserve">have collapsed and become increasingly variable in recent decades </w:t>
      </w:r>
      <w:r w:rsidR="0074218F" w:rsidRPr="00004A7E">
        <w:fldChar w:fldCharType="begin">
          <w:fldData xml:space="preserve">PEVuZE5vdGU+PENpdGU+PEF1dGhvcj5DYXJsc29uPC9BdXRob3I+PFllYXI+MjAxMTwvWWVhcj48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</w:fldData>
        </w:fldChar>
      </w:r>
      <w:r w:rsidR="0074218F" w:rsidRPr="00320E2C">
        <w:instrText xml:space="preserve"> ADDIN EN.CITE </w:instrText>
      </w:r>
      <w:r w:rsidR="0074218F" w:rsidRPr="00320E2C">
        <w:fldChar w:fldCharType="begin">
          <w:fldData xml:space="preserve">PEVuZE5vdGU+PENpdGU+PEF1dGhvcj5DYXJsc29uPC9BdXRob3I+PFllYXI+MjAxMTwvWWVhcj48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</w:fldData>
        </w:fldChar>
      </w:r>
      <w:r w:rsidR="0074218F" w:rsidRPr="00320E2C">
        <w:instrText xml:space="preserve"> ADDIN EN.CITE.DATA </w:instrText>
      </w:r>
      <w:r w:rsidR="0074218F" w:rsidRPr="00320E2C">
        <w:fldChar w:fldCharType="end"/>
      </w:r>
      <w:r w:rsidR="0074218F" w:rsidRPr="00004A7E">
        <w:fldChar w:fldCharType="separate"/>
      </w:r>
      <w:r w:rsidR="0074218F" w:rsidRPr="00004A7E">
        <w:rPr>
          <w:noProof/>
        </w:rPr>
        <w:t>(Carlson &amp; Satterthwaite 2011; Satterthwaite &amp; Carlson 2015)</w:t>
      </w:r>
      <w:r w:rsidR="0074218F" w:rsidRPr="00004A7E">
        <w:fldChar w:fldCharType="end"/>
      </w:r>
      <w:r w:rsidR="0074218F" w:rsidRPr="00004A7E">
        <w:t xml:space="preserve">. In this case, decreased stability </w:t>
      </w:r>
      <w:r w:rsidR="00A17FB7" w:rsidRPr="00004A7E">
        <w:t>appears to be associated with</w:t>
      </w:r>
      <w:r w:rsidR="0074218F" w:rsidRPr="00004A7E">
        <w:t xml:space="preserve"> </w:t>
      </w:r>
      <w:r w:rsidR="00B3752B">
        <w:t xml:space="preserve">three distinct processes: </w:t>
      </w:r>
      <w:r w:rsidR="0074218F" w:rsidRPr="00004A7E">
        <w:t>greater variability in the returns of individual stocks, greater synchrony</w:t>
      </w:r>
      <w:r w:rsidR="00896D2F">
        <w:t xml:space="preserve"> among stocks</w:t>
      </w:r>
      <w:r w:rsidR="0074218F" w:rsidRPr="00004A7E">
        <w:t xml:space="preserve">, and </w:t>
      </w:r>
      <w:commentRangeStart w:id="29"/>
      <w:r w:rsidR="0074218F" w:rsidRPr="00004A7E">
        <w:t xml:space="preserve">reduced productivity </w:t>
      </w:r>
      <w:commentRangeEnd w:id="29"/>
      <w:r w:rsidR="00E026C7">
        <w:rPr>
          <w:rStyle w:val="CommentReference"/>
        </w:rPr>
        <w:commentReference w:id="29"/>
      </w:r>
      <w:r w:rsidR="0074218F" w:rsidRPr="00004A7E">
        <w:t>(</w:t>
      </w:r>
      <w:proofErr w:type="spellStart"/>
      <w:r w:rsidR="0074218F" w:rsidRPr="00004A7E">
        <w:t>Satterthwaite</w:t>
      </w:r>
      <w:proofErr w:type="spellEnd"/>
      <w:r w:rsidR="0074218F" w:rsidRPr="00004A7E">
        <w:t xml:space="preserve"> &amp; Carlson 2015). While the region technically still exhibits a portfolio effect (i.e. aggregate variability is reduced relative to that of individual stocks), the buffering conferred by its diversity is substantially weaker than it was historically </w:t>
      </w:r>
      <w:r w:rsidR="0074218F" w:rsidRPr="00004A7E">
        <w:fldChar w:fldCharType="begin"/>
      </w:r>
      <w:r w:rsidR="0074218F" w:rsidRPr="00004A7E">
        <w:instrText xml:space="preserve"> ADDIN EN.CITE &lt;EndNote&gt;&lt;Cite&gt;&lt;Author&gt;Carlson&lt;/Author&gt;&lt;Year&gt;2011&lt;/Year&gt;&lt;RecNum&gt;637&lt;/RecNum&gt;&lt;DisplayText&gt;(Carlson &amp;amp; Satterthwaite 2011)&lt;/DisplayText&gt;&lt;record&gt;&lt;rec-number&gt;637&lt;/rec-number&gt;&lt;foreign-keys&gt;&lt;key app="EN" db-id="eez0aevwa0afpdexr0lvefp6z0xpepv5rfx5" timestamp="1397684328"&gt;637&lt;/key&gt;&lt;key app="ENWeb" db-id=""&gt;0&lt;/key&gt;&lt;/foreign-keys&gt;&lt;ref-type name="Journal Article"&gt;17&lt;/ref-type&gt;&lt;contributors&gt;&lt;authors&gt;&lt;author&gt;Carlson, Stephanie Marie&lt;/author&gt;&lt;author&gt;Satterthwaite, William Hallowell&lt;/author&gt;&lt;/authors&gt;&lt;/contributors&gt;&lt;titles&gt;&lt;title&gt;Weakened portfolio effect in a collapsed salmon population complex&lt;/title&gt;&lt;secondary-title&gt;Canadian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1579-1589&lt;/pages&gt;&lt;volume&gt;68&lt;/volume&gt;&lt;number&gt;9&lt;/number&gt;&lt;dates&gt;&lt;year&gt;2011&lt;/year&gt;&lt;/dates&gt;&lt;isbn&gt;0706-652X&amp;#xD;1205-7533&lt;/isbn&gt;&lt;urls&gt;&lt;/urls&gt;&lt;electronic-resource-num&gt;10.1139/f2011-084&lt;/electronic-resource-num&gt;&lt;/record&gt;&lt;/Cite&gt;&lt;/EndNote&gt;</w:instrText>
      </w:r>
      <w:r w:rsidR="0074218F" w:rsidRPr="00004A7E">
        <w:fldChar w:fldCharType="separate"/>
      </w:r>
      <w:r w:rsidR="0074218F" w:rsidRPr="00004A7E">
        <w:rPr>
          <w:noProof/>
        </w:rPr>
        <w:t>(Carlson &amp; Satterthwaite 2011)</w:t>
      </w:r>
      <w:r w:rsidR="0074218F" w:rsidRPr="00004A7E">
        <w:fldChar w:fldCharType="end"/>
      </w:r>
      <w:r w:rsidR="0074218F" w:rsidRPr="00004A7E">
        <w:t>. Ultimately increased aggregate variability has resulted in substa</w:t>
      </w:r>
      <w:r w:rsidR="000414FE" w:rsidRPr="00004A7E">
        <w:t xml:space="preserve">ntial socio-economic costs with </w:t>
      </w:r>
      <w:r w:rsidR="0074218F" w:rsidRPr="00004A7E">
        <w:t xml:space="preserve">the probability of fishery closures </w:t>
      </w:r>
      <w:r w:rsidR="000414FE" w:rsidRPr="00004A7E">
        <w:t xml:space="preserve">increasing </w:t>
      </w:r>
      <w:r w:rsidR="0074218F" w:rsidRPr="00004A7E">
        <w:t>by more than 10-fold relative to historic levels (Yamane et al. 2018).</w:t>
      </w:r>
      <w:r w:rsidR="000414FE" w:rsidRPr="00004A7E">
        <w:t xml:space="preserve"> </w:t>
      </w:r>
    </w:p>
    <w:p w14:paraId="27B840F3" w14:textId="7740354C" w:rsidR="002F4A0D" w:rsidRPr="00004A7E" w:rsidRDefault="00A9799C" w:rsidP="00AE7C0A">
      <w:pPr>
        <w:spacing w:line="480" w:lineRule="auto"/>
        <w:ind w:firstLine="720"/>
      </w:pPr>
      <w:r w:rsidRPr="00004A7E">
        <w:t>A</w:t>
      </w:r>
      <w:r w:rsidR="003601E6" w:rsidRPr="00004A7E">
        <w:t xml:space="preserve">ggregate variability </w:t>
      </w:r>
      <w:r w:rsidR="00B72524" w:rsidRPr="00004A7E">
        <w:t>is dri</w:t>
      </w:r>
      <w:r w:rsidR="00BD5863" w:rsidRPr="00004A7E">
        <w:t xml:space="preserve">ven by the variance and </w:t>
      </w:r>
      <w:r w:rsidRPr="00004A7E">
        <w:t xml:space="preserve">covariance of </w:t>
      </w:r>
      <w:r w:rsidR="00A17FB7" w:rsidRPr="00004A7E">
        <w:t>component populations</w:t>
      </w:r>
      <w:r w:rsidRPr="00004A7E">
        <w:t xml:space="preserve">. Thus it </w:t>
      </w:r>
      <w:r w:rsidR="00B72524" w:rsidRPr="00004A7E">
        <w:t>can be decomposed into two metrics –</w:t>
      </w:r>
      <w:r w:rsidR="009F475E" w:rsidRPr="00004A7E">
        <w:t xml:space="preserve"> the weighted mean coefficient of variation among components (</w:t>
      </w:r>
      <w:ins w:id="30" w:author="Cameron Freshwater" w:date="2018-11-17T11:39:00Z">
        <w:r w:rsidR="00F85137">
          <w:t xml:space="preserve">referred to here as “component variability” or </w:t>
        </w:r>
      </w:ins>
      <w:proofErr w:type="spellStart"/>
      <w:r w:rsidR="009F475E" w:rsidRPr="00004A7E">
        <w:t>CVc</w:t>
      </w:r>
      <w:proofErr w:type="spellEnd"/>
      <w:r w:rsidR="009F475E" w:rsidRPr="00004A7E">
        <w:t>) and an inde</w:t>
      </w:r>
      <w:r w:rsidR="00B72524" w:rsidRPr="00004A7E">
        <w:t>x of synchrony (</w:t>
      </w:r>
      <w:r w:rsidR="00A17FB7" w:rsidRPr="00004A7E">
        <w:t>φ</w:t>
      </w:r>
      <w:r w:rsidR="00B72524" w:rsidRPr="00004A7E">
        <w:t>)</w:t>
      </w:r>
      <w:r w:rsidRPr="00004A7E">
        <w:t xml:space="preserve"> (</w:t>
      </w:r>
      <w:proofErr w:type="spellStart"/>
      <w:r w:rsidRPr="00004A7E">
        <w:t>Loreau</w:t>
      </w:r>
      <w:proofErr w:type="spellEnd"/>
      <w:r w:rsidRPr="00004A7E">
        <w:t xml:space="preserve"> and de </w:t>
      </w:r>
      <w:proofErr w:type="spellStart"/>
      <w:r w:rsidRPr="00004A7E">
        <w:t>Mazancourt</w:t>
      </w:r>
      <w:proofErr w:type="spellEnd"/>
      <w:r w:rsidRPr="00004A7E">
        <w:t xml:space="preserve"> 2008; </w:t>
      </w:r>
      <w:proofErr w:type="spellStart"/>
      <w:r w:rsidRPr="00004A7E">
        <w:t>Thibaut</w:t>
      </w:r>
      <w:proofErr w:type="spellEnd"/>
      <w:r w:rsidRPr="00004A7E">
        <w:t xml:space="preserve"> and Connolly 2013)</w:t>
      </w:r>
      <w:r w:rsidR="007936C4" w:rsidRPr="00004A7E">
        <w:t xml:space="preserve">. </w:t>
      </w:r>
      <w:r w:rsidR="003601E6" w:rsidRPr="00004A7E">
        <w:t>While i</w:t>
      </w:r>
      <w:r w:rsidR="007936C4" w:rsidRPr="00004A7E">
        <w:t xml:space="preserve">ncreases in either </w:t>
      </w:r>
      <w:r w:rsidR="00B72524" w:rsidRPr="00004A7E">
        <w:t>CV</w:t>
      </w:r>
      <w:r w:rsidR="00B72524" w:rsidRPr="00004A7E">
        <w:rPr>
          <w:vertAlign w:val="subscript"/>
        </w:rPr>
        <w:t>C</w:t>
      </w:r>
      <w:r w:rsidR="003601E6" w:rsidRPr="00004A7E">
        <w:t xml:space="preserve"> or </w:t>
      </w:r>
      <w:r w:rsidR="00A17FB7" w:rsidRPr="00004A7E">
        <w:t>φ</w:t>
      </w:r>
      <w:r w:rsidR="007936C4" w:rsidRPr="00004A7E">
        <w:t xml:space="preserve"> will decr</w:t>
      </w:r>
      <w:r w:rsidR="003601E6" w:rsidRPr="00004A7E">
        <w:t>ease an aggregate’s stability and w</w:t>
      </w:r>
      <w:r w:rsidR="007936C4" w:rsidRPr="00004A7E">
        <w:t>eaken</w:t>
      </w:r>
      <w:r w:rsidR="003601E6" w:rsidRPr="00004A7E">
        <w:t xml:space="preserve"> its portfolio effe</w:t>
      </w:r>
      <w:r w:rsidR="00925958" w:rsidRPr="00004A7E">
        <w:t xml:space="preserve">ct, each process </w:t>
      </w:r>
      <w:r w:rsidR="00FE7819" w:rsidRPr="00004A7E">
        <w:t>can</w:t>
      </w:r>
      <w:r w:rsidR="00925958" w:rsidRPr="00004A7E">
        <w:t xml:space="preserve"> produce unique challenges to </w:t>
      </w:r>
      <w:r w:rsidRPr="00004A7E">
        <w:t xml:space="preserve">systems-based </w:t>
      </w:r>
      <w:r w:rsidR="00896D2F">
        <w:t>management</w:t>
      </w:r>
      <w:r w:rsidR="00925958" w:rsidRPr="00004A7E">
        <w:t>.</w:t>
      </w:r>
      <w:r w:rsidR="00A17FB7" w:rsidRPr="00004A7E">
        <w:t xml:space="preserve"> For instance, </w:t>
      </w:r>
      <w:r w:rsidR="003601E6" w:rsidRPr="00004A7E">
        <w:t xml:space="preserve">the dynamics of individual populations become </w:t>
      </w:r>
      <w:del w:id="31" w:author="Cameron Freshwater" w:date="2018-11-17T18:22:00Z">
        <w:r w:rsidR="0084523A" w:rsidRPr="00004A7E" w:rsidDel="00463156">
          <w:delText>chaotic</w:delText>
        </w:r>
        <w:r w:rsidR="00A17FB7" w:rsidRPr="00004A7E" w:rsidDel="00463156">
          <w:delText xml:space="preserve"> </w:delText>
        </w:r>
      </w:del>
      <w:ins w:id="32" w:author="Cameron Freshwater" w:date="2018-11-17T18:22:00Z">
        <w:r w:rsidR="00463156">
          <w:t>less predictable</w:t>
        </w:r>
        <w:r w:rsidR="00463156" w:rsidRPr="00004A7E">
          <w:t xml:space="preserve"> </w:t>
        </w:r>
      </w:ins>
      <w:r w:rsidR="00A17FB7" w:rsidRPr="00004A7E">
        <w:t>as CV</w:t>
      </w:r>
      <w:r w:rsidR="00A17FB7" w:rsidRPr="00004A7E">
        <w:rPr>
          <w:vertAlign w:val="subscript"/>
        </w:rPr>
        <w:t>C</w:t>
      </w:r>
      <w:r w:rsidR="00BD5863" w:rsidRPr="00004A7E">
        <w:t xml:space="preserve"> </w:t>
      </w:r>
      <w:r w:rsidR="00A17FB7" w:rsidRPr="00004A7E">
        <w:t>increases, raising</w:t>
      </w:r>
      <w:r w:rsidR="00BD5863" w:rsidRPr="00004A7E">
        <w:t xml:space="preserve"> the risk of overharvest </w:t>
      </w:r>
      <w:r w:rsidR="00A17FB7" w:rsidRPr="00004A7E">
        <w:t>if managers are unable to respond to rapid changes in abundance</w:t>
      </w:r>
      <w:r w:rsidR="0084523A" w:rsidRPr="00004A7E">
        <w:t xml:space="preserve">. </w:t>
      </w:r>
      <w:r w:rsidR="00B72524" w:rsidRPr="00004A7E">
        <w:t xml:space="preserve">In a healthy portfolio with sufficient diversity and relatively low levels of synchrony, divergent dynamics among populations </w:t>
      </w:r>
      <w:r w:rsidR="002F4A0D" w:rsidRPr="00004A7E">
        <w:t xml:space="preserve">will </w:t>
      </w:r>
      <w:r w:rsidR="0084523A" w:rsidRPr="00004A7E">
        <w:t xml:space="preserve">reduce the impact of these changes at the aggregate level. </w:t>
      </w:r>
      <w:r w:rsidR="003601E6" w:rsidRPr="00004A7E">
        <w:t xml:space="preserve"> </w:t>
      </w:r>
      <w:r w:rsidR="0084523A" w:rsidRPr="00004A7E">
        <w:t>However, as synchrony increases,</w:t>
      </w:r>
      <w:r w:rsidR="00C84256" w:rsidRPr="00004A7E">
        <w:t xml:space="preserve"> otherwise localized boom-and-bust cycles </w:t>
      </w:r>
      <w:r w:rsidR="0084523A" w:rsidRPr="00004A7E">
        <w:t>will become more</w:t>
      </w:r>
      <w:r w:rsidR="00925958" w:rsidRPr="00004A7E">
        <w:t xml:space="preserve"> widespread</w:t>
      </w:r>
      <w:r w:rsidR="000414FE" w:rsidRPr="00004A7E">
        <w:t xml:space="preserve"> and </w:t>
      </w:r>
      <w:r w:rsidR="003601E6" w:rsidRPr="00004A7E">
        <w:t>harvesters will be less able to shift effort among component stocks</w:t>
      </w:r>
      <w:r w:rsidR="00B3752B">
        <w:t>, leading to reduced profits</w:t>
      </w:r>
      <w:r w:rsidR="003601E6" w:rsidRPr="00004A7E">
        <w:t xml:space="preserve"> (Cline et al. 2017). </w:t>
      </w:r>
    </w:p>
    <w:p w14:paraId="42FB1928" w14:textId="432D0273" w:rsidR="00896D2F" w:rsidRDefault="00BD5863" w:rsidP="00AE7C0A">
      <w:pPr>
        <w:spacing w:line="480" w:lineRule="auto"/>
        <w:ind w:firstLine="720"/>
      </w:pPr>
      <w:del w:id="33" w:author="Cameron Freshwater" w:date="2018-11-17T18:29:00Z">
        <w:r w:rsidRPr="00004A7E" w:rsidDel="00482383">
          <w:delText>A</w:delText>
        </w:r>
        <w:r w:rsidR="001F0FFF" w:rsidRPr="00004A7E" w:rsidDel="00482383">
          <w:delText>ggregate variability can be associated with substantial n</w:delText>
        </w:r>
      </w:del>
      <w:ins w:id="34" w:author="Cameron Freshwater" w:date="2018-11-17T18:29:00Z">
        <w:r w:rsidR="00482383">
          <w:t>N</w:t>
        </w:r>
      </w:ins>
      <w:r w:rsidR="001F0FFF" w:rsidRPr="00004A7E">
        <w:t>egative ecological and socio-economic outcomes</w:t>
      </w:r>
      <w:ins w:id="35" w:author="Cameron Freshwater" w:date="2018-11-17T18:31:00Z">
        <w:r w:rsidR="00482383">
          <w:t xml:space="preserve"> associated with greater aggregate variability</w:t>
        </w:r>
      </w:ins>
      <w:del w:id="36" w:author="Cameron Freshwater" w:date="2018-11-17T18:30:00Z">
        <w:r w:rsidRPr="00004A7E" w:rsidDel="00482383">
          <w:delText>, as demonstrated by the decline of the Central Valley Chinook salmon fishery (</w:delText>
        </w:r>
        <w:r w:rsidR="00A17FB7" w:rsidRPr="00004A7E" w:rsidDel="00482383">
          <w:delText>Satterthwaite and Carlson 2015</w:delText>
        </w:r>
        <w:r w:rsidRPr="00004A7E" w:rsidDel="00482383">
          <w:delText>)</w:delText>
        </w:r>
        <w:r w:rsidR="001F0FFF" w:rsidRPr="00004A7E" w:rsidDel="00482383">
          <w:delText>. However</w:delText>
        </w:r>
        <w:r w:rsidR="0001380A" w:rsidRPr="00004A7E" w:rsidDel="00482383">
          <w:delText xml:space="preserve">, </w:delText>
        </w:r>
        <w:r w:rsidR="001F0FFF" w:rsidRPr="00004A7E" w:rsidDel="00482383">
          <w:delText xml:space="preserve">it is </w:delText>
        </w:r>
        <w:r w:rsidR="002F4A0D" w:rsidRPr="00004A7E" w:rsidDel="00482383">
          <w:delText>un</w:delText>
        </w:r>
        <w:r w:rsidR="001F0FFF" w:rsidRPr="00004A7E" w:rsidDel="00482383">
          <w:delText xml:space="preserve">clear </w:delText>
        </w:r>
        <w:r w:rsidR="007F7DA1" w:rsidRPr="00004A7E" w:rsidDel="00482383">
          <w:delText xml:space="preserve">to what extent </w:delText>
        </w:r>
        <w:r w:rsidR="00A17FB7" w:rsidRPr="00004A7E" w:rsidDel="00482383">
          <w:delText>these outcomes</w:delText>
        </w:r>
        <w:r w:rsidR="007F7DA1" w:rsidRPr="00004A7E" w:rsidDel="00482383">
          <w:delText xml:space="preserve"> are driven by</w:delText>
        </w:r>
        <w:r w:rsidR="001F0FFF" w:rsidRPr="00004A7E" w:rsidDel="00482383">
          <w:delText xml:space="preserve"> </w:delText>
        </w:r>
        <w:r w:rsidR="00896D2F" w:rsidDel="00482383">
          <w:delText xml:space="preserve">increased component variability, increased </w:delText>
        </w:r>
        <w:r w:rsidR="001F0FFF" w:rsidRPr="00004A7E" w:rsidDel="00482383">
          <w:delText>synchrony</w:delText>
        </w:r>
        <w:r w:rsidR="00896D2F" w:rsidDel="00482383">
          <w:delText>,</w:delText>
        </w:r>
        <w:r w:rsidR="001F0FFF" w:rsidRPr="00004A7E" w:rsidDel="00482383">
          <w:delText xml:space="preserve"> </w:delText>
        </w:r>
        <w:r w:rsidR="00896D2F" w:rsidDel="00482383">
          <w:delText>or reduced</w:delText>
        </w:r>
        <w:r w:rsidR="007F7DA1" w:rsidRPr="00004A7E" w:rsidDel="00482383">
          <w:delText xml:space="preserve"> population </w:delText>
        </w:r>
        <w:r w:rsidR="001F0FFF" w:rsidRPr="00004A7E" w:rsidDel="00482383">
          <w:delText>productivity</w:delText>
        </w:r>
      </w:del>
      <w:ins w:id="37" w:author="Cameron Freshwater" w:date="2018-11-17T18:30:00Z">
        <w:r w:rsidR="00482383">
          <w:t xml:space="preserve"> may be exacerbated by </w:t>
        </w:r>
      </w:ins>
      <w:ins w:id="38" w:author="Cameron Freshwater" w:date="2018-11-17T18:33:00Z">
        <w:r w:rsidR="00482383">
          <w:t xml:space="preserve">changes in other dimensions of population dynamics, particularly </w:t>
        </w:r>
      </w:ins>
      <w:ins w:id="39" w:author="Cameron Freshwater" w:date="2018-11-17T18:50:00Z">
        <w:r w:rsidR="007F5923">
          <w:t xml:space="preserve">declines in </w:t>
        </w:r>
      </w:ins>
      <w:ins w:id="40" w:author="Cameron Freshwater" w:date="2018-11-17T18:33:00Z">
        <w:r w:rsidR="00482383">
          <w:t>productivity</w:t>
        </w:r>
      </w:ins>
      <w:r w:rsidR="001F0FFF" w:rsidRPr="00004A7E">
        <w:t>.</w:t>
      </w:r>
      <w:ins w:id="41" w:author="Cameron Freshwater" w:date="2018-11-17T18:34:00Z">
        <w:r w:rsidR="00482383">
          <w:t xml:space="preserve"> </w:t>
        </w:r>
        <w:del w:id="42" w:author="DFO-MPO" w:date="2018-11-18T09:09:00Z">
          <w:r w:rsidR="00482383" w:rsidDel="00CC505B">
            <w:delText>Within fisheries</w:delText>
          </w:r>
        </w:del>
      </w:ins>
      <w:ins w:id="43" w:author="DFO-MPO" w:date="2018-11-18T09:09:00Z">
        <w:r w:rsidR="00CC505B">
          <w:t>In many fisheries,</w:t>
        </w:r>
      </w:ins>
      <w:ins w:id="44" w:author="Cameron Freshwater" w:date="2018-11-17T18:34:00Z">
        <w:r w:rsidR="00482383">
          <w:t xml:space="preserve"> </w:t>
        </w:r>
      </w:ins>
      <w:ins w:id="45" w:author="Cameron Freshwater" w:date="2018-11-17T18:36:00Z">
        <w:r w:rsidR="00482383">
          <w:t>reduced</w:t>
        </w:r>
      </w:ins>
      <w:ins w:id="46" w:author="Cameron Freshwater" w:date="2018-11-17T18:34:00Z">
        <w:r w:rsidR="00482383">
          <w:t xml:space="preserve"> abundance </w:t>
        </w:r>
      </w:ins>
      <w:ins w:id="47" w:author="Cameron Freshwater" w:date="2018-11-17T18:37:00Z">
        <w:r w:rsidR="00482383">
          <w:t xml:space="preserve">and lower yields are </w:t>
        </w:r>
        <w:del w:id="48" w:author="DFO-MPO" w:date="2018-11-18T09:09:00Z">
          <w:r w:rsidR="00482383" w:rsidDel="00CC505B">
            <w:delText xml:space="preserve">often </w:delText>
          </w:r>
        </w:del>
        <w:r w:rsidR="00482383">
          <w:t>associated</w:t>
        </w:r>
      </w:ins>
      <w:ins w:id="49" w:author="Cameron Freshwater" w:date="2018-11-17T18:34:00Z">
        <w:r w:rsidR="00482383">
          <w:t xml:space="preserve"> with </w:t>
        </w:r>
      </w:ins>
      <w:ins w:id="50" w:author="Cameron Freshwater" w:date="2018-11-17T18:37:00Z">
        <w:del w:id="51" w:author="DFO-MPO" w:date="2018-11-18T09:09:00Z">
          <w:r w:rsidR="00482383" w:rsidDel="00CC505B">
            <w:delText>reduced</w:delText>
          </w:r>
        </w:del>
      </w:ins>
      <w:ins w:id="52" w:author="DFO-MPO" w:date="2018-11-18T09:09:00Z">
        <w:r w:rsidR="00CC505B">
          <w:t>declines in</w:t>
        </w:r>
      </w:ins>
      <w:ins w:id="53" w:author="Cameron Freshwater" w:date="2018-11-17T18:37:00Z">
        <w:r w:rsidR="00482383">
          <w:t xml:space="preserve"> </w:t>
        </w:r>
        <w:r w:rsidR="00371874">
          <w:t>per capita productivity</w:t>
        </w:r>
      </w:ins>
      <w:commentRangeStart w:id="54"/>
      <w:del w:id="55" w:author="Cameron Freshwater" w:date="2018-11-17T18:34:00Z">
        <w:r w:rsidR="001F0FFF" w:rsidRPr="00004A7E" w:rsidDel="00482383">
          <w:delText xml:space="preserve"> </w:delText>
        </w:r>
        <w:r w:rsidR="00896D2F" w:rsidDel="00482383">
          <w:delText>The latter is particularly relevant because d</w:delText>
        </w:r>
        <w:r w:rsidRPr="00004A7E" w:rsidDel="00482383">
          <w:delText>eclines in abundance and productivity appear to be particularly widespread among exploited fishes</w:delText>
        </w:r>
      </w:del>
      <w:commentRangeEnd w:id="54"/>
      <w:del w:id="56" w:author="Cameron Freshwater" w:date="2018-11-17T19:00:00Z">
        <w:r w:rsidR="00482383" w:rsidDel="00460A5F">
          <w:rPr>
            <w:rStyle w:val="CommentReference"/>
          </w:rPr>
          <w:commentReference w:id="54"/>
        </w:r>
      </w:del>
      <w:r w:rsidRPr="00004A7E">
        <w:t xml:space="preserve"> </w:t>
      </w:r>
      <w:del w:id="57" w:author="Cameron Freshwater" w:date="2018-11-17T19:03:00Z">
        <w:r w:rsidRPr="00004A7E" w:rsidDel="00460A5F">
          <w:delText>(Peterman and Do</w:delText>
        </w:r>
        <w:r w:rsidR="00896D2F" w:rsidDel="00460A5F">
          <w:delText>rner 2012</w:delText>
        </w:r>
      </w:del>
      <w:r w:rsidR="00460A5F">
        <w:fldChar w:fldCharType="begin">
          <w:fldData xml:space="preserve">PEVuZE5vdGU+PENpdGU+PEF1dGhvcj5NaW50bzwvQXV0aG9yPjxZZWFyPjIwMTQ8L1llYXI+PFJl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</w:fldData>
        </w:fldChar>
      </w:r>
      <w:r w:rsidR="00460A5F">
        <w:instrText xml:space="preserve"> ADDIN EN.CITE </w:instrText>
      </w:r>
      <w:r w:rsidR="00460A5F">
        <w:fldChar w:fldCharType="begin">
          <w:fldData xml:space="preserve">PEVuZE5vdGU+PENpdGU+PEF1dGhvcj5NaW50bzwvQXV0aG9yPjxZZWFyPjIwMTQ8L1llYXI+PFJl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</w:fldData>
        </w:fldChar>
      </w:r>
      <w:r w:rsidR="00460A5F">
        <w:instrText xml:space="preserve"> ADDIN EN.CITE.DATA </w:instrText>
      </w:r>
      <w:r w:rsidR="00460A5F">
        <w:fldChar w:fldCharType="end"/>
      </w:r>
      <w:r w:rsidR="00460A5F">
        <w:fldChar w:fldCharType="separate"/>
      </w:r>
      <w:r w:rsidR="00460A5F">
        <w:rPr>
          <w:noProof/>
        </w:rPr>
        <w:t>(Peterman &amp; Dorner 2012; Minto</w:t>
      </w:r>
      <w:r w:rsidR="00460A5F" w:rsidRPr="00460A5F">
        <w:rPr>
          <w:i/>
          <w:noProof/>
        </w:rPr>
        <w:t xml:space="preserve"> et al.</w:t>
      </w:r>
      <w:r w:rsidR="00460A5F">
        <w:rPr>
          <w:noProof/>
        </w:rPr>
        <w:t xml:space="preserve"> 2014; Britten, Dowd &amp; Worm 2016)</w:t>
      </w:r>
      <w:r w:rsidR="00460A5F">
        <w:fldChar w:fldCharType="end"/>
      </w:r>
      <w:del w:id="58" w:author="Cameron Freshwater" w:date="2018-11-17T19:03:00Z">
        <w:r w:rsidR="00896D2F" w:rsidDel="00460A5F">
          <w:delText>; Britten et al. 2016)</w:delText>
        </w:r>
      </w:del>
      <w:ins w:id="59" w:author="Cameron Freshwater" w:date="2018-11-17T19:00:00Z">
        <w:r w:rsidR="00460A5F">
          <w:t>, representing</w:t>
        </w:r>
      </w:ins>
      <w:ins w:id="60" w:author="Cameron Freshwater" w:date="2018-11-17T19:03:00Z">
        <w:r w:rsidR="00460A5F">
          <w:t>, for example,</w:t>
        </w:r>
      </w:ins>
      <w:ins w:id="61" w:author="Cameron Freshwater" w:date="2018-11-17T19:00:00Z">
        <w:r w:rsidR="00460A5F">
          <w:t xml:space="preserve"> </w:t>
        </w:r>
        <w:del w:id="62" w:author="DFO-MPO" w:date="2018-11-18T09:10:00Z">
          <w:r w:rsidR="00460A5F" w:rsidDel="00CC505B">
            <w:delText>declines</w:delText>
          </w:r>
        </w:del>
      </w:ins>
      <w:ins w:id="63" w:author="DFO-MPO" w:date="2018-11-18T09:10:00Z">
        <w:r w:rsidR="00CC505B">
          <w:t>shifts</w:t>
        </w:r>
      </w:ins>
      <w:ins w:id="64" w:author="Cameron Freshwater" w:date="2018-11-17T19:00:00Z">
        <w:r w:rsidR="00460A5F">
          <w:t xml:space="preserve"> in survival or fecundity</w:t>
        </w:r>
        <w:r w:rsidR="00460A5F">
          <w:rPr>
            <w:rStyle w:val="CommentReference"/>
          </w:rPr>
          <w:commentReference w:id="65"/>
        </w:r>
      </w:ins>
      <w:r w:rsidR="00896D2F">
        <w:t xml:space="preserve">. </w:t>
      </w:r>
      <w:r w:rsidR="00B3752B">
        <w:t>Furthermore, t</w:t>
      </w:r>
      <w:r w:rsidR="00896D2F">
        <w:t xml:space="preserve">he </w:t>
      </w:r>
      <w:ins w:id="66" w:author="DFO-MPO" w:date="2018-11-18T09:10:00Z">
        <w:r w:rsidR="00CC505B">
          <w:t xml:space="preserve">negative </w:t>
        </w:r>
      </w:ins>
      <w:r w:rsidR="00896D2F">
        <w:t>impacts of productivity declines on manage</w:t>
      </w:r>
      <w:ins w:id="67" w:author="DFO-MPO" w:date="2018-11-18T09:10:00Z">
        <w:r w:rsidR="00CC505B">
          <w:t xml:space="preserve">d systems </w:t>
        </w:r>
      </w:ins>
      <w:del w:id="68" w:author="DFO-MPO" w:date="2018-11-18T09:10:00Z">
        <w:r w:rsidR="00896D2F" w:rsidDel="00CC505B">
          <w:delText xml:space="preserve">ment strategies </w:delText>
        </w:r>
      </w:del>
      <w:r w:rsidR="00896D2F">
        <w:t>ar</w:t>
      </w:r>
      <w:r w:rsidRPr="00004A7E">
        <w:t xml:space="preserve">e likely to </w:t>
      </w:r>
      <w:r w:rsidR="00896D2F">
        <w:t>increase due to</w:t>
      </w:r>
      <w:r w:rsidRPr="00004A7E">
        <w:t xml:space="preserve"> persistent stressors such as clima</w:t>
      </w:r>
      <w:r w:rsidR="00B3752B">
        <w:t>te change (Oliver et al. 2015)</w:t>
      </w:r>
      <w:del w:id="69" w:author="Cameron Freshwater" w:date="2018-11-17T18:49:00Z">
        <w:r w:rsidR="00B3752B" w:rsidDel="007F5923">
          <w:delText xml:space="preserve"> and </w:delText>
        </w:r>
        <w:r w:rsidR="00700737" w:rsidDel="007F5923">
          <w:delText>may be magnified by changes in aggregate variability</w:delText>
        </w:r>
      </w:del>
      <w:r w:rsidR="00700737">
        <w:t>.</w:t>
      </w:r>
      <w:ins w:id="70" w:author="Cameron Freshwater" w:date="2018-11-17T18:25:00Z">
        <w:r w:rsidR="00482383">
          <w:t xml:space="preserve"> </w:t>
        </w:r>
      </w:ins>
      <w:ins w:id="71" w:author="Cameron Freshwater" w:date="2018-11-17T18:26:00Z">
        <w:del w:id="72" w:author="DFO-MPO" w:date="2018-11-18T13:59:00Z">
          <w:r w:rsidR="00482383" w:rsidDel="0098789E">
            <w:delText>Although</w:delText>
          </w:r>
        </w:del>
      </w:ins>
      <w:ins w:id="73" w:author="DFO-MPO" w:date="2018-11-18T13:59:00Z">
        <w:r w:rsidR="0098789E">
          <w:t>While</w:t>
        </w:r>
      </w:ins>
      <w:ins w:id="74" w:author="Cameron Freshwater" w:date="2018-11-17T18:26:00Z">
        <w:r w:rsidR="00482383">
          <w:t xml:space="preserve"> </w:t>
        </w:r>
      </w:ins>
      <w:ins w:id="75" w:author="Cameron Freshwater" w:date="2018-11-17T18:27:00Z">
        <w:r w:rsidR="00482383">
          <w:t>changes in either</w:t>
        </w:r>
      </w:ins>
      <w:ins w:id="76" w:author="Cameron Freshwater" w:date="2018-11-17T18:26:00Z">
        <w:r w:rsidR="00482383">
          <w:t xml:space="preserve"> aggregate variability </w:t>
        </w:r>
      </w:ins>
      <w:ins w:id="77" w:author="Cameron Freshwater" w:date="2018-11-17T18:27:00Z">
        <w:r w:rsidR="00482383">
          <w:t>or</w:t>
        </w:r>
      </w:ins>
      <w:ins w:id="78" w:author="Cameron Freshwater" w:date="2018-11-17T18:26:00Z">
        <w:r w:rsidR="00482383">
          <w:t xml:space="preserve"> underlying productivity </w:t>
        </w:r>
      </w:ins>
      <w:ins w:id="79" w:author="Cameron Freshwater" w:date="2018-11-17T18:28:00Z">
        <w:r w:rsidR="00482383">
          <w:t>can</w:t>
        </w:r>
      </w:ins>
      <w:ins w:id="80" w:author="Cameron Freshwater" w:date="2018-11-17T18:26:00Z">
        <w:r w:rsidR="00482383">
          <w:t xml:space="preserve"> </w:t>
        </w:r>
      </w:ins>
      <w:ins w:id="81" w:author="Cameron Freshwater" w:date="2018-11-17T18:27:00Z">
        <w:r w:rsidR="00482383">
          <w:t xml:space="preserve">negatively </w:t>
        </w:r>
        <w:proofErr w:type="gramStart"/>
        <w:r w:rsidR="00482383">
          <w:t>impact exploited</w:t>
        </w:r>
        <w:proofErr w:type="gramEnd"/>
        <w:r w:rsidR="00482383">
          <w:t xml:space="preserve"> systems, it is currently unclear how these </w:t>
        </w:r>
      </w:ins>
      <w:ins w:id="82" w:author="Cameron Freshwater" w:date="2018-11-17T18:28:00Z">
        <w:r w:rsidR="00482383">
          <w:t xml:space="preserve">distinct processes </w:t>
        </w:r>
      </w:ins>
      <w:ins w:id="83" w:author="Cameron Freshwater" w:date="2018-11-17T18:29:00Z">
        <w:r w:rsidR="00482383">
          <w:t xml:space="preserve">may </w:t>
        </w:r>
      </w:ins>
      <w:ins w:id="84" w:author="Cameron Freshwater" w:date="2018-11-17T18:28:00Z">
        <w:r w:rsidR="00482383">
          <w:t>interact with one another</w:t>
        </w:r>
      </w:ins>
      <w:ins w:id="85" w:author="Cameron Freshwater" w:date="2018-11-17T18:29:00Z">
        <w:r w:rsidR="00482383">
          <w:t xml:space="preserve"> to influence management outcomes. </w:t>
        </w:r>
      </w:ins>
    </w:p>
    <w:p w14:paraId="3EC60C4C" w14:textId="650EDA4F" w:rsidR="001F0FFF" w:rsidRPr="00004A7E" w:rsidDel="00460A5F" w:rsidRDefault="00896D2F" w:rsidP="00AE7C0A">
      <w:pPr>
        <w:spacing w:line="480" w:lineRule="auto"/>
        <w:ind w:firstLine="720"/>
        <w:rPr>
          <w:del w:id="86" w:author="Cameron Freshwater" w:date="2018-11-17T19:05:00Z"/>
        </w:rPr>
      </w:pPr>
      <w:commentRangeStart w:id="87"/>
      <w:del w:id="88" w:author="Cameron Freshwater" w:date="2018-11-17T19:05:00Z">
        <w:r w:rsidDel="00460A5F">
          <w:delText>An additional source of uncertainty is how changes in aggregate variability will influence various indicators of ecosystem health.</w:delText>
        </w:r>
        <w:r w:rsidR="003B4045" w:rsidRPr="00004A7E" w:rsidDel="00460A5F">
          <w:delText xml:space="preserve"> </w:delText>
        </w:r>
        <w:r w:rsidDel="00460A5F">
          <w:delText>P</w:delText>
        </w:r>
        <w:r w:rsidR="003B4045" w:rsidRPr="00004A7E" w:rsidDel="00460A5F">
          <w:delText>revious analyses of portfolio effects have</w:delText>
        </w:r>
        <w:r w:rsidR="00BD5863" w:rsidRPr="00004A7E" w:rsidDel="00460A5F">
          <w:delText xml:space="preserve"> typically</w:delText>
        </w:r>
        <w:r w:rsidR="003B4045" w:rsidRPr="00004A7E" w:rsidDel="00460A5F">
          <w:delText xml:space="preserve"> </w:delText>
        </w:r>
        <w:r w:rsidR="00FE7819" w:rsidRPr="00004A7E" w:rsidDel="00460A5F">
          <w:delText xml:space="preserve">examined </w:delText>
        </w:r>
        <w:r w:rsidR="00BD5863" w:rsidRPr="00004A7E" w:rsidDel="00460A5F">
          <w:delText xml:space="preserve">changes in </w:delText>
        </w:r>
        <w:r w:rsidR="00D73CE1" w:rsidRPr="00004A7E" w:rsidDel="00460A5F">
          <w:delText xml:space="preserve">metrics such as </w:delText>
        </w:r>
        <w:r w:rsidR="00BD5863" w:rsidRPr="00004A7E" w:rsidDel="00460A5F">
          <w:delText>abund</w:delText>
        </w:r>
        <w:r w:rsidR="00D73CE1" w:rsidRPr="00004A7E" w:rsidDel="00460A5F">
          <w:delText>ance or catch</w:delText>
        </w:r>
        <w:r w:rsidDel="00460A5F">
          <w:delText xml:space="preserve"> </w:delText>
        </w:r>
        <w:r w:rsidR="002B615B" w:rsidDel="00460A5F">
          <w:delText>(Moore et al. 2010; Schindler et al. 2010)</w:delText>
        </w:r>
        <w:r w:rsidR="00D73CE1" w:rsidRPr="00004A7E" w:rsidDel="00460A5F">
          <w:delText>.</w:delText>
        </w:r>
        <w:r w:rsidR="00BD5863" w:rsidRPr="00004A7E" w:rsidDel="00460A5F">
          <w:delText xml:space="preserve"> </w:delText>
        </w:r>
        <w:r w:rsidR="00D73CE1" w:rsidRPr="00004A7E" w:rsidDel="00460A5F">
          <w:delText>Y</w:delText>
        </w:r>
        <w:r w:rsidR="00BD5863" w:rsidRPr="00004A7E" w:rsidDel="00460A5F">
          <w:delText xml:space="preserve">et management actions often respond </w:delText>
        </w:r>
        <w:r w:rsidR="00D73CE1" w:rsidRPr="00004A7E" w:rsidDel="00460A5F">
          <w:delText>to a range of control points (e.g. whether abundance is above or below a value that provides maximum sustainable yield), which may vary in their sensitivity to changes in aggregate variability</w:delText>
        </w:r>
        <w:r w:rsidR="00BD5863" w:rsidRPr="00004A7E" w:rsidDel="00460A5F">
          <w:delText xml:space="preserve">. The performance of systems-based approaches will be improved by a better understanding of how portfolio effects interact with </w:delText>
        </w:r>
        <w:r w:rsidR="00170B1A" w:rsidRPr="00004A7E" w:rsidDel="00460A5F">
          <w:delText xml:space="preserve">various </w:delText>
        </w:r>
        <w:r w:rsidR="00BD5863" w:rsidRPr="00004A7E" w:rsidDel="00460A5F">
          <w:delText>productivity</w:delText>
        </w:r>
        <w:r w:rsidR="00170B1A" w:rsidRPr="00004A7E" w:rsidDel="00460A5F">
          <w:delText xml:space="preserve"> regimes to influence</w:delText>
        </w:r>
        <w:r w:rsidR="00BD5863" w:rsidRPr="00004A7E" w:rsidDel="00460A5F">
          <w:delText xml:space="preserve"> </w:delText>
        </w:r>
        <w:r w:rsidR="00170B1A" w:rsidRPr="00004A7E" w:rsidDel="00460A5F">
          <w:delText xml:space="preserve">different </w:delText>
        </w:r>
        <w:r w:rsidR="00BD5863" w:rsidRPr="00004A7E" w:rsidDel="00460A5F">
          <w:delText xml:space="preserve">management objectives. </w:delText>
        </w:r>
        <w:commentRangeEnd w:id="87"/>
        <w:r w:rsidR="00700737" w:rsidDel="00460A5F">
          <w:rPr>
            <w:rStyle w:val="CommentReference"/>
          </w:rPr>
          <w:commentReference w:id="87"/>
        </w:r>
      </w:del>
    </w:p>
    <w:p w14:paraId="5335E5EC" w14:textId="7EDC538E" w:rsidR="00D54866" w:rsidRPr="00004A7E" w:rsidRDefault="00CF1937" w:rsidP="00AE7C0A">
      <w:pPr>
        <w:spacing w:line="480" w:lineRule="auto"/>
        <w:ind w:firstLine="720"/>
        <w:rPr>
          <w:strike/>
        </w:rPr>
      </w:pPr>
      <w:r w:rsidRPr="00004A7E">
        <w:t xml:space="preserve">In this study, we </w:t>
      </w:r>
      <w:r w:rsidR="004270DD" w:rsidRPr="00004A7E">
        <w:t>explore</w:t>
      </w:r>
      <w:r w:rsidRPr="00004A7E">
        <w:t xml:space="preserve"> how </w:t>
      </w:r>
      <w:r w:rsidR="00170B1A" w:rsidRPr="00004A7E">
        <w:t>increased aggregate variability</w:t>
      </w:r>
      <w:ins w:id="89" w:author="Cameron Freshwater" w:date="2018-11-17T11:40:00Z">
        <w:r w:rsidR="00F85137">
          <w:t>, and associated measures of component variability and synchrony,</w:t>
        </w:r>
      </w:ins>
      <w:r w:rsidRPr="00004A7E">
        <w:t xml:space="preserve"> influence</w:t>
      </w:r>
      <w:r w:rsidR="00170B1A" w:rsidRPr="00004A7E">
        <w:t>s</w:t>
      </w:r>
      <w:r w:rsidRPr="00004A7E">
        <w:t xml:space="preserve"> </w:t>
      </w:r>
      <w:r w:rsidR="009B43D3" w:rsidRPr="00004A7E">
        <w:t>the probability of achieving</w:t>
      </w:r>
      <w:r w:rsidR="00700737">
        <w:t xml:space="preserve"> a range of</w:t>
      </w:r>
      <w:r w:rsidR="009B43D3" w:rsidRPr="00004A7E">
        <w:t xml:space="preserve"> </w:t>
      </w:r>
      <w:r w:rsidRPr="00004A7E">
        <w:t>conservation and management objectives using Fraser River sockeye salmon as a case study</w:t>
      </w:r>
      <w:r w:rsidR="002A27DA" w:rsidRPr="00004A7E">
        <w:t xml:space="preserve">. </w:t>
      </w:r>
      <w:r w:rsidR="004D7BDE" w:rsidRPr="00004A7E">
        <w:t>W</w:t>
      </w:r>
      <w:r w:rsidR="002B460B" w:rsidRPr="00004A7E">
        <w:t>e</w:t>
      </w:r>
      <w:r w:rsidR="00D01D2B" w:rsidRPr="00004A7E">
        <w:t xml:space="preserve"> </w:t>
      </w:r>
      <w:r w:rsidR="004D7BDE" w:rsidRPr="00004A7E">
        <w:t>f</w:t>
      </w:r>
      <w:r w:rsidR="00D01D2B" w:rsidRPr="00004A7E">
        <w:t>irst</w:t>
      </w:r>
      <w:r w:rsidR="004D7BDE" w:rsidRPr="00004A7E">
        <w:t xml:space="preserve"> </w:t>
      </w:r>
      <w:r w:rsidR="004270DD" w:rsidRPr="00004A7E">
        <w:t>present</w:t>
      </w:r>
      <w:r w:rsidR="00D7777B" w:rsidRPr="00004A7E">
        <w:t xml:space="preserve"> a retrospective analysis </w:t>
      </w:r>
      <w:r w:rsidR="004270DD" w:rsidRPr="00004A7E">
        <w:t>that</w:t>
      </w:r>
      <w:r w:rsidR="00D7777B" w:rsidRPr="00004A7E">
        <w:t xml:space="preserve"> </w:t>
      </w:r>
      <w:r w:rsidR="00813DCE" w:rsidRPr="00004A7E">
        <w:t>reveals</w:t>
      </w:r>
      <w:r w:rsidR="004D7BDE" w:rsidRPr="00004A7E">
        <w:t xml:space="preserve"> </w:t>
      </w:r>
      <w:r w:rsidR="00D7777B" w:rsidRPr="00004A7E">
        <w:t xml:space="preserve">aggregate temporal variability within the </w:t>
      </w:r>
      <w:r w:rsidR="001D36DC" w:rsidRPr="00004A7E">
        <w:t>Fraser River</w:t>
      </w:r>
      <w:r w:rsidR="00D7777B" w:rsidRPr="00004A7E">
        <w:t xml:space="preserve"> has increased</w:t>
      </w:r>
      <w:r w:rsidR="004270DD" w:rsidRPr="00004A7E">
        <w:t xml:space="preserve"> in recent years due to greater component variability, as well as greater synchrony among components</w:t>
      </w:r>
      <w:r w:rsidR="00D7777B" w:rsidRPr="00004A7E">
        <w:t>.</w:t>
      </w:r>
      <w:r w:rsidR="00D01D2B" w:rsidRPr="00004A7E">
        <w:t xml:space="preserve"> </w:t>
      </w:r>
      <w:r w:rsidR="00D7777B" w:rsidRPr="00004A7E">
        <w:t>We</w:t>
      </w:r>
      <w:r w:rsidR="002B460B" w:rsidRPr="00004A7E">
        <w:t xml:space="preserve"> then use stochastic</w:t>
      </w:r>
      <w:r w:rsidR="00813DCE" w:rsidRPr="00004A7E">
        <w:t>, closed-loop</w:t>
      </w:r>
      <w:r w:rsidR="002B460B" w:rsidRPr="00004A7E">
        <w:t xml:space="preserve"> simulations to</w:t>
      </w:r>
      <w:r w:rsidR="001D36DC" w:rsidRPr="00004A7E">
        <w:t xml:space="preserve"> </w:t>
      </w:r>
      <w:r w:rsidR="004C1A6B" w:rsidRPr="00004A7E">
        <w:t>evaluate how</w:t>
      </w:r>
      <w:r w:rsidR="00505BE1" w:rsidRPr="00004A7E">
        <w:t xml:space="preserve"> </w:t>
      </w:r>
      <w:r w:rsidR="004C1A6B" w:rsidRPr="00004A7E">
        <w:t>changes</w:t>
      </w:r>
      <w:r w:rsidR="004270DD" w:rsidRPr="00004A7E">
        <w:t xml:space="preserve"> in</w:t>
      </w:r>
      <w:r w:rsidR="006A4872" w:rsidRPr="00004A7E">
        <w:t xml:space="preserve"> </w:t>
      </w:r>
      <w:r w:rsidR="00E51CA9" w:rsidRPr="00004A7E">
        <w:t>component</w:t>
      </w:r>
      <w:r w:rsidR="006A4872" w:rsidRPr="00004A7E">
        <w:t xml:space="preserve"> variability</w:t>
      </w:r>
      <w:r w:rsidR="00E51CA9" w:rsidRPr="00004A7E">
        <w:t xml:space="preserve"> and synchrony</w:t>
      </w:r>
      <w:r w:rsidR="00940776" w:rsidRPr="00004A7E">
        <w:t xml:space="preserve"> </w:t>
      </w:r>
      <w:r w:rsidR="004C1A6B" w:rsidRPr="00004A7E">
        <w:t>influence</w:t>
      </w:r>
      <w:r w:rsidR="00813DCE" w:rsidRPr="00004A7E">
        <w:t xml:space="preserve"> the </w:t>
      </w:r>
      <w:r w:rsidR="00893A4D">
        <w:t>probability</w:t>
      </w:r>
      <w:r w:rsidR="00813DCE" w:rsidRPr="00004A7E">
        <w:t xml:space="preserve"> of meeting a suite of</w:t>
      </w:r>
      <w:r w:rsidR="00505BE1" w:rsidRPr="00004A7E">
        <w:t xml:space="preserve"> conservation- and catch-based performance metrics</w:t>
      </w:r>
      <w:ins w:id="90" w:author="Cameron Freshwater" w:date="2018-11-17T11:40:00Z">
        <w:r w:rsidR="00F85137">
          <w:t xml:space="preserve"> under the current management system in place for Fraser River sockeye salmon</w:t>
        </w:r>
      </w:ins>
      <w:r w:rsidR="00E51CA9" w:rsidRPr="00004A7E">
        <w:t xml:space="preserve">. </w:t>
      </w:r>
      <w:r w:rsidR="000B148A" w:rsidRPr="00004A7E">
        <w:t xml:space="preserve">Finally we repeat the simulations under a range of productivity scenarios to clarify how aggregate variability interacts with changes in productivity to shape dynamics. This multi-step approach allows us to assess changes in ecosystem functioning along a gradient of </w:t>
      </w:r>
      <w:r w:rsidR="00F12F63" w:rsidRPr="00004A7E">
        <w:t>scenarios from</w:t>
      </w:r>
      <w:r w:rsidR="000B148A" w:rsidRPr="00004A7E">
        <w:t xml:space="preserve"> </w:t>
      </w:r>
      <w:r w:rsidR="005B2585" w:rsidRPr="00004A7E">
        <w:t>historically observed</w:t>
      </w:r>
      <w:r w:rsidR="000B148A" w:rsidRPr="00004A7E">
        <w:t xml:space="preserve"> levels of </w:t>
      </w:r>
      <w:r w:rsidR="00E026C7">
        <w:t>low</w:t>
      </w:r>
      <w:r w:rsidR="000B148A" w:rsidRPr="00004A7E">
        <w:t xml:space="preserve"> synchrony and </w:t>
      </w:r>
      <w:r w:rsidR="00E026C7">
        <w:t xml:space="preserve">high </w:t>
      </w:r>
      <w:r w:rsidR="000B148A" w:rsidRPr="00004A7E">
        <w:t xml:space="preserve">productivity to </w:t>
      </w:r>
      <w:r w:rsidR="00FE7819" w:rsidRPr="00004A7E">
        <w:t xml:space="preserve">heavily </w:t>
      </w:r>
      <w:r w:rsidR="000B148A" w:rsidRPr="00004A7E">
        <w:t>synchronized, unproductive dynamics consistent with degraded systems.</w:t>
      </w:r>
    </w:p>
    <w:p w14:paraId="1206DE71" w14:textId="77777777" w:rsidR="00DB21CE" w:rsidRPr="00004A7E" w:rsidRDefault="00DB21CE" w:rsidP="00AE7C0A">
      <w:pPr>
        <w:spacing w:line="480" w:lineRule="auto"/>
        <w:jc w:val="center"/>
        <w:rPr>
          <w:b/>
        </w:rPr>
      </w:pPr>
      <w:r w:rsidRPr="00004A7E">
        <w:rPr>
          <w:b/>
        </w:rPr>
        <w:t>Methods</w:t>
      </w:r>
    </w:p>
    <w:p w14:paraId="2C90515F" w14:textId="77777777" w:rsidR="00DB21CE" w:rsidRPr="00004A7E" w:rsidRDefault="00DB21CE" w:rsidP="00AE7C0A">
      <w:pPr>
        <w:spacing w:line="480" w:lineRule="auto"/>
        <w:rPr>
          <w:i/>
        </w:rPr>
      </w:pPr>
      <w:r w:rsidRPr="00004A7E">
        <w:rPr>
          <w:i/>
        </w:rPr>
        <w:t>Sockeye salmon biology, fisheries and data sources</w:t>
      </w:r>
    </w:p>
    <w:p w14:paraId="2006E748" w14:textId="02D3A641" w:rsidR="00170B1A" w:rsidRPr="00004A7E" w:rsidRDefault="00DB21CE" w:rsidP="00AE7C0A">
      <w:pPr>
        <w:spacing w:line="480" w:lineRule="auto"/>
        <w:ind w:firstLine="720"/>
      </w:pPr>
      <w:r w:rsidRPr="00004A7E">
        <w:t xml:space="preserve">Sockeye salmon is an </w:t>
      </w:r>
      <w:proofErr w:type="spellStart"/>
      <w:r w:rsidRPr="00004A7E">
        <w:t>anadromous</w:t>
      </w:r>
      <w:proofErr w:type="spellEnd"/>
      <w:r w:rsidRPr="00004A7E">
        <w:t xml:space="preserve">, </w:t>
      </w:r>
      <w:proofErr w:type="spellStart"/>
      <w:r w:rsidRPr="00004A7E">
        <w:t>semelparous</w:t>
      </w:r>
      <w:proofErr w:type="spellEnd"/>
      <w:r w:rsidRPr="00004A7E">
        <w:t xml:space="preserve"> fish distributed throughout the northern Pacific. Populations in southern British Columbia typically rear as juveniles in freshwater lakes for one-two years, mature in the Gulf of Alaska, and return to spawn as</w:t>
      </w:r>
      <w:r w:rsidR="005C18A2" w:rsidRPr="00004A7E">
        <w:t xml:space="preserve"> </w:t>
      </w:r>
      <w:r w:rsidRPr="00004A7E">
        <w:t xml:space="preserve">two-five year olds </w:t>
      </w:r>
      <w:r w:rsidRPr="00004A7E">
        <w:fldChar w:fldCharType="begin"/>
      </w:r>
      <w:r w:rsidRPr="00004A7E">
        <w:instrText xml:space="preserve"> ADDIN EN.CITE &lt;EndNote&gt;&lt;Cite&gt;&lt;Author&gt;Burgner&lt;/Author&gt;&lt;Year&gt;1991&lt;/Year&gt;&lt;RecNum&gt;705&lt;/RecNum&gt;&lt;DisplayText&gt;(Burgner 1991)&lt;/DisplayText&gt;&lt;record&gt;&lt;rec-number&gt;705&lt;/rec-number&gt;&lt;foreign-keys&gt;&lt;key app="EN" db-id="eez0aevwa0afpdexr0lvefp6z0xpepv5rfx5" timestamp="1401904390"&gt;705&lt;/key&gt;&lt;/foreign-keys&gt;&lt;ref-type name="Book Section"&gt;5&lt;/ref-type&gt;&lt;contributors&gt;&lt;authors&gt;&lt;author&gt;Burgner, Robert L.&lt;/author&gt;&lt;/authors&gt;&lt;secondary-authors&gt;&lt;author&gt;Groot, Cornelius&lt;/author&gt;&lt;author&gt;Margolis, L.&lt;/author&gt;&lt;/secondary-authors&gt;&lt;/contributors&gt;&lt;titles&gt;&lt;title&gt;&lt;style face="normal" font="default" size="100%"&gt;Life history of Sockeye Salmon (&lt;/style&gt;&lt;style face="italic" font="default" size="100%"&gt;Oncorhynchus nerka&lt;/style&gt;&lt;style face="normal" font="default" size="100%"&gt;)&lt;/style&gt;&lt;/title&gt;&lt;secondary-title&gt;Pacific Salmon Life Histories&lt;/secondary-title&gt;&lt;/titles&gt;&lt;dates&gt;&lt;year&gt;1991&lt;/year&gt;&lt;/dates&gt;&lt;pub-location&gt;Vancouver, B.C.&lt;/pub-location&gt;&lt;publisher&gt;University of British Columbia Press&lt;/publisher&gt;&lt;urls&gt;&lt;/urls&gt;&lt;/record&gt;&lt;/Cite&gt;&lt;/EndNote&gt;</w:instrText>
      </w:r>
      <w:r w:rsidRPr="00004A7E">
        <w:fldChar w:fldCharType="separate"/>
      </w:r>
      <w:r w:rsidRPr="00004A7E">
        <w:rPr>
          <w:noProof/>
        </w:rPr>
        <w:t>(Burgner 1991)</w:t>
      </w:r>
      <w:r w:rsidRPr="00004A7E">
        <w:fldChar w:fldCharType="end"/>
      </w:r>
      <w:r w:rsidRPr="00004A7E">
        <w:t xml:space="preserve">. </w:t>
      </w:r>
      <w:del w:id="91" w:author="Cameron Freshwater" w:date="2018-11-17T19:06:00Z">
        <w:r w:rsidRPr="00004A7E" w:rsidDel="00460A5F">
          <w:delText>In Canada</w:delText>
        </w:r>
      </w:del>
      <w:ins w:id="92" w:author="Cameron Freshwater" w:date="2018-11-17T19:06:00Z">
        <w:r w:rsidR="00460A5F">
          <w:t>Under Canada’s Wild Salmon Policy</w:t>
        </w:r>
      </w:ins>
      <w:ins w:id="93" w:author="Cameron Freshwater" w:date="2018-11-17T19:07:00Z">
        <w:r w:rsidR="00460A5F">
          <w:t xml:space="preserve"> </w:t>
        </w:r>
        <w:r w:rsidR="00330D5E">
          <w:rPr>
            <w:rFonts w:ascii="Calibri" w:hAnsi="Calibri"/>
          </w:rPr>
          <w:t>(WSP</w:t>
        </w:r>
        <w:r w:rsidR="00460A5F">
          <w:rPr>
            <w:rFonts w:ascii="Calibri" w:hAnsi="Calibri"/>
          </w:rPr>
          <w:t>)</w:t>
        </w:r>
      </w:ins>
      <w:r w:rsidRPr="00004A7E">
        <w:t>, Pacific salmon status is assessed at the scale of conservation units (CUs)</w:t>
      </w:r>
      <w:ins w:id="94" w:author="Cameron Freshwater" w:date="2018-11-17T19:09:00Z">
        <w:r w:rsidR="00330D5E">
          <w:t xml:space="preserve">, </w:t>
        </w:r>
      </w:ins>
      <w:ins w:id="95" w:author="Cameron Freshwater" w:date="2018-11-17T19:10:00Z">
        <w:r w:rsidR="00330D5E">
          <w:t>“</w:t>
        </w:r>
      </w:ins>
      <w:ins w:id="96" w:author="Cameron Freshwater" w:date="2018-11-17T19:09:00Z">
        <w:r w:rsidR="00330D5E">
          <w:t>a</w:t>
        </w:r>
      </w:ins>
      <w:del w:id="97" w:author="Cameron Freshwater" w:date="2018-11-17T19:09:00Z">
        <w:r w:rsidRPr="00004A7E" w:rsidDel="00330D5E">
          <w:delText xml:space="preserve"> – </w:delText>
        </w:r>
      </w:del>
      <w:ins w:id="98" w:author="Cameron Freshwater" w:date="2018-11-17T19:08:00Z">
        <w:r w:rsidR="00330D5E">
          <w:rPr>
            <w:rFonts w:ascii="Gill Sans" w:hAnsi="Gill Sans" w:cs="Gill Sans"/>
            <w:color w:val="141413"/>
            <w:lang w:val="en-US"/>
          </w:rPr>
          <w:t xml:space="preserve"> </w:t>
        </w:r>
        <w:r w:rsidR="00330D5E" w:rsidRPr="00330D5E">
          <w:rPr>
            <w:rFonts w:ascii="Calibri" w:hAnsi="Calibri" w:cs="Gill Sans"/>
            <w:color w:val="141413"/>
            <w:lang w:val="en-US"/>
            <w:rPrChange w:id="99" w:author="Cameron Freshwater" w:date="2018-11-17T19:09:00Z">
              <w:rPr>
                <w:rFonts w:ascii="Gill Sans" w:hAnsi="Gill Sans" w:cs="Gill Sans"/>
                <w:color w:val="141413"/>
                <w:lang w:val="en-US"/>
              </w:rPr>
            </w:rPrChange>
          </w:rPr>
          <w:t>group of wild salmon sufficiently isolated from other groups that, if lost, is unlikely to recolonize naturally within an acceptable timeframe</w:t>
        </w:r>
      </w:ins>
      <w:ins w:id="100" w:author="Cameron Freshwater" w:date="2018-11-17T19:10:00Z">
        <w:r w:rsidR="00330D5E">
          <w:rPr>
            <w:rFonts w:ascii="Calibri" w:hAnsi="Calibri" w:cs="Gill Sans"/>
            <w:color w:val="141413"/>
            <w:lang w:val="en-US"/>
          </w:rPr>
          <w:t>”</w:t>
        </w:r>
      </w:ins>
      <w:ins w:id="101" w:author="Cameron Freshwater" w:date="2018-11-17T19:09:00Z">
        <w:r w:rsidR="00330D5E">
          <w:rPr>
            <w:rFonts w:ascii="Calibri" w:hAnsi="Calibri" w:cs="Gill Sans"/>
            <w:color w:val="141413"/>
            <w:lang w:val="en-US"/>
          </w:rPr>
          <w:t xml:space="preserve"> (DFO 2005)</w:t>
        </w:r>
      </w:ins>
      <w:del w:id="102" w:author="Cameron Freshwater" w:date="2018-11-17T19:08:00Z">
        <w:r w:rsidRPr="00004A7E" w:rsidDel="00330D5E">
          <w:delText xml:space="preserve">groups of spawning populations with a common life history strategy, adult migration phenology, genetic history, and juvenile rearing habitat </w:delText>
        </w:r>
        <w:r w:rsidRPr="00004A7E" w:rsidDel="00330D5E">
          <w:fldChar w:fldCharType="begin">
            <w:fldData xml:space="preserve">PEVuZE5vdGU+PENpdGU+PEF1dGhvcj5Ib2x0Ynk8L0F1dGhvcj48WWVhcj4yMDA3PC9ZZWFyPjxS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</w:fldData>
          </w:fldChar>
        </w:r>
        <w:r w:rsidRPr="00004A7E" w:rsidDel="00330D5E">
          <w:delInstrText xml:space="preserve"> ADDIN EN.CITE </w:delInstrText>
        </w:r>
        <w:r w:rsidRPr="00004A7E" w:rsidDel="00330D5E">
          <w:fldChar w:fldCharType="begin">
            <w:fldData xml:space="preserve">PEVuZE5vdGU+PENpdGU+PEF1dGhvcj5Ib2x0Ynk8L0F1dGhvcj48WWVhcj4yMDA3PC9ZZWFyPjxS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</w:fldData>
          </w:fldChar>
        </w:r>
        <w:r w:rsidRPr="00004A7E" w:rsidDel="00330D5E">
          <w:delInstrText xml:space="preserve"> ADDIN EN.CITE.DATA </w:delInstrText>
        </w:r>
        <w:r w:rsidRPr="00004A7E" w:rsidDel="00330D5E">
          <w:fldChar w:fldCharType="end"/>
        </w:r>
        <w:r w:rsidRPr="00004A7E" w:rsidDel="00330D5E">
          <w:fldChar w:fldCharType="separate"/>
        </w:r>
        <w:r w:rsidRPr="00004A7E" w:rsidDel="00330D5E">
          <w:rPr>
            <w:noProof/>
          </w:rPr>
          <w:delText>(Holtby &amp; Ciruna 2007; Grant</w:delText>
        </w:r>
        <w:r w:rsidRPr="00004A7E" w:rsidDel="00330D5E">
          <w:rPr>
            <w:i/>
            <w:noProof/>
          </w:rPr>
          <w:delText xml:space="preserve"> et al.</w:delText>
        </w:r>
        <w:r w:rsidRPr="00004A7E" w:rsidDel="00330D5E">
          <w:rPr>
            <w:noProof/>
          </w:rPr>
          <w:delText xml:space="preserve"> 2011)</w:delText>
        </w:r>
        <w:r w:rsidRPr="00004A7E" w:rsidDel="00330D5E">
          <w:fldChar w:fldCharType="end"/>
        </w:r>
      </w:del>
      <w:r w:rsidRPr="00004A7E">
        <w:t xml:space="preserve">. </w:t>
      </w:r>
      <w:ins w:id="103" w:author="DFO-MPO" w:date="2018-11-18T09:26:00Z">
        <w:r w:rsidR="00655DAC">
          <w:t xml:space="preserve">During WSP assessment </w:t>
        </w:r>
      </w:ins>
      <w:ins w:id="104" w:author="DFO-MPO" w:date="2018-11-18T09:27:00Z">
        <w:r w:rsidR="00655DAC">
          <w:t xml:space="preserve">a range of criteria are used to assign </w:t>
        </w:r>
      </w:ins>
      <w:ins w:id="105" w:author="DFO-MPO" w:date="2018-11-18T09:26:00Z">
        <w:r w:rsidR="00655DAC">
          <w:t xml:space="preserve">CUs </w:t>
        </w:r>
      </w:ins>
      <w:ins w:id="106" w:author="DFO-MPO" w:date="2018-11-18T09:27:00Z">
        <w:r w:rsidR="00655DAC">
          <w:t xml:space="preserve">to three zones (green, amber, and red), which represent increasing </w:t>
        </w:r>
      </w:ins>
      <w:ins w:id="107" w:author="DFO-MPO" w:date="2018-11-18T09:28:00Z">
        <w:r w:rsidR="00655DAC">
          <w:t xml:space="preserve">degrees of </w:t>
        </w:r>
      </w:ins>
      <w:ins w:id="108" w:author="DFO-MPO" w:date="2018-11-18T09:27:00Z">
        <w:r w:rsidR="00655DAC">
          <w:t xml:space="preserve">conservation concern </w:t>
        </w:r>
      </w:ins>
      <w:ins w:id="109" w:author="DFO-MPO" w:date="2018-11-18T09:28:00Z">
        <w:r w:rsidR="00655DAC">
          <w:t>and management intervention (</w:t>
        </w:r>
        <w:r w:rsidR="00655DAC" w:rsidRPr="00655DAC">
          <w:rPr>
            <w:highlight w:val="yellow"/>
            <w:rPrChange w:id="110" w:author="DFO-MPO" w:date="2018-11-18T09:28:00Z">
              <w:rPr/>
            </w:rPrChange>
          </w:rPr>
          <w:t>DFO 2005; Holt et al. 2005</w:t>
        </w:r>
        <w:r w:rsidR="00655DAC">
          <w:t>)</w:t>
        </w:r>
      </w:ins>
      <w:del w:id="111" w:author="DFO-MPO" w:date="2018-11-18T09:25:00Z">
        <w:r w:rsidRPr="00004A7E" w:rsidDel="00655DAC">
          <w:delText xml:space="preserve">Sockeye salmon CUs typically contain fewer spawning populations and are more spatially restricted than other Pacific salmon due to their dependence on nursery lakes </w:delText>
        </w:r>
        <w:r w:rsidRPr="00004A7E" w:rsidDel="00655DAC">
          <w:fldChar w:fldCharType="begin"/>
        </w:r>
        <w:r w:rsidRPr="00655DAC" w:rsidDel="00655DAC">
          <w:delInstrText xml:space="preserve"> ADDIN EN.CITE &lt;EndNote&gt;&lt;Cite&gt;&lt;Author&gt;Holtby&lt;/Author&gt;&lt;Year&gt;2007&lt;/Year&gt;&lt;RecNum&gt;1588&lt;/RecNum&gt;&lt;DisplayText&gt;(Holtby &amp;amp; Ciruna 2007)&lt;/DisplayText&gt;&lt;record&gt;&lt;rec-number&gt;1588&lt;/rec-number&gt;&lt;foreign-keys&gt;&lt;key app="EN" db-id="eez0aevwa0afpdexr0lvefp6z0xpepv5rfx5" timestamp="1476913383"&gt;1588&lt;/key&gt;&lt;key app="ENWeb" db-id=""&gt;0&lt;/key&gt;&lt;/foreign-keys&gt;&lt;ref-type name="Journal Article"&gt;17&lt;/ref-type&gt;&lt;contributors&gt;&lt;authors&gt;&lt;author&gt;Holtby, L. Blair&lt;/author&gt;&lt;author&gt;Ciruna, Kristine A.&lt;/author&gt;&lt;/authors&gt;&lt;/contributors&gt;&lt;titles&gt;&lt;title&gt;Conservation units for Pacific salmon under the Wild Salmon Policy&lt;/title&gt;&lt;secondary-title&gt;Canadian Service Advisory Secretariat Research Document&lt;/secondary-title&gt;&lt;/titles&gt;&lt;periodical&gt;&lt;full-title&gt;Canadian Service Advisory Secretariat Research Document&lt;/full-title&gt;&lt;abbr-1&gt;CSAS Res. Doc.&lt;/abbr-1&gt;&lt;abbr-2&gt;CSAS Res Doc&lt;/abbr-2&gt;&lt;/periodical&gt;&lt;pages&gt;358 p&lt;/pages&gt;&lt;volume&gt;2007/070&lt;/volume&gt;&lt;dates&gt;&lt;year&gt;2007&lt;/year&gt;&lt;/dates&gt;&lt;urls&gt;&lt;/urls&gt;&lt;/record&gt;&lt;/Cite&gt;&lt;/EndNote&gt;</w:delInstrText>
        </w:r>
        <w:r w:rsidRPr="00004A7E" w:rsidDel="00655DAC">
          <w:fldChar w:fldCharType="separate"/>
        </w:r>
        <w:r w:rsidRPr="00655DAC" w:rsidDel="00655DAC">
          <w:rPr>
            <w:noProof/>
          </w:rPr>
          <w:delText>(Holtby &amp; Ciruna 2007)</w:delText>
        </w:r>
        <w:r w:rsidRPr="00004A7E" w:rsidDel="00655DAC">
          <w:fldChar w:fldCharType="end"/>
        </w:r>
        <w:r w:rsidRPr="00004A7E" w:rsidDel="00655DAC">
          <w:delText xml:space="preserve">. </w:delText>
        </w:r>
      </w:del>
      <w:del w:id="112" w:author="Cameron Freshwater" w:date="2018-11-17T19:11:00Z">
        <w:r w:rsidRPr="00004A7E" w:rsidDel="00330D5E">
          <w:delText xml:space="preserve">The Fraser River sockeye salmon aggregate is composed of 24 CUs, which are grouped into four management units (MUs) based on adult migration timing </w:delText>
        </w:r>
        <w:r w:rsidRPr="00004A7E" w:rsidDel="00330D5E">
          <w:fldChar w:fldCharType="begin"/>
        </w:r>
        <w:r w:rsidRPr="00004A7E" w:rsidDel="00330D5E">
          <w:delInstrText xml:space="preserve"> ADDIN EN.CITE &lt;EndNote&gt;&lt;Cite&gt;&lt;Author&gt;Grant&lt;/Author&gt;&lt;Year&gt;2011&lt;/Year&gt;&lt;RecNum&gt;1515&lt;/RecNum&gt;&lt;DisplayText&gt;(Grant&lt;style face="italic"&gt; et al.&lt;/style&gt; 2011)&lt;/DisplayText&gt;&lt;record&gt;&lt;rec-number&gt;1515&lt;/rec-number&gt;&lt;foreign-keys&gt;&lt;key app="EN" db-id="eez0aevwa0afpdexr0lvefp6z0xpepv5rfx5" timestamp="1472832054"&gt;1515&lt;/key&gt;&lt;key app="ENWeb" db-id=""&gt;0&lt;/key&gt;&lt;/foreign-keys&gt;&lt;ref-type name="Journal Article"&gt;17&lt;/ref-type&gt;&lt;contributors&gt;&lt;authors&gt;&lt;author&gt;Grant, S. C. H.&lt;/author&gt;&lt;author&gt;MacDonald, B. L.&lt;/author&gt;&lt;author&gt;Cone, T. E.&lt;/author&gt;&lt;author&gt;Holt, C. A.&lt;/author&gt;&lt;author&gt;Cass, A.&lt;/author&gt;&lt;author&gt;Porszt, E. J.&lt;/author&gt;&lt;author&gt;Hume, J. M. B.&lt;/author&gt;&lt;author&gt;Pon, L. B.&lt;/author&gt;&lt;/authors&gt;&lt;/contributors&gt;&lt;titles&gt;&lt;title&gt;&lt;style face="normal" font="default" size="100%"&gt;Evaluation of uncertainty in Fraser Sockeye (&lt;/style&gt;&lt;style face="italic" font="default" size="100%"&gt;Oncorhynchus nerka&lt;/style&gt;&lt;style face="normal" font="default" size="100%"&gt;) wild salmon policy status using abundance and trends in abundance metrics&lt;/style&gt;&lt;/title&gt;&lt;secondary-title&gt;Candian Science Advisory Secretariat Research Document&lt;/secondary-title&gt;&lt;/titles&gt;&lt;periodical&gt;&lt;full-title&gt;Candian Science Advisory Secretariat Research Document&lt;/full-title&gt;&lt;/periodical&gt;&lt;volume&gt;2011/087&lt;/volume&gt;&lt;dates&gt;&lt;year&gt;2011&lt;/year&gt;&lt;/dates&gt;&lt;urls&gt;&lt;/urls&gt;&lt;/record&gt;&lt;/Cite&gt;&lt;/EndNote&gt;</w:delInstrText>
        </w:r>
        <w:r w:rsidRPr="00004A7E" w:rsidDel="00330D5E">
          <w:fldChar w:fldCharType="separate"/>
        </w:r>
        <w:r w:rsidRPr="00004A7E" w:rsidDel="00330D5E">
          <w:rPr>
            <w:noProof/>
          </w:rPr>
          <w:delText>(Grant</w:delText>
        </w:r>
        <w:r w:rsidRPr="00004A7E" w:rsidDel="00330D5E">
          <w:rPr>
            <w:i/>
            <w:noProof/>
          </w:rPr>
          <w:delText xml:space="preserve"> et al.</w:delText>
        </w:r>
        <w:r w:rsidRPr="00004A7E" w:rsidDel="00330D5E">
          <w:rPr>
            <w:noProof/>
          </w:rPr>
          <w:delText xml:space="preserve"> 2011)</w:delText>
        </w:r>
        <w:r w:rsidRPr="00004A7E" w:rsidDel="00330D5E">
          <w:fldChar w:fldCharType="end"/>
        </w:r>
        <w:r w:rsidRPr="00004A7E" w:rsidDel="00330D5E">
          <w:delText xml:space="preserve">. </w:delText>
        </w:r>
      </w:del>
    </w:p>
    <w:p w14:paraId="0DD7F244" w14:textId="0B727E27" w:rsidR="00655DAC" w:rsidRDefault="007A2B4A" w:rsidP="00AE7C0A">
      <w:pPr>
        <w:spacing w:line="480" w:lineRule="auto"/>
        <w:ind w:firstLine="720"/>
        <w:rPr>
          <w:ins w:id="113" w:author="DFO-MPO" w:date="2018-11-18T09:25:00Z"/>
        </w:rPr>
      </w:pPr>
      <w:ins w:id="114" w:author="DFO-MPO" w:date="2018-11-18T09:31:00Z">
        <w:r>
          <w:t xml:space="preserve">As one of Canada’s largest sockeye salmon run, the </w:t>
        </w:r>
      </w:ins>
      <w:r w:rsidR="00170B1A" w:rsidRPr="00004A7E">
        <w:t xml:space="preserve">Fraser River </w:t>
      </w:r>
      <w:del w:id="115" w:author="DFO-MPO" w:date="2018-11-18T09:31:00Z">
        <w:r w:rsidR="00170B1A" w:rsidRPr="00004A7E" w:rsidDel="007A2B4A">
          <w:delText>sockeye salmon</w:delText>
        </w:r>
      </w:del>
      <w:ins w:id="116" w:author="DFO-MPO" w:date="2018-11-18T09:31:00Z">
        <w:r>
          <w:t>aggregate</w:t>
        </w:r>
      </w:ins>
      <w:r w:rsidR="00170B1A" w:rsidRPr="00004A7E">
        <w:t xml:space="preserve"> </w:t>
      </w:r>
      <w:del w:id="117" w:author="Cameron Freshwater" w:date="2018-11-17T19:13:00Z">
        <w:r w:rsidR="00170B1A" w:rsidRPr="00004A7E" w:rsidDel="00330D5E">
          <w:delText>have been harvested in the region by commercial fisheries for over a century and by indigenous communities for thousands of years</w:delText>
        </w:r>
      </w:del>
      <w:ins w:id="118" w:author="Cameron Freshwater" w:date="2018-11-17T19:14:00Z">
        <w:del w:id="119" w:author="DFO-MPO" w:date="2018-11-18T09:31:00Z">
          <w:r w:rsidR="00330D5E" w:rsidDel="007A2B4A">
            <w:delText>have</w:delText>
          </w:r>
        </w:del>
      </w:ins>
      <w:ins w:id="120" w:author="DFO-MPO" w:date="2018-11-18T09:31:00Z">
        <w:r>
          <w:t>has</w:t>
        </w:r>
      </w:ins>
      <w:ins w:id="121" w:author="Cameron Freshwater" w:date="2018-11-17T19:14:00Z">
        <w:r w:rsidR="00330D5E">
          <w:t xml:space="preserve"> considerable ecological, cultural, and economic value</w:t>
        </w:r>
        <w:del w:id="122" w:author="DFO-MPO" w:date="2018-11-18T09:31:00Z">
          <w:r w:rsidR="00330D5E" w:rsidDel="007A2B4A">
            <w:delText xml:space="preserve"> within British Columbia</w:delText>
          </w:r>
        </w:del>
      </w:ins>
      <w:ins w:id="123" w:author="DFO-MPO" w:date="2018-11-18T09:31:00Z">
        <w:r>
          <w:t>; however</w:t>
        </w:r>
      </w:ins>
      <w:ins w:id="124" w:author="Cameron Freshwater" w:date="2018-11-17T19:14:00Z">
        <w:del w:id="125" w:author="DFO-MPO" w:date="2018-11-18T09:31:00Z">
          <w:r w:rsidR="00330D5E" w:rsidDel="007A2B4A">
            <w:delText>,</w:delText>
          </w:r>
        </w:del>
        <w:r w:rsidR="00330D5E">
          <w:t xml:space="preserve"> </w:t>
        </w:r>
        <w:del w:id="126" w:author="DFO-MPO" w:date="2018-11-18T09:11:00Z">
          <w:r w:rsidR="00330D5E" w:rsidDel="00CC505B">
            <w:delText>but</w:delText>
          </w:r>
        </w:del>
      </w:ins>
      <w:ins w:id="127" w:author="DFO-MPO" w:date="2018-11-18T09:31:00Z">
        <w:r>
          <w:t>it is increasingly</w:t>
        </w:r>
      </w:ins>
      <w:ins w:id="128" w:author="Cameron Freshwater" w:date="2018-11-17T19:14:00Z">
        <w:del w:id="129" w:author="DFO-MPO" w:date="2018-11-18T09:31:00Z">
          <w:r w:rsidR="00330D5E" w:rsidDel="007A2B4A">
            <w:delText xml:space="preserve"> are</w:delText>
          </w:r>
        </w:del>
        <w:r w:rsidR="00330D5E">
          <w:t xml:space="preserve"> </w:t>
        </w:r>
      </w:ins>
      <w:ins w:id="130" w:author="Cameron Freshwater" w:date="2018-11-17T19:15:00Z">
        <w:r w:rsidR="00330D5E">
          <w:t xml:space="preserve">vulnerable to a </w:t>
        </w:r>
      </w:ins>
      <w:ins w:id="131" w:author="Cameron Freshwater" w:date="2018-11-17T19:16:00Z">
        <w:del w:id="132" w:author="DFO-MPO" w:date="2018-11-18T09:32:00Z">
          <w:r w:rsidR="00330D5E" w:rsidDel="007A2B4A">
            <w:delText>growing number</w:delText>
          </w:r>
        </w:del>
      </w:ins>
      <w:ins w:id="133" w:author="DFO-MPO" w:date="2018-11-18T09:32:00Z">
        <w:r>
          <w:t>range</w:t>
        </w:r>
      </w:ins>
      <w:ins w:id="134" w:author="Cameron Freshwater" w:date="2018-11-17T19:16:00Z">
        <w:r w:rsidR="00330D5E">
          <w:t xml:space="preserve"> of threats including anthropogenic development, overexploitation, and climate change </w:t>
        </w:r>
      </w:ins>
      <w:del w:id="135" w:author="Cameron Freshwater" w:date="2018-11-17T19:13:00Z">
        <w:r w:rsidR="00170B1A" w:rsidRPr="00004A7E" w:rsidDel="00330D5E">
          <w:delText xml:space="preserve"> </w:delText>
        </w:r>
      </w:del>
      <w:r w:rsidR="00170B1A" w:rsidRPr="00004A7E">
        <w:t>(</w:t>
      </w:r>
      <w:r w:rsidR="00E62789" w:rsidRPr="00004A7E">
        <w:t>Cohen 2012</w:t>
      </w:r>
      <w:r w:rsidR="00170B1A" w:rsidRPr="00004A7E">
        <w:t xml:space="preserve">). </w:t>
      </w:r>
      <w:ins w:id="136" w:author="DFO-MPO" w:date="2018-11-18T09:32:00Z">
        <w:r>
          <w:t xml:space="preserve">Furthermore, </w:t>
        </w:r>
      </w:ins>
      <w:del w:id="137" w:author="Cameron Freshwater" w:date="2018-11-17T19:16:00Z">
        <w:r w:rsidR="00170B1A" w:rsidRPr="00004A7E" w:rsidDel="00330D5E">
          <w:delText>Despite the historical abundance of Fraser River sockeye salmon, t</w:delText>
        </w:r>
      </w:del>
      <w:ins w:id="138" w:author="Cameron Freshwater" w:date="2018-11-17T19:16:00Z">
        <w:del w:id="139" w:author="DFO-MPO" w:date="2018-11-18T09:11:00Z">
          <w:r w:rsidR="00330D5E" w:rsidDel="00CC505B">
            <w:delText>T</w:delText>
          </w:r>
        </w:del>
      </w:ins>
      <w:del w:id="140" w:author="DFO-MPO" w:date="2018-11-18T09:11:00Z">
        <w:r w:rsidR="00170B1A" w:rsidRPr="00004A7E" w:rsidDel="00CC505B">
          <w:delText>he aggregate’s p</w:delText>
        </w:r>
      </w:del>
      <w:ins w:id="141" w:author="DFO-MPO" w:date="2018-11-18T09:32:00Z">
        <w:r>
          <w:t>p</w:t>
        </w:r>
      </w:ins>
      <w:r w:rsidR="00170B1A" w:rsidRPr="00004A7E">
        <w:t>roductivity declined in the 1990s, resulting in frequent fishery closures and an emergency federal inquiry (</w:t>
      </w:r>
      <w:r w:rsidR="00E62789" w:rsidRPr="00004A7E">
        <w:t>Cohen 2012</w:t>
      </w:r>
      <w:r w:rsidR="00170B1A" w:rsidRPr="00004A7E">
        <w:t>). While there have been signs of recovery in recent years</w:t>
      </w:r>
      <w:ins w:id="142" w:author="Cameron Freshwater" w:date="2018-11-17T19:16:00Z">
        <w:r w:rsidR="00330D5E">
          <w:t xml:space="preserve"> for specific CUs</w:t>
        </w:r>
      </w:ins>
      <w:r w:rsidR="00170B1A" w:rsidRPr="00004A7E">
        <w:t>, recruitment continues to be highly variable</w:t>
      </w:r>
      <w:ins w:id="143" w:author="DFO-MPO" w:date="2018-11-18T09:12:00Z">
        <w:r w:rsidR="00CC505B">
          <w:t xml:space="preserve"> (</w:t>
        </w:r>
        <w:r w:rsidR="00CC505B" w:rsidRPr="00CC505B">
          <w:rPr>
            <w:highlight w:val="yellow"/>
            <w:rPrChange w:id="144" w:author="DFO-MPO" w:date="2018-11-18T09:12:00Z">
              <w:rPr/>
            </w:rPrChange>
          </w:rPr>
          <w:t>Grant State of Ocean 2018</w:t>
        </w:r>
        <w:r w:rsidR="00CC505B">
          <w:t>)</w:t>
        </w:r>
      </w:ins>
      <w:ins w:id="145" w:author="DFO-MPO" w:date="2018-11-18T09:37:00Z">
        <w:r>
          <w:t xml:space="preserve"> </w:t>
        </w:r>
      </w:ins>
      <w:del w:id="146" w:author="DFO-MPO" w:date="2018-11-18T09:37:00Z">
        <w:r w:rsidR="00170B1A" w:rsidRPr="00004A7E" w:rsidDel="007A2B4A">
          <w:delText>.</w:delText>
        </w:r>
      </w:del>
      <w:ins w:id="147" w:author="DFO-MPO" w:date="2018-11-18T09:37:00Z">
        <w:r>
          <w:t xml:space="preserve">and WSP status among CUs </w:t>
        </w:r>
      </w:ins>
      <w:ins w:id="148" w:author="DFO-MPO" w:date="2018-11-18T09:38:00Z">
        <w:r>
          <w:t>ranges</w:t>
        </w:r>
      </w:ins>
      <w:ins w:id="149" w:author="DFO-MPO" w:date="2018-11-18T09:37:00Z">
        <w:r>
          <w:t xml:space="preserve"> from healthy to critical</w:t>
        </w:r>
      </w:ins>
      <w:ins w:id="150" w:author="DFO-MPO" w:date="2018-11-18T09:38:00Z">
        <w:r>
          <w:t xml:space="preserve"> (</w:t>
        </w:r>
        <w:r w:rsidRPr="007A2B4A">
          <w:rPr>
            <w:highlight w:val="yellow"/>
            <w:rPrChange w:id="151" w:author="DFO-MPO" w:date="2018-11-18T09:38:00Z">
              <w:rPr/>
            </w:rPrChange>
          </w:rPr>
          <w:t>WSP 2017</w:t>
        </w:r>
        <w:r>
          <w:t>).</w:t>
        </w:r>
      </w:ins>
      <w:del w:id="152" w:author="DFO-MPO" w:date="2018-11-18T09:32:00Z">
        <w:r w:rsidR="00170B1A" w:rsidRPr="00004A7E" w:rsidDel="007A2B4A">
          <w:delText xml:space="preserve"> </w:delText>
        </w:r>
      </w:del>
    </w:p>
    <w:p w14:paraId="378E6575" w14:textId="4A5E1250" w:rsidR="00DB21CE" w:rsidRPr="00004A7E" w:rsidRDefault="00CC505B" w:rsidP="00AE7C0A">
      <w:pPr>
        <w:spacing w:line="480" w:lineRule="auto"/>
        <w:ind w:firstLine="720"/>
      </w:pPr>
      <w:ins w:id="153" w:author="DFO-MPO" w:date="2018-11-18T09:14:00Z">
        <w:r>
          <w:t xml:space="preserve">Although </w:t>
        </w:r>
      </w:ins>
      <w:ins w:id="154" w:author="DFO-MPO" w:date="2018-11-18T09:15:00Z">
        <w:r>
          <w:t>WSP</w:t>
        </w:r>
      </w:ins>
      <w:ins w:id="155" w:author="DFO-MPO" w:date="2018-11-18T09:17:00Z">
        <w:r>
          <w:t xml:space="preserve"> </w:t>
        </w:r>
      </w:ins>
      <w:ins w:id="156" w:author="DFO-MPO" w:date="2018-11-18T09:15:00Z">
        <w:r>
          <w:t xml:space="preserve">status is assessed at the CU level, </w:t>
        </w:r>
      </w:ins>
      <w:ins w:id="157" w:author="DFO-MPO" w:date="2018-11-18T09:18:00Z">
        <w:r w:rsidR="00655DAC">
          <w:t>Fraser River sockeye</w:t>
        </w:r>
      </w:ins>
      <w:ins w:id="158" w:author="DFO-MPO" w:date="2018-11-18T09:17:00Z">
        <w:r>
          <w:t xml:space="preserve"> salmon </w:t>
        </w:r>
      </w:ins>
      <w:ins w:id="159" w:author="DFO-MPO" w:date="2018-11-18T09:15:00Z">
        <w:r>
          <w:t xml:space="preserve">fisheries are predominantly managed at the </w:t>
        </w:r>
      </w:ins>
      <w:ins w:id="160" w:author="DFO-MPO" w:date="2018-11-18T09:16:00Z">
        <w:r>
          <w:t xml:space="preserve">scale of </w:t>
        </w:r>
      </w:ins>
      <w:ins w:id="161" w:author="DFO-MPO" w:date="2018-11-18T09:15:00Z">
        <w:r>
          <w:t>management unit</w:t>
        </w:r>
      </w:ins>
      <w:ins w:id="162" w:author="DFO-MPO" w:date="2018-11-18T09:16:00Z">
        <w:r>
          <w:t>s</w:t>
        </w:r>
      </w:ins>
      <w:ins w:id="163" w:author="DFO-MPO" w:date="2018-11-18T09:15:00Z">
        <w:r>
          <w:t xml:space="preserve"> (MU</w:t>
        </w:r>
      </w:ins>
      <w:ins w:id="164" w:author="DFO-MPO" w:date="2018-11-18T09:16:00Z">
        <w:r>
          <w:t>s</w:t>
        </w:r>
      </w:ins>
      <w:ins w:id="165" w:author="DFO-MPO" w:date="2018-11-18T09:18:00Z">
        <w:r w:rsidR="00655DAC">
          <w:t>) – groups of CUs that share a common return migration phenology, i.e. run timing (</w:t>
        </w:r>
        <w:r w:rsidR="00655DAC" w:rsidRPr="00655DAC">
          <w:rPr>
            <w:highlight w:val="yellow"/>
            <w:rPrChange w:id="166" w:author="DFO-MPO" w:date="2018-11-18T09:19:00Z">
              <w:rPr/>
            </w:rPrChange>
          </w:rPr>
          <w:t>REF</w:t>
        </w:r>
        <w:r w:rsidR="00655DAC">
          <w:t>)</w:t>
        </w:r>
      </w:ins>
      <w:ins w:id="167" w:author="DFO-MPO" w:date="2018-11-18T09:19:00Z">
        <w:r w:rsidR="00655DAC">
          <w:t>.</w:t>
        </w:r>
      </w:ins>
      <w:ins w:id="168" w:author="DFO-MPO" w:date="2018-11-18T09:16:00Z">
        <w:r>
          <w:t xml:space="preserve"> </w:t>
        </w:r>
      </w:ins>
      <w:proofErr w:type="gramStart"/>
      <w:r w:rsidR="00DB21CE" w:rsidRPr="00004A7E">
        <w:t>Fraser River sockeye salmon are targeted by commercial fisheries</w:t>
      </w:r>
      <w:proofErr w:type="gramEnd"/>
      <w:r w:rsidR="00DB21CE" w:rsidRPr="00004A7E">
        <w:t xml:space="preserve"> as they </w:t>
      </w:r>
      <w:del w:id="169" w:author="DFO-MPO" w:date="2018-11-18T09:19:00Z">
        <w:r w:rsidR="00DB21CE" w:rsidRPr="00004A7E" w:rsidDel="00655DAC">
          <w:delText xml:space="preserve">move </w:delText>
        </w:r>
      </w:del>
      <w:ins w:id="170" w:author="DFO-MPO" w:date="2018-11-18T09:19:00Z">
        <w:r w:rsidR="00655DAC">
          <w:t>migrate</w:t>
        </w:r>
        <w:r w:rsidR="00655DAC" w:rsidRPr="00004A7E">
          <w:t xml:space="preserve"> </w:t>
        </w:r>
      </w:ins>
      <w:r w:rsidR="00DB21CE" w:rsidRPr="00004A7E">
        <w:t xml:space="preserve">through </w:t>
      </w:r>
      <w:proofErr w:type="spellStart"/>
      <w:r w:rsidR="00DB21CE" w:rsidRPr="00004A7E">
        <w:t>nearshore</w:t>
      </w:r>
      <w:proofErr w:type="spellEnd"/>
      <w:r w:rsidR="00DB21CE" w:rsidRPr="00004A7E">
        <w:t xml:space="preserve"> </w:t>
      </w:r>
      <w:ins w:id="171" w:author="DFO-MPO" w:date="2018-11-18T09:20:00Z">
        <w:r w:rsidR="00655DAC">
          <w:t xml:space="preserve">marine </w:t>
        </w:r>
      </w:ins>
      <w:r w:rsidR="00DB21CE" w:rsidRPr="00004A7E">
        <w:t xml:space="preserve">areas </w:t>
      </w:r>
      <w:del w:id="172" w:author="DFO-MPO" w:date="2018-11-18T09:19:00Z">
        <w:r w:rsidR="00DB21CE" w:rsidRPr="00004A7E" w:rsidDel="00655DAC">
          <w:delText xml:space="preserve">on their return migration </w:delText>
        </w:r>
      </w:del>
      <w:r w:rsidR="00DB21CE" w:rsidRPr="00004A7E">
        <w:t xml:space="preserve">to </w:t>
      </w:r>
      <w:ins w:id="173" w:author="DFO-MPO" w:date="2018-11-18T09:20:00Z">
        <w:r w:rsidR="00655DAC">
          <w:t xml:space="preserve">spawning </w:t>
        </w:r>
      </w:ins>
      <w:del w:id="174" w:author="DFO-MPO" w:date="2018-11-18T09:20:00Z">
        <w:r w:rsidR="00DB21CE" w:rsidRPr="00004A7E" w:rsidDel="00655DAC">
          <w:delText>their natal rivers for spawning</w:delText>
        </w:r>
      </w:del>
      <w:ins w:id="175" w:author="DFO-MPO" w:date="2018-11-18T09:20:00Z">
        <w:r w:rsidR="00655DAC">
          <w:t>rivers</w:t>
        </w:r>
      </w:ins>
      <w:ins w:id="176" w:author="DFO-MPO" w:date="2018-11-18T09:21:00Z">
        <w:r w:rsidR="00655DAC">
          <w:t>. Thus,</w:t>
        </w:r>
      </w:ins>
      <w:del w:id="177" w:author="DFO-MPO" w:date="2018-11-18T09:20:00Z">
        <w:r w:rsidR="00DB21CE" w:rsidRPr="00004A7E" w:rsidDel="00655DAC">
          <w:delText>.</w:delText>
        </w:r>
      </w:del>
      <w:r w:rsidR="00DB21CE" w:rsidRPr="00004A7E">
        <w:t xml:space="preserve"> </w:t>
      </w:r>
      <w:del w:id="178" w:author="DFO-MPO" w:date="2018-11-18T09:20:00Z">
        <w:r w:rsidR="00DB21CE" w:rsidRPr="00004A7E" w:rsidDel="00655DAC">
          <w:delText xml:space="preserve">As a result, </w:delText>
        </w:r>
      </w:del>
      <w:r w:rsidR="00DB21CE" w:rsidRPr="00004A7E">
        <w:t xml:space="preserve">shifting marine fishery openings to coincide with a given migration phenology can be used to constrain effort at the MU, but not the CU, </w:t>
      </w:r>
      <w:del w:id="179" w:author="DFO-MPO" w:date="2018-11-18T09:21:00Z">
        <w:r w:rsidR="00DB21CE" w:rsidRPr="00004A7E" w:rsidDel="00655DAC">
          <w:delText>level</w:delText>
        </w:r>
        <w:r w:rsidR="00170B1A" w:rsidRPr="00004A7E" w:rsidDel="00655DAC">
          <w:delText xml:space="preserve"> and </w:delText>
        </w:r>
        <w:r w:rsidR="006D1219" w:rsidDel="00655DAC">
          <w:delText>marine</w:delText>
        </w:r>
        <w:r w:rsidR="00170B1A" w:rsidRPr="00004A7E" w:rsidDel="00655DAC">
          <w:delText xml:space="preserve"> fisheries </w:delText>
        </w:r>
        <w:r w:rsidR="006D1219" w:rsidDel="00655DAC">
          <w:delText>are</w:delText>
        </w:r>
        <w:r w:rsidR="00170B1A" w:rsidRPr="00004A7E" w:rsidDel="00655DAC">
          <w:delText xml:space="preserve"> considered mixed-stock</w:delText>
        </w:r>
      </w:del>
      <w:ins w:id="180" w:author="DFO-MPO" w:date="2018-11-18T09:21:00Z">
        <w:r w:rsidR="00655DAC">
          <w:t>scale (though some overlap among MUs e</w:t>
        </w:r>
      </w:ins>
      <w:ins w:id="181" w:author="DFO-MPO" w:date="2018-11-18T09:22:00Z">
        <w:r w:rsidR="00655DAC">
          <w:t>x</w:t>
        </w:r>
      </w:ins>
      <w:ins w:id="182" w:author="DFO-MPO" w:date="2018-11-18T09:21:00Z">
        <w:r w:rsidR="00655DAC">
          <w:t>ists)</w:t>
        </w:r>
      </w:ins>
      <w:r w:rsidR="00DB21CE" w:rsidRPr="00004A7E">
        <w:t xml:space="preserve">. </w:t>
      </w:r>
      <w:del w:id="183" w:author="DFO-MPO" w:date="2018-11-18T09:36:00Z">
        <w:r w:rsidR="00DB21CE" w:rsidRPr="00004A7E" w:rsidDel="007A2B4A">
          <w:delText>F</w:delText>
        </w:r>
      </w:del>
      <w:del w:id="184" w:author="DFO-MPO" w:date="2018-11-18T09:35:00Z">
        <w:r w:rsidR="00DB21CE" w:rsidRPr="00004A7E" w:rsidDel="007A2B4A">
          <w:delText>r</w:delText>
        </w:r>
      </w:del>
      <w:del w:id="185" w:author="DFO-MPO" w:date="2018-11-18T09:36:00Z">
        <w:r w:rsidR="00DB21CE" w:rsidRPr="00004A7E" w:rsidDel="007A2B4A">
          <w:delText xml:space="preserve">aser River sockeye salmon CUs vary in conservation status from abundant with stable or increasing population trends (i.e. healthy) to depleted with declining trends (critical). </w:delText>
        </w:r>
      </w:del>
      <w:r w:rsidR="00DB21CE" w:rsidRPr="00004A7E">
        <w:t xml:space="preserve">The Fraser River sockeye salmon MUs included in this analysis, along with their component CUs, are listed in Table 1. </w:t>
      </w:r>
    </w:p>
    <w:p w14:paraId="6CD6F8F7" w14:textId="62061448" w:rsidR="00DB21CE" w:rsidRPr="00004A7E" w:rsidRDefault="00DB21CE" w:rsidP="00AE7C0A">
      <w:pPr>
        <w:spacing w:line="480" w:lineRule="auto"/>
        <w:ind w:firstLine="720"/>
      </w:pPr>
      <w:r w:rsidRPr="00004A7E">
        <w:t xml:space="preserve">We used annual estimates of </w:t>
      </w:r>
      <w:proofErr w:type="spellStart"/>
      <w:r w:rsidRPr="00004A7E">
        <w:t>spawner</w:t>
      </w:r>
      <w:proofErr w:type="spellEnd"/>
      <w:r w:rsidRPr="00004A7E">
        <w:t xml:space="preserve"> </w:t>
      </w:r>
      <w:del w:id="186" w:author="DFO-MPO" w:date="2018-11-18T09:45:00Z">
        <w:r w:rsidRPr="00004A7E" w:rsidDel="00413BDB">
          <w:delText xml:space="preserve">abundance </w:delText>
        </w:r>
      </w:del>
      <w:r w:rsidRPr="00004A7E">
        <w:t xml:space="preserve">and recruit </w:t>
      </w:r>
      <w:del w:id="187" w:author="DFO-MPO" w:date="2018-11-18T09:45:00Z">
        <w:r w:rsidRPr="00004A7E" w:rsidDel="00413BDB">
          <w:delText xml:space="preserve">abundance </w:delText>
        </w:r>
      </w:del>
      <w:del w:id="188" w:author="Cameron Freshwater" w:date="2018-11-27T07:14:00Z">
        <w:r w:rsidRPr="00004A7E" w:rsidDel="006716D9">
          <w:delText>(</w:delText>
        </w:r>
        <w:commentRangeStart w:id="189"/>
        <w:r w:rsidRPr="00004A7E" w:rsidDel="006716D9">
          <w:delText>i.e.</w:delText>
        </w:r>
        <w:commentRangeEnd w:id="189"/>
        <w:r w:rsidR="00E026C7" w:rsidDel="006716D9">
          <w:rPr>
            <w:rStyle w:val="CommentReference"/>
          </w:rPr>
          <w:commentReference w:id="189"/>
        </w:r>
        <w:r w:rsidRPr="00004A7E" w:rsidDel="006716D9">
          <w:delText xml:space="preserve"> the </w:delText>
        </w:r>
      </w:del>
      <w:del w:id="190" w:author="Cameron Freshwater" w:date="2018-11-17T11:08:00Z">
        <w:r w:rsidRPr="00004A7E" w:rsidDel="00E026C7">
          <w:delText xml:space="preserve">number </w:delText>
        </w:r>
      </w:del>
      <w:del w:id="191" w:author="Cameron Freshwater" w:date="2018-11-27T07:14:00Z">
        <w:r w:rsidRPr="00004A7E" w:rsidDel="006716D9">
          <w:delText xml:space="preserve">of spawning fish </w:delText>
        </w:r>
        <w:r w:rsidR="00320E2C" w:rsidDel="006716D9">
          <w:delText>and catch</w:delText>
        </w:r>
      </w:del>
      <w:ins w:id="192" w:author="DFO-MPO" w:date="2018-11-18T09:39:00Z">
        <w:del w:id="193" w:author="Cameron Freshwater" w:date="2018-11-27T07:14:00Z">
          <w:r w:rsidR="00413BDB" w:rsidDel="006716D9">
            <w:delText xml:space="preserve"> catch and individuals escaping the fishery</w:delText>
          </w:r>
        </w:del>
      </w:ins>
      <w:del w:id="194" w:author="Cameron Freshwater" w:date="2018-11-27T07:14:00Z">
        <w:r w:rsidR="00320E2C" w:rsidDel="006716D9">
          <w:delText xml:space="preserve"> produced by </w:delText>
        </w:r>
        <w:r w:rsidRPr="00004A7E" w:rsidDel="006716D9">
          <w:delText>spawners in a given brood year</w:delText>
        </w:r>
      </w:del>
      <w:del w:id="195" w:author="Cameron Freshwater" w:date="2018-11-17T11:09:00Z">
        <w:r w:rsidRPr="00004A7E" w:rsidDel="00E026C7">
          <w:delText>, minus an adjustment for en route mortality</w:delText>
        </w:r>
      </w:del>
      <w:del w:id="196" w:author="Cameron Freshwater" w:date="2018-11-27T07:14:00Z">
        <w:r w:rsidRPr="00004A7E" w:rsidDel="006716D9">
          <w:delText>)</w:delText>
        </w:r>
      </w:del>
      <w:ins w:id="197" w:author="DFO-MPO" w:date="2018-11-18T09:45:00Z">
        <w:del w:id="198" w:author="Cameron Freshwater" w:date="2018-11-27T07:14:00Z">
          <w:r w:rsidR="00413BDB" w:rsidDel="006716D9">
            <w:delText xml:space="preserve"> </w:delText>
          </w:r>
        </w:del>
        <w:r w:rsidR="00413BDB" w:rsidRPr="00004A7E">
          <w:t>abundance</w:t>
        </w:r>
      </w:ins>
      <w:r w:rsidRPr="00004A7E">
        <w:t xml:space="preserve"> for 19 CUs (Grant et al. 2011), with individual time series beginning between 1948 and 1973 (Table 1).</w:t>
      </w:r>
      <w:ins w:id="199" w:author="Cameron Freshwater" w:date="2018-11-27T07:13:00Z">
        <w:r w:rsidR="006716D9">
          <w:t xml:space="preserve"> </w:t>
        </w:r>
      </w:ins>
      <w:ins w:id="200" w:author="Cameron Freshwater" w:date="2018-11-27T07:14:00Z">
        <w:r w:rsidR="006716D9">
          <w:t xml:space="preserve">Note that throughout this manuscript we distinguish between recruit abundance, </w:t>
        </w:r>
      </w:ins>
      <w:ins w:id="201" w:author="Cameron Freshwater" w:date="2018-11-27T07:15:00Z">
        <w:r w:rsidR="006716D9">
          <w:t>defined</w:t>
        </w:r>
      </w:ins>
      <w:ins w:id="202" w:author="Cameron Freshwater" w:date="2018-11-27T07:14:00Z">
        <w:r w:rsidR="006716D9">
          <w:t xml:space="preserve"> </w:t>
        </w:r>
      </w:ins>
      <w:ins w:id="203" w:author="Cameron Freshwater" w:date="2018-11-27T07:15:00Z">
        <w:r w:rsidR="006716D9">
          <w:t>as</w:t>
        </w:r>
      </w:ins>
      <w:ins w:id="204" w:author="Cameron Freshwater" w:date="2018-11-27T07:14:00Z">
        <w:r w:rsidR="006716D9">
          <w:t xml:space="preserve"> t</w:t>
        </w:r>
        <w:r w:rsidR="006716D9" w:rsidRPr="00004A7E">
          <w:t xml:space="preserve">he </w:t>
        </w:r>
        <w:r w:rsidR="006716D9">
          <w:t>sum</w:t>
        </w:r>
        <w:r w:rsidR="006716D9" w:rsidRPr="00004A7E">
          <w:t xml:space="preserve"> of </w:t>
        </w:r>
        <w:r w:rsidR="006716D9">
          <w:t xml:space="preserve">catch and individuals escaping the fishery produced by </w:t>
        </w:r>
        <w:proofErr w:type="spellStart"/>
        <w:r w:rsidR="006716D9" w:rsidRPr="00004A7E">
          <w:t>spawners</w:t>
        </w:r>
        <w:proofErr w:type="spellEnd"/>
        <w:r w:rsidR="006716D9" w:rsidRPr="00004A7E">
          <w:t xml:space="preserve"> in a given </w:t>
        </w:r>
        <w:r w:rsidR="006716D9" w:rsidRPr="006716D9">
          <w:rPr>
            <w:i/>
            <w:rPrChange w:id="205" w:author="Cameron Freshwater" w:date="2018-11-27T07:15:00Z">
              <w:rPr/>
            </w:rPrChange>
          </w:rPr>
          <w:t>brood</w:t>
        </w:r>
        <w:r w:rsidR="006716D9" w:rsidRPr="00004A7E">
          <w:t xml:space="preserve"> year</w:t>
        </w:r>
        <w:r w:rsidR="006716D9">
          <w:t xml:space="preserve">, and return abundance, which is the </w:t>
        </w:r>
      </w:ins>
      <w:ins w:id="206" w:author="Cameron Freshwater" w:date="2018-11-27T07:15:00Z">
        <w:r w:rsidR="006716D9">
          <w:t xml:space="preserve">same, but by </w:t>
        </w:r>
        <w:r w:rsidR="006716D9">
          <w:rPr>
            <w:i/>
          </w:rPr>
          <w:t>return</w:t>
        </w:r>
        <w:r w:rsidR="006716D9">
          <w:t xml:space="preserve"> year.</w:t>
        </w:r>
      </w:ins>
      <w:ins w:id="207" w:author="DFO-MPO" w:date="2018-11-18T09:39:00Z">
        <w:r w:rsidR="00413BDB">
          <w:t xml:space="preserve"> </w:t>
        </w:r>
      </w:ins>
      <w:moveToRangeStart w:id="208" w:author="DFO-MPO" w:date="2018-11-18T09:40:00Z" w:name="move530297339"/>
      <w:moveTo w:id="209" w:author="DFO-MPO" w:date="2018-11-18T09:40:00Z">
        <w:r w:rsidR="00413BDB" w:rsidRPr="00004A7E">
          <w:t xml:space="preserve">Catch is estimated in marine and freshwater fisheries for each CU and age class. </w:t>
        </w:r>
      </w:moveTo>
      <w:moveToRangeEnd w:id="208"/>
      <w:ins w:id="210" w:author="DFO-MPO" w:date="2018-11-18T09:39:00Z">
        <w:r w:rsidR="00413BDB">
          <w:t xml:space="preserve">Escapement </w:t>
        </w:r>
      </w:ins>
      <w:ins w:id="211" w:author="DFO-MPO" w:date="2018-11-18T09:40:00Z">
        <w:r w:rsidR="00413BDB">
          <w:t>is calculated from</w:t>
        </w:r>
      </w:ins>
      <w:r w:rsidRPr="00004A7E">
        <w:t xml:space="preserve"> </w:t>
      </w:r>
      <w:del w:id="212" w:author="DFO-MPO" w:date="2018-11-18T09:40:00Z">
        <w:r w:rsidRPr="00004A7E" w:rsidDel="00413BDB">
          <w:delText xml:space="preserve">Spawner </w:delText>
        </w:r>
      </w:del>
      <w:proofErr w:type="spellStart"/>
      <w:ins w:id="213" w:author="DFO-MPO" w:date="2018-11-18T09:40:00Z">
        <w:r w:rsidR="00413BDB">
          <w:t>s</w:t>
        </w:r>
        <w:r w:rsidR="00413BDB" w:rsidRPr="00004A7E">
          <w:t>pawner</w:t>
        </w:r>
        <w:proofErr w:type="spellEnd"/>
        <w:r w:rsidR="00413BDB" w:rsidRPr="00004A7E">
          <w:t xml:space="preserve"> </w:t>
        </w:r>
      </w:ins>
      <w:r w:rsidRPr="00004A7E">
        <w:t xml:space="preserve">abundance </w:t>
      </w:r>
      <w:ins w:id="214" w:author="DFO-MPO" w:date="2018-11-18T09:41:00Z">
        <w:r w:rsidR="00413BDB">
          <w:t>(</w:t>
        </w:r>
      </w:ins>
      <w:r w:rsidRPr="00004A7E">
        <w:t>estimate</w:t>
      </w:r>
      <w:ins w:id="215" w:author="DFO-MPO" w:date="2018-11-18T09:40:00Z">
        <w:r w:rsidR="00413BDB">
          <w:t>d</w:t>
        </w:r>
      </w:ins>
      <w:del w:id="216" w:author="DFO-MPO" w:date="2018-11-18T09:40:00Z">
        <w:r w:rsidRPr="00004A7E" w:rsidDel="00413BDB">
          <w:delText>s were generated</w:delText>
        </w:r>
      </w:del>
      <w:r w:rsidRPr="00004A7E">
        <w:t xml:space="preserve"> using a variety of techniques including fence counts, mark-recapture and visual surveys, and passive sonar methods</w:t>
      </w:r>
      <w:ins w:id="217" w:author="DFO-MPO" w:date="2018-11-18T09:41:00Z">
        <w:r w:rsidR="00413BDB">
          <w:t xml:space="preserve">), </w:t>
        </w:r>
      </w:ins>
      <w:ins w:id="218" w:author="DFO-MPO" w:date="2018-11-18T09:42:00Z">
        <w:r w:rsidR="00413BDB">
          <w:t>plus an adjustment for differences between downstream and up-river estimates</w:t>
        </w:r>
      </w:ins>
      <w:r w:rsidRPr="00004A7E">
        <w:t xml:space="preserve"> (Grant et al. 2011).</w:t>
      </w:r>
      <w:ins w:id="219" w:author="DFO-MPO" w:date="2018-11-18T09:42:00Z">
        <w:r w:rsidR="00413BDB">
          <w:t xml:space="preserve"> This latter adjustment is necessary to accoun</w:t>
        </w:r>
      </w:ins>
      <w:ins w:id="220" w:author="DFO-MPO" w:date="2018-11-18T09:43:00Z">
        <w:r w:rsidR="00413BDB">
          <w:t>t for mortality that occurs en route, which can be considerable in certain years.</w:t>
        </w:r>
      </w:ins>
      <w:r w:rsidRPr="00004A7E">
        <w:t xml:space="preserve"> </w:t>
      </w:r>
      <w:moveFromRangeStart w:id="221" w:author="DFO-MPO" w:date="2018-11-18T09:40:00Z" w:name="move530297339"/>
      <w:moveFrom w:id="222" w:author="DFO-MPO" w:date="2018-11-18T09:40:00Z">
        <w:r w:rsidRPr="00004A7E" w:rsidDel="00413BDB">
          <w:t xml:space="preserve">Catch is estimated in marine and freshwater fisheries for each CU and age class. </w:t>
        </w:r>
      </w:moveFrom>
      <w:moveFromRangeEnd w:id="221"/>
      <w:r w:rsidRPr="00004A7E">
        <w:t xml:space="preserve">Methods for estimating </w:t>
      </w:r>
      <w:ins w:id="223" w:author="DFO-MPO" w:date="2018-11-18T09:41:00Z">
        <w:r w:rsidR="00413BDB">
          <w:t xml:space="preserve">catch and </w:t>
        </w:r>
      </w:ins>
      <w:commentRangeStart w:id="224"/>
      <w:del w:id="225" w:author="DFO-MPO" w:date="2018-11-18T09:41:00Z">
        <w:r w:rsidRPr="00004A7E" w:rsidDel="00413BDB">
          <w:delText>spawning abundance</w:delText>
        </w:r>
      </w:del>
      <w:ins w:id="226" w:author="DFO-MPO" w:date="2018-11-18T09:41:00Z">
        <w:r w:rsidR="00413BDB">
          <w:t>escapement</w:t>
        </w:r>
      </w:ins>
      <w:r w:rsidRPr="00004A7E">
        <w:t xml:space="preserve"> </w:t>
      </w:r>
      <w:commentRangeEnd w:id="224"/>
      <w:r w:rsidR="00E026C7">
        <w:rPr>
          <w:rStyle w:val="CommentReference"/>
        </w:rPr>
        <w:commentReference w:id="224"/>
      </w:r>
      <w:del w:id="227" w:author="DFO-MPO" w:date="2018-11-18T09:41:00Z">
        <w:r w:rsidRPr="00004A7E" w:rsidDel="00413BDB">
          <w:delText>and catch</w:delText>
        </w:r>
      </w:del>
      <w:r w:rsidRPr="00004A7E">
        <w:t xml:space="preserve"> are reviewed in detail in Grant et al. (2011). </w:t>
      </w:r>
    </w:p>
    <w:p w14:paraId="0E1A162B" w14:textId="3ADF1DFF" w:rsidR="00DB21CE" w:rsidRPr="002F11D3" w:rsidRDefault="00DB21CE" w:rsidP="00AE7C0A">
      <w:pPr>
        <w:spacing w:line="480" w:lineRule="auto"/>
      </w:pPr>
      <w:r w:rsidRPr="00004A7E">
        <w:t xml:space="preserve">Table 1. </w:t>
      </w:r>
      <w:proofErr w:type="gramStart"/>
      <w:r w:rsidRPr="00004A7E">
        <w:t>Relevant sockeye salmon management units and component conservation units within the Fraser River aggregate.</w:t>
      </w:r>
      <w:proofErr w:type="gramEnd"/>
      <w:ins w:id="228" w:author="Cameron Freshwater" w:date="2018-11-17T11:12:00Z">
        <w:r w:rsidR="00E026C7">
          <w:t xml:space="preserve"> With the exception of the </w:t>
        </w:r>
        <w:proofErr w:type="spellStart"/>
        <w:r w:rsidR="00E026C7">
          <w:t>Cultus</w:t>
        </w:r>
        <w:proofErr w:type="spellEnd"/>
        <w:r w:rsidR="00E026C7">
          <w:t xml:space="preserve"> CU, all time series end in 2011.</w:t>
        </w:r>
      </w:ins>
      <w:ins w:id="229" w:author="DFO-MPO" w:date="2018-11-18T09:44:00Z">
        <w:r w:rsidR="00413BDB">
          <w:t xml:space="preserve"> Stock recruitment parameters </w:t>
        </w:r>
      </w:ins>
      <w:ins w:id="230" w:author="DFO-MPO" w:date="2018-11-26T16:12:00Z">
        <w:r w:rsidR="002F11D3">
          <w:t>are</w:t>
        </w:r>
      </w:ins>
      <w:ins w:id="231" w:author="DFO-MPO" w:date="2018-11-18T09:44:00Z">
        <w:r w:rsidR="00413BDB">
          <w:t xml:space="preserve"> medians from the posterior distributions of an external analysis (</w:t>
        </w:r>
        <w:r w:rsidR="00413BDB" w:rsidRPr="00413BDB">
          <w:rPr>
            <w:highlight w:val="yellow"/>
            <w:rPrChange w:id="232" w:author="DFO-MPO" w:date="2018-11-18T09:45:00Z">
              <w:rPr/>
            </w:rPrChange>
          </w:rPr>
          <w:t>FRSSI REF</w:t>
        </w:r>
      </w:ins>
      <w:ins w:id="233" w:author="DFO-MPO" w:date="2018-11-18T09:45:00Z">
        <w:r w:rsidR="002F11D3">
          <w:t>)</w:t>
        </w:r>
      </w:ins>
      <w:ins w:id="234" w:author="DFO-MPO" w:date="2018-11-26T16:12:00Z">
        <w:r w:rsidR="002F11D3">
          <w:t xml:space="preserve"> and</w:t>
        </w:r>
      </w:ins>
      <w:ins w:id="235" w:author="DFO-MPO" w:date="2018-11-18T09:44:00Z">
        <w:r w:rsidR="00413BDB">
          <w:t xml:space="preserve"> </w:t>
        </w:r>
      </w:ins>
      <w:ins w:id="236" w:author="DFO-MPO" w:date="2018-11-26T16:12:00Z">
        <w:r w:rsidR="002F11D3">
          <w:t>b</w:t>
        </w:r>
      </w:ins>
      <w:ins w:id="237" w:author="DFO-MPO" w:date="2018-11-26T16:11:00Z">
        <w:r w:rsidR="002F11D3">
          <w:t xml:space="preserve">racketed values for </w:t>
        </w:r>
      </w:ins>
      <m:oMath>
        <m:sSub>
          <m:sSubPr>
            <m:ctrlPr>
              <w:ins w:id="238" w:author="DFO-MPO" w:date="2018-11-26T16:12:00Z">
                <w:rPr>
                  <w:rFonts w:ascii="Cambria Math" w:hAnsi="Cambria Math"/>
                  <w:i/>
                </w:rPr>
              </w:ins>
            </m:ctrlPr>
          </m:sSubPr>
          <m:e>
            <w:ins w:id="239" w:author="DFO-MPO" w:date="2018-11-26T16:12:00Z">
              <m:r>
                <w:rPr>
                  <w:rFonts w:ascii="Cambria Math" w:hAnsi="Cambria Math"/>
                </w:rPr>
                <m:t>σ</m:t>
              </m:r>
            </w:ins>
          </m:e>
          <m:sub>
            <w:ins w:id="240" w:author="DFO-MPO" w:date="2018-11-26T16:12:00Z">
              <m:r>
                <w:rPr>
                  <w:rFonts w:ascii="Cambria Math" w:hAnsi="Cambria Math"/>
                </w:rPr>
                <m:t>p</m:t>
              </m:r>
            </w:ins>
          </m:sub>
        </m:sSub>
      </m:oMath>
      <w:ins w:id="241" w:author="DFO-MPO" w:date="2018-11-26T16:12:00Z">
        <w:r w:rsidR="002F11D3">
          <w:rPr>
            <w:rFonts w:eastAsiaTheme="minorEastAsia"/>
          </w:rPr>
          <w:t xml:space="preserve"> include either a 0.75 or 1.25 scalar (see</w:t>
        </w:r>
      </w:ins>
      <w:ins w:id="242" w:author="DFO-MPO" w:date="2018-11-26T16:13:00Z">
        <w:r w:rsidR="002F11D3">
          <w:rPr>
            <w:rFonts w:eastAsiaTheme="minorEastAsia"/>
          </w:rPr>
          <w:t xml:space="preserve"> </w:t>
        </w:r>
        <w:r w:rsidR="002F11D3" w:rsidRPr="00004A7E">
          <w:rPr>
            <w:i/>
          </w:rPr>
          <w:t>Component variability and synchrony “</w:t>
        </w:r>
        <w:r w:rsidR="002F11D3">
          <w:rPr>
            <w:i/>
          </w:rPr>
          <w:t>scenarios</w:t>
        </w:r>
        <w:r w:rsidR="002F11D3" w:rsidRPr="00004A7E">
          <w:rPr>
            <w:i/>
          </w:rPr>
          <w:t>”</w:t>
        </w:r>
        <w:r w:rsidR="002F11D3">
          <w:rPr>
            <w:i/>
          </w:rPr>
          <w:t xml:space="preserve"> </w:t>
        </w:r>
        <w:r w:rsidR="002F11D3">
          <w:t>section for details).</w:t>
        </w:r>
      </w:ins>
    </w:p>
    <w:tbl>
      <w:tblPr>
        <w:tblStyle w:val="TableGrid"/>
        <w:tblW w:w="0" w:type="auto"/>
        <w:tblLook w:val="04A0" w:firstRow="1" w:lastRow="0" w:firstColumn="1" w:lastColumn="0" w:noHBand="0" w:noVBand="1"/>
        <w:tblPrChange w:id="243" w:author="DFO-MPO" w:date="2018-11-26T16:23:00Z">
          <w:tblPr>
            <w:tblStyle w:val="TableGrid"/>
            <w:tblW w:w="0" w:type="auto"/>
            <w:tblLook w:val="04A0" w:firstRow="1" w:lastRow="0" w:firstColumn="1" w:lastColumn="0" w:noHBand="0" w:noVBand="1"/>
          </w:tblPr>
        </w:tblPrChange>
      </w:tblPr>
      <w:tblGrid>
        <w:gridCol w:w="1243"/>
        <w:gridCol w:w="1823"/>
        <w:gridCol w:w="1461"/>
        <w:gridCol w:w="1316"/>
        <w:gridCol w:w="796"/>
        <w:gridCol w:w="607"/>
        <w:gridCol w:w="718"/>
        <w:gridCol w:w="1612"/>
        <w:tblGridChange w:id="244">
          <w:tblGrid>
            <w:gridCol w:w="1243"/>
            <w:gridCol w:w="109"/>
            <w:gridCol w:w="1298"/>
            <w:gridCol w:w="416"/>
            <w:gridCol w:w="911"/>
            <w:gridCol w:w="550"/>
            <w:gridCol w:w="262"/>
            <w:gridCol w:w="1054"/>
            <w:gridCol w:w="796"/>
            <w:gridCol w:w="607"/>
            <w:gridCol w:w="718"/>
            <w:gridCol w:w="802"/>
            <w:gridCol w:w="810"/>
          </w:tblGrid>
        </w:tblGridChange>
      </w:tblGrid>
      <w:tr w:rsidR="005C18A2" w:rsidRPr="00004A7E" w14:paraId="3B7C35EF" w14:textId="77777777" w:rsidTr="00CD1021">
        <w:trPr>
          <w:trHeight w:val="321"/>
          <w:trPrChange w:id="245" w:author="DFO-MPO" w:date="2018-11-26T16:23:00Z">
            <w:trPr>
              <w:gridAfter w:val="0"/>
              <w:trHeight w:val="321"/>
            </w:trPr>
          </w:trPrChange>
        </w:trPr>
        <w:tc>
          <w:tcPr>
            <w:tcW w:w="0" w:type="auto"/>
            <w:vMerge w:val="restart"/>
            <w:tcPrChange w:id="246" w:author="DFO-MPO" w:date="2018-11-26T16:23:00Z">
              <w:tcPr>
                <w:tcW w:w="1352" w:type="dxa"/>
                <w:gridSpan w:val="2"/>
                <w:vMerge w:val="restart"/>
              </w:tcPr>
            </w:tcPrChange>
          </w:tcPr>
          <w:p w14:paraId="19D11B75" w14:textId="77777777" w:rsidR="005C18A2" w:rsidRPr="00004A7E" w:rsidRDefault="005C18A2" w:rsidP="00AE7C0A">
            <w:pPr>
              <w:spacing w:line="480" w:lineRule="auto"/>
              <w:rPr>
                <w:b/>
              </w:rPr>
            </w:pPr>
            <w:r w:rsidRPr="00004A7E">
              <w:rPr>
                <w:b/>
              </w:rPr>
              <w:t>MU</w:t>
            </w:r>
          </w:p>
        </w:tc>
        <w:tc>
          <w:tcPr>
            <w:tcW w:w="0" w:type="auto"/>
            <w:vMerge w:val="restart"/>
            <w:tcPrChange w:id="247" w:author="DFO-MPO" w:date="2018-11-26T16:23:00Z">
              <w:tcPr>
                <w:tcW w:w="1298" w:type="dxa"/>
                <w:vMerge w:val="restart"/>
              </w:tcPr>
            </w:tcPrChange>
          </w:tcPr>
          <w:p w14:paraId="061714F3" w14:textId="77777777" w:rsidR="005C18A2" w:rsidRPr="00004A7E" w:rsidRDefault="005C18A2" w:rsidP="00AE7C0A">
            <w:pPr>
              <w:spacing w:line="480" w:lineRule="auto"/>
              <w:rPr>
                <w:b/>
              </w:rPr>
            </w:pPr>
            <w:r w:rsidRPr="00004A7E">
              <w:rPr>
                <w:b/>
              </w:rPr>
              <w:t>CU</w:t>
            </w:r>
          </w:p>
        </w:tc>
        <w:tc>
          <w:tcPr>
            <w:tcW w:w="0" w:type="auto"/>
            <w:vMerge w:val="restart"/>
            <w:tcPrChange w:id="248" w:author="DFO-MPO" w:date="2018-11-26T16:23:00Z">
              <w:tcPr>
                <w:tcW w:w="1327" w:type="dxa"/>
                <w:gridSpan w:val="2"/>
                <w:vMerge w:val="restart"/>
              </w:tcPr>
            </w:tcPrChange>
          </w:tcPr>
          <w:p w14:paraId="3E8B5FA8" w14:textId="77777777" w:rsidR="005C18A2" w:rsidRPr="00004A7E" w:rsidRDefault="005C18A2" w:rsidP="00AE7C0A">
            <w:pPr>
              <w:spacing w:line="480" w:lineRule="auto"/>
              <w:rPr>
                <w:b/>
              </w:rPr>
            </w:pPr>
            <w:commentRangeStart w:id="249"/>
            <w:r w:rsidRPr="00004A7E">
              <w:rPr>
                <w:b/>
              </w:rPr>
              <w:t>Stock</w:t>
            </w:r>
            <w:commentRangeEnd w:id="249"/>
            <w:r w:rsidR="00413BDB">
              <w:rPr>
                <w:rStyle w:val="CommentReference"/>
              </w:rPr>
              <w:commentReference w:id="249"/>
            </w:r>
          </w:p>
        </w:tc>
        <w:tc>
          <w:tcPr>
            <w:tcW w:w="0" w:type="auto"/>
            <w:vMerge w:val="restart"/>
            <w:tcPrChange w:id="250" w:author="DFO-MPO" w:date="2018-11-26T16:23:00Z">
              <w:tcPr>
                <w:tcW w:w="812" w:type="dxa"/>
                <w:gridSpan w:val="2"/>
                <w:vMerge w:val="restart"/>
              </w:tcPr>
            </w:tcPrChange>
          </w:tcPr>
          <w:p w14:paraId="03E17E69" w14:textId="77777777" w:rsidR="005C18A2" w:rsidRPr="00004A7E" w:rsidRDefault="005C18A2" w:rsidP="00AE7C0A">
            <w:pPr>
              <w:spacing w:line="480" w:lineRule="auto"/>
              <w:rPr>
                <w:b/>
              </w:rPr>
            </w:pPr>
            <w:r w:rsidRPr="00004A7E">
              <w:rPr>
                <w:b/>
              </w:rPr>
              <w:t>Time Series Start</w:t>
            </w:r>
          </w:p>
        </w:tc>
        <w:tc>
          <w:tcPr>
            <w:tcW w:w="0" w:type="auto"/>
            <w:gridSpan w:val="4"/>
            <w:tcPrChange w:id="251" w:author="DFO-MPO" w:date="2018-11-26T16:23:00Z">
              <w:tcPr>
                <w:tcW w:w="3844" w:type="dxa"/>
                <w:gridSpan w:val="5"/>
              </w:tcPr>
            </w:tcPrChange>
          </w:tcPr>
          <w:p w14:paraId="34FF26B1" w14:textId="098D911C" w:rsidR="005C18A2" w:rsidRPr="00004A7E" w:rsidRDefault="005C18A2" w:rsidP="00AE7C0A">
            <w:pPr>
              <w:spacing w:line="480" w:lineRule="auto"/>
              <w:jc w:val="center"/>
              <w:rPr>
                <w:b/>
              </w:rPr>
            </w:pPr>
            <w:r w:rsidRPr="00004A7E">
              <w:rPr>
                <w:b/>
              </w:rPr>
              <w:t>Stock Recruit Model &amp; Parameters</w:t>
            </w:r>
          </w:p>
        </w:tc>
      </w:tr>
      <w:tr w:rsidR="00CD1021" w:rsidRPr="00004A7E" w14:paraId="20FD4DB3" w14:textId="77777777" w:rsidTr="00CD1021">
        <w:trPr>
          <w:trHeight w:val="320"/>
        </w:trPr>
        <w:tc>
          <w:tcPr>
            <w:tcW w:w="0" w:type="auto"/>
            <w:vMerge/>
          </w:tcPr>
          <w:p w14:paraId="272DDF4D" w14:textId="77777777" w:rsidR="005C18A2" w:rsidRPr="00004A7E" w:rsidRDefault="005C18A2" w:rsidP="00AE7C0A">
            <w:pPr>
              <w:spacing w:line="480" w:lineRule="auto"/>
            </w:pPr>
          </w:p>
        </w:tc>
        <w:tc>
          <w:tcPr>
            <w:tcW w:w="0" w:type="auto"/>
            <w:vMerge/>
          </w:tcPr>
          <w:p w14:paraId="25DC5FC5" w14:textId="77777777" w:rsidR="005C18A2" w:rsidRPr="00004A7E" w:rsidRDefault="005C18A2" w:rsidP="00AE7C0A">
            <w:pPr>
              <w:spacing w:line="480" w:lineRule="auto"/>
            </w:pPr>
          </w:p>
        </w:tc>
        <w:tc>
          <w:tcPr>
            <w:tcW w:w="0" w:type="auto"/>
            <w:vMerge/>
          </w:tcPr>
          <w:p w14:paraId="1252D765" w14:textId="77777777" w:rsidR="005C18A2" w:rsidRPr="00004A7E" w:rsidRDefault="005C18A2" w:rsidP="00AE7C0A">
            <w:pPr>
              <w:spacing w:line="480" w:lineRule="auto"/>
            </w:pPr>
          </w:p>
        </w:tc>
        <w:tc>
          <w:tcPr>
            <w:tcW w:w="0" w:type="auto"/>
            <w:vMerge/>
          </w:tcPr>
          <w:p w14:paraId="0F1DF478" w14:textId="77777777" w:rsidR="005C18A2" w:rsidRPr="00004A7E" w:rsidRDefault="005C18A2" w:rsidP="00AE7C0A">
            <w:pPr>
              <w:spacing w:line="480" w:lineRule="auto"/>
            </w:pPr>
          </w:p>
        </w:tc>
        <w:tc>
          <w:tcPr>
            <w:tcW w:w="0" w:type="auto"/>
          </w:tcPr>
          <w:p w14:paraId="0B384A9B" w14:textId="17048EE7" w:rsidR="005C18A2" w:rsidRPr="00004A7E" w:rsidRDefault="005C18A2" w:rsidP="00AE7C0A">
            <w:pPr>
              <w:spacing w:line="480" w:lineRule="auto"/>
            </w:pPr>
            <w:r w:rsidRPr="00004A7E">
              <w:t xml:space="preserve">Model </w:t>
            </w:r>
          </w:p>
        </w:tc>
        <w:tc>
          <w:tcPr>
            <w:tcW w:w="0" w:type="auto"/>
          </w:tcPr>
          <w:p w14:paraId="0992D9D4" w14:textId="77777777" w:rsidR="005C18A2" w:rsidRPr="00004A7E" w:rsidRDefault="005C18A2" w:rsidP="00AE7C0A">
            <w:pPr>
              <w:spacing w:line="480" w:lineRule="auto"/>
              <w:rPr>
                <w:rFonts w:ascii="Calibri" w:eastAsia="Calibri" w:hAnsi="Calibri" w:cs="Times New Roman"/>
              </w:rPr>
            </w:pPr>
            <m:oMathPara>
              <m:oMath>
                <m:r>
                  <w:rPr>
                    <w:rFonts w:ascii="Cambria Math" w:hAnsi="Cambria Math"/>
                  </w:rPr>
                  <m:t>α</m:t>
                </m:r>
              </m:oMath>
            </m:oMathPara>
          </w:p>
        </w:tc>
        <w:tc>
          <w:tcPr>
            <w:tcW w:w="0" w:type="auto"/>
          </w:tcPr>
          <w:p w14:paraId="61BB525C" w14:textId="77777777" w:rsidR="005C18A2" w:rsidRPr="00004A7E" w:rsidRDefault="005C18A2" w:rsidP="00AE7C0A">
            <w:pPr>
              <w:spacing w:line="480" w:lineRule="auto"/>
              <w:rPr>
                <w:rFonts w:ascii="Calibri" w:eastAsia="Calibri" w:hAnsi="Calibri" w:cs="Times New Roman"/>
              </w:rPr>
            </w:pPr>
            <m:oMathPara>
              <m:oMath>
                <m:r>
                  <w:rPr>
                    <w:rFonts w:ascii="Cambria Math" w:hAnsi="Cambria Math"/>
                  </w:rPr>
                  <m:t>β</m:t>
                </m:r>
              </m:oMath>
            </m:oMathPara>
          </w:p>
        </w:tc>
        <w:tc>
          <w:tcPr>
            <w:tcW w:w="0" w:type="auto"/>
          </w:tcPr>
          <w:p w14:paraId="6A538409" w14:textId="705A9E7E" w:rsidR="005C18A2" w:rsidRPr="00004A7E" w:rsidRDefault="005F1257" w:rsidP="00AE7C0A">
            <w:pPr>
              <w:spacing w:line="480" w:lineRule="auto"/>
              <w:rPr>
                <w:rFonts w:ascii="Calibri" w:eastAsia="Calibri" w:hAnsi="Calibri" w:cs="Times New Roman"/>
              </w:rPr>
            </w:pPr>
            <m:oMathPara>
              <m:oMath>
                <m:sSub>
                  <m:sSubPr>
                    <m:ctrlPr>
                      <w:ins w:id="252" w:author="DFO-MPO" w:date="2018-11-26T16:10:00Z">
                        <w:rPr>
                          <w:rFonts w:ascii="Cambria Math" w:hAnsi="Cambria Math"/>
                          <w:i/>
                        </w:rPr>
                      </w:ins>
                    </m:ctrlPr>
                  </m:sSubPr>
                  <m:e>
                    <w:ins w:id="253" w:author="DFO-MPO" w:date="2018-11-26T16:10:00Z">
                      <m:r>
                        <w:rPr>
                          <w:rFonts w:ascii="Cambria Math" w:hAnsi="Cambria Math"/>
                        </w:rPr>
                        <m:t>σ</m:t>
                      </m:r>
                    </w:ins>
                  </m:e>
                  <m:sub>
                    <w:ins w:id="254" w:author="DFO-MPO" w:date="2018-11-26T16:10:00Z">
                      <m:r>
                        <w:rPr>
                          <w:rFonts w:ascii="Cambria Math" w:hAnsi="Cambria Math"/>
                        </w:rPr>
                        <m:t>p</m:t>
                      </m:r>
                    </w:ins>
                  </m:sub>
                </m:sSub>
                <w:del w:id="255" w:author="DFO-MPO" w:date="2018-11-26T16:10:00Z">
                  <m:r>
                    <w:rPr>
                      <w:rFonts w:ascii="Cambria Math" w:hAnsi="Cambria Math"/>
                    </w:rPr>
                    <m:t>σ</m:t>
                  </m:r>
                </w:del>
              </m:oMath>
            </m:oMathPara>
          </w:p>
        </w:tc>
      </w:tr>
      <w:tr w:rsidR="00CD1021" w:rsidRPr="00004A7E" w14:paraId="7B53662E" w14:textId="77777777" w:rsidTr="00CD1021">
        <w:tc>
          <w:tcPr>
            <w:tcW w:w="0" w:type="auto"/>
          </w:tcPr>
          <w:p w14:paraId="309A8C3E" w14:textId="77777777" w:rsidR="00DB21CE" w:rsidRPr="00004A7E" w:rsidRDefault="00DB21CE" w:rsidP="00AE7C0A">
            <w:pPr>
              <w:spacing w:line="480" w:lineRule="auto"/>
            </w:pPr>
            <w:r w:rsidRPr="00004A7E">
              <w:t>Early Stuart</w:t>
            </w:r>
          </w:p>
        </w:tc>
        <w:tc>
          <w:tcPr>
            <w:tcW w:w="0" w:type="auto"/>
          </w:tcPr>
          <w:p w14:paraId="3402F38D" w14:textId="77777777" w:rsidR="00DB21CE" w:rsidRPr="00004A7E" w:rsidRDefault="00DB21CE" w:rsidP="00AE7C0A">
            <w:pPr>
              <w:spacing w:line="480" w:lineRule="auto"/>
            </w:pPr>
            <w:proofErr w:type="spellStart"/>
            <w:r w:rsidRPr="00004A7E">
              <w:t>Takla-Trembleur</w:t>
            </w:r>
            <w:proofErr w:type="spellEnd"/>
          </w:p>
        </w:tc>
        <w:tc>
          <w:tcPr>
            <w:tcW w:w="0" w:type="auto"/>
          </w:tcPr>
          <w:p w14:paraId="70463792" w14:textId="77777777" w:rsidR="00DB21CE" w:rsidRPr="00004A7E" w:rsidRDefault="00DB21CE" w:rsidP="00AE7C0A">
            <w:pPr>
              <w:spacing w:line="480" w:lineRule="auto"/>
            </w:pPr>
            <w:r w:rsidRPr="00004A7E">
              <w:t>Early Stuart</w:t>
            </w:r>
          </w:p>
        </w:tc>
        <w:tc>
          <w:tcPr>
            <w:tcW w:w="0" w:type="auto"/>
          </w:tcPr>
          <w:p w14:paraId="50CEC397" w14:textId="77777777" w:rsidR="00DB21CE" w:rsidRPr="00004A7E" w:rsidRDefault="00DB21CE" w:rsidP="00AE7C0A">
            <w:pPr>
              <w:spacing w:line="480" w:lineRule="auto"/>
            </w:pPr>
            <w:r w:rsidRPr="00004A7E">
              <w:t>1948</w:t>
            </w:r>
          </w:p>
        </w:tc>
        <w:tc>
          <w:tcPr>
            <w:tcW w:w="0" w:type="auto"/>
          </w:tcPr>
          <w:p w14:paraId="273252BF" w14:textId="77777777" w:rsidR="00DB21CE" w:rsidRPr="00004A7E" w:rsidRDefault="00DB21CE" w:rsidP="00AE7C0A">
            <w:pPr>
              <w:spacing w:line="480" w:lineRule="auto"/>
            </w:pPr>
            <w:r w:rsidRPr="00004A7E">
              <w:t>Larkin</w:t>
            </w:r>
          </w:p>
        </w:tc>
        <w:tc>
          <w:tcPr>
            <w:tcW w:w="0" w:type="auto"/>
          </w:tcPr>
          <w:p w14:paraId="509D2986" w14:textId="77777777" w:rsidR="00DB21CE" w:rsidRPr="00004A7E" w:rsidRDefault="00DB21CE" w:rsidP="00AE7C0A">
            <w:pPr>
              <w:spacing w:line="480" w:lineRule="auto"/>
            </w:pPr>
            <w:r w:rsidRPr="00004A7E">
              <w:t>1.80</w:t>
            </w:r>
          </w:p>
        </w:tc>
        <w:tc>
          <w:tcPr>
            <w:tcW w:w="0" w:type="auto"/>
          </w:tcPr>
          <w:p w14:paraId="384EE61A" w14:textId="77777777" w:rsidR="00DB21CE" w:rsidRPr="00004A7E" w:rsidRDefault="00DB21CE" w:rsidP="00AE7C0A">
            <w:pPr>
              <w:spacing w:line="480" w:lineRule="auto"/>
            </w:pPr>
            <w:r w:rsidRPr="00004A7E">
              <w:t>1.49</w:t>
            </w:r>
          </w:p>
        </w:tc>
        <w:tc>
          <w:tcPr>
            <w:tcW w:w="0" w:type="auto"/>
          </w:tcPr>
          <w:p w14:paraId="45DE46EA" w14:textId="27022A04" w:rsidR="00DB21CE" w:rsidRPr="00004A7E" w:rsidRDefault="00DB21CE" w:rsidP="00AE7C0A">
            <w:pPr>
              <w:spacing w:line="480" w:lineRule="auto"/>
            </w:pPr>
            <w:r w:rsidRPr="00004A7E">
              <w:t>0.77</w:t>
            </w:r>
            <w:ins w:id="256" w:author="DFO-MPO" w:date="2018-11-26T16:22:00Z">
              <w:r w:rsidR="00CD1021">
                <w:t xml:space="preserve"> </w:t>
              </w:r>
            </w:ins>
            <w:ins w:id="257" w:author="DFO-MPO" w:date="2018-11-26T16:23:00Z">
              <w:r w:rsidR="00CD1021">
                <w:t>(0.58, 0.96)</w:t>
              </w:r>
            </w:ins>
          </w:p>
        </w:tc>
      </w:tr>
      <w:tr w:rsidR="00CD1021" w:rsidRPr="00004A7E" w14:paraId="1678BB42" w14:textId="77777777" w:rsidTr="00CD1021">
        <w:tc>
          <w:tcPr>
            <w:tcW w:w="0" w:type="auto"/>
            <w:vMerge w:val="restart"/>
          </w:tcPr>
          <w:p w14:paraId="4983F77C" w14:textId="77777777" w:rsidR="00DB21CE" w:rsidRPr="00004A7E" w:rsidRDefault="00DB21CE" w:rsidP="00AE7C0A">
            <w:pPr>
              <w:spacing w:line="480" w:lineRule="auto"/>
            </w:pPr>
            <w:r w:rsidRPr="00004A7E">
              <w:t>Early Summer</w:t>
            </w:r>
          </w:p>
        </w:tc>
        <w:tc>
          <w:tcPr>
            <w:tcW w:w="0" w:type="auto"/>
          </w:tcPr>
          <w:p w14:paraId="66BA24CA" w14:textId="77777777" w:rsidR="00DB21CE" w:rsidRPr="00004A7E" w:rsidRDefault="00DB21CE" w:rsidP="00AE7C0A">
            <w:pPr>
              <w:spacing w:line="480" w:lineRule="auto"/>
            </w:pPr>
            <w:proofErr w:type="spellStart"/>
            <w:r w:rsidRPr="00004A7E">
              <w:t>Bowron</w:t>
            </w:r>
            <w:proofErr w:type="spellEnd"/>
          </w:p>
        </w:tc>
        <w:tc>
          <w:tcPr>
            <w:tcW w:w="0" w:type="auto"/>
          </w:tcPr>
          <w:p w14:paraId="0E2243EF" w14:textId="77777777" w:rsidR="00DB21CE" w:rsidRPr="00004A7E" w:rsidRDefault="00DB21CE" w:rsidP="00AE7C0A">
            <w:pPr>
              <w:spacing w:line="480" w:lineRule="auto"/>
            </w:pPr>
            <w:proofErr w:type="spellStart"/>
            <w:r w:rsidRPr="00004A7E">
              <w:t>Bowron</w:t>
            </w:r>
            <w:proofErr w:type="spellEnd"/>
          </w:p>
        </w:tc>
        <w:tc>
          <w:tcPr>
            <w:tcW w:w="0" w:type="auto"/>
          </w:tcPr>
          <w:p w14:paraId="5394E68A" w14:textId="77777777" w:rsidR="00DB21CE" w:rsidRPr="00004A7E" w:rsidRDefault="00DB21CE" w:rsidP="00AE7C0A">
            <w:pPr>
              <w:spacing w:line="480" w:lineRule="auto"/>
            </w:pPr>
            <w:r w:rsidRPr="00004A7E">
              <w:t>1948</w:t>
            </w:r>
          </w:p>
        </w:tc>
        <w:tc>
          <w:tcPr>
            <w:tcW w:w="0" w:type="auto"/>
          </w:tcPr>
          <w:p w14:paraId="125D1740" w14:textId="77777777" w:rsidR="00DB21CE" w:rsidRPr="00004A7E" w:rsidRDefault="00DB21CE" w:rsidP="00AE7C0A">
            <w:pPr>
              <w:spacing w:line="480" w:lineRule="auto"/>
            </w:pPr>
            <w:r w:rsidRPr="00004A7E">
              <w:t>Ricker</w:t>
            </w:r>
          </w:p>
        </w:tc>
        <w:tc>
          <w:tcPr>
            <w:tcW w:w="0" w:type="auto"/>
          </w:tcPr>
          <w:p w14:paraId="1851A0EF" w14:textId="77777777" w:rsidR="00DB21CE" w:rsidRPr="00004A7E" w:rsidRDefault="00DB21CE" w:rsidP="00AE7C0A">
            <w:pPr>
              <w:spacing w:line="480" w:lineRule="auto"/>
            </w:pPr>
            <w:r w:rsidRPr="00004A7E">
              <w:t>1.60</w:t>
            </w:r>
          </w:p>
        </w:tc>
        <w:tc>
          <w:tcPr>
            <w:tcW w:w="0" w:type="auto"/>
          </w:tcPr>
          <w:p w14:paraId="0E97AA86" w14:textId="77777777" w:rsidR="00DB21CE" w:rsidRPr="00004A7E" w:rsidRDefault="00DB21CE" w:rsidP="00AE7C0A">
            <w:pPr>
              <w:spacing w:line="480" w:lineRule="auto"/>
            </w:pPr>
            <w:r w:rsidRPr="00004A7E">
              <w:t>25.96</w:t>
            </w:r>
          </w:p>
        </w:tc>
        <w:tc>
          <w:tcPr>
            <w:tcW w:w="0" w:type="auto"/>
          </w:tcPr>
          <w:p w14:paraId="6B7584E8" w14:textId="7EBFF553" w:rsidR="00DB21CE" w:rsidRPr="00004A7E" w:rsidRDefault="00DB21CE" w:rsidP="00AE7C0A">
            <w:pPr>
              <w:spacing w:line="480" w:lineRule="auto"/>
            </w:pPr>
            <w:r w:rsidRPr="00004A7E">
              <w:t>0.8</w:t>
            </w:r>
            <w:ins w:id="258" w:author="DFO-MPO" w:date="2018-11-26T16:16:00Z">
              <w:r w:rsidR="002F11D3">
                <w:t>2</w:t>
              </w:r>
            </w:ins>
            <w:ins w:id="259" w:author="DFO-MPO" w:date="2018-11-26T16:23:00Z">
              <w:r w:rsidR="00CD1021">
                <w:t xml:space="preserve"> (0.62, 1.03)</w:t>
              </w:r>
            </w:ins>
            <w:del w:id="260" w:author="DFO-MPO" w:date="2018-11-26T16:16:00Z">
              <w:r w:rsidRPr="00004A7E" w:rsidDel="002F11D3">
                <w:delText>1</w:delText>
              </w:r>
            </w:del>
          </w:p>
        </w:tc>
      </w:tr>
      <w:tr w:rsidR="00CD1021" w:rsidRPr="00004A7E" w14:paraId="6CFEE703" w14:textId="77777777" w:rsidTr="00CD1021">
        <w:tc>
          <w:tcPr>
            <w:tcW w:w="0" w:type="auto"/>
            <w:vMerge/>
          </w:tcPr>
          <w:p w14:paraId="30B499EF" w14:textId="77777777" w:rsidR="00DB21CE" w:rsidRPr="00004A7E" w:rsidRDefault="00DB21CE" w:rsidP="00AE7C0A">
            <w:pPr>
              <w:spacing w:line="480" w:lineRule="auto"/>
            </w:pPr>
          </w:p>
        </w:tc>
        <w:tc>
          <w:tcPr>
            <w:tcW w:w="0" w:type="auto"/>
            <w:vMerge w:val="restart"/>
          </w:tcPr>
          <w:p w14:paraId="1B824031" w14:textId="77777777" w:rsidR="00DB21CE" w:rsidRPr="00004A7E" w:rsidRDefault="00DB21CE" w:rsidP="00AE7C0A">
            <w:pPr>
              <w:spacing w:line="480" w:lineRule="auto"/>
            </w:pPr>
            <w:proofErr w:type="spellStart"/>
            <w:r w:rsidRPr="00004A7E">
              <w:t>Shuswap</w:t>
            </w:r>
            <w:proofErr w:type="spellEnd"/>
            <w:r w:rsidRPr="00004A7E">
              <w:t>-ES</w:t>
            </w:r>
          </w:p>
        </w:tc>
        <w:tc>
          <w:tcPr>
            <w:tcW w:w="0" w:type="auto"/>
          </w:tcPr>
          <w:p w14:paraId="6EE54D86" w14:textId="5F9BC399" w:rsidR="00DB21CE" w:rsidRPr="00000CC4" w:rsidRDefault="00DB21CE" w:rsidP="00AE7C0A">
            <w:pPr>
              <w:keepNext/>
              <w:keepLines/>
              <w:spacing w:before="200" w:after="200" w:line="480" w:lineRule="auto"/>
              <w:outlineLvl w:val="5"/>
              <w:rPr>
                <w:vertAlign w:val="superscript"/>
                <w:rPrChange w:id="261" w:author="Cameron Freshwater" w:date="2018-11-17T11:46:00Z">
                  <w:rPr>
                    <w:rFonts w:asciiTheme="majorHAnsi" w:eastAsiaTheme="majorEastAsia" w:hAnsiTheme="majorHAnsi" w:cstheme="majorBidi"/>
                    <w:i/>
                    <w:iCs/>
                    <w:color w:val="243F60" w:themeColor="accent1" w:themeShade="7F"/>
                  </w:rPr>
                </w:rPrChange>
              </w:rPr>
            </w:pPr>
            <w:r w:rsidRPr="00004A7E">
              <w:t>Seymour</w:t>
            </w:r>
            <w:ins w:id="262" w:author="Cameron Freshwater" w:date="2018-11-17T11:46:00Z">
              <w:r w:rsidR="00000CC4">
                <w:rPr>
                  <w:vertAlign w:val="superscript"/>
                </w:rPr>
                <w:t>1</w:t>
              </w:r>
            </w:ins>
          </w:p>
        </w:tc>
        <w:tc>
          <w:tcPr>
            <w:tcW w:w="0" w:type="auto"/>
          </w:tcPr>
          <w:p w14:paraId="6DDBF095" w14:textId="77777777" w:rsidR="00DB21CE" w:rsidRPr="00004A7E" w:rsidRDefault="00DB21CE" w:rsidP="00AE7C0A">
            <w:pPr>
              <w:spacing w:line="480" w:lineRule="auto"/>
            </w:pPr>
            <w:r w:rsidRPr="00004A7E">
              <w:t>1948</w:t>
            </w:r>
          </w:p>
        </w:tc>
        <w:tc>
          <w:tcPr>
            <w:tcW w:w="0" w:type="auto"/>
          </w:tcPr>
          <w:p w14:paraId="29A97B57" w14:textId="77777777" w:rsidR="00DB21CE" w:rsidRPr="00004A7E" w:rsidRDefault="00DB21CE" w:rsidP="00AE7C0A">
            <w:pPr>
              <w:spacing w:line="480" w:lineRule="auto"/>
            </w:pPr>
            <w:r w:rsidRPr="00004A7E">
              <w:t>Larkin</w:t>
            </w:r>
          </w:p>
        </w:tc>
        <w:tc>
          <w:tcPr>
            <w:tcW w:w="0" w:type="auto"/>
          </w:tcPr>
          <w:p w14:paraId="65ED9225" w14:textId="77777777" w:rsidR="00DB21CE" w:rsidRPr="00004A7E" w:rsidRDefault="00DB21CE" w:rsidP="00AE7C0A">
            <w:pPr>
              <w:spacing w:line="480" w:lineRule="auto"/>
            </w:pPr>
            <w:r w:rsidRPr="00004A7E">
              <w:t>1.98</w:t>
            </w:r>
          </w:p>
        </w:tc>
        <w:tc>
          <w:tcPr>
            <w:tcW w:w="0" w:type="auto"/>
          </w:tcPr>
          <w:p w14:paraId="660C719A" w14:textId="77777777" w:rsidR="00DB21CE" w:rsidRPr="00004A7E" w:rsidRDefault="00DB21CE" w:rsidP="00AE7C0A">
            <w:pPr>
              <w:spacing w:line="480" w:lineRule="auto"/>
            </w:pPr>
            <w:r w:rsidRPr="00004A7E">
              <w:t>3.58</w:t>
            </w:r>
          </w:p>
        </w:tc>
        <w:tc>
          <w:tcPr>
            <w:tcW w:w="0" w:type="auto"/>
          </w:tcPr>
          <w:p w14:paraId="066F0AD3" w14:textId="25336A77" w:rsidR="00DB21CE" w:rsidRPr="00004A7E" w:rsidRDefault="00DB21CE" w:rsidP="00AE7C0A">
            <w:pPr>
              <w:spacing w:line="480" w:lineRule="auto"/>
            </w:pPr>
            <w:r w:rsidRPr="00004A7E">
              <w:t>0.82</w:t>
            </w:r>
            <w:ins w:id="263" w:author="DFO-MPO" w:date="2018-11-26T16:24:00Z">
              <w:r w:rsidR="00CD1021">
                <w:t xml:space="preserve"> (0.62, 1.03)</w:t>
              </w:r>
            </w:ins>
          </w:p>
        </w:tc>
      </w:tr>
      <w:tr w:rsidR="00CD1021" w:rsidRPr="00004A7E" w14:paraId="7E890683" w14:textId="77777777" w:rsidTr="00CD1021">
        <w:tc>
          <w:tcPr>
            <w:tcW w:w="0" w:type="auto"/>
            <w:vMerge/>
          </w:tcPr>
          <w:p w14:paraId="09F15E4C" w14:textId="77777777" w:rsidR="00DB21CE" w:rsidRPr="00004A7E" w:rsidRDefault="00DB21CE" w:rsidP="00AE7C0A">
            <w:pPr>
              <w:spacing w:line="480" w:lineRule="auto"/>
            </w:pPr>
          </w:p>
        </w:tc>
        <w:tc>
          <w:tcPr>
            <w:tcW w:w="0" w:type="auto"/>
            <w:vMerge/>
          </w:tcPr>
          <w:p w14:paraId="0BBB34FF" w14:textId="77777777" w:rsidR="00DB21CE" w:rsidRPr="00004A7E" w:rsidRDefault="00DB21CE" w:rsidP="00AE7C0A">
            <w:pPr>
              <w:spacing w:line="480" w:lineRule="auto"/>
            </w:pPr>
          </w:p>
        </w:tc>
        <w:tc>
          <w:tcPr>
            <w:tcW w:w="0" w:type="auto"/>
          </w:tcPr>
          <w:p w14:paraId="27ECD4A2" w14:textId="75ABA2EA" w:rsidR="00DB21CE" w:rsidRPr="00000CC4" w:rsidRDefault="00DB21CE" w:rsidP="00AE7C0A">
            <w:pPr>
              <w:keepNext/>
              <w:keepLines/>
              <w:spacing w:before="200" w:after="200" w:line="480" w:lineRule="auto"/>
              <w:outlineLvl w:val="5"/>
              <w:rPr>
                <w:vertAlign w:val="superscript"/>
                <w:rPrChange w:id="264" w:author="Cameron Freshwater" w:date="2018-11-17T11:46:00Z">
                  <w:rPr>
                    <w:rFonts w:asciiTheme="majorHAnsi" w:eastAsiaTheme="majorEastAsia" w:hAnsiTheme="majorHAnsi" w:cstheme="majorBidi"/>
                    <w:i/>
                    <w:iCs/>
                    <w:color w:val="243F60" w:themeColor="accent1" w:themeShade="7F"/>
                  </w:rPr>
                </w:rPrChange>
              </w:rPr>
            </w:pPr>
            <w:commentRangeStart w:id="265"/>
            <w:r w:rsidRPr="00004A7E">
              <w:t>Scotch</w:t>
            </w:r>
            <w:ins w:id="266" w:author="Cameron Freshwater" w:date="2018-11-17T11:46:00Z">
              <w:r w:rsidR="00000CC4">
                <w:rPr>
                  <w:vertAlign w:val="superscript"/>
                </w:rPr>
                <w:t>1</w:t>
              </w:r>
            </w:ins>
          </w:p>
        </w:tc>
        <w:tc>
          <w:tcPr>
            <w:tcW w:w="0" w:type="auto"/>
          </w:tcPr>
          <w:p w14:paraId="43A614F5" w14:textId="77777777" w:rsidR="00DB21CE" w:rsidRPr="00004A7E" w:rsidRDefault="00DB21CE" w:rsidP="00AE7C0A">
            <w:pPr>
              <w:spacing w:line="480" w:lineRule="auto"/>
            </w:pPr>
            <w:r w:rsidRPr="00004A7E">
              <w:t>1980</w:t>
            </w:r>
          </w:p>
        </w:tc>
        <w:tc>
          <w:tcPr>
            <w:tcW w:w="0" w:type="auto"/>
          </w:tcPr>
          <w:p w14:paraId="557EC721" w14:textId="77777777" w:rsidR="00DB21CE" w:rsidRPr="00004A7E" w:rsidRDefault="00DB21CE" w:rsidP="00AE7C0A">
            <w:pPr>
              <w:spacing w:line="480" w:lineRule="auto"/>
            </w:pPr>
            <w:r w:rsidRPr="00004A7E">
              <w:t>Ricker</w:t>
            </w:r>
          </w:p>
        </w:tc>
        <w:tc>
          <w:tcPr>
            <w:tcW w:w="0" w:type="auto"/>
          </w:tcPr>
          <w:p w14:paraId="7BAA2BCE" w14:textId="77777777" w:rsidR="00DB21CE" w:rsidRPr="00004A7E" w:rsidRDefault="00DB21CE" w:rsidP="00AE7C0A">
            <w:pPr>
              <w:spacing w:line="480" w:lineRule="auto"/>
            </w:pPr>
            <w:r w:rsidRPr="00004A7E">
              <w:t>1.50</w:t>
            </w:r>
          </w:p>
        </w:tc>
        <w:tc>
          <w:tcPr>
            <w:tcW w:w="0" w:type="auto"/>
          </w:tcPr>
          <w:p w14:paraId="4A5F707A" w14:textId="77777777" w:rsidR="00DB21CE" w:rsidRPr="00004A7E" w:rsidRDefault="00DB21CE" w:rsidP="00AE7C0A">
            <w:pPr>
              <w:spacing w:line="480" w:lineRule="auto"/>
            </w:pPr>
            <w:r w:rsidRPr="00004A7E">
              <w:t>4.83</w:t>
            </w:r>
          </w:p>
        </w:tc>
        <w:tc>
          <w:tcPr>
            <w:tcW w:w="0" w:type="auto"/>
          </w:tcPr>
          <w:p w14:paraId="4A6ACEB6" w14:textId="3DF5863A" w:rsidR="00DB21CE" w:rsidRPr="00004A7E" w:rsidRDefault="00DB21CE" w:rsidP="002F11D3">
            <w:pPr>
              <w:spacing w:line="480" w:lineRule="auto"/>
            </w:pPr>
            <w:r w:rsidRPr="00004A7E">
              <w:t>1.1</w:t>
            </w:r>
            <w:ins w:id="267" w:author="DFO-MPO" w:date="2018-11-26T16:21:00Z">
              <w:r w:rsidR="002F11D3">
                <w:t>4</w:t>
              </w:r>
            </w:ins>
            <w:ins w:id="268" w:author="DFO-MPO" w:date="2018-11-26T16:24:00Z">
              <w:r w:rsidR="00CD1021">
                <w:t xml:space="preserve"> (0.85, 1.42)</w:t>
              </w:r>
            </w:ins>
            <w:del w:id="269" w:author="DFO-MPO" w:date="2018-11-26T16:21:00Z">
              <w:r w:rsidRPr="00004A7E" w:rsidDel="002F11D3">
                <w:delText>1</w:delText>
              </w:r>
            </w:del>
            <w:commentRangeEnd w:id="265"/>
            <w:r w:rsidR="00F85137">
              <w:rPr>
                <w:rStyle w:val="CommentReference"/>
              </w:rPr>
              <w:commentReference w:id="265"/>
            </w:r>
          </w:p>
        </w:tc>
      </w:tr>
      <w:tr w:rsidR="00CD1021" w:rsidRPr="00004A7E" w14:paraId="0D648130" w14:textId="77777777" w:rsidTr="00CD1021">
        <w:tc>
          <w:tcPr>
            <w:tcW w:w="0" w:type="auto"/>
            <w:vMerge/>
          </w:tcPr>
          <w:p w14:paraId="69CBCD18" w14:textId="77777777" w:rsidR="00DB21CE" w:rsidRPr="00004A7E" w:rsidRDefault="00DB21CE" w:rsidP="00AE7C0A">
            <w:pPr>
              <w:spacing w:line="480" w:lineRule="auto"/>
            </w:pPr>
          </w:p>
        </w:tc>
        <w:tc>
          <w:tcPr>
            <w:tcW w:w="0" w:type="auto"/>
          </w:tcPr>
          <w:p w14:paraId="4A87F526" w14:textId="77777777" w:rsidR="00DB21CE" w:rsidRPr="00004A7E" w:rsidRDefault="00DB21CE" w:rsidP="00AE7C0A">
            <w:pPr>
              <w:spacing w:line="480" w:lineRule="auto"/>
            </w:pPr>
            <w:r w:rsidRPr="00004A7E">
              <w:t xml:space="preserve">North </w:t>
            </w:r>
            <w:proofErr w:type="spellStart"/>
            <w:r w:rsidRPr="00004A7E">
              <w:t>Barriere</w:t>
            </w:r>
            <w:proofErr w:type="spellEnd"/>
          </w:p>
        </w:tc>
        <w:tc>
          <w:tcPr>
            <w:tcW w:w="0" w:type="auto"/>
          </w:tcPr>
          <w:p w14:paraId="5CD48E11" w14:textId="77777777" w:rsidR="00DB21CE" w:rsidRPr="00004A7E" w:rsidRDefault="00DB21CE" w:rsidP="00AE7C0A">
            <w:pPr>
              <w:spacing w:line="480" w:lineRule="auto"/>
            </w:pPr>
            <w:r w:rsidRPr="00004A7E">
              <w:t>Fennel</w:t>
            </w:r>
          </w:p>
        </w:tc>
        <w:tc>
          <w:tcPr>
            <w:tcW w:w="0" w:type="auto"/>
          </w:tcPr>
          <w:p w14:paraId="615B0528" w14:textId="77777777" w:rsidR="00DB21CE" w:rsidRPr="00004A7E" w:rsidRDefault="00DB21CE" w:rsidP="00AE7C0A">
            <w:pPr>
              <w:spacing w:line="480" w:lineRule="auto"/>
            </w:pPr>
            <w:r w:rsidRPr="00004A7E">
              <w:t>1967</w:t>
            </w:r>
          </w:p>
        </w:tc>
        <w:tc>
          <w:tcPr>
            <w:tcW w:w="0" w:type="auto"/>
          </w:tcPr>
          <w:p w14:paraId="7BE1A758" w14:textId="77777777" w:rsidR="00DB21CE" w:rsidRPr="00004A7E" w:rsidRDefault="00DB21CE" w:rsidP="00AE7C0A">
            <w:pPr>
              <w:spacing w:line="480" w:lineRule="auto"/>
            </w:pPr>
            <w:r w:rsidRPr="00004A7E">
              <w:t>Ricker</w:t>
            </w:r>
          </w:p>
        </w:tc>
        <w:tc>
          <w:tcPr>
            <w:tcW w:w="0" w:type="auto"/>
          </w:tcPr>
          <w:p w14:paraId="1ADDD6AE" w14:textId="77777777" w:rsidR="00DB21CE" w:rsidRPr="00004A7E" w:rsidRDefault="00DB21CE" w:rsidP="00AE7C0A">
            <w:pPr>
              <w:spacing w:line="480" w:lineRule="auto"/>
            </w:pPr>
            <w:r w:rsidRPr="00004A7E">
              <w:t>2.14</w:t>
            </w:r>
          </w:p>
        </w:tc>
        <w:tc>
          <w:tcPr>
            <w:tcW w:w="0" w:type="auto"/>
          </w:tcPr>
          <w:p w14:paraId="4B81807E" w14:textId="77777777" w:rsidR="00DB21CE" w:rsidRPr="00004A7E" w:rsidRDefault="00DB21CE" w:rsidP="00AE7C0A">
            <w:pPr>
              <w:spacing w:line="480" w:lineRule="auto"/>
            </w:pPr>
            <w:r w:rsidRPr="00004A7E">
              <w:t>97.82</w:t>
            </w:r>
          </w:p>
        </w:tc>
        <w:tc>
          <w:tcPr>
            <w:tcW w:w="0" w:type="auto"/>
          </w:tcPr>
          <w:p w14:paraId="422B2CDA" w14:textId="11B16A92" w:rsidR="00DB21CE" w:rsidRPr="00004A7E" w:rsidRDefault="00DB21CE" w:rsidP="002F11D3">
            <w:pPr>
              <w:spacing w:line="480" w:lineRule="auto"/>
            </w:pPr>
            <w:r w:rsidRPr="00004A7E">
              <w:t>0.9</w:t>
            </w:r>
            <w:del w:id="270" w:author="DFO-MPO" w:date="2018-11-26T16:20:00Z">
              <w:r w:rsidRPr="00004A7E" w:rsidDel="002F11D3">
                <w:delText>6</w:delText>
              </w:r>
            </w:del>
            <w:ins w:id="271" w:author="DFO-MPO" w:date="2018-11-26T16:20:00Z">
              <w:r w:rsidR="002F11D3">
                <w:t>8</w:t>
              </w:r>
            </w:ins>
            <w:ins w:id="272" w:author="DFO-MPO" w:date="2018-11-26T19:56:00Z">
              <w:r w:rsidR="00203013">
                <w:t xml:space="preserve"> (0.73, 1.22)</w:t>
              </w:r>
            </w:ins>
          </w:p>
        </w:tc>
      </w:tr>
      <w:tr w:rsidR="00CD1021" w:rsidRPr="00004A7E" w14:paraId="064A1E65" w14:textId="77777777" w:rsidTr="00CD1021">
        <w:tc>
          <w:tcPr>
            <w:tcW w:w="0" w:type="auto"/>
            <w:vMerge/>
          </w:tcPr>
          <w:p w14:paraId="63BCC7AE" w14:textId="77777777" w:rsidR="00DB21CE" w:rsidRPr="00004A7E" w:rsidRDefault="00DB21CE" w:rsidP="00AE7C0A">
            <w:pPr>
              <w:spacing w:line="480" w:lineRule="auto"/>
            </w:pPr>
          </w:p>
        </w:tc>
        <w:tc>
          <w:tcPr>
            <w:tcW w:w="0" w:type="auto"/>
          </w:tcPr>
          <w:p w14:paraId="5C4555B8" w14:textId="77777777" w:rsidR="00DB21CE" w:rsidRPr="00004A7E" w:rsidRDefault="00DB21CE" w:rsidP="00AE7C0A">
            <w:pPr>
              <w:spacing w:line="480" w:lineRule="auto"/>
            </w:pPr>
            <w:r w:rsidRPr="00004A7E">
              <w:t>Anderson-Seton</w:t>
            </w:r>
          </w:p>
        </w:tc>
        <w:tc>
          <w:tcPr>
            <w:tcW w:w="0" w:type="auto"/>
          </w:tcPr>
          <w:p w14:paraId="6AF6692E" w14:textId="77777777" w:rsidR="00DB21CE" w:rsidRPr="00004A7E" w:rsidRDefault="00DB21CE" w:rsidP="00AE7C0A">
            <w:pPr>
              <w:spacing w:line="480" w:lineRule="auto"/>
            </w:pPr>
            <w:r w:rsidRPr="00004A7E">
              <w:t>Gates</w:t>
            </w:r>
          </w:p>
        </w:tc>
        <w:tc>
          <w:tcPr>
            <w:tcW w:w="0" w:type="auto"/>
          </w:tcPr>
          <w:p w14:paraId="0A2DF4C9" w14:textId="77777777" w:rsidR="00DB21CE" w:rsidRPr="00004A7E" w:rsidRDefault="00DB21CE" w:rsidP="00AE7C0A">
            <w:pPr>
              <w:spacing w:line="480" w:lineRule="auto"/>
            </w:pPr>
            <w:r w:rsidRPr="00004A7E">
              <w:t>1968</w:t>
            </w:r>
          </w:p>
        </w:tc>
        <w:tc>
          <w:tcPr>
            <w:tcW w:w="0" w:type="auto"/>
          </w:tcPr>
          <w:p w14:paraId="20148C3A" w14:textId="77777777" w:rsidR="00DB21CE" w:rsidRPr="00004A7E" w:rsidRDefault="00DB21CE" w:rsidP="00AE7C0A">
            <w:pPr>
              <w:spacing w:line="480" w:lineRule="auto"/>
            </w:pPr>
            <w:r w:rsidRPr="00004A7E">
              <w:t>Ricker</w:t>
            </w:r>
          </w:p>
        </w:tc>
        <w:tc>
          <w:tcPr>
            <w:tcW w:w="0" w:type="auto"/>
          </w:tcPr>
          <w:p w14:paraId="4F54524E" w14:textId="77777777" w:rsidR="00DB21CE" w:rsidRPr="00004A7E" w:rsidRDefault="00DB21CE" w:rsidP="00AE7C0A">
            <w:pPr>
              <w:spacing w:line="480" w:lineRule="auto"/>
            </w:pPr>
            <w:r w:rsidRPr="00004A7E">
              <w:t>1.73</w:t>
            </w:r>
          </w:p>
        </w:tc>
        <w:tc>
          <w:tcPr>
            <w:tcW w:w="0" w:type="auto"/>
          </w:tcPr>
          <w:p w14:paraId="70E64DE1" w14:textId="77777777" w:rsidR="00DB21CE" w:rsidRPr="00004A7E" w:rsidRDefault="00DB21CE" w:rsidP="00AE7C0A">
            <w:pPr>
              <w:spacing w:line="480" w:lineRule="auto"/>
            </w:pPr>
            <w:r w:rsidRPr="00004A7E">
              <w:t>12.88</w:t>
            </w:r>
          </w:p>
        </w:tc>
        <w:tc>
          <w:tcPr>
            <w:tcW w:w="0" w:type="auto"/>
          </w:tcPr>
          <w:p w14:paraId="4E469EE2" w14:textId="0E4D9698" w:rsidR="00DB21CE" w:rsidRPr="00004A7E" w:rsidRDefault="00DB21CE" w:rsidP="002F11D3">
            <w:pPr>
              <w:spacing w:line="480" w:lineRule="auto"/>
            </w:pPr>
            <w:r w:rsidRPr="00004A7E">
              <w:t>0.9</w:t>
            </w:r>
            <w:del w:id="273" w:author="DFO-MPO" w:date="2018-11-26T16:21:00Z">
              <w:r w:rsidRPr="00004A7E" w:rsidDel="002F11D3">
                <w:delText>2</w:delText>
              </w:r>
            </w:del>
            <w:ins w:id="274" w:author="DFO-MPO" w:date="2018-11-26T19:56:00Z">
              <w:r w:rsidR="00203013">
                <w:t>3 (0.71, 1.18)</w:t>
              </w:r>
            </w:ins>
          </w:p>
        </w:tc>
      </w:tr>
      <w:tr w:rsidR="00CD1021" w:rsidRPr="00004A7E" w14:paraId="0057D635" w14:textId="77777777" w:rsidTr="00CD1021">
        <w:tc>
          <w:tcPr>
            <w:tcW w:w="0" w:type="auto"/>
            <w:vMerge/>
          </w:tcPr>
          <w:p w14:paraId="647CB772" w14:textId="77777777" w:rsidR="00DB21CE" w:rsidRPr="00004A7E" w:rsidRDefault="00DB21CE" w:rsidP="00AE7C0A">
            <w:pPr>
              <w:spacing w:line="480" w:lineRule="auto"/>
            </w:pPr>
          </w:p>
        </w:tc>
        <w:tc>
          <w:tcPr>
            <w:tcW w:w="0" w:type="auto"/>
          </w:tcPr>
          <w:p w14:paraId="1F967771" w14:textId="77777777" w:rsidR="00DB21CE" w:rsidRPr="00004A7E" w:rsidRDefault="00DB21CE" w:rsidP="00AE7C0A">
            <w:pPr>
              <w:spacing w:line="480" w:lineRule="auto"/>
            </w:pPr>
            <w:proofErr w:type="spellStart"/>
            <w:r w:rsidRPr="00004A7E">
              <w:t>Nadina</w:t>
            </w:r>
            <w:proofErr w:type="spellEnd"/>
            <w:r w:rsidRPr="00004A7E">
              <w:t>-Francois</w:t>
            </w:r>
          </w:p>
        </w:tc>
        <w:tc>
          <w:tcPr>
            <w:tcW w:w="0" w:type="auto"/>
          </w:tcPr>
          <w:p w14:paraId="6A70FA86" w14:textId="77777777" w:rsidR="00DB21CE" w:rsidRPr="00004A7E" w:rsidRDefault="00DB21CE" w:rsidP="00AE7C0A">
            <w:pPr>
              <w:spacing w:line="480" w:lineRule="auto"/>
            </w:pPr>
            <w:proofErr w:type="spellStart"/>
            <w:r w:rsidRPr="00004A7E">
              <w:t>Nadina</w:t>
            </w:r>
            <w:proofErr w:type="spellEnd"/>
          </w:p>
        </w:tc>
        <w:tc>
          <w:tcPr>
            <w:tcW w:w="0" w:type="auto"/>
          </w:tcPr>
          <w:p w14:paraId="0B47C3AB" w14:textId="77777777" w:rsidR="00DB21CE" w:rsidRPr="00004A7E" w:rsidRDefault="00DB21CE" w:rsidP="00AE7C0A">
            <w:pPr>
              <w:spacing w:line="480" w:lineRule="auto"/>
            </w:pPr>
            <w:r w:rsidRPr="00004A7E">
              <w:t>1973</w:t>
            </w:r>
          </w:p>
        </w:tc>
        <w:tc>
          <w:tcPr>
            <w:tcW w:w="0" w:type="auto"/>
          </w:tcPr>
          <w:p w14:paraId="5B2A3A8E" w14:textId="77777777" w:rsidR="00DB21CE" w:rsidRPr="00004A7E" w:rsidRDefault="00DB21CE" w:rsidP="00AE7C0A">
            <w:pPr>
              <w:spacing w:line="480" w:lineRule="auto"/>
            </w:pPr>
            <w:r w:rsidRPr="00004A7E">
              <w:t>Ricker</w:t>
            </w:r>
          </w:p>
        </w:tc>
        <w:tc>
          <w:tcPr>
            <w:tcW w:w="0" w:type="auto"/>
          </w:tcPr>
          <w:p w14:paraId="7E1545B4" w14:textId="77777777" w:rsidR="00DB21CE" w:rsidRPr="00004A7E" w:rsidRDefault="00DB21CE" w:rsidP="00AE7C0A">
            <w:pPr>
              <w:spacing w:line="480" w:lineRule="auto"/>
            </w:pPr>
            <w:r w:rsidRPr="00004A7E">
              <w:t>1.40</w:t>
            </w:r>
          </w:p>
        </w:tc>
        <w:tc>
          <w:tcPr>
            <w:tcW w:w="0" w:type="auto"/>
          </w:tcPr>
          <w:p w14:paraId="11200EB8" w14:textId="77777777" w:rsidR="00DB21CE" w:rsidRPr="00004A7E" w:rsidRDefault="00DB21CE" w:rsidP="00AE7C0A">
            <w:pPr>
              <w:spacing w:line="480" w:lineRule="auto"/>
            </w:pPr>
            <w:r w:rsidRPr="00004A7E">
              <w:t>6.31</w:t>
            </w:r>
          </w:p>
        </w:tc>
        <w:tc>
          <w:tcPr>
            <w:tcW w:w="0" w:type="auto"/>
          </w:tcPr>
          <w:p w14:paraId="15E153C8" w14:textId="5196FDA4" w:rsidR="00DB21CE" w:rsidRPr="00004A7E" w:rsidRDefault="00DB21CE" w:rsidP="002E4123">
            <w:pPr>
              <w:spacing w:line="480" w:lineRule="auto"/>
            </w:pPr>
            <w:r w:rsidRPr="00004A7E">
              <w:t>0.8</w:t>
            </w:r>
            <w:ins w:id="275" w:author="DFO-MPO" w:date="2018-11-26T16:21:00Z">
              <w:r w:rsidR="002E4123">
                <w:t>9</w:t>
              </w:r>
            </w:ins>
            <w:ins w:id="276" w:author="DFO-MPO" w:date="2018-11-26T19:57:00Z">
              <w:r w:rsidR="00203013">
                <w:t xml:space="preserve"> (0.66, 1.11)</w:t>
              </w:r>
            </w:ins>
            <w:del w:id="277" w:author="DFO-MPO" w:date="2018-11-26T16:21:00Z">
              <w:r w:rsidRPr="00004A7E" w:rsidDel="002E4123">
                <w:delText>7</w:delText>
              </w:r>
            </w:del>
          </w:p>
        </w:tc>
      </w:tr>
      <w:tr w:rsidR="00CD1021" w:rsidRPr="00004A7E" w14:paraId="0D62C9B5" w14:textId="77777777" w:rsidTr="00CD1021">
        <w:tc>
          <w:tcPr>
            <w:tcW w:w="0" w:type="auto"/>
            <w:vMerge/>
          </w:tcPr>
          <w:p w14:paraId="44C16BB9" w14:textId="77777777" w:rsidR="00DB21CE" w:rsidRPr="00004A7E" w:rsidRDefault="00DB21CE" w:rsidP="00AE7C0A">
            <w:pPr>
              <w:spacing w:line="480" w:lineRule="auto"/>
            </w:pPr>
          </w:p>
        </w:tc>
        <w:tc>
          <w:tcPr>
            <w:tcW w:w="0" w:type="auto"/>
          </w:tcPr>
          <w:p w14:paraId="4B4E6216" w14:textId="77777777" w:rsidR="00DB21CE" w:rsidRPr="00004A7E" w:rsidRDefault="00DB21CE" w:rsidP="00AE7C0A">
            <w:pPr>
              <w:spacing w:line="480" w:lineRule="auto"/>
            </w:pPr>
            <w:r w:rsidRPr="00004A7E">
              <w:t>Pitt</w:t>
            </w:r>
          </w:p>
        </w:tc>
        <w:tc>
          <w:tcPr>
            <w:tcW w:w="0" w:type="auto"/>
          </w:tcPr>
          <w:p w14:paraId="1915D1F7" w14:textId="77777777" w:rsidR="00DB21CE" w:rsidRPr="00004A7E" w:rsidRDefault="00DB21CE" w:rsidP="00AE7C0A">
            <w:pPr>
              <w:spacing w:line="480" w:lineRule="auto"/>
            </w:pPr>
            <w:r w:rsidRPr="00004A7E">
              <w:t>Upper Pitt River</w:t>
            </w:r>
          </w:p>
        </w:tc>
        <w:tc>
          <w:tcPr>
            <w:tcW w:w="0" w:type="auto"/>
          </w:tcPr>
          <w:p w14:paraId="7524C0C0" w14:textId="77777777" w:rsidR="00DB21CE" w:rsidRPr="00004A7E" w:rsidRDefault="00DB21CE" w:rsidP="00AE7C0A">
            <w:pPr>
              <w:spacing w:line="480" w:lineRule="auto"/>
            </w:pPr>
            <w:r w:rsidRPr="00004A7E">
              <w:t>1948</w:t>
            </w:r>
          </w:p>
        </w:tc>
        <w:tc>
          <w:tcPr>
            <w:tcW w:w="0" w:type="auto"/>
          </w:tcPr>
          <w:p w14:paraId="1E0385A8" w14:textId="77777777" w:rsidR="00DB21CE" w:rsidRPr="00004A7E" w:rsidRDefault="00DB21CE" w:rsidP="00AE7C0A">
            <w:pPr>
              <w:spacing w:line="480" w:lineRule="auto"/>
            </w:pPr>
            <w:r w:rsidRPr="00004A7E">
              <w:t>Ricker</w:t>
            </w:r>
          </w:p>
        </w:tc>
        <w:tc>
          <w:tcPr>
            <w:tcW w:w="0" w:type="auto"/>
          </w:tcPr>
          <w:p w14:paraId="082B33E9" w14:textId="77777777" w:rsidR="00DB21CE" w:rsidRPr="00004A7E" w:rsidRDefault="00DB21CE" w:rsidP="00AE7C0A">
            <w:pPr>
              <w:spacing w:line="480" w:lineRule="auto"/>
            </w:pPr>
            <w:r w:rsidRPr="00004A7E">
              <w:t>1.50</w:t>
            </w:r>
          </w:p>
        </w:tc>
        <w:tc>
          <w:tcPr>
            <w:tcW w:w="0" w:type="auto"/>
          </w:tcPr>
          <w:p w14:paraId="7C7315C2" w14:textId="77777777" w:rsidR="00DB21CE" w:rsidRPr="00004A7E" w:rsidRDefault="00DB21CE" w:rsidP="00AE7C0A">
            <w:pPr>
              <w:spacing w:line="480" w:lineRule="auto"/>
            </w:pPr>
            <w:r w:rsidRPr="00004A7E">
              <w:t>22.39</w:t>
            </w:r>
          </w:p>
        </w:tc>
        <w:tc>
          <w:tcPr>
            <w:tcW w:w="0" w:type="auto"/>
          </w:tcPr>
          <w:p w14:paraId="6616A272" w14:textId="4FEE876A" w:rsidR="00DB21CE" w:rsidRPr="00004A7E" w:rsidRDefault="00DB21CE" w:rsidP="00AE7C0A">
            <w:pPr>
              <w:spacing w:line="480" w:lineRule="auto"/>
            </w:pPr>
            <w:r w:rsidRPr="00004A7E">
              <w:t>0.7</w:t>
            </w:r>
            <w:ins w:id="278" w:author="DFO-MPO" w:date="2018-11-26T16:21:00Z">
              <w:r w:rsidR="002E4123">
                <w:t>8</w:t>
              </w:r>
            </w:ins>
            <w:ins w:id="279" w:author="DFO-MPO" w:date="2018-11-26T19:57:00Z">
              <w:r w:rsidR="00203013">
                <w:t xml:space="preserve"> (0.58, 0.97)</w:t>
              </w:r>
            </w:ins>
            <w:del w:id="280" w:author="DFO-MPO" w:date="2018-11-26T16:21:00Z">
              <w:r w:rsidRPr="00004A7E" w:rsidDel="002E4123">
                <w:delText>6</w:delText>
              </w:r>
            </w:del>
          </w:p>
        </w:tc>
      </w:tr>
      <w:tr w:rsidR="00CD1021" w:rsidRPr="00004A7E" w14:paraId="458AFC44" w14:textId="77777777" w:rsidTr="00CD1021">
        <w:tc>
          <w:tcPr>
            <w:tcW w:w="0" w:type="auto"/>
            <w:vMerge w:val="restart"/>
          </w:tcPr>
          <w:p w14:paraId="21E0D383" w14:textId="77777777" w:rsidR="00DB21CE" w:rsidRPr="00004A7E" w:rsidRDefault="00DB21CE" w:rsidP="00AE7C0A">
            <w:pPr>
              <w:spacing w:line="480" w:lineRule="auto"/>
            </w:pPr>
            <w:r w:rsidRPr="00004A7E">
              <w:t>Summer</w:t>
            </w:r>
          </w:p>
        </w:tc>
        <w:tc>
          <w:tcPr>
            <w:tcW w:w="0" w:type="auto"/>
          </w:tcPr>
          <w:p w14:paraId="491F0941" w14:textId="64201010" w:rsidR="00DB21CE" w:rsidRPr="00004A7E" w:rsidRDefault="00DB21CE" w:rsidP="00AE7C0A">
            <w:pPr>
              <w:spacing w:line="480" w:lineRule="auto"/>
            </w:pPr>
            <w:proofErr w:type="spellStart"/>
            <w:r w:rsidRPr="00004A7E">
              <w:t>Takla</w:t>
            </w:r>
            <w:proofErr w:type="spellEnd"/>
            <w:r w:rsidRPr="00004A7E">
              <w:t>-</w:t>
            </w:r>
            <w:proofErr w:type="spellStart"/>
            <w:r w:rsidRPr="00004A7E">
              <w:t>Trembleur</w:t>
            </w:r>
            <w:proofErr w:type="spellEnd"/>
            <w:ins w:id="281" w:author="Cameron Freshwater" w:date="2018-11-17T11:11:00Z">
              <w:r w:rsidR="00E026C7">
                <w:t>-Stuart</w:t>
              </w:r>
            </w:ins>
          </w:p>
        </w:tc>
        <w:tc>
          <w:tcPr>
            <w:tcW w:w="0" w:type="auto"/>
          </w:tcPr>
          <w:p w14:paraId="46B2D316" w14:textId="77777777" w:rsidR="00DB21CE" w:rsidRPr="00004A7E" w:rsidRDefault="00DB21CE" w:rsidP="00AE7C0A">
            <w:pPr>
              <w:spacing w:line="480" w:lineRule="auto"/>
            </w:pPr>
            <w:r w:rsidRPr="00004A7E">
              <w:t>Late Stuart</w:t>
            </w:r>
          </w:p>
        </w:tc>
        <w:tc>
          <w:tcPr>
            <w:tcW w:w="0" w:type="auto"/>
          </w:tcPr>
          <w:p w14:paraId="5558CFFA" w14:textId="77777777" w:rsidR="00DB21CE" w:rsidRPr="00004A7E" w:rsidRDefault="00DB21CE" w:rsidP="00AE7C0A">
            <w:pPr>
              <w:spacing w:line="480" w:lineRule="auto"/>
            </w:pPr>
            <w:r w:rsidRPr="00004A7E">
              <w:t>1948</w:t>
            </w:r>
          </w:p>
        </w:tc>
        <w:tc>
          <w:tcPr>
            <w:tcW w:w="0" w:type="auto"/>
          </w:tcPr>
          <w:p w14:paraId="4B2F939E" w14:textId="77777777" w:rsidR="00DB21CE" w:rsidRPr="00004A7E" w:rsidRDefault="00DB21CE" w:rsidP="00AE7C0A">
            <w:pPr>
              <w:spacing w:line="480" w:lineRule="auto"/>
            </w:pPr>
            <w:r w:rsidRPr="00004A7E">
              <w:t>Larkin</w:t>
            </w:r>
          </w:p>
        </w:tc>
        <w:tc>
          <w:tcPr>
            <w:tcW w:w="0" w:type="auto"/>
          </w:tcPr>
          <w:p w14:paraId="7B3F0084" w14:textId="77777777" w:rsidR="00DB21CE" w:rsidRPr="00004A7E" w:rsidRDefault="00DB21CE" w:rsidP="00AE7C0A">
            <w:pPr>
              <w:spacing w:line="480" w:lineRule="auto"/>
            </w:pPr>
            <w:r w:rsidRPr="00004A7E">
              <w:t>2.03</w:t>
            </w:r>
          </w:p>
        </w:tc>
        <w:tc>
          <w:tcPr>
            <w:tcW w:w="0" w:type="auto"/>
          </w:tcPr>
          <w:p w14:paraId="3B03CC47" w14:textId="77777777" w:rsidR="00DB21CE" w:rsidRPr="00004A7E" w:rsidRDefault="00DB21CE" w:rsidP="00AE7C0A">
            <w:pPr>
              <w:spacing w:line="480" w:lineRule="auto"/>
            </w:pPr>
            <w:r w:rsidRPr="00004A7E">
              <w:t>1.01</w:t>
            </w:r>
          </w:p>
        </w:tc>
        <w:tc>
          <w:tcPr>
            <w:tcW w:w="0" w:type="auto"/>
          </w:tcPr>
          <w:p w14:paraId="1BC09118" w14:textId="4F5C7C5F" w:rsidR="00DB21CE" w:rsidRPr="00004A7E" w:rsidRDefault="00DB21CE" w:rsidP="00AE7C0A">
            <w:pPr>
              <w:spacing w:line="480" w:lineRule="auto"/>
            </w:pPr>
            <w:r w:rsidRPr="00004A7E">
              <w:t>1.28</w:t>
            </w:r>
            <w:ins w:id="282" w:author="DFO-MPO" w:date="2018-11-26T19:57:00Z">
              <w:r w:rsidR="00203013">
                <w:t xml:space="preserve"> (0.96, 1.60)</w:t>
              </w:r>
            </w:ins>
          </w:p>
        </w:tc>
      </w:tr>
      <w:tr w:rsidR="00CD1021" w:rsidRPr="00004A7E" w14:paraId="21C97195" w14:textId="77777777" w:rsidTr="00CD1021">
        <w:tc>
          <w:tcPr>
            <w:tcW w:w="0" w:type="auto"/>
            <w:vMerge/>
          </w:tcPr>
          <w:p w14:paraId="7FFC9F88" w14:textId="77777777" w:rsidR="00DB21CE" w:rsidRPr="00004A7E" w:rsidRDefault="00DB21CE" w:rsidP="00AE7C0A">
            <w:pPr>
              <w:spacing w:line="480" w:lineRule="auto"/>
            </w:pPr>
          </w:p>
        </w:tc>
        <w:tc>
          <w:tcPr>
            <w:tcW w:w="0" w:type="auto"/>
          </w:tcPr>
          <w:p w14:paraId="198114A7" w14:textId="77777777" w:rsidR="00DB21CE" w:rsidRPr="00004A7E" w:rsidRDefault="00DB21CE" w:rsidP="00AE7C0A">
            <w:pPr>
              <w:spacing w:line="480" w:lineRule="auto"/>
            </w:pPr>
            <w:r w:rsidRPr="00004A7E">
              <w:t>Francois-Fraser</w:t>
            </w:r>
          </w:p>
        </w:tc>
        <w:tc>
          <w:tcPr>
            <w:tcW w:w="0" w:type="auto"/>
          </w:tcPr>
          <w:p w14:paraId="080201E5" w14:textId="77777777" w:rsidR="00DB21CE" w:rsidRPr="00004A7E" w:rsidRDefault="00DB21CE" w:rsidP="00AE7C0A">
            <w:pPr>
              <w:spacing w:line="480" w:lineRule="auto"/>
            </w:pPr>
            <w:proofErr w:type="spellStart"/>
            <w:r w:rsidRPr="00004A7E">
              <w:t>Stellako</w:t>
            </w:r>
            <w:proofErr w:type="spellEnd"/>
          </w:p>
        </w:tc>
        <w:tc>
          <w:tcPr>
            <w:tcW w:w="0" w:type="auto"/>
          </w:tcPr>
          <w:p w14:paraId="500F5CA5" w14:textId="77777777" w:rsidR="00DB21CE" w:rsidRPr="00004A7E" w:rsidRDefault="00DB21CE" w:rsidP="00AE7C0A">
            <w:pPr>
              <w:spacing w:line="480" w:lineRule="auto"/>
            </w:pPr>
            <w:r w:rsidRPr="00004A7E">
              <w:t>1948</w:t>
            </w:r>
          </w:p>
        </w:tc>
        <w:tc>
          <w:tcPr>
            <w:tcW w:w="0" w:type="auto"/>
          </w:tcPr>
          <w:p w14:paraId="78621774" w14:textId="77777777" w:rsidR="00DB21CE" w:rsidRPr="00004A7E" w:rsidRDefault="00DB21CE" w:rsidP="00AE7C0A">
            <w:pPr>
              <w:spacing w:line="480" w:lineRule="auto"/>
            </w:pPr>
            <w:r w:rsidRPr="00004A7E">
              <w:t>Ricker</w:t>
            </w:r>
          </w:p>
        </w:tc>
        <w:tc>
          <w:tcPr>
            <w:tcW w:w="0" w:type="auto"/>
          </w:tcPr>
          <w:p w14:paraId="662AC476" w14:textId="77777777" w:rsidR="00DB21CE" w:rsidRPr="00004A7E" w:rsidRDefault="00DB21CE" w:rsidP="00AE7C0A">
            <w:pPr>
              <w:spacing w:line="480" w:lineRule="auto"/>
            </w:pPr>
            <w:r w:rsidRPr="00004A7E">
              <w:t>1.84</w:t>
            </w:r>
          </w:p>
        </w:tc>
        <w:tc>
          <w:tcPr>
            <w:tcW w:w="0" w:type="auto"/>
          </w:tcPr>
          <w:p w14:paraId="11BFBE5C" w14:textId="77777777" w:rsidR="00DB21CE" w:rsidRPr="00004A7E" w:rsidRDefault="00DB21CE" w:rsidP="00AE7C0A">
            <w:pPr>
              <w:spacing w:line="480" w:lineRule="auto"/>
            </w:pPr>
            <w:r w:rsidRPr="00004A7E">
              <w:t>3.96</w:t>
            </w:r>
          </w:p>
        </w:tc>
        <w:tc>
          <w:tcPr>
            <w:tcW w:w="0" w:type="auto"/>
          </w:tcPr>
          <w:p w14:paraId="03F67A96" w14:textId="15757BD3" w:rsidR="00DB21CE" w:rsidRPr="00004A7E" w:rsidRDefault="00DB21CE" w:rsidP="00AE7C0A">
            <w:pPr>
              <w:spacing w:line="480" w:lineRule="auto"/>
            </w:pPr>
            <w:r w:rsidRPr="00004A7E">
              <w:t>0.8</w:t>
            </w:r>
            <w:ins w:id="283" w:author="DFO-MPO" w:date="2018-11-26T16:16:00Z">
              <w:r w:rsidR="002F11D3">
                <w:t>5</w:t>
              </w:r>
            </w:ins>
            <w:ins w:id="284" w:author="DFO-MPO" w:date="2018-11-26T19:57:00Z">
              <w:r w:rsidR="00203013">
                <w:t xml:space="preserve"> (0.64, 1.06)</w:t>
              </w:r>
            </w:ins>
            <w:del w:id="285" w:author="DFO-MPO" w:date="2018-11-26T16:16:00Z">
              <w:r w:rsidRPr="00004A7E" w:rsidDel="002F11D3">
                <w:delText>3</w:delText>
              </w:r>
            </w:del>
          </w:p>
        </w:tc>
      </w:tr>
      <w:tr w:rsidR="00CD1021" w:rsidRPr="00004A7E" w14:paraId="1E4BB57E" w14:textId="77777777" w:rsidTr="00CD1021">
        <w:tc>
          <w:tcPr>
            <w:tcW w:w="0" w:type="auto"/>
            <w:vMerge/>
          </w:tcPr>
          <w:p w14:paraId="48173799" w14:textId="77777777" w:rsidR="00DB21CE" w:rsidRPr="00004A7E" w:rsidRDefault="00DB21CE" w:rsidP="00AE7C0A">
            <w:pPr>
              <w:spacing w:line="480" w:lineRule="auto"/>
            </w:pPr>
          </w:p>
        </w:tc>
        <w:tc>
          <w:tcPr>
            <w:tcW w:w="0" w:type="auto"/>
          </w:tcPr>
          <w:p w14:paraId="3DBCB396" w14:textId="77777777" w:rsidR="00DB21CE" w:rsidRPr="00004A7E" w:rsidRDefault="00DB21CE" w:rsidP="00AE7C0A">
            <w:pPr>
              <w:spacing w:line="480" w:lineRule="auto"/>
            </w:pPr>
            <w:r w:rsidRPr="00004A7E">
              <w:t>Kamloops-ES</w:t>
            </w:r>
          </w:p>
        </w:tc>
        <w:tc>
          <w:tcPr>
            <w:tcW w:w="0" w:type="auto"/>
          </w:tcPr>
          <w:p w14:paraId="0B425484" w14:textId="77777777" w:rsidR="00DB21CE" w:rsidRPr="00004A7E" w:rsidRDefault="00DB21CE" w:rsidP="00AE7C0A">
            <w:pPr>
              <w:spacing w:line="480" w:lineRule="auto"/>
            </w:pPr>
            <w:r w:rsidRPr="00004A7E">
              <w:t>Raft</w:t>
            </w:r>
          </w:p>
        </w:tc>
        <w:tc>
          <w:tcPr>
            <w:tcW w:w="0" w:type="auto"/>
          </w:tcPr>
          <w:p w14:paraId="0AB10953" w14:textId="77777777" w:rsidR="00DB21CE" w:rsidRPr="00004A7E" w:rsidRDefault="00DB21CE" w:rsidP="00AE7C0A">
            <w:pPr>
              <w:spacing w:line="480" w:lineRule="auto"/>
            </w:pPr>
            <w:r w:rsidRPr="00004A7E">
              <w:t>1948</w:t>
            </w:r>
          </w:p>
        </w:tc>
        <w:tc>
          <w:tcPr>
            <w:tcW w:w="0" w:type="auto"/>
          </w:tcPr>
          <w:p w14:paraId="44BF5F90" w14:textId="77777777" w:rsidR="00DB21CE" w:rsidRPr="00004A7E" w:rsidRDefault="00DB21CE" w:rsidP="00AE7C0A">
            <w:pPr>
              <w:spacing w:line="480" w:lineRule="auto"/>
            </w:pPr>
            <w:r w:rsidRPr="00004A7E">
              <w:t>Ricker</w:t>
            </w:r>
          </w:p>
        </w:tc>
        <w:tc>
          <w:tcPr>
            <w:tcW w:w="0" w:type="auto"/>
          </w:tcPr>
          <w:p w14:paraId="7CC1E9CE" w14:textId="77777777" w:rsidR="00DB21CE" w:rsidRPr="00004A7E" w:rsidRDefault="00DB21CE" w:rsidP="00AE7C0A">
            <w:pPr>
              <w:spacing w:line="480" w:lineRule="auto"/>
            </w:pPr>
            <w:r w:rsidRPr="00004A7E">
              <w:t>1.51</w:t>
            </w:r>
          </w:p>
        </w:tc>
        <w:tc>
          <w:tcPr>
            <w:tcW w:w="0" w:type="auto"/>
          </w:tcPr>
          <w:p w14:paraId="36338384" w14:textId="77777777" w:rsidR="00DB21CE" w:rsidRPr="00004A7E" w:rsidRDefault="00DB21CE" w:rsidP="00AE7C0A">
            <w:pPr>
              <w:spacing w:line="480" w:lineRule="auto"/>
            </w:pPr>
            <w:r w:rsidRPr="00004A7E">
              <w:t>21.59</w:t>
            </w:r>
          </w:p>
        </w:tc>
        <w:tc>
          <w:tcPr>
            <w:tcW w:w="0" w:type="auto"/>
          </w:tcPr>
          <w:p w14:paraId="71492635" w14:textId="248D3440" w:rsidR="00DB21CE" w:rsidRPr="00004A7E" w:rsidRDefault="00DB21CE" w:rsidP="00AE7C0A">
            <w:pPr>
              <w:spacing w:line="480" w:lineRule="auto"/>
            </w:pPr>
            <w:r w:rsidRPr="00004A7E">
              <w:t>0.</w:t>
            </w:r>
            <w:ins w:id="286" w:author="DFO-MPO" w:date="2018-11-26T16:16:00Z">
              <w:r w:rsidR="002F11D3">
                <w:t>81</w:t>
              </w:r>
            </w:ins>
            <w:ins w:id="287" w:author="DFO-MPO" w:date="2018-11-26T19:57:00Z">
              <w:r w:rsidR="00203013">
                <w:t xml:space="preserve"> </w:t>
              </w:r>
            </w:ins>
            <w:ins w:id="288" w:author="DFO-MPO" w:date="2018-11-26T19:58:00Z">
              <w:r w:rsidR="00203013">
                <w:t>(0.61, 1.01)</w:t>
              </w:r>
            </w:ins>
            <w:del w:id="289" w:author="DFO-MPO" w:date="2018-11-26T16:16:00Z">
              <w:r w:rsidRPr="00004A7E" w:rsidDel="002F11D3">
                <w:delText>79</w:delText>
              </w:r>
            </w:del>
          </w:p>
        </w:tc>
      </w:tr>
      <w:tr w:rsidR="00CD1021" w:rsidRPr="00004A7E" w14:paraId="3060ED72" w14:textId="77777777" w:rsidTr="00CD1021">
        <w:tc>
          <w:tcPr>
            <w:tcW w:w="0" w:type="auto"/>
            <w:vMerge/>
          </w:tcPr>
          <w:p w14:paraId="597E6E60" w14:textId="77777777" w:rsidR="00DB21CE" w:rsidRPr="00004A7E" w:rsidRDefault="00DB21CE" w:rsidP="00AE7C0A">
            <w:pPr>
              <w:spacing w:line="480" w:lineRule="auto"/>
            </w:pPr>
          </w:p>
        </w:tc>
        <w:tc>
          <w:tcPr>
            <w:tcW w:w="0" w:type="auto"/>
          </w:tcPr>
          <w:p w14:paraId="625D3D47" w14:textId="77777777" w:rsidR="00DB21CE" w:rsidRPr="00004A7E" w:rsidRDefault="00DB21CE" w:rsidP="00AE7C0A">
            <w:pPr>
              <w:spacing w:line="480" w:lineRule="auto"/>
            </w:pPr>
            <w:proofErr w:type="spellStart"/>
            <w:r w:rsidRPr="00004A7E">
              <w:t>Quesnel</w:t>
            </w:r>
            <w:proofErr w:type="spellEnd"/>
          </w:p>
        </w:tc>
        <w:tc>
          <w:tcPr>
            <w:tcW w:w="0" w:type="auto"/>
          </w:tcPr>
          <w:p w14:paraId="2E04B5EB" w14:textId="77777777" w:rsidR="00DB21CE" w:rsidRPr="00004A7E" w:rsidRDefault="00DB21CE" w:rsidP="00AE7C0A">
            <w:pPr>
              <w:spacing w:line="480" w:lineRule="auto"/>
            </w:pPr>
            <w:proofErr w:type="spellStart"/>
            <w:r w:rsidRPr="00004A7E">
              <w:t>Quesnel</w:t>
            </w:r>
            <w:proofErr w:type="spellEnd"/>
          </w:p>
        </w:tc>
        <w:tc>
          <w:tcPr>
            <w:tcW w:w="0" w:type="auto"/>
          </w:tcPr>
          <w:p w14:paraId="05C3CC25" w14:textId="77777777" w:rsidR="00DB21CE" w:rsidRPr="00004A7E" w:rsidRDefault="00DB21CE" w:rsidP="00AE7C0A">
            <w:pPr>
              <w:spacing w:line="480" w:lineRule="auto"/>
            </w:pPr>
            <w:r w:rsidRPr="00004A7E">
              <w:t>1948</w:t>
            </w:r>
          </w:p>
        </w:tc>
        <w:tc>
          <w:tcPr>
            <w:tcW w:w="0" w:type="auto"/>
          </w:tcPr>
          <w:p w14:paraId="437B5DC4" w14:textId="77777777" w:rsidR="00DB21CE" w:rsidRPr="00004A7E" w:rsidRDefault="00DB21CE" w:rsidP="00AE7C0A">
            <w:pPr>
              <w:spacing w:line="480" w:lineRule="auto"/>
            </w:pPr>
            <w:r w:rsidRPr="00004A7E">
              <w:t>Larkin</w:t>
            </w:r>
          </w:p>
        </w:tc>
        <w:tc>
          <w:tcPr>
            <w:tcW w:w="0" w:type="auto"/>
          </w:tcPr>
          <w:p w14:paraId="6EC8F620" w14:textId="77777777" w:rsidR="00DB21CE" w:rsidRPr="00004A7E" w:rsidRDefault="00DB21CE" w:rsidP="00AE7C0A">
            <w:pPr>
              <w:spacing w:line="480" w:lineRule="auto"/>
            </w:pPr>
            <w:r w:rsidRPr="00004A7E">
              <w:t>2.05</w:t>
            </w:r>
          </w:p>
        </w:tc>
        <w:tc>
          <w:tcPr>
            <w:tcW w:w="0" w:type="auto"/>
          </w:tcPr>
          <w:p w14:paraId="2E97263B" w14:textId="77777777" w:rsidR="00DB21CE" w:rsidRPr="00004A7E" w:rsidRDefault="00DB21CE" w:rsidP="00AE7C0A">
            <w:pPr>
              <w:spacing w:line="480" w:lineRule="auto"/>
            </w:pPr>
            <w:r w:rsidRPr="00004A7E">
              <w:t>0.39</w:t>
            </w:r>
          </w:p>
        </w:tc>
        <w:tc>
          <w:tcPr>
            <w:tcW w:w="0" w:type="auto"/>
          </w:tcPr>
          <w:p w14:paraId="77A281F8" w14:textId="04C94A55" w:rsidR="00DB21CE" w:rsidRPr="00004A7E" w:rsidRDefault="00DB21CE" w:rsidP="00AE7C0A">
            <w:pPr>
              <w:spacing w:line="480" w:lineRule="auto"/>
            </w:pPr>
            <w:r w:rsidRPr="00004A7E">
              <w:t>0.83</w:t>
            </w:r>
            <w:ins w:id="290" w:author="DFO-MPO" w:date="2018-11-26T19:58:00Z">
              <w:r w:rsidR="00203013">
                <w:t xml:space="preserve"> (0.62, 1.03)</w:t>
              </w:r>
            </w:ins>
          </w:p>
        </w:tc>
      </w:tr>
      <w:tr w:rsidR="00CD1021" w:rsidRPr="00004A7E" w14:paraId="4BE174C5" w14:textId="77777777" w:rsidTr="00CD1021">
        <w:tc>
          <w:tcPr>
            <w:tcW w:w="0" w:type="auto"/>
            <w:vMerge/>
          </w:tcPr>
          <w:p w14:paraId="11820CE7" w14:textId="77777777" w:rsidR="00DB21CE" w:rsidRPr="00004A7E" w:rsidRDefault="00DB21CE" w:rsidP="00AE7C0A">
            <w:pPr>
              <w:spacing w:line="480" w:lineRule="auto"/>
            </w:pPr>
          </w:p>
        </w:tc>
        <w:tc>
          <w:tcPr>
            <w:tcW w:w="0" w:type="auto"/>
          </w:tcPr>
          <w:p w14:paraId="4535AF44" w14:textId="77777777" w:rsidR="00DB21CE" w:rsidRPr="00004A7E" w:rsidRDefault="00DB21CE" w:rsidP="00AE7C0A">
            <w:pPr>
              <w:spacing w:line="480" w:lineRule="auto"/>
            </w:pPr>
            <w:proofErr w:type="spellStart"/>
            <w:r w:rsidRPr="00004A7E">
              <w:t>Chilko</w:t>
            </w:r>
            <w:proofErr w:type="spellEnd"/>
          </w:p>
        </w:tc>
        <w:tc>
          <w:tcPr>
            <w:tcW w:w="0" w:type="auto"/>
          </w:tcPr>
          <w:p w14:paraId="3791AA22" w14:textId="77777777" w:rsidR="00DB21CE" w:rsidRPr="00004A7E" w:rsidRDefault="00DB21CE" w:rsidP="00AE7C0A">
            <w:pPr>
              <w:spacing w:line="480" w:lineRule="auto"/>
            </w:pPr>
            <w:proofErr w:type="spellStart"/>
            <w:r w:rsidRPr="00004A7E">
              <w:t>Chilko</w:t>
            </w:r>
            <w:proofErr w:type="spellEnd"/>
          </w:p>
        </w:tc>
        <w:tc>
          <w:tcPr>
            <w:tcW w:w="0" w:type="auto"/>
          </w:tcPr>
          <w:p w14:paraId="6A389970" w14:textId="77777777" w:rsidR="00DB21CE" w:rsidRPr="00004A7E" w:rsidRDefault="00DB21CE" w:rsidP="00AE7C0A">
            <w:pPr>
              <w:spacing w:line="480" w:lineRule="auto"/>
            </w:pPr>
            <w:r w:rsidRPr="00004A7E">
              <w:t>1948</w:t>
            </w:r>
          </w:p>
        </w:tc>
        <w:tc>
          <w:tcPr>
            <w:tcW w:w="0" w:type="auto"/>
          </w:tcPr>
          <w:p w14:paraId="18635BA5" w14:textId="77777777" w:rsidR="00DB21CE" w:rsidRPr="00004A7E" w:rsidRDefault="00DB21CE" w:rsidP="00AE7C0A">
            <w:pPr>
              <w:spacing w:line="480" w:lineRule="auto"/>
            </w:pPr>
            <w:r w:rsidRPr="00004A7E">
              <w:t>Ricker</w:t>
            </w:r>
          </w:p>
        </w:tc>
        <w:tc>
          <w:tcPr>
            <w:tcW w:w="0" w:type="auto"/>
          </w:tcPr>
          <w:p w14:paraId="36BF8961" w14:textId="77777777" w:rsidR="00DB21CE" w:rsidRPr="00004A7E" w:rsidRDefault="00DB21CE" w:rsidP="00AE7C0A">
            <w:pPr>
              <w:spacing w:line="480" w:lineRule="auto"/>
            </w:pPr>
            <w:r w:rsidRPr="00004A7E">
              <w:t>1.83</w:t>
            </w:r>
          </w:p>
        </w:tc>
        <w:tc>
          <w:tcPr>
            <w:tcW w:w="0" w:type="auto"/>
          </w:tcPr>
          <w:p w14:paraId="6D06302B" w14:textId="77777777" w:rsidR="00DB21CE" w:rsidRPr="00004A7E" w:rsidRDefault="00DB21CE" w:rsidP="00AE7C0A">
            <w:pPr>
              <w:spacing w:line="480" w:lineRule="auto"/>
            </w:pPr>
            <w:r w:rsidRPr="00004A7E">
              <w:t>1.23</w:t>
            </w:r>
          </w:p>
        </w:tc>
        <w:tc>
          <w:tcPr>
            <w:tcW w:w="0" w:type="auto"/>
          </w:tcPr>
          <w:p w14:paraId="2172CAF9" w14:textId="6CAD8958" w:rsidR="00DB21CE" w:rsidRPr="00004A7E" w:rsidRDefault="00DB21CE" w:rsidP="00AE7C0A">
            <w:pPr>
              <w:spacing w:line="480" w:lineRule="auto"/>
            </w:pPr>
            <w:r w:rsidRPr="00004A7E">
              <w:t>0.8</w:t>
            </w:r>
            <w:ins w:id="291" w:author="DFO-MPO" w:date="2018-11-26T16:17:00Z">
              <w:r w:rsidR="002F11D3">
                <w:t>1</w:t>
              </w:r>
            </w:ins>
            <w:ins w:id="292" w:author="DFO-MPO" w:date="2018-11-26T19:58:00Z">
              <w:r w:rsidR="00203013">
                <w:t xml:space="preserve"> (0.61, 1.02)</w:t>
              </w:r>
            </w:ins>
            <w:del w:id="293" w:author="DFO-MPO" w:date="2018-11-26T16:17:00Z">
              <w:r w:rsidRPr="00004A7E" w:rsidDel="002F11D3">
                <w:delText>0</w:delText>
              </w:r>
            </w:del>
          </w:p>
        </w:tc>
      </w:tr>
      <w:tr w:rsidR="00CD1021" w:rsidRPr="00004A7E" w14:paraId="767216BB" w14:textId="77777777" w:rsidTr="00CD1021">
        <w:tc>
          <w:tcPr>
            <w:tcW w:w="0" w:type="auto"/>
            <w:vMerge/>
          </w:tcPr>
          <w:p w14:paraId="234979E4" w14:textId="77777777" w:rsidR="00DB21CE" w:rsidRPr="00004A7E" w:rsidRDefault="00DB21CE" w:rsidP="00AE7C0A">
            <w:pPr>
              <w:spacing w:line="480" w:lineRule="auto"/>
            </w:pPr>
          </w:p>
        </w:tc>
        <w:tc>
          <w:tcPr>
            <w:tcW w:w="0" w:type="auto"/>
          </w:tcPr>
          <w:p w14:paraId="54D5EEE0" w14:textId="77777777" w:rsidR="00DB21CE" w:rsidRPr="00004A7E" w:rsidRDefault="00DB21CE" w:rsidP="00AE7C0A">
            <w:pPr>
              <w:spacing w:line="480" w:lineRule="auto"/>
            </w:pPr>
            <w:r w:rsidRPr="00004A7E">
              <w:t>Harrison (river-type)</w:t>
            </w:r>
          </w:p>
        </w:tc>
        <w:tc>
          <w:tcPr>
            <w:tcW w:w="0" w:type="auto"/>
          </w:tcPr>
          <w:p w14:paraId="2E39F96B" w14:textId="77777777" w:rsidR="00DB21CE" w:rsidRPr="00004A7E" w:rsidRDefault="00DB21CE" w:rsidP="00AE7C0A">
            <w:pPr>
              <w:spacing w:line="480" w:lineRule="auto"/>
            </w:pPr>
            <w:r w:rsidRPr="00004A7E">
              <w:t>Harrison</w:t>
            </w:r>
          </w:p>
        </w:tc>
        <w:tc>
          <w:tcPr>
            <w:tcW w:w="0" w:type="auto"/>
          </w:tcPr>
          <w:p w14:paraId="012242E2" w14:textId="77777777" w:rsidR="00DB21CE" w:rsidRPr="00004A7E" w:rsidRDefault="00DB21CE" w:rsidP="00AE7C0A">
            <w:pPr>
              <w:spacing w:line="480" w:lineRule="auto"/>
            </w:pPr>
            <w:r w:rsidRPr="00004A7E">
              <w:t>1948</w:t>
            </w:r>
          </w:p>
        </w:tc>
        <w:tc>
          <w:tcPr>
            <w:tcW w:w="0" w:type="auto"/>
          </w:tcPr>
          <w:p w14:paraId="1A6C96BF" w14:textId="77777777" w:rsidR="00DB21CE" w:rsidRPr="00004A7E" w:rsidRDefault="00DB21CE" w:rsidP="00AE7C0A">
            <w:pPr>
              <w:spacing w:line="480" w:lineRule="auto"/>
            </w:pPr>
            <w:r w:rsidRPr="00004A7E">
              <w:t>Ricker</w:t>
            </w:r>
          </w:p>
        </w:tc>
        <w:tc>
          <w:tcPr>
            <w:tcW w:w="0" w:type="auto"/>
          </w:tcPr>
          <w:p w14:paraId="52DFCB2B" w14:textId="77777777" w:rsidR="00DB21CE" w:rsidRPr="00004A7E" w:rsidRDefault="00DB21CE" w:rsidP="00AE7C0A">
            <w:pPr>
              <w:spacing w:line="480" w:lineRule="auto"/>
            </w:pPr>
            <w:r w:rsidRPr="00004A7E">
              <w:t>1.49</w:t>
            </w:r>
          </w:p>
        </w:tc>
        <w:tc>
          <w:tcPr>
            <w:tcW w:w="0" w:type="auto"/>
          </w:tcPr>
          <w:p w14:paraId="6E821549" w14:textId="77777777" w:rsidR="00DB21CE" w:rsidRPr="00004A7E" w:rsidRDefault="00DB21CE" w:rsidP="00AE7C0A">
            <w:pPr>
              <w:spacing w:line="480" w:lineRule="auto"/>
            </w:pPr>
            <w:r w:rsidRPr="00004A7E">
              <w:t>2.79</w:t>
            </w:r>
          </w:p>
        </w:tc>
        <w:tc>
          <w:tcPr>
            <w:tcW w:w="0" w:type="auto"/>
          </w:tcPr>
          <w:p w14:paraId="0F777FE4" w14:textId="695B6F50" w:rsidR="00DB21CE" w:rsidRPr="00004A7E" w:rsidRDefault="00DB21CE" w:rsidP="00AE7C0A">
            <w:pPr>
              <w:spacing w:line="480" w:lineRule="auto"/>
            </w:pPr>
            <w:r w:rsidRPr="00004A7E">
              <w:t>1.</w:t>
            </w:r>
            <w:ins w:id="294" w:author="DFO-MPO" w:date="2018-11-26T16:17:00Z">
              <w:r w:rsidR="002F11D3">
                <w:t>42</w:t>
              </w:r>
            </w:ins>
            <w:ins w:id="295" w:author="DFO-MPO" w:date="2018-11-26T19:58:00Z">
              <w:r w:rsidR="00203013">
                <w:t xml:space="preserve"> (</w:t>
              </w:r>
            </w:ins>
            <w:ins w:id="296" w:author="DFO-MPO" w:date="2018-11-26T19:59:00Z">
              <w:r w:rsidR="00203013">
                <w:t>1.06, 1.77)</w:t>
              </w:r>
            </w:ins>
            <w:del w:id="297" w:author="DFO-MPO" w:date="2018-11-26T16:17:00Z">
              <w:r w:rsidRPr="00004A7E" w:rsidDel="002F11D3">
                <w:delText>39</w:delText>
              </w:r>
            </w:del>
          </w:p>
        </w:tc>
      </w:tr>
      <w:tr w:rsidR="00CD1021" w:rsidRPr="00004A7E" w14:paraId="2AF7B7BB" w14:textId="77777777" w:rsidTr="00CD1021">
        <w:tc>
          <w:tcPr>
            <w:tcW w:w="0" w:type="auto"/>
            <w:vMerge w:val="restart"/>
          </w:tcPr>
          <w:p w14:paraId="11DEFA06" w14:textId="77777777" w:rsidR="00DB21CE" w:rsidRPr="00004A7E" w:rsidRDefault="00DB21CE" w:rsidP="00AE7C0A">
            <w:pPr>
              <w:spacing w:line="480" w:lineRule="auto"/>
            </w:pPr>
            <w:r w:rsidRPr="00004A7E">
              <w:t>Late Summer</w:t>
            </w:r>
          </w:p>
        </w:tc>
        <w:tc>
          <w:tcPr>
            <w:tcW w:w="0" w:type="auto"/>
          </w:tcPr>
          <w:p w14:paraId="322A75D9" w14:textId="3D1518F1" w:rsidR="00DB21CE" w:rsidRPr="00004A7E" w:rsidRDefault="00DB21CE" w:rsidP="00AE7C0A">
            <w:pPr>
              <w:spacing w:line="480" w:lineRule="auto"/>
            </w:pPr>
            <w:proofErr w:type="spellStart"/>
            <w:r w:rsidRPr="00004A7E">
              <w:t>Shuswap</w:t>
            </w:r>
            <w:proofErr w:type="spellEnd"/>
            <w:ins w:id="298" w:author="Cameron Freshwater" w:date="2018-11-17T11:12:00Z">
              <w:r w:rsidR="00E026C7">
                <w:t xml:space="preserve"> Complex</w:t>
              </w:r>
            </w:ins>
            <w:r w:rsidRPr="00004A7E">
              <w:t>-L</w:t>
            </w:r>
          </w:p>
        </w:tc>
        <w:tc>
          <w:tcPr>
            <w:tcW w:w="0" w:type="auto"/>
          </w:tcPr>
          <w:p w14:paraId="21F7CC1E" w14:textId="77777777" w:rsidR="00DB21CE" w:rsidRPr="00004A7E" w:rsidRDefault="00DB21CE" w:rsidP="00AE7C0A">
            <w:pPr>
              <w:spacing w:line="480" w:lineRule="auto"/>
            </w:pPr>
            <w:r w:rsidRPr="00004A7E">
              <w:t xml:space="preserve">Late </w:t>
            </w:r>
            <w:proofErr w:type="spellStart"/>
            <w:r w:rsidRPr="00004A7E">
              <w:t>Shuswap</w:t>
            </w:r>
            <w:proofErr w:type="spellEnd"/>
          </w:p>
        </w:tc>
        <w:tc>
          <w:tcPr>
            <w:tcW w:w="0" w:type="auto"/>
          </w:tcPr>
          <w:p w14:paraId="3A5E5CE9" w14:textId="77777777" w:rsidR="00DB21CE" w:rsidRPr="00004A7E" w:rsidRDefault="00DB21CE" w:rsidP="00AE7C0A">
            <w:pPr>
              <w:spacing w:line="480" w:lineRule="auto"/>
            </w:pPr>
            <w:r w:rsidRPr="00004A7E">
              <w:t>1948</w:t>
            </w:r>
          </w:p>
        </w:tc>
        <w:tc>
          <w:tcPr>
            <w:tcW w:w="0" w:type="auto"/>
          </w:tcPr>
          <w:p w14:paraId="511F3175" w14:textId="77777777" w:rsidR="00DB21CE" w:rsidRPr="00004A7E" w:rsidRDefault="00DB21CE" w:rsidP="00AE7C0A">
            <w:pPr>
              <w:spacing w:line="480" w:lineRule="auto"/>
            </w:pPr>
            <w:r w:rsidRPr="00004A7E">
              <w:t>Larkin</w:t>
            </w:r>
          </w:p>
        </w:tc>
        <w:tc>
          <w:tcPr>
            <w:tcW w:w="0" w:type="auto"/>
          </w:tcPr>
          <w:p w14:paraId="34B9350A" w14:textId="77777777" w:rsidR="00DB21CE" w:rsidRPr="00004A7E" w:rsidRDefault="00DB21CE" w:rsidP="00AE7C0A">
            <w:pPr>
              <w:spacing w:line="480" w:lineRule="auto"/>
            </w:pPr>
            <w:r w:rsidRPr="00004A7E">
              <w:t>2.17</w:t>
            </w:r>
          </w:p>
        </w:tc>
        <w:tc>
          <w:tcPr>
            <w:tcW w:w="0" w:type="auto"/>
          </w:tcPr>
          <w:p w14:paraId="40348AD0" w14:textId="77777777" w:rsidR="00DB21CE" w:rsidRPr="00004A7E" w:rsidRDefault="00DB21CE" w:rsidP="00AE7C0A">
            <w:pPr>
              <w:spacing w:line="480" w:lineRule="auto"/>
            </w:pPr>
            <w:r w:rsidRPr="00004A7E">
              <w:t>0.30</w:t>
            </w:r>
          </w:p>
        </w:tc>
        <w:tc>
          <w:tcPr>
            <w:tcW w:w="0" w:type="auto"/>
          </w:tcPr>
          <w:p w14:paraId="3ABE20A9" w14:textId="5296163C" w:rsidR="00DB21CE" w:rsidRPr="00004A7E" w:rsidRDefault="00DB21CE" w:rsidP="00AE7C0A">
            <w:pPr>
              <w:spacing w:line="480" w:lineRule="auto"/>
            </w:pPr>
            <w:r w:rsidRPr="00004A7E">
              <w:t>0.95</w:t>
            </w:r>
            <w:ins w:id="299" w:author="DFO-MPO" w:date="2018-11-26T19:59:00Z">
              <w:r w:rsidR="00203013">
                <w:t xml:space="preserve"> (0.72, 1.19)</w:t>
              </w:r>
            </w:ins>
          </w:p>
        </w:tc>
      </w:tr>
      <w:tr w:rsidR="00CD1021" w:rsidRPr="00004A7E" w14:paraId="3222EE88" w14:textId="77777777" w:rsidTr="00CD1021">
        <w:tc>
          <w:tcPr>
            <w:tcW w:w="0" w:type="auto"/>
            <w:vMerge/>
          </w:tcPr>
          <w:p w14:paraId="7C504D95" w14:textId="77777777" w:rsidR="00DB21CE" w:rsidRPr="00004A7E" w:rsidRDefault="00DB21CE" w:rsidP="00AE7C0A">
            <w:pPr>
              <w:spacing w:line="480" w:lineRule="auto"/>
            </w:pPr>
          </w:p>
        </w:tc>
        <w:tc>
          <w:tcPr>
            <w:tcW w:w="0" w:type="auto"/>
          </w:tcPr>
          <w:p w14:paraId="2FBD465D" w14:textId="77777777" w:rsidR="00DB21CE" w:rsidRPr="00004A7E" w:rsidRDefault="00DB21CE" w:rsidP="00AE7C0A">
            <w:pPr>
              <w:spacing w:line="480" w:lineRule="auto"/>
            </w:pPr>
            <w:r w:rsidRPr="00004A7E">
              <w:t>Lillooet-Harrison</w:t>
            </w:r>
          </w:p>
        </w:tc>
        <w:tc>
          <w:tcPr>
            <w:tcW w:w="0" w:type="auto"/>
          </w:tcPr>
          <w:p w14:paraId="0B413395" w14:textId="77777777" w:rsidR="00DB21CE" w:rsidRPr="00004A7E" w:rsidRDefault="00DB21CE" w:rsidP="00AE7C0A">
            <w:pPr>
              <w:spacing w:line="480" w:lineRule="auto"/>
            </w:pPr>
            <w:r w:rsidRPr="00004A7E">
              <w:t>Birkenhead</w:t>
            </w:r>
          </w:p>
        </w:tc>
        <w:tc>
          <w:tcPr>
            <w:tcW w:w="0" w:type="auto"/>
          </w:tcPr>
          <w:p w14:paraId="5F648DC7" w14:textId="77777777" w:rsidR="00DB21CE" w:rsidRPr="00004A7E" w:rsidRDefault="00DB21CE" w:rsidP="00AE7C0A">
            <w:pPr>
              <w:spacing w:line="480" w:lineRule="auto"/>
            </w:pPr>
            <w:r w:rsidRPr="00004A7E">
              <w:t>1948</w:t>
            </w:r>
          </w:p>
        </w:tc>
        <w:tc>
          <w:tcPr>
            <w:tcW w:w="0" w:type="auto"/>
          </w:tcPr>
          <w:p w14:paraId="2FA00368" w14:textId="77777777" w:rsidR="00DB21CE" w:rsidRPr="00004A7E" w:rsidRDefault="00DB21CE" w:rsidP="00AE7C0A">
            <w:pPr>
              <w:spacing w:line="480" w:lineRule="auto"/>
            </w:pPr>
            <w:r w:rsidRPr="00004A7E">
              <w:t>Ricker</w:t>
            </w:r>
          </w:p>
        </w:tc>
        <w:tc>
          <w:tcPr>
            <w:tcW w:w="0" w:type="auto"/>
          </w:tcPr>
          <w:p w14:paraId="28AF66C7" w14:textId="77777777" w:rsidR="00DB21CE" w:rsidRPr="00004A7E" w:rsidRDefault="00DB21CE" w:rsidP="00AE7C0A">
            <w:pPr>
              <w:spacing w:line="480" w:lineRule="auto"/>
            </w:pPr>
            <w:r w:rsidRPr="00004A7E">
              <w:t>1.90</w:t>
            </w:r>
          </w:p>
        </w:tc>
        <w:tc>
          <w:tcPr>
            <w:tcW w:w="0" w:type="auto"/>
          </w:tcPr>
          <w:p w14:paraId="6C06AA65" w14:textId="77777777" w:rsidR="00DB21CE" w:rsidRPr="00004A7E" w:rsidRDefault="00DB21CE" w:rsidP="00AE7C0A">
            <w:pPr>
              <w:spacing w:line="480" w:lineRule="auto"/>
            </w:pPr>
            <w:r w:rsidRPr="00004A7E">
              <w:t>6.75</w:t>
            </w:r>
          </w:p>
        </w:tc>
        <w:tc>
          <w:tcPr>
            <w:tcW w:w="0" w:type="auto"/>
          </w:tcPr>
          <w:p w14:paraId="56C3D72E" w14:textId="7C9C1381" w:rsidR="00DB21CE" w:rsidRPr="00004A7E" w:rsidRDefault="00DB21CE" w:rsidP="00AE7C0A">
            <w:pPr>
              <w:spacing w:line="480" w:lineRule="auto"/>
            </w:pPr>
            <w:del w:id="300" w:author="DFO-MPO" w:date="2018-11-26T20:02:00Z">
              <w:r w:rsidRPr="00004A7E" w:rsidDel="00203013">
                <w:delText>0.9</w:delText>
              </w:r>
            </w:del>
            <w:ins w:id="301" w:author="DFO-MPO" w:date="2018-11-26T20:02:00Z">
              <w:r w:rsidR="00203013">
                <w:t>1.00</w:t>
              </w:r>
            </w:ins>
            <w:ins w:id="302" w:author="DFO-MPO" w:date="2018-11-26T20:01:00Z">
              <w:r w:rsidR="00203013">
                <w:t xml:space="preserve"> (0.75, </w:t>
              </w:r>
            </w:ins>
            <w:ins w:id="303" w:author="DFO-MPO" w:date="2018-11-26T20:02:00Z">
              <w:r w:rsidR="00203013">
                <w:t>1.25)</w:t>
              </w:r>
            </w:ins>
            <w:del w:id="304" w:author="DFO-MPO" w:date="2018-11-26T16:17:00Z">
              <w:r w:rsidRPr="00004A7E" w:rsidDel="002F11D3">
                <w:delText>8</w:delText>
              </w:r>
            </w:del>
          </w:p>
        </w:tc>
      </w:tr>
      <w:tr w:rsidR="00CD1021" w:rsidRPr="00004A7E" w14:paraId="1AF955BA" w14:textId="77777777" w:rsidTr="00CD1021">
        <w:tc>
          <w:tcPr>
            <w:tcW w:w="0" w:type="auto"/>
            <w:vMerge/>
          </w:tcPr>
          <w:p w14:paraId="0125A3B0" w14:textId="77777777" w:rsidR="00DB21CE" w:rsidRPr="00004A7E" w:rsidRDefault="00DB21CE" w:rsidP="00AE7C0A">
            <w:pPr>
              <w:spacing w:line="480" w:lineRule="auto"/>
            </w:pPr>
          </w:p>
        </w:tc>
        <w:tc>
          <w:tcPr>
            <w:tcW w:w="0" w:type="auto"/>
          </w:tcPr>
          <w:p w14:paraId="1C0546F8" w14:textId="77777777" w:rsidR="00DB21CE" w:rsidRPr="00004A7E" w:rsidRDefault="00DB21CE" w:rsidP="00AE7C0A">
            <w:pPr>
              <w:spacing w:line="480" w:lineRule="auto"/>
            </w:pPr>
            <w:proofErr w:type="spellStart"/>
            <w:r w:rsidRPr="00004A7E">
              <w:t>Cultus</w:t>
            </w:r>
            <w:proofErr w:type="spellEnd"/>
            <w:del w:id="305" w:author="Cameron Freshwater" w:date="2018-11-17T11:46:00Z">
              <w:r w:rsidRPr="00004A7E" w:rsidDel="00000CC4">
                <w:delText>*</w:delText>
              </w:r>
            </w:del>
          </w:p>
        </w:tc>
        <w:tc>
          <w:tcPr>
            <w:tcW w:w="0" w:type="auto"/>
          </w:tcPr>
          <w:p w14:paraId="11805C22" w14:textId="5495DF25" w:rsidR="00DB21CE" w:rsidRPr="00000CC4" w:rsidRDefault="00DB21CE" w:rsidP="00AE7C0A">
            <w:pPr>
              <w:keepNext/>
              <w:keepLines/>
              <w:spacing w:before="200" w:after="200" w:line="480" w:lineRule="auto"/>
              <w:outlineLvl w:val="5"/>
              <w:rPr>
                <w:vertAlign w:val="superscript"/>
                <w:rPrChange w:id="306" w:author="Cameron Freshwater" w:date="2018-11-17T11:46:00Z">
                  <w:rPr>
                    <w:rFonts w:asciiTheme="majorHAnsi" w:eastAsiaTheme="majorEastAsia" w:hAnsiTheme="majorHAnsi" w:cstheme="majorBidi"/>
                    <w:i/>
                    <w:iCs/>
                    <w:color w:val="243F60" w:themeColor="accent1" w:themeShade="7F"/>
                  </w:rPr>
                </w:rPrChange>
              </w:rPr>
            </w:pPr>
            <w:r w:rsidRPr="00004A7E">
              <w:t>Cultus</w:t>
            </w:r>
            <w:ins w:id="307" w:author="Cameron Freshwater" w:date="2018-11-17T11:46:00Z">
              <w:r w:rsidR="00000CC4">
                <w:rPr>
                  <w:vertAlign w:val="superscript"/>
                </w:rPr>
                <w:t>2</w:t>
              </w:r>
            </w:ins>
          </w:p>
        </w:tc>
        <w:tc>
          <w:tcPr>
            <w:tcW w:w="0" w:type="auto"/>
          </w:tcPr>
          <w:p w14:paraId="045B40A3" w14:textId="77777777" w:rsidR="00DB21CE" w:rsidRPr="00004A7E" w:rsidRDefault="00DB21CE" w:rsidP="00AE7C0A">
            <w:pPr>
              <w:spacing w:line="480" w:lineRule="auto"/>
            </w:pPr>
            <w:r w:rsidRPr="00004A7E">
              <w:t>1948</w:t>
            </w:r>
          </w:p>
        </w:tc>
        <w:tc>
          <w:tcPr>
            <w:tcW w:w="0" w:type="auto"/>
          </w:tcPr>
          <w:p w14:paraId="3BCB527E" w14:textId="77777777" w:rsidR="00DB21CE" w:rsidRPr="00004A7E" w:rsidRDefault="00DB21CE" w:rsidP="00AE7C0A">
            <w:pPr>
              <w:spacing w:line="480" w:lineRule="auto"/>
            </w:pPr>
            <w:r w:rsidRPr="00004A7E">
              <w:t>Ricker</w:t>
            </w:r>
          </w:p>
        </w:tc>
        <w:tc>
          <w:tcPr>
            <w:tcW w:w="0" w:type="auto"/>
          </w:tcPr>
          <w:p w14:paraId="0228807C" w14:textId="77777777" w:rsidR="00DB21CE" w:rsidRPr="00004A7E" w:rsidRDefault="00DB21CE" w:rsidP="00AE7C0A">
            <w:pPr>
              <w:spacing w:line="480" w:lineRule="auto"/>
            </w:pPr>
            <w:r w:rsidRPr="00004A7E">
              <w:t>1.23</w:t>
            </w:r>
          </w:p>
        </w:tc>
        <w:tc>
          <w:tcPr>
            <w:tcW w:w="0" w:type="auto"/>
          </w:tcPr>
          <w:p w14:paraId="66D5C29A" w14:textId="77777777" w:rsidR="00DB21CE" w:rsidRPr="00004A7E" w:rsidRDefault="00DB21CE" w:rsidP="00AE7C0A">
            <w:pPr>
              <w:spacing w:line="480" w:lineRule="auto"/>
            </w:pPr>
            <w:r w:rsidRPr="00004A7E">
              <w:t>18.05</w:t>
            </w:r>
          </w:p>
        </w:tc>
        <w:tc>
          <w:tcPr>
            <w:tcW w:w="0" w:type="auto"/>
          </w:tcPr>
          <w:p w14:paraId="31977892" w14:textId="0AA542AA" w:rsidR="00DB21CE" w:rsidRPr="00004A7E" w:rsidRDefault="00DB21CE" w:rsidP="002F11D3">
            <w:pPr>
              <w:spacing w:line="480" w:lineRule="auto"/>
            </w:pPr>
            <w:r w:rsidRPr="00004A7E">
              <w:t>1.</w:t>
            </w:r>
            <w:del w:id="308" w:author="DFO-MPO" w:date="2018-11-26T16:20:00Z">
              <w:r w:rsidRPr="00004A7E" w:rsidDel="002F11D3">
                <w:delText>18</w:delText>
              </w:r>
            </w:del>
            <w:ins w:id="309" w:author="DFO-MPO" w:date="2018-11-26T16:20:00Z">
              <w:r w:rsidR="002F11D3">
                <w:t>21</w:t>
              </w:r>
            </w:ins>
            <w:ins w:id="310" w:author="DFO-MPO" w:date="2018-11-26T20:02:00Z">
              <w:r w:rsidR="00203013">
                <w:t xml:space="preserve"> (0.91, 1.51)</w:t>
              </w:r>
            </w:ins>
          </w:p>
        </w:tc>
      </w:tr>
      <w:tr w:rsidR="00CD1021" w:rsidRPr="00004A7E" w14:paraId="0DBDA17B" w14:textId="77777777" w:rsidTr="00CD1021">
        <w:tc>
          <w:tcPr>
            <w:tcW w:w="0" w:type="auto"/>
            <w:vMerge/>
          </w:tcPr>
          <w:p w14:paraId="6A5A8E7E" w14:textId="77777777" w:rsidR="00DB21CE" w:rsidRPr="00004A7E" w:rsidRDefault="00DB21CE" w:rsidP="00AE7C0A">
            <w:pPr>
              <w:spacing w:line="480" w:lineRule="auto"/>
            </w:pPr>
          </w:p>
        </w:tc>
        <w:tc>
          <w:tcPr>
            <w:tcW w:w="0" w:type="auto"/>
          </w:tcPr>
          <w:p w14:paraId="2F197461" w14:textId="77777777" w:rsidR="00DB21CE" w:rsidRPr="00004A7E" w:rsidRDefault="00DB21CE" w:rsidP="00AE7C0A">
            <w:pPr>
              <w:spacing w:line="480" w:lineRule="auto"/>
            </w:pPr>
            <w:r w:rsidRPr="00004A7E">
              <w:t>Seton</w:t>
            </w:r>
          </w:p>
        </w:tc>
        <w:tc>
          <w:tcPr>
            <w:tcW w:w="0" w:type="auto"/>
          </w:tcPr>
          <w:p w14:paraId="7E9289B2" w14:textId="77777777" w:rsidR="00DB21CE" w:rsidRPr="00004A7E" w:rsidRDefault="00DB21CE" w:rsidP="00AE7C0A">
            <w:pPr>
              <w:spacing w:line="480" w:lineRule="auto"/>
            </w:pPr>
            <w:r w:rsidRPr="00004A7E">
              <w:t>Portage</w:t>
            </w:r>
          </w:p>
        </w:tc>
        <w:tc>
          <w:tcPr>
            <w:tcW w:w="0" w:type="auto"/>
          </w:tcPr>
          <w:p w14:paraId="56B97769" w14:textId="77777777" w:rsidR="00DB21CE" w:rsidRPr="00004A7E" w:rsidRDefault="00DB21CE" w:rsidP="00AE7C0A">
            <w:pPr>
              <w:spacing w:line="480" w:lineRule="auto"/>
            </w:pPr>
            <w:r w:rsidRPr="00004A7E">
              <w:t>1965</w:t>
            </w:r>
          </w:p>
        </w:tc>
        <w:tc>
          <w:tcPr>
            <w:tcW w:w="0" w:type="auto"/>
          </w:tcPr>
          <w:p w14:paraId="2426D9D4" w14:textId="77777777" w:rsidR="00DB21CE" w:rsidRPr="00004A7E" w:rsidRDefault="00DB21CE" w:rsidP="00AE7C0A">
            <w:pPr>
              <w:spacing w:line="480" w:lineRule="auto"/>
            </w:pPr>
            <w:r w:rsidRPr="00004A7E">
              <w:t>Ricker</w:t>
            </w:r>
          </w:p>
        </w:tc>
        <w:tc>
          <w:tcPr>
            <w:tcW w:w="0" w:type="auto"/>
          </w:tcPr>
          <w:p w14:paraId="017F55F6" w14:textId="77777777" w:rsidR="00DB21CE" w:rsidRPr="00004A7E" w:rsidRDefault="00DB21CE" w:rsidP="00AE7C0A">
            <w:pPr>
              <w:spacing w:line="480" w:lineRule="auto"/>
            </w:pPr>
            <w:r w:rsidRPr="00004A7E">
              <w:t>2.06</w:t>
            </w:r>
          </w:p>
        </w:tc>
        <w:tc>
          <w:tcPr>
            <w:tcW w:w="0" w:type="auto"/>
          </w:tcPr>
          <w:p w14:paraId="0D117DD6" w14:textId="77777777" w:rsidR="00DB21CE" w:rsidRPr="00004A7E" w:rsidRDefault="00DB21CE" w:rsidP="00AE7C0A">
            <w:pPr>
              <w:spacing w:line="480" w:lineRule="auto"/>
            </w:pPr>
            <w:r w:rsidRPr="00004A7E">
              <w:t>35.98</w:t>
            </w:r>
          </w:p>
        </w:tc>
        <w:tc>
          <w:tcPr>
            <w:tcW w:w="0" w:type="auto"/>
          </w:tcPr>
          <w:p w14:paraId="73152872" w14:textId="3CCF8979" w:rsidR="00DB21CE" w:rsidRPr="00004A7E" w:rsidRDefault="00DB21CE" w:rsidP="002F11D3">
            <w:pPr>
              <w:spacing w:line="480" w:lineRule="auto"/>
            </w:pPr>
            <w:r w:rsidRPr="00004A7E">
              <w:t>1.</w:t>
            </w:r>
            <w:del w:id="311" w:author="DFO-MPO" w:date="2018-11-26T16:20:00Z">
              <w:r w:rsidRPr="00004A7E" w:rsidDel="002F11D3">
                <w:delText>12</w:delText>
              </w:r>
            </w:del>
            <w:ins w:id="312" w:author="DFO-MPO" w:date="2018-11-26T16:20:00Z">
              <w:r w:rsidR="002F11D3">
                <w:t>14</w:t>
              </w:r>
            </w:ins>
            <w:ins w:id="313" w:author="DFO-MPO" w:date="2018-11-26T20:02:00Z">
              <w:r w:rsidR="00203013">
                <w:t xml:space="preserve"> (0.86, </w:t>
              </w:r>
            </w:ins>
            <w:ins w:id="314" w:author="DFO-MPO" w:date="2018-11-26T20:03:00Z">
              <w:r w:rsidR="00203013">
                <w:t>1.43)</w:t>
              </w:r>
            </w:ins>
          </w:p>
        </w:tc>
      </w:tr>
      <w:tr w:rsidR="00CD1021" w:rsidRPr="00004A7E" w14:paraId="56838D50" w14:textId="77777777" w:rsidTr="00CD1021">
        <w:tc>
          <w:tcPr>
            <w:tcW w:w="0" w:type="auto"/>
            <w:vMerge/>
          </w:tcPr>
          <w:p w14:paraId="3EE8915F" w14:textId="77777777" w:rsidR="00DB21CE" w:rsidRPr="00004A7E" w:rsidRDefault="00DB21CE" w:rsidP="00AE7C0A">
            <w:pPr>
              <w:spacing w:line="480" w:lineRule="auto"/>
            </w:pPr>
          </w:p>
        </w:tc>
        <w:tc>
          <w:tcPr>
            <w:tcW w:w="0" w:type="auto"/>
          </w:tcPr>
          <w:p w14:paraId="7B1DD15C" w14:textId="77777777" w:rsidR="00DB21CE" w:rsidRPr="00004A7E" w:rsidRDefault="00DB21CE" w:rsidP="00AE7C0A">
            <w:pPr>
              <w:spacing w:line="480" w:lineRule="auto"/>
            </w:pPr>
            <w:r w:rsidRPr="00004A7E">
              <w:t>Harrison (upstream)</w:t>
            </w:r>
          </w:p>
        </w:tc>
        <w:tc>
          <w:tcPr>
            <w:tcW w:w="0" w:type="auto"/>
          </w:tcPr>
          <w:p w14:paraId="41F5AD2F" w14:textId="77777777" w:rsidR="00DB21CE" w:rsidRPr="00004A7E" w:rsidRDefault="00DB21CE" w:rsidP="00AE7C0A">
            <w:pPr>
              <w:spacing w:line="480" w:lineRule="auto"/>
            </w:pPr>
            <w:r w:rsidRPr="00004A7E">
              <w:t>Weaver Creek</w:t>
            </w:r>
          </w:p>
        </w:tc>
        <w:tc>
          <w:tcPr>
            <w:tcW w:w="0" w:type="auto"/>
          </w:tcPr>
          <w:p w14:paraId="0901BA2C" w14:textId="77777777" w:rsidR="00DB21CE" w:rsidRPr="00004A7E" w:rsidRDefault="00DB21CE" w:rsidP="00AE7C0A">
            <w:pPr>
              <w:spacing w:line="480" w:lineRule="auto"/>
            </w:pPr>
            <w:r w:rsidRPr="00004A7E">
              <w:t>1966</w:t>
            </w:r>
          </w:p>
        </w:tc>
        <w:tc>
          <w:tcPr>
            <w:tcW w:w="0" w:type="auto"/>
          </w:tcPr>
          <w:p w14:paraId="224FD226" w14:textId="77777777" w:rsidR="00DB21CE" w:rsidRPr="00004A7E" w:rsidRDefault="00DB21CE" w:rsidP="00AE7C0A">
            <w:pPr>
              <w:spacing w:line="480" w:lineRule="auto"/>
            </w:pPr>
            <w:r w:rsidRPr="00004A7E">
              <w:t>Ricker</w:t>
            </w:r>
          </w:p>
        </w:tc>
        <w:tc>
          <w:tcPr>
            <w:tcW w:w="0" w:type="auto"/>
          </w:tcPr>
          <w:p w14:paraId="6B3DBD11" w14:textId="77777777" w:rsidR="00DB21CE" w:rsidRPr="00004A7E" w:rsidRDefault="00DB21CE" w:rsidP="00AE7C0A">
            <w:pPr>
              <w:spacing w:line="480" w:lineRule="auto"/>
            </w:pPr>
            <w:r w:rsidRPr="00004A7E">
              <w:t>2.21</w:t>
            </w:r>
          </w:p>
        </w:tc>
        <w:tc>
          <w:tcPr>
            <w:tcW w:w="0" w:type="auto"/>
          </w:tcPr>
          <w:p w14:paraId="3A8B1708" w14:textId="77777777" w:rsidR="00DB21CE" w:rsidRPr="00004A7E" w:rsidRDefault="00DB21CE" w:rsidP="00AE7C0A">
            <w:pPr>
              <w:spacing w:line="480" w:lineRule="auto"/>
            </w:pPr>
            <w:r w:rsidRPr="00004A7E">
              <w:t>5.89</w:t>
            </w:r>
          </w:p>
        </w:tc>
        <w:tc>
          <w:tcPr>
            <w:tcW w:w="0" w:type="auto"/>
          </w:tcPr>
          <w:p w14:paraId="04FF704B" w14:textId="207EB018" w:rsidR="00DB21CE" w:rsidRPr="00004A7E" w:rsidRDefault="00DB21CE" w:rsidP="002F11D3">
            <w:pPr>
              <w:spacing w:line="480" w:lineRule="auto"/>
            </w:pPr>
            <w:r w:rsidRPr="00004A7E">
              <w:t>0.9</w:t>
            </w:r>
            <w:del w:id="315" w:author="DFO-MPO" w:date="2018-11-26T16:20:00Z">
              <w:r w:rsidRPr="00004A7E" w:rsidDel="002F11D3">
                <w:delText>1</w:delText>
              </w:r>
            </w:del>
            <w:ins w:id="316" w:author="DFO-MPO" w:date="2018-11-26T16:20:00Z">
              <w:r w:rsidR="002F11D3">
                <w:t>3</w:t>
              </w:r>
            </w:ins>
            <w:ins w:id="317" w:author="DFO-MPO" w:date="2018-11-26T20:03:00Z">
              <w:r w:rsidR="00203013">
                <w:t xml:space="preserve"> (0.70, 1.16)</w:t>
              </w:r>
            </w:ins>
          </w:p>
        </w:tc>
      </w:tr>
    </w:tbl>
    <w:p w14:paraId="1F383F9F" w14:textId="05FD739C" w:rsidR="00000CC4" w:rsidRPr="00000CC4" w:rsidRDefault="00000CC4" w:rsidP="00AE7C0A">
      <w:pPr>
        <w:spacing w:line="480" w:lineRule="auto"/>
        <w:rPr>
          <w:ins w:id="318" w:author="Cameron Freshwater" w:date="2018-11-17T11:46:00Z"/>
          <w:rPrChange w:id="319" w:author="Cameron Freshwater" w:date="2018-11-17T11:46:00Z">
            <w:rPr>
              <w:ins w:id="320" w:author="Cameron Freshwater" w:date="2018-11-17T11:46:00Z"/>
              <w:vertAlign w:val="superscript"/>
            </w:rPr>
          </w:rPrChange>
        </w:rPr>
      </w:pPr>
      <w:ins w:id="321" w:author="Cameron Freshwater" w:date="2018-11-17T11:46:00Z">
        <w:r>
          <w:rPr>
            <w:vertAlign w:val="superscript"/>
          </w:rPr>
          <w:t>1</w:t>
        </w:r>
        <w:r>
          <w:t xml:space="preserve">Although </w:t>
        </w:r>
      </w:ins>
      <w:ins w:id="322" w:author="Cameron Freshwater" w:date="2018-11-17T11:47:00Z">
        <w:r>
          <w:t xml:space="preserve">the </w:t>
        </w:r>
      </w:ins>
      <w:ins w:id="323" w:author="Cameron Freshwater" w:date="2018-11-17T11:46:00Z">
        <w:r>
          <w:t xml:space="preserve">Seymour and Scotch </w:t>
        </w:r>
      </w:ins>
      <w:ins w:id="324" w:author="Cameron Freshwater" w:date="2018-11-17T11:47:00Z">
        <w:r>
          <w:t xml:space="preserve">stocks </w:t>
        </w:r>
      </w:ins>
      <w:ins w:id="325" w:author="Cameron Freshwater" w:date="2018-11-17T11:46:00Z">
        <w:r>
          <w:t xml:space="preserve">belong to the same </w:t>
        </w:r>
      </w:ins>
      <w:ins w:id="326" w:author="Cameron Freshwater" w:date="2018-11-17T11:47:00Z">
        <w:r>
          <w:t>CU, historically they were managed independently. Since stock-recruitment data are available for both, we treated them as distinct “quasi-CUs” for the purposes of this study</w:t>
        </w:r>
      </w:ins>
      <w:ins w:id="327" w:author="Cameron Freshwater" w:date="2018-11-17T11:48:00Z">
        <w:r>
          <w:t>.</w:t>
        </w:r>
      </w:ins>
    </w:p>
    <w:p w14:paraId="0FD12C61" w14:textId="149E7D43" w:rsidR="00DB21CE" w:rsidRPr="00004A7E" w:rsidRDefault="00000CC4" w:rsidP="00AE7C0A">
      <w:pPr>
        <w:spacing w:line="480" w:lineRule="auto"/>
      </w:pPr>
      <w:ins w:id="328" w:author="Cameron Freshwater" w:date="2018-11-17T11:46:00Z">
        <w:r>
          <w:rPr>
            <w:vertAlign w:val="superscript"/>
          </w:rPr>
          <w:t>2</w:t>
        </w:r>
      </w:ins>
      <w:del w:id="329" w:author="Cameron Freshwater" w:date="2018-11-17T11:46:00Z">
        <w:r w:rsidR="00DB21CE" w:rsidRPr="00004A7E" w:rsidDel="00000CC4">
          <w:delText>*</w:delText>
        </w:r>
      </w:del>
      <w:r w:rsidR="00DB21CE" w:rsidRPr="00004A7E">
        <w:t xml:space="preserve">Cultus </w:t>
      </w:r>
      <w:proofErr w:type="spellStart"/>
      <w:r w:rsidR="00DB21CE" w:rsidRPr="00004A7E">
        <w:t>spawner</w:t>
      </w:r>
      <w:proofErr w:type="spellEnd"/>
      <w:r w:rsidR="00DB21CE" w:rsidRPr="00004A7E">
        <w:t xml:space="preserve"> abundance and catch estimates extend to 2011, but the population has been heavily managed since 2000 using a captive breeding program. As a result, population parameters were estimated only using data collected prior to this change.</w:t>
      </w:r>
    </w:p>
    <w:p w14:paraId="66A03172" w14:textId="3AD74016" w:rsidR="00DB21CE" w:rsidRPr="00004A7E" w:rsidRDefault="00DB21CE" w:rsidP="00AE7C0A">
      <w:pPr>
        <w:tabs>
          <w:tab w:val="left" w:pos="709"/>
        </w:tabs>
        <w:spacing w:line="480" w:lineRule="auto"/>
        <w:rPr>
          <w:i/>
        </w:rPr>
      </w:pPr>
      <w:del w:id="330" w:author="DFO-MPO" w:date="2018-11-18T10:20:00Z">
        <w:r w:rsidRPr="00004A7E" w:rsidDel="00D31536">
          <w:rPr>
            <w:i/>
          </w:rPr>
          <w:delText xml:space="preserve">Synchrony </w:delText>
        </w:r>
      </w:del>
      <w:ins w:id="331" w:author="DFO-MPO" w:date="2018-11-18T10:22:00Z">
        <w:r w:rsidR="00D31536">
          <w:rPr>
            <w:i/>
          </w:rPr>
          <w:t>R</w:t>
        </w:r>
      </w:ins>
      <w:del w:id="332" w:author="DFO-MPO" w:date="2018-11-18T10:22:00Z">
        <w:r w:rsidRPr="00004A7E" w:rsidDel="00D31536">
          <w:rPr>
            <w:i/>
          </w:rPr>
          <w:delText>metrics and r</w:delText>
        </w:r>
      </w:del>
      <w:r w:rsidRPr="00004A7E">
        <w:rPr>
          <w:i/>
        </w:rPr>
        <w:t>etrospective analysis</w:t>
      </w:r>
      <w:ins w:id="333" w:author="DFO-MPO" w:date="2018-11-18T10:22:00Z">
        <w:r w:rsidR="00D31536">
          <w:rPr>
            <w:i/>
          </w:rPr>
          <w:t xml:space="preserve"> and variability metrics</w:t>
        </w:r>
      </w:ins>
    </w:p>
    <w:p w14:paraId="245B42F6" w14:textId="57AF8ED6" w:rsidR="00D31536" w:rsidRPr="00004A7E" w:rsidRDefault="00DB21CE" w:rsidP="00D31536">
      <w:pPr>
        <w:spacing w:line="480" w:lineRule="auto"/>
      </w:pPr>
      <w:r w:rsidRPr="00004A7E">
        <w:rPr>
          <w:i/>
        </w:rPr>
        <w:tab/>
      </w:r>
      <w:ins w:id="334" w:author="DFO-MPO" w:date="2018-11-18T10:21:00Z">
        <w:r w:rsidR="00D31536">
          <w:t xml:space="preserve">To place the retrospective analysis in a broader context, </w:t>
        </w:r>
      </w:ins>
      <w:moveToRangeStart w:id="335" w:author="DFO-MPO" w:date="2018-11-18T10:19:00Z" w:name="move530299712"/>
      <w:moveTo w:id="336" w:author="DFO-MPO" w:date="2018-11-18T10:19:00Z">
        <w:del w:id="337" w:author="DFO-MPO" w:date="2018-11-18T10:19:00Z">
          <w:r w:rsidR="00D31536" w:rsidRPr="00004A7E" w:rsidDel="00D31536">
            <w:delText>To place these changes in a broader management context, we also present</w:delText>
          </w:r>
        </w:del>
      </w:moveTo>
      <w:ins w:id="338" w:author="DFO-MPO" w:date="2018-11-18T10:22:00Z">
        <w:r w:rsidR="00D31536">
          <w:t>w</w:t>
        </w:r>
      </w:ins>
      <w:ins w:id="339" w:author="DFO-MPO" w:date="2018-11-18T10:19:00Z">
        <w:r w:rsidR="00D31536">
          <w:t>e</w:t>
        </w:r>
      </w:ins>
      <w:ins w:id="340" w:author="DFO-MPO" w:date="2018-11-18T10:21:00Z">
        <w:r w:rsidR="00D31536">
          <w:t xml:space="preserve"> first</w:t>
        </w:r>
      </w:ins>
      <w:ins w:id="341" w:author="DFO-MPO" w:date="2018-11-18T10:19:00Z">
        <w:r w:rsidR="00D31536">
          <w:t xml:space="preserve"> calculated</w:t>
        </w:r>
      </w:ins>
      <w:moveTo w:id="342" w:author="DFO-MPO" w:date="2018-11-18T10:19:00Z">
        <w:r w:rsidR="00D31536" w:rsidRPr="00004A7E">
          <w:t xml:space="preserve"> temporal changes in observed productivity</w:t>
        </w:r>
        <w:r w:rsidR="00D31536">
          <w:t xml:space="preserve"> (log(R/S))</w:t>
        </w:r>
        <w:r w:rsidR="00D31536" w:rsidRPr="00004A7E">
          <w:t xml:space="preserve">, aggregate </w:t>
        </w:r>
        <w:proofErr w:type="spellStart"/>
        <w:r w:rsidR="00D31536" w:rsidRPr="00004A7E">
          <w:t>spawner</w:t>
        </w:r>
        <w:proofErr w:type="spellEnd"/>
        <w:r w:rsidR="00D31536" w:rsidRPr="00004A7E">
          <w:t xml:space="preserve"> abundance, and aggregate catch. </w:t>
        </w:r>
      </w:moveTo>
      <w:moveToRangeEnd w:id="335"/>
      <w:r w:rsidRPr="00004A7E">
        <w:t xml:space="preserve">We </w:t>
      </w:r>
      <w:ins w:id="343" w:author="DFO-MPO" w:date="2018-11-18T10:21:00Z">
        <w:r w:rsidR="00D31536">
          <w:t xml:space="preserve">then </w:t>
        </w:r>
      </w:ins>
      <w:r w:rsidRPr="00004A7E">
        <w:t>examined temporal changes in</w:t>
      </w:r>
      <w:ins w:id="344" w:author="Cameron Freshwater" w:date="2018-11-17T11:49:00Z">
        <w:r w:rsidR="00000CC4">
          <w:t xml:space="preserve"> annual </w:t>
        </w:r>
      </w:ins>
      <w:ins w:id="345" w:author="Cameron Freshwater" w:date="2018-11-27T07:16:00Z">
        <w:r w:rsidR="006716D9">
          <w:t>return</w:t>
        </w:r>
      </w:ins>
      <w:ins w:id="346" w:author="Cameron Freshwater" w:date="2018-11-17T11:49:00Z">
        <w:r w:rsidR="00000CC4">
          <w:t xml:space="preserve"> abundance</w:t>
        </w:r>
      </w:ins>
      <w:r w:rsidRPr="00004A7E">
        <w:t xml:space="preserve"> </w:t>
      </w:r>
      <w:ins w:id="347" w:author="Cameron Freshwater" w:date="2018-11-17T11:49:00Z">
        <w:r w:rsidR="00000CC4">
          <w:t xml:space="preserve">using </w:t>
        </w:r>
      </w:ins>
      <w:r w:rsidRPr="00004A7E">
        <w:t xml:space="preserve">three metrics of </w:t>
      </w:r>
      <w:proofErr w:type="spellStart"/>
      <w:r w:rsidRPr="00004A7E">
        <w:t>metapopulation</w:t>
      </w:r>
      <w:proofErr w:type="spellEnd"/>
      <w:r w:rsidRPr="00004A7E">
        <w:t xml:space="preserve"> variability</w:t>
      </w:r>
      <w:ins w:id="348" w:author="Cameron Freshwater" w:date="2018-11-17T11:12:00Z">
        <w:r w:rsidR="00E026C7">
          <w:t xml:space="preserve">: </w:t>
        </w:r>
        <w:del w:id="349" w:author="DFO-MPO" w:date="2018-11-18T10:12:00Z">
          <w:r w:rsidR="00E026C7" w:rsidDel="00D31536">
            <w:delText xml:space="preserve">synchrony, </w:delText>
          </w:r>
        </w:del>
        <w:r w:rsidR="00E026C7">
          <w:t>component variability,</w:t>
        </w:r>
      </w:ins>
      <w:ins w:id="350" w:author="DFO-MPO" w:date="2018-11-18T10:12:00Z">
        <w:r w:rsidR="00D31536">
          <w:t xml:space="preserve"> synchrony,</w:t>
        </w:r>
      </w:ins>
      <w:ins w:id="351" w:author="Cameron Freshwater" w:date="2018-11-17T11:12:00Z">
        <w:r w:rsidR="00E026C7">
          <w:t xml:space="preserve"> and aggregate variability</w:t>
        </w:r>
      </w:ins>
      <w:r w:rsidRPr="00004A7E">
        <w:t xml:space="preserve"> </w:t>
      </w:r>
      <w:r w:rsidRPr="00004A7E">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Pr="00004A7E">
        <w:instrText xml:space="preserve"> ADDIN EN.CITE </w:instrText>
      </w:r>
      <w:r w:rsidRPr="00004A7E">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Pr="00004A7E">
        <w:instrText xml:space="preserve"> ADDIN EN.CITE.DATA </w:instrText>
      </w:r>
      <w:r w:rsidRPr="00004A7E">
        <w:fldChar w:fldCharType="end"/>
      </w:r>
      <w:r w:rsidRPr="00004A7E">
        <w:fldChar w:fldCharType="separate"/>
      </w:r>
      <w:r w:rsidRPr="00004A7E">
        <w:rPr>
          <w:noProof/>
        </w:rPr>
        <w:t>(Loreau &amp; de Mazancourt 2008; Thibaut &amp; Connolly 2013)</w:t>
      </w:r>
      <w:r w:rsidRPr="00004A7E">
        <w:fldChar w:fldCharType="end"/>
      </w:r>
      <w:r w:rsidRPr="00004A7E">
        <w:t xml:space="preserve">. </w:t>
      </w:r>
      <w:ins w:id="352" w:author="Cameron Freshwater" w:date="2018-11-17T11:50:00Z">
        <w:r w:rsidR="00000CC4">
          <w:t>The first metric</w:t>
        </w:r>
        <w:del w:id="353" w:author="DFO-MPO" w:date="2018-11-18T10:12:00Z">
          <w:r w:rsidR="00000CC4" w:rsidDel="00D31536">
            <w:delText>,</w:delText>
          </w:r>
        </w:del>
        <w:r w:rsidR="00000CC4">
          <w:t xml:space="preserve"> </w:t>
        </w:r>
      </w:ins>
      <w:del w:id="354" w:author="DFO-MPO" w:date="2018-11-18T10:12:00Z">
        <w:r w:rsidR="00D31536" w:rsidRPr="00004A7E" w:rsidDel="00D31536">
          <w:delText xml:space="preserve">The second metric </w:delText>
        </w:r>
      </w:del>
      <w:r w:rsidR="00D31536" w:rsidRPr="00004A7E">
        <w:t xml:space="preserve">is the mean temporal coefficient of variation </w:t>
      </w:r>
      <w:del w:id="355" w:author="DFO-MPO" w:date="2018-11-18T10:12:00Z">
        <w:r w:rsidR="00D31536" w:rsidRPr="00004A7E" w:rsidDel="00D31536">
          <w:delText>among</w:delText>
        </w:r>
      </w:del>
      <w:ins w:id="356" w:author="DFO-MPO" w:date="2018-11-18T10:12:00Z">
        <w:r w:rsidR="00D31536">
          <w:t>of</w:t>
        </w:r>
      </w:ins>
      <w:r w:rsidR="00D31536" w:rsidRPr="00004A7E">
        <w:t xml:space="preserve"> components (</w:t>
      </w:r>
      <w:proofErr w:type="spellStart"/>
      <w:r w:rsidR="00D31536" w:rsidRPr="00004A7E">
        <w:t>CV</w:t>
      </w:r>
      <w:r w:rsidR="00D31536" w:rsidRPr="00004A7E">
        <w:rPr>
          <w:vertAlign w:val="subscript"/>
        </w:rPr>
        <w:t>c</w:t>
      </w:r>
      <w:proofErr w:type="spellEnd"/>
      <w:r w:rsidR="00D31536" w:rsidRPr="00004A7E">
        <w:t>), weighted by each component’s mean abundance.</w:t>
      </w:r>
    </w:p>
    <w:p w14:paraId="5C24A4C4" w14:textId="7D6F8E4E" w:rsidR="00D31536" w:rsidRPr="00004A7E" w:rsidRDefault="00D31536" w:rsidP="00D31536">
      <w:pPr>
        <w:spacing w:line="480" w:lineRule="auto"/>
      </w:pPr>
      <w:r w:rsidRPr="00004A7E">
        <w:t xml:space="preserve">Equation </w:t>
      </w:r>
      <w:ins w:id="357" w:author="DFO-MPO" w:date="2018-11-18T10:14:00Z">
        <w:r>
          <w:t>1</w:t>
        </w:r>
      </w:ins>
      <w:del w:id="358" w:author="DFO-MPO" w:date="2018-11-18T10:14:00Z">
        <w:r w:rsidRPr="00004A7E" w:rsidDel="00D31536">
          <w:delText>2</w:delText>
        </w:r>
      </w:del>
      <w:r w:rsidRPr="00004A7E">
        <w:t xml:space="preserve"> </w:t>
      </w:r>
      <w:r w:rsidRPr="00004A7E">
        <w:tab/>
      </w:r>
      <w:r w:rsidRPr="00004A7E">
        <w:tab/>
      </w:r>
      <w:r w:rsidRPr="00004A7E">
        <w:tab/>
      </w:r>
      <w:r w:rsidRPr="00004A7E">
        <w:rPr>
          <w:rFonts w:eastAsiaTheme="minorEastAsia"/>
        </w:rPr>
        <w:tab/>
      </w:r>
      <m:oMath>
        <m:sSub>
          <m:sSubPr>
            <m:ctrlPr>
              <w:rPr>
                <w:rFonts w:ascii="Cambria Math" w:hAnsi="Cambria Math"/>
                <w:i/>
              </w:rPr>
            </m:ctrlPr>
          </m:sSubPr>
          <m:e>
            <m:r>
              <m:rPr>
                <m:sty m:val="p"/>
              </m:rPr>
              <w:rPr>
                <w:rFonts w:ascii="Cambria Math" w:hAnsi="Cambria Math"/>
              </w:rPr>
              <m:t>CV</m:t>
            </m:r>
          </m:e>
          <m:sub>
            <m:r>
              <w:rPr>
                <w:rFonts w:ascii="Cambria Math" w:hAnsi="Cambria Math"/>
              </w:rPr>
              <m:t>C</m:t>
            </m:r>
          </m:sub>
        </m:sSub>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i</m:t>
            </m:r>
          </m:sub>
          <m:sup/>
          <m:e>
            <m:f>
              <m:fPr>
                <m:ctrlPr>
                  <w:rPr>
                    <w:rFonts w:ascii="Cambria Math" w:hAnsi="Cambria Math"/>
                    <w:i/>
                  </w:rPr>
                </m:ctrlPr>
              </m:fPr>
              <m:num>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pop</m:t>
                    </m:r>
                  </m:sup>
                </m:sSubSup>
                <m:r>
                  <w:rPr>
                    <w:rFonts w:ascii="Cambria Math" w:hAnsi="Cambria Math"/>
                  </w:rPr>
                  <m:t>(i)</m:t>
                </m:r>
              </m:num>
              <m:den>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agg</m:t>
                    </m:r>
                  </m:sup>
                </m:sSubSup>
              </m:den>
            </m:f>
            <m:r>
              <w:rPr>
                <w:rFonts w:ascii="Cambria Math" w:hAnsi="Cambria Math"/>
              </w:rPr>
              <m:t xml:space="preserve"> </m:t>
            </m:r>
            <m:f>
              <m:fPr>
                <m:ctrlPr>
                  <w:rPr>
                    <w:rFonts w:ascii="Cambria Math" w:hAnsi="Cambria Math"/>
                    <w:i/>
                  </w:rPr>
                </m:ctrlPr>
              </m:fPr>
              <m:num>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num>
              <m:den>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pop</m:t>
                    </m:r>
                  </m:sup>
                </m:sSubSup>
                <m:r>
                  <w:rPr>
                    <w:rFonts w:ascii="Cambria Math" w:hAnsi="Cambria Math"/>
                  </w:rPr>
                  <m:t>(i)</m:t>
                </m:r>
              </m:den>
            </m:f>
          </m:e>
        </m:nary>
      </m:oMath>
    </w:p>
    <w:p w14:paraId="597D4451" w14:textId="7905C522" w:rsidR="00D31536" w:rsidRDefault="00D31536" w:rsidP="00D31536">
      <w:pPr>
        <w:spacing w:line="480" w:lineRule="auto"/>
        <w:rPr>
          <w:ins w:id="359" w:author="DFO-MPO" w:date="2018-11-18T10:12:00Z"/>
        </w:rPr>
      </w:pPr>
      <w:proofErr w:type="gramStart"/>
      <w:r w:rsidRPr="00004A7E">
        <w:t>where</w:t>
      </w:r>
      <w:proofErr w:type="gramEnd"/>
      <w:r w:rsidRPr="00004A7E">
        <w:t xml:space="preserve"> </w:t>
      </w:r>
      <w:proofErr w:type="spellStart"/>
      <w:r w:rsidRPr="00004A7E">
        <w:rPr>
          <w:i/>
        </w:rPr>
        <w:t>m</w:t>
      </w:r>
      <w:r w:rsidRPr="00004A7E">
        <w:rPr>
          <w:i/>
          <w:vertAlign w:val="superscript"/>
        </w:rPr>
        <w:t>pop</w:t>
      </w:r>
      <w:proofErr w:type="spellEnd"/>
      <w:r w:rsidRPr="00004A7E">
        <w:t>(</w:t>
      </w:r>
      <w:proofErr w:type="spellStart"/>
      <w:r w:rsidRPr="00004A7E">
        <w:rPr>
          <w:i/>
        </w:rPr>
        <w:t>i</w:t>
      </w:r>
      <w:proofErr w:type="spellEnd"/>
      <w:r w:rsidRPr="00004A7E">
        <w:t xml:space="preserve">) is the mean abundance (through time) of population </w:t>
      </w:r>
      <w:proofErr w:type="spellStart"/>
      <w:r w:rsidRPr="00004A7E">
        <w:rPr>
          <w:i/>
        </w:rPr>
        <w:t>i</w:t>
      </w:r>
      <w:proofErr w:type="spellEnd"/>
      <w:ins w:id="360" w:author="DFO-MPO" w:date="2018-11-18T10:15:00Z">
        <w:r>
          <w:rPr>
            <w:i/>
          </w:rPr>
          <w:t>,</w:t>
        </w:r>
      </w:ins>
      <w:r w:rsidRPr="00004A7E">
        <w:t xml:space="preserve"> </w:t>
      </w:r>
      <w:del w:id="361" w:author="DFO-MPO" w:date="2018-11-18T10:15:00Z">
        <w:r w:rsidRPr="00004A7E" w:rsidDel="00D31536">
          <w:delText xml:space="preserve">and </w:delText>
        </w:r>
      </w:del>
      <w:proofErr w:type="spellStart"/>
      <w:r w:rsidRPr="00004A7E">
        <w:rPr>
          <w:i/>
        </w:rPr>
        <w:t>m</w:t>
      </w:r>
      <w:r w:rsidRPr="00004A7E">
        <w:rPr>
          <w:i/>
          <w:vertAlign w:val="superscript"/>
        </w:rPr>
        <w:t>agg</w:t>
      </w:r>
      <w:proofErr w:type="spellEnd"/>
      <w:r w:rsidRPr="00004A7E">
        <w:rPr>
          <w:i/>
        </w:rPr>
        <w:t xml:space="preserve"> </w:t>
      </w:r>
      <w:r w:rsidRPr="00004A7E">
        <w:t>is the mean abundance of the aggregate</w:t>
      </w:r>
      <w:ins w:id="362" w:author="DFO-MPO" w:date="2018-11-18T10:15:00Z">
        <w:r>
          <w:t xml:space="preserve">, and </w:t>
        </w:r>
        <m:oMath>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(i,i)</m:t>
          </m:r>
        </m:oMath>
        <w:r w:rsidRPr="00004A7E">
          <w:rPr>
            <w:i/>
          </w:rPr>
          <w:t xml:space="preserve"> </w:t>
        </w:r>
        <w:r w:rsidRPr="00004A7E">
          <w:t>denotes variance.</w:t>
        </w:r>
      </w:ins>
      <w:del w:id="363" w:author="DFO-MPO" w:date="2018-11-18T10:15:00Z">
        <w:r w:rsidRPr="00004A7E" w:rsidDel="00D31536">
          <w:delText>.</w:delText>
        </w:r>
      </w:del>
    </w:p>
    <w:p w14:paraId="13EC238E" w14:textId="13DD57B2" w:rsidR="00D31536" w:rsidRPr="00004A7E" w:rsidDel="00D31536" w:rsidRDefault="00D31536">
      <w:pPr>
        <w:spacing w:line="480" w:lineRule="auto"/>
        <w:ind w:firstLine="720"/>
        <w:rPr>
          <w:del w:id="364" w:author="DFO-MPO" w:date="2018-11-18T10:14:00Z"/>
        </w:rPr>
        <w:pPrChange w:id="365" w:author="DFO-MPO" w:date="2018-11-18T10:14:00Z">
          <w:pPr>
            <w:spacing w:line="480" w:lineRule="auto"/>
          </w:pPr>
        </w:pPrChange>
      </w:pPr>
      <w:ins w:id="366" w:author="DFO-MPO" w:date="2018-11-18T10:13:00Z">
        <w:r>
          <w:t xml:space="preserve">The second metric, </w:t>
        </w:r>
      </w:ins>
      <w:del w:id="367" w:author="Cameron Freshwater" w:date="2018-11-17T11:50:00Z">
        <w:r w:rsidR="00DB21CE" w:rsidRPr="00004A7E" w:rsidDel="00000CC4">
          <w:delText xml:space="preserve">The </w:delText>
        </w:r>
      </w:del>
      <w:ins w:id="368" w:author="Cameron Freshwater" w:date="2018-11-17T11:50:00Z">
        <w:r w:rsidR="00000CC4">
          <w:t>t</w:t>
        </w:r>
        <w:r w:rsidR="00000CC4" w:rsidRPr="00004A7E">
          <w:t xml:space="preserve">he </w:t>
        </w:r>
      </w:ins>
      <w:r w:rsidR="00DB21CE" w:rsidRPr="00004A7E">
        <w:t xml:space="preserve">synchrony index </w:t>
      </w:r>
      <w:ins w:id="369" w:author="Cameron Freshwater" w:date="2018-11-17T11:13:00Z">
        <w:r w:rsidR="00E026C7">
          <w:t>(</w:t>
        </w:r>
        <m:oMath>
          <m:r>
            <w:rPr>
              <w:rFonts w:ascii="Cambria Math" w:hAnsi="Cambria Math"/>
            </w:rPr>
            <m:t>φ)</m:t>
          </m:r>
        </m:oMath>
      </w:ins>
      <w:ins w:id="370" w:author="Cameron Freshwater" w:date="2018-11-17T11:50:00Z">
        <w:r w:rsidR="00000CC4">
          <w:rPr>
            <w:rFonts w:eastAsiaTheme="minorEastAsia"/>
          </w:rPr>
          <w:t>,</w:t>
        </w:r>
      </w:ins>
      <w:ins w:id="371" w:author="Cameron Freshwater" w:date="2018-11-17T11:13:00Z">
        <w:r w:rsidR="00E026C7" w:rsidRPr="00004A7E">
          <w:t xml:space="preserve"> </w:t>
        </w:r>
      </w:ins>
      <w:r w:rsidR="00DB21CE" w:rsidRPr="00004A7E">
        <w:t xml:space="preserve">reflects the relative degree of similarity in the dynamics of an ecological aggregate’s components. </w:t>
      </w:r>
      <w:del w:id="372" w:author="DFO-MPO" w:date="2018-11-18T10:14:00Z">
        <w:r w:rsidRPr="00004A7E" w:rsidDel="00D31536">
          <w:delText xml:space="preserve">The synchrony index </w:delText>
        </w:r>
      </w:del>
      <m:oMath>
        <m:r>
          <w:rPr>
            <w:rFonts w:ascii="Cambria Math" w:hAnsi="Cambria Math"/>
          </w:rPr>
          <m:t>φ</m:t>
        </m:r>
      </m:oMath>
      <w:r w:rsidRPr="00004A7E">
        <w:t xml:space="preserve"> </w:t>
      </w:r>
      <w:proofErr w:type="gramStart"/>
      <w:r w:rsidRPr="00004A7E">
        <w:t>is</w:t>
      </w:r>
      <w:proofErr w:type="gramEnd"/>
      <w:r w:rsidRPr="00004A7E">
        <w:t xml:space="preserve"> analogous to comparing mean pairwise correlation coefficients, which have been used in similar analyses (e.g. Peterman and Dorner 2012</w:t>
      </w:r>
      <w:r w:rsidRPr="00004A7E">
        <w:fldChar w:fldCharType="begin"/>
      </w:r>
      <w:r w:rsidRPr="00004A7E">
        <w:instrText xml:space="preserve"> ADDIN EN.CITE &lt;EndNote&gt;&lt;Cite Hidden="1"&gt;&lt;Author&gt;Peterman&lt;/Author&gt;&lt;Year&gt;2012&lt;/Year&gt;&lt;RecNum&gt;178&lt;/RecNum&gt;&lt;record&gt;&lt;rec-number&gt;178&lt;/rec-number&gt;&lt;foreign-keys&gt;&lt;key app="EN" db-id="eez0aevwa0afpdexr0lvefp6z0xpepv5rfx5" timestamp="1377884965"&gt;178&lt;/key&gt;&lt;key app="ENWeb" db-id=""&gt;0&lt;/key&gt;&lt;/foreign-keys&gt;&lt;ref-type name="Journal Article"&gt;17&lt;/ref-type&gt;&lt;contributors&gt;&lt;authors&gt;&lt;author&gt;Peterman, Randall M.&lt;/author&gt;&lt;author&gt;Dorner, Brigitte&lt;/author&gt;&lt;/authors&gt;&lt;/contributors&gt;&lt;titles&gt;&lt;title&gt;&lt;style face="normal" font="default" size="100%"&gt;A widespread decrease in productivity of Sockeye Salmon (&lt;/style&gt;&lt;style face="italic" font="default" size="100%"&gt;Oncorhynchus nerka&lt;/style&gt;&lt;style face="normal" font="default" size="100%"&gt;) populations in western North America&lt;/style&gt;&lt;/title&gt;&lt;secondary-title&gt;Canadian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1255-1260&lt;/pages&gt;&lt;volume&gt;69&lt;/volume&gt;&lt;number&gt;8&lt;/number&gt;&lt;dates&gt;&lt;year&gt;2012&lt;/year&gt;&lt;/dates&gt;&lt;isbn&gt;0706-652X&amp;#xD;1205-7533&lt;/isbn&gt;&lt;urls&gt;&lt;/urls&gt;&lt;electronic-resource-num&gt;10.1139/f2012-063&lt;/electronic-resource-num&gt;&lt;/record&gt;&lt;/Cite&gt;&lt;/EndNote&gt;</w:instrText>
      </w:r>
      <w:r w:rsidRPr="00004A7E">
        <w:fldChar w:fldCharType="end"/>
      </w:r>
      <w:r w:rsidRPr="00004A7E">
        <w:t xml:space="preserve">), but </w:t>
      </w:r>
      <m:oMath>
        <m:r>
          <w:rPr>
            <w:rFonts w:ascii="Cambria Math" w:hAnsi="Cambria Math"/>
          </w:rPr>
          <m:t>φ</m:t>
        </m:r>
      </m:oMath>
      <w:r w:rsidRPr="00004A7E">
        <w:t xml:space="preserve"> makes no distributional assumptions, is normalized (i.e. ranges between 0 and 1 regardless of the number of components), and explicitly accounts for unequal variances among components </w:t>
      </w:r>
      <w:r w:rsidRPr="00004A7E">
        <w:fldChar w:fldCharType="begin"/>
      </w:r>
      <w:r w:rsidRPr="00004A7E">
        <w:instrText xml:space="preserve"> ADDIN EN.CITE &lt;EndNote&gt;&lt;Cite&gt;&lt;Author&gt;Thibaut&lt;/Author&gt;&lt;Year&gt;2013&lt;/Year&gt;&lt;RecNum&gt;1205&lt;/RecNum&gt;&lt;DisplayText&gt;(Thibaut &amp;amp; Connolly 2013)&lt;/DisplayText&gt;&lt;record&gt;&lt;rec-number&gt;1205&lt;/rec-number&gt;&lt;foreign-keys&gt;&lt;key app="EN" db-id="eez0aevwa0afpdexr0lvefp6z0xpepv5rfx5" timestamp="1440896406"&gt;1205&lt;/key&gt;&lt;key app="ENWeb" db-id=""&gt;0&lt;/key&gt;&lt;/foreign-keys&gt;&lt;ref-type name="Journal Article"&gt;17&lt;/ref-type&gt;&lt;contributors&gt;&lt;authors&gt;&lt;author&gt;Thibaut, L. M.&lt;/author&gt;&lt;author&gt;Connolly, S. R.&lt;/author&gt;&lt;/authors&gt;&lt;/contributors&gt;&lt;auth-address&gt;School of Marine and Tropical Biology, ARC Centre of Excellence for Coral Reef Studies, James Cook University, Townsville, QLD 4811, Australia.&lt;/auth-address&gt;&lt;titles&gt;&lt;title&gt;Understanding diversity-stability relationships: towards a unified model of portfolio effects&lt;/title&gt;&lt;secondary-title&gt;Ecology Letters&lt;/secondary-title&gt;&lt;/titles&gt;&lt;periodical&gt;&lt;full-title&gt;Ecology Letters&lt;/full-title&gt;&lt;abbr-1&gt;Ecol. Lett.&lt;/abbr-1&gt;&lt;abbr-2&gt;Ecol Lett&lt;/abbr-2&gt;&lt;/periodical&gt;&lt;pages&gt;140-50&lt;/pages&gt;&lt;volume&gt;16&lt;/volume&gt;&lt;number&gt;2&lt;/number&gt;&lt;keywords&gt;&lt;keyword&gt;*Biodiversity&lt;/keyword&gt;&lt;keyword&gt;*Ecosystem&lt;/keyword&gt;&lt;keyword&gt;*Models, Biological&lt;/keyword&gt;&lt;keyword&gt;*Population Dynamics&lt;/keyword&gt;&lt;/keywords&gt;&lt;dates&gt;&lt;year&gt;2013&lt;/year&gt;&lt;pub-dates&gt;&lt;date&gt;Feb&lt;/date&gt;&lt;/pub-dates&gt;&lt;/dates&gt;&lt;isbn&gt;1461-0248 (Electronic)&amp;#xD;1461-023X (Linking)&lt;/isbn&gt;&lt;accession-num&gt;23095077&lt;/accession-num&gt;&lt;urls&gt;&lt;related-urls&gt;&lt;url&gt;http://www.ncbi.nlm.nih.gov/pubmed/23095077&lt;/url&gt;&lt;/related-urls&gt;&lt;/urls&gt;&lt;custom2&gt;PMC3588152&lt;/custom2&gt;&lt;electronic-resource-num&gt;10.1111/ele.12019&lt;/electronic-resource-num&gt;&lt;/record&gt;&lt;/Cite&gt;&lt;/EndNote&gt;</w:instrText>
      </w:r>
      <w:r w:rsidRPr="00004A7E">
        <w:fldChar w:fldCharType="separate"/>
      </w:r>
      <w:r w:rsidRPr="00004A7E">
        <w:rPr>
          <w:noProof/>
        </w:rPr>
        <w:t>(Thibaut &amp; Connolly 2013)</w:t>
      </w:r>
      <w:r w:rsidRPr="00004A7E">
        <w:fldChar w:fldCharType="end"/>
      </w:r>
      <w:r w:rsidRPr="00004A7E">
        <w:t>.</w:t>
      </w:r>
      <w:ins w:id="373" w:author="DFO-MPO" w:date="2018-11-18T10:14:00Z">
        <w:r>
          <w:t xml:space="preserve"> </w:t>
        </w:r>
      </w:ins>
    </w:p>
    <w:p w14:paraId="2A95C2B3" w14:textId="6A74B65C" w:rsidR="00DB21CE" w:rsidRPr="00004A7E" w:rsidRDefault="00D31536">
      <w:pPr>
        <w:spacing w:line="480" w:lineRule="auto"/>
        <w:ind w:firstLine="720"/>
        <w:pPrChange w:id="374" w:author="DFO-MPO" w:date="2018-11-18T10:14:00Z">
          <w:pPr>
            <w:spacing w:line="480" w:lineRule="auto"/>
          </w:pPr>
        </w:pPrChange>
      </w:pPr>
      <w:ins w:id="375" w:author="DFO-MPO" w:date="2018-11-18T10:14:00Z">
        <m:oMath>
          <m:r>
            <w:rPr>
              <w:rFonts w:ascii="Cambria Math" w:hAnsi="Cambria Math"/>
            </w:rPr>
            <m:t>φ</m:t>
          </m:r>
        </m:oMath>
        <w:r w:rsidRPr="00004A7E" w:rsidDel="00D31536">
          <w:t xml:space="preserve"> </w:t>
        </w:r>
      </w:ins>
      <w:del w:id="376" w:author="DFO-MPO" w:date="2018-11-18T10:14:00Z">
        <w:r w:rsidR="00DB21CE" w:rsidRPr="00004A7E" w:rsidDel="00D31536">
          <w:delText xml:space="preserve">It </w:delText>
        </w:r>
      </w:del>
      <w:proofErr w:type="gramStart"/>
      <w:r w:rsidR="00DB21CE" w:rsidRPr="00004A7E">
        <w:t>is</w:t>
      </w:r>
      <w:proofErr w:type="gramEnd"/>
      <w:r w:rsidR="00DB21CE" w:rsidRPr="00004A7E">
        <w:t xml:space="preserve"> defined as the total temporal variance of the components (i.e. sum of all elements of the variance-covariance matrix </w:t>
      </w:r>
      <w:r w:rsidR="00DB21CE" w:rsidRPr="00004A7E">
        <w:rPr>
          <w:b/>
        </w:rPr>
        <w:t>V</w:t>
      </w:r>
      <w:r w:rsidR="00DB21CE" w:rsidRPr="00004A7E">
        <w:t>), divided by the variance of a hypothetical aggregate with the same component variances, but perfect covariance.</w:t>
      </w:r>
    </w:p>
    <w:p w14:paraId="4E5B102A" w14:textId="1A84E7C7" w:rsidR="00DB21CE" w:rsidRPr="00004A7E" w:rsidRDefault="00DB21CE" w:rsidP="00AE7C0A">
      <w:pPr>
        <w:spacing w:line="480" w:lineRule="auto"/>
      </w:pPr>
      <w:r w:rsidRPr="00004A7E">
        <w:t xml:space="preserve">Equation </w:t>
      </w:r>
      <w:ins w:id="377" w:author="DFO-MPO" w:date="2018-11-18T10:14:00Z">
        <w:r w:rsidR="00D31536">
          <w:t>2</w:t>
        </w:r>
      </w:ins>
      <w:del w:id="378" w:author="DFO-MPO" w:date="2018-11-18T10:14:00Z">
        <w:r w:rsidRPr="00004A7E" w:rsidDel="00D31536">
          <w:delText>1</w:delText>
        </w:r>
      </w:del>
      <w:r w:rsidRPr="00004A7E">
        <w:tab/>
      </w:r>
      <w:r w:rsidRPr="00004A7E">
        <w:tab/>
      </w:r>
      <w:r w:rsidRPr="00004A7E">
        <w:tab/>
        <w:t xml:space="preserve"> </w:t>
      </w:r>
      <m:oMath>
        <m:sSub>
          <m:sSubPr>
            <m:ctrlPr>
              <w:rPr>
                <w:rFonts w:ascii="Cambria Math" w:hAnsi="Cambria Math"/>
                <w:i/>
              </w:rPr>
            </m:ctrlPr>
          </m:sSubPr>
          <m:e>
            <m:r>
              <m:rPr>
                <m:sty m:val="b"/>
              </m:rPr>
              <w:rPr>
                <w:rFonts w:ascii="Cambria Math" w:hAnsi="Cambria Math" w:cs="Arial"/>
                <w:color w:val="222222"/>
                <w:shd w:val="clear" w:color="auto" w:fill="FFFFFF"/>
              </w:rPr>
              <m:t>V</m:t>
            </m:r>
          </m:e>
          <m:sub>
            <m:r>
              <w:rPr>
                <w:rFonts w:ascii="Cambria Math" w:hAnsi="Cambria Math"/>
              </w:rPr>
              <m:t>n</m:t>
            </m:r>
          </m:sub>
        </m:sSub>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(1,1)</m:t>
                  </m:r>
                </m:e>
                <m:e>
                  <m:r>
                    <w:rPr>
                      <w:rFonts w:ascii="Cambria Math" w:hAnsi="Cambria Math"/>
                    </w:rPr>
                    <m:t>⋯</m:t>
                  </m:r>
                </m:e>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(1,n)</m:t>
                  </m:r>
                </m:e>
              </m:mr>
              <m:mr>
                <m:e>
                  <m:r>
                    <w:rPr>
                      <w:rFonts w:ascii="Cambria Math" w:hAnsi="Cambria Math"/>
                    </w:rPr>
                    <m:t>⋮</m:t>
                  </m:r>
                </m:e>
                <m:e>
                  <m:r>
                    <w:rPr>
                      <w:rFonts w:ascii="Cambria Math" w:hAnsi="Cambria Math"/>
                    </w:rPr>
                    <m:t>⋱</m:t>
                  </m:r>
                </m:e>
                <m:e>
                  <m:r>
                    <w:rPr>
                      <w:rFonts w:ascii="Cambria Math" w:hAnsi="Cambria Math"/>
                    </w:rPr>
                    <m:t>⋮</m:t>
                  </m:r>
                </m:e>
              </m:mr>
              <m:mr>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(n</m:t>
                  </m:r>
                  <w:proofErr w:type="gramStart"/>
                  <m:r>
                    <w:rPr>
                      <w:rFonts w:ascii="Cambria Math" w:hAnsi="Cambria Math"/>
                    </w:rPr>
                    <m:t>,1</m:t>
                  </m:r>
                  <w:proofErr w:type="gramEnd"/>
                  <m:r>
                    <w:rPr>
                      <w:rFonts w:ascii="Cambria Math" w:hAnsi="Cambria Math"/>
                    </w:rPr>
                    <m:t>)</m:t>
                  </m:r>
                </m:e>
                <m:e>
                  <m:r>
                    <w:rPr>
                      <w:rFonts w:ascii="Cambria Math" w:hAnsi="Cambria Math"/>
                    </w:rPr>
                    <m:t>⋯</m:t>
                  </m:r>
                </m:e>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(n,n)</m:t>
                  </m:r>
                </m:e>
              </m:mr>
            </m:m>
          </m:e>
        </m:d>
      </m:oMath>
    </w:p>
    <w:p w14:paraId="1687EB82" w14:textId="77777777" w:rsidR="00DB21CE" w:rsidRPr="00004A7E" w:rsidRDefault="005F1257" w:rsidP="00AE7C0A">
      <w:pPr>
        <w:spacing w:line="480" w:lineRule="auto"/>
        <w:rPr>
          <w:rFonts w:eastAsiaTheme="minorEastAsia"/>
        </w:rPr>
      </w:pPr>
      <m:oMathPara>
        <m:oMath>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d>
            <m:dPr>
              <m:ctrlPr>
                <w:rPr>
                  <w:rFonts w:ascii="Cambria Math" w:hAnsi="Cambria Math"/>
                  <w:i/>
                </w:rPr>
              </m:ctrlPr>
            </m:dPr>
            <m:e>
              <m:r>
                <w:rPr>
                  <w:rFonts w:ascii="Cambria Math" w:hAnsi="Cambria Math"/>
                </w:rPr>
                <m:t>i, j</m:t>
              </m:r>
            </m:e>
          </m:d>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i,  j</m:t>
              </m:r>
            </m:sub>
          </m:sSub>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(i,i)</m:t>
              </m:r>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(j,j)</m:t>
              </m:r>
            </m:e>
          </m:rad>
        </m:oMath>
      </m:oMathPara>
    </w:p>
    <w:p w14:paraId="7762A24E" w14:textId="77777777" w:rsidR="00DB21CE" w:rsidRPr="00004A7E" w:rsidRDefault="00DB21CE" w:rsidP="00AE7C0A">
      <w:pPr>
        <w:spacing w:line="480" w:lineRule="auto"/>
      </w:pPr>
      <m:oMathPara>
        <m:oMath>
          <m:r>
            <w:rPr>
              <w:rFonts w:ascii="Cambria Math" w:hAnsi="Cambria Math"/>
            </w:rPr>
            <m:t xml:space="preserve">φ= </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ij</m:t>
                  </m:r>
                </m:sub>
                <m:sup/>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j)</m:t>
                  </m:r>
                </m:e>
              </m:nary>
            </m:num>
            <m:den>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r>
                    <w:rPr>
                      <w:rFonts w:ascii="Cambria Math" w:hAnsi="Cambria Math"/>
                    </w:rPr>
                    <m:t xml:space="preserve"> </m:t>
                  </m:r>
                  <m:sSup>
                    <m:sSupPr>
                      <m:ctrlPr>
                        <w:rPr>
                          <w:rFonts w:ascii="Cambria Math" w:hAnsi="Cambria Math"/>
                          <w:i/>
                        </w:rPr>
                      </m:ctrlPr>
                    </m:sSup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r>
                        <w:rPr>
                          <w:rFonts w:ascii="Cambria Math" w:hAnsi="Cambria Math"/>
                        </w:rPr>
                        <m:t>)</m:t>
                      </m:r>
                    </m:e>
                    <m:sup>
                      <m:r>
                        <w:rPr>
                          <w:rFonts w:ascii="Cambria Math" w:hAnsi="Cambria Math"/>
                        </w:rPr>
                        <m:t>2</m:t>
                      </m:r>
                    </m:sup>
                  </m:sSup>
                </m:e>
              </m:nary>
            </m:den>
          </m:f>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agg</m:t>
                  </m:r>
                </m:sup>
              </m:sSubSup>
            </m:num>
            <m:den>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r>
                    <w:rPr>
                      <w:rFonts w:ascii="Cambria Math" w:hAnsi="Cambria Math"/>
                    </w:rPr>
                    <m:t xml:space="preserve"> </m:t>
                  </m:r>
                  <m:sSup>
                    <m:sSupPr>
                      <m:ctrlPr>
                        <w:rPr>
                          <w:rFonts w:ascii="Cambria Math" w:hAnsi="Cambria Math"/>
                          <w:i/>
                        </w:rPr>
                      </m:ctrlPr>
                    </m:sSup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r>
                        <w:rPr>
                          <w:rFonts w:ascii="Cambria Math" w:hAnsi="Cambria Math"/>
                        </w:rPr>
                        <m:t>)</m:t>
                      </m:r>
                    </m:e>
                    <m:sup>
                      <m:r>
                        <w:rPr>
                          <w:rFonts w:ascii="Cambria Math" w:hAnsi="Cambria Math"/>
                        </w:rPr>
                        <m:t>2</m:t>
                      </m:r>
                    </m:sup>
                  </m:sSup>
                </m:e>
              </m:nary>
            </m:den>
          </m:f>
        </m:oMath>
      </m:oMathPara>
    </w:p>
    <w:p w14:paraId="1DF98080" w14:textId="23C72A22" w:rsidR="00DB21CE" w:rsidRPr="00004A7E" w:rsidDel="00D31536" w:rsidRDefault="00D31536" w:rsidP="00AE7C0A">
      <w:pPr>
        <w:spacing w:line="480" w:lineRule="auto"/>
        <w:rPr>
          <w:del w:id="379" w:author="DFO-MPO" w:date="2018-11-18T10:16:00Z"/>
        </w:rPr>
      </w:pPr>
      <w:ins w:id="380" w:author="DFO-MPO" w:date="2018-11-18T10:16:00Z">
        <w:r w:rsidRPr="00004A7E">
          <w:t xml:space="preserve">Here </w:t>
        </w:r>
        <m:oMath>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m:t>
          </m:r>
          <w:proofErr w:type="gramStart"/>
          <m:r>
            <w:rPr>
              <w:rFonts w:ascii="Cambria Math" w:hAnsi="Cambria Math"/>
            </w:rPr>
            <m:t>,j</m:t>
          </m:r>
          <w:proofErr w:type="gramEnd"/>
          <m:r>
            <w:rPr>
              <w:rFonts w:ascii="Cambria Math" w:hAnsi="Cambria Math"/>
            </w:rPr>
            <m:t>)</m:t>
          </m:r>
        </m:oMath>
        <w:r w:rsidRPr="00004A7E">
          <w:rPr>
            <w:i/>
          </w:rPr>
          <w:t xml:space="preserve"> </w:t>
        </w:r>
        <w:r w:rsidRPr="00004A7E">
          <w:t xml:space="preserve">denotes temporal covariance in abundance for populations </w:t>
        </w:r>
        <w:proofErr w:type="spellStart"/>
        <w:r w:rsidRPr="00004A7E">
          <w:rPr>
            <w:i/>
          </w:rPr>
          <w:t>i</w:t>
        </w:r>
        <w:proofErr w:type="spellEnd"/>
        <w:r w:rsidRPr="00004A7E">
          <w:rPr>
            <w:i/>
          </w:rPr>
          <w:t xml:space="preserve"> </w:t>
        </w:r>
        <w:r w:rsidRPr="00004A7E">
          <w:t xml:space="preserve">and </w:t>
        </w:r>
        <w:r w:rsidRPr="00004A7E">
          <w:rPr>
            <w:i/>
          </w:rPr>
          <w:t xml:space="preserve">j </w:t>
        </w:r>
        <w:r w:rsidRPr="00004A7E">
          <w:t xml:space="preserve">within the aggregate of </w:t>
        </w:r>
        <w:r w:rsidRPr="00004A7E">
          <w:rPr>
            <w:i/>
          </w:rPr>
          <w:t>n</w:t>
        </w:r>
        <w:r w:rsidRPr="00004A7E">
          <w:t xml:space="preserve"> populations. </w:t>
        </w:r>
      </w:ins>
      <w:del w:id="381" w:author="DFO-MPO" w:date="2018-11-18T10:15:00Z">
        <w:r w:rsidR="00DB21CE" w:rsidRPr="00004A7E" w:rsidDel="00D31536">
          <w:delText xml:space="preserve">Here </w:delText>
        </w:r>
        <m:oMath>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(i,j)</m:t>
          </m:r>
        </m:oMath>
        <w:r w:rsidR="00DB21CE" w:rsidRPr="00004A7E" w:rsidDel="00D31536">
          <w:rPr>
            <w:i/>
          </w:rPr>
          <w:delText xml:space="preserve"> </w:delText>
        </w:r>
        <w:r w:rsidR="00DB21CE" w:rsidRPr="00004A7E" w:rsidDel="00D31536">
          <w:delText xml:space="preserve">denotes </w:delText>
        </w:r>
        <w:r w:rsidR="00E62789" w:rsidRPr="00004A7E" w:rsidDel="00D31536">
          <w:delText xml:space="preserve">temporal </w:delText>
        </w:r>
        <w:r w:rsidR="00DB21CE" w:rsidRPr="00004A7E" w:rsidDel="00D31536">
          <w:delText xml:space="preserve">covariance in </w:delText>
        </w:r>
        <w:r w:rsidR="005C18A2" w:rsidRPr="00004A7E" w:rsidDel="00D31536">
          <w:delText xml:space="preserve">abundance </w:delText>
        </w:r>
        <w:r w:rsidR="00DB21CE" w:rsidRPr="00004A7E" w:rsidDel="00D31536">
          <w:delText xml:space="preserve">for populations </w:delText>
        </w:r>
        <w:r w:rsidR="00DB21CE" w:rsidRPr="00004A7E" w:rsidDel="00D31536">
          <w:rPr>
            <w:i/>
          </w:rPr>
          <w:delText xml:space="preserve">i </w:delText>
        </w:r>
        <w:r w:rsidR="00DB21CE" w:rsidRPr="00004A7E" w:rsidDel="00D31536">
          <w:delText xml:space="preserve">and </w:delText>
        </w:r>
        <w:r w:rsidR="00DB21CE" w:rsidRPr="00004A7E" w:rsidDel="00D31536">
          <w:rPr>
            <w:i/>
          </w:rPr>
          <w:delText xml:space="preserve">j </w:delText>
        </w:r>
        <w:r w:rsidR="00DB21CE" w:rsidRPr="00004A7E" w:rsidDel="00D31536">
          <w:delText xml:space="preserve">within the aggregate of </w:delText>
        </w:r>
        <w:r w:rsidR="00DB21CE" w:rsidRPr="00004A7E" w:rsidDel="00D31536">
          <w:rPr>
            <w:i/>
          </w:rPr>
          <w:delText>n</w:delText>
        </w:r>
        <w:r w:rsidR="00DB21CE" w:rsidRPr="00004A7E" w:rsidDel="00D31536">
          <w:delText xml:space="preserve"> populations. </w:delText>
        </w:r>
      </w:del>
      <w:r w:rsidR="00DB21CE" w:rsidRPr="00004A7E">
        <w:t xml:space="preserve">Thus the </w:t>
      </w:r>
      <w:del w:id="382" w:author="DFO-MPO" w:date="2018-11-18T10:17:00Z">
        <w:r w:rsidR="00DB21CE" w:rsidRPr="00004A7E" w:rsidDel="00D31536">
          <w:delText xml:space="preserve">simplified </w:delText>
        </w:r>
      </w:del>
      <w:r w:rsidR="00DB21CE" w:rsidRPr="00004A7E">
        <w:t>numerator</w:t>
      </w:r>
      <w:ins w:id="383" w:author="DFO-MPO" w:date="2018-11-18T10:17:00Z">
        <w:r>
          <w:t xml:space="preserve"> of </w:t>
        </w:r>
        <m:oMath>
          <m:r>
            <w:rPr>
              <w:rFonts w:ascii="Cambria Math" w:hAnsi="Cambria Math"/>
            </w:rPr>
            <m:t>φ</m:t>
          </m:r>
        </m:oMath>
      </w:ins>
      <w:r w:rsidR="00DB21CE" w:rsidRPr="00004A7E">
        <w:t xml:space="preserve"> represents the variance of aggregate abundance, consisting of </w:t>
      </w:r>
      <w:r w:rsidR="00DB21CE" w:rsidRPr="00004A7E">
        <w:rPr>
          <w:i/>
        </w:rPr>
        <w:t>n</w:t>
      </w:r>
      <w:r w:rsidR="00DB21CE" w:rsidRPr="00004A7E">
        <w:t xml:space="preserve"> populations, and the denominator is the variance of a hypothetical, perfectly synchronized population </w:t>
      </w:r>
      <w:r w:rsidR="00DB21CE" w:rsidRPr="00004A7E">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00DB21CE" w:rsidRPr="00004A7E">
        <w:instrText xml:space="preserve"> ADDIN EN.CITE </w:instrText>
      </w:r>
      <w:r w:rsidR="00DB21CE" w:rsidRPr="00004A7E">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00DB21CE" w:rsidRPr="00004A7E">
        <w:instrText xml:space="preserve"> ADDIN EN.CITE.DATA </w:instrText>
      </w:r>
      <w:r w:rsidR="00DB21CE" w:rsidRPr="00004A7E">
        <w:fldChar w:fldCharType="end"/>
      </w:r>
      <w:r w:rsidR="00DB21CE" w:rsidRPr="00004A7E">
        <w:fldChar w:fldCharType="separate"/>
      </w:r>
      <w:r w:rsidR="00DB21CE" w:rsidRPr="00004A7E">
        <w:rPr>
          <w:noProof/>
        </w:rPr>
        <w:t>(Loreau &amp; de Mazancourt 2008; Thibaut &amp; Connolly 2013)</w:t>
      </w:r>
      <w:r w:rsidR="00DB21CE" w:rsidRPr="00004A7E">
        <w:fldChar w:fldCharType="end"/>
      </w:r>
      <w:r w:rsidR="00DB21CE" w:rsidRPr="00004A7E">
        <w:t xml:space="preserve">. </w:t>
      </w:r>
    </w:p>
    <w:p w14:paraId="0D8D05E1" w14:textId="3BDAEF31" w:rsidR="00D31536" w:rsidRDefault="00DB21CE">
      <w:pPr>
        <w:spacing w:line="480" w:lineRule="auto"/>
        <w:rPr>
          <w:ins w:id="384" w:author="DFO-MPO" w:date="2018-11-18T10:12:00Z"/>
        </w:rPr>
        <w:pPrChange w:id="385" w:author="DFO-MPO" w:date="2018-11-18T10:12:00Z">
          <w:pPr>
            <w:spacing w:before="240" w:line="480" w:lineRule="auto"/>
          </w:pPr>
        </w:pPrChange>
      </w:pPr>
      <w:del w:id="386" w:author="DFO-MPO" w:date="2018-11-18T10:16:00Z">
        <w:r w:rsidRPr="00004A7E" w:rsidDel="00D31536">
          <w:tab/>
        </w:r>
      </w:del>
    </w:p>
    <w:p w14:paraId="3C5B2F04" w14:textId="76273731" w:rsidR="00DB21CE" w:rsidRPr="00004A7E" w:rsidRDefault="00DB21CE">
      <w:pPr>
        <w:spacing w:line="480" w:lineRule="auto"/>
        <w:ind w:firstLine="720"/>
        <w:pPrChange w:id="387" w:author="DFO-MPO" w:date="2018-11-18T10:12:00Z">
          <w:pPr>
            <w:spacing w:before="240" w:line="480" w:lineRule="auto"/>
          </w:pPr>
        </w:pPrChange>
      </w:pPr>
      <w:r w:rsidRPr="00004A7E">
        <w:t xml:space="preserve">Finally, </w:t>
      </w:r>
      <w:ins w:id="388" w:author="Cameron Freshwater" w:date="2018-11-17T11:50:00Z">
        <w:r w:rsidR="00000CC4">
          <w:t xml:space="preserve">for the third metric, </w:t>
        </w:r>
      </w:ins>
      <w:r w:rsidRPr="00004A7E">
        <w:t>we calculated the coefficient of variation for the aggregate (CV</w:t>
      </w:r>
      <w:r w:rsidRPr="00004A7E">
        <w:rPr>
          <w:vertAlign w:val="subscript"/>
        </w:rPr>
        <w:t>A</w:t>
      </w:r>
      <w:r w:rsidRPr="00004A7E">
        <w:t xml:space="preserve">) as a function of the first two metrics following </w:t>
      </w:r>
      <w:r w:rsidRPr="00004A7E">
        <w:fldChar w:fldCharType="begin"/>
      </w:r>
      <w:r w:rsidRPr="00004A7E">
        <w:instrText xml:space="preserve"> ADDIN EN.CITE &lt;EndNote&gt;&lt;Cite AuthorYear="1"&gt;&lt;Author&gt;Thibaut&lt;/Author&gt;&lt;Year&gt;2013&lt;/Year&gt;&lt;RecNum&gt;1205&lt;/RecNum&gt;&lt;DisplayText&gt;Thibaut and Connolly (2013)&lt;/DisplayText&gt;&lt;record&gt;&lt;rec-number&gt;1205&lt;/rec-number&gt;&lt;foreign-keys&gt;&lt;key app="EN" db-id="eez0aevwa0afpdexr0lvefp6z0xpepv5rfx5" timestamp="1440896406"&gt;1205&lt;/key&gt;&lt;key app="ENWeb" db-id=""&gt;0&lt;/key&gt;&lt;/foreign-keys&gt;&lt;ref-type name="Journal Article"&gt;17&lt;/ref-type&gt;&lt;contributors&gt;&lt;authors&gt;&lt;author&gt;Thibaut, L. M.&lt;/author&gt;&lt;author&gt;Connolly, S. R.&lt;/author&gt;&lt;/authors&gt;&lt;/contributors&gt;&lt;auth-address&gt;School of Marine and Tropical Biology, ARC Centre of Excellence for Coral Reef Studies, James Cook University, Townsville, QLD 4811, Australia.&lt;/auth-address&gt;&lt;titles&gt;&lt;title&gt;Understanding diversity-stability relationships: towards a unified model of portfolio effects&lt;/title&gt;&lt;secondary-title&gt;Ecology Letters&lt;/secondary-title&gt;&lt;/titles&gt;&lt;periodical&gt;&lt;full-title&gt;Ecology Letters&lt;/full-title&gt;&lt;abbr-1&gt;Ecol. Lett.&lt;/abbr-1&gt;&lt;abbr-2&gt;Ecol Lett&lt;/abbr-2&gt;&lt;/periodical&gt;&lt;pages&gt;140-50&lt;/pages&gt;&lt;volume&gt;16&lt;/volume&gt;&lt;number&gt;2&lt;/number&gt;&lt;keywords&gt;&lt;keyword&gt;*Biodiversity&lt;/keyword&gt;&lt;keyword&gt;*Ecosystem&lt;/keyword&gt;&lt;keyword&gt;*Models, Biological&lt;/keyword&gt;&lt;keyword&gt;*Population Dynamics&lt;/keyword&gt;&lt;/keywords&gt;&lt;dates&gt;&lt;year&gt;2013&lt;/year&gt;&lt;pub-dates&gt;&lt;date&gt;Feb&lt;/date&gt;&lt;/pub-dates&gt;&lt;/dates&gt;&lt;isbn&gt;1461-0248 (Electronic)&amp;#xD;1461-023X (Linking)&lt;/isbn&gt;&lt;accession-num&gt;23095077&lt;/accession-num&gt;&lt;urls&gt;&lt;related-urls&gt;&lt;url&gt;http://www.ncbi.nlm.nih.gov/pubmed/23095077&lt;/url&gt;&lt;/related-urls&gt;&lt;/urls&gt;&lt;custom2&gt;PMC3588152&lt;/custom2&gt;&lt;electronic-resource-num&gt;10.1111/ele.12019&lt;/electronic-resource-num&gt;&lt;/record&gt;&lt;/Cite&gt;&lt;/EndNote&gt;</w:instrText>
      </w:r>
      <w:r w:rsidRPr="00004A7E">
        <w:fldChar w:fldCharType="separate"/>
      </w:r>
      <w:r w:rsidRPr="00004A7E">
        <w:rPr>
          <w:noProof/>
        </w:rPr>
        <w:t>Thibaut and Connolly (2013)</w:t>
      </w:r>
      <w:r w:rsidRPr="00004A7E">
        <w:fldChar w:fldCharType="end"/>
      </w:r>
    </w:p>
    <w:p w14:paraId="11278433" w14:textId="77777777" w:rsidR="00DB21CE" w:rsidRPr="00004A7E" w:rsidRDefault="00DB21CE" w:rsidP="00AE7C0A">
      <w:pPr>
        <w:spacing w:line="480" w:lineRule="auto"/>
      </w:pPr>
      <w:r w:rsidRPr="00004A7E">
        <w:t xml:space="preserve">Equation 3 </w:t>
      </w:r>
      <w:r w:rsidRPr="00004A7E">
        <w:tab/>
      </w:r>
      <w:r w:rsidRPr="00004A7E">
        <w:tab/>
      </w:r>
      <w:r w:rsidRPr="00004A7E">
        <w:tab/>
      </w:r>
      <w:r w:rsidRPr="00004A7E">
        <w:tab/>
      </w:r>
      <w:r w:rsidRPr="00004A7E">
        <w:rPr>
          <w:rFonts w:eastAsiaTheme="minorEastAsia"/>
        </w:rPr>
        <w:tab/>
      </w:r>
      <m:oMath>
        <m:sSub>
          <m:sSubPr>
            <m:ctrlPr>
              <w:rPr>
                <w:rFonts w:ascii="Cambria Math" w:hAnsi="Cambria Math"/>
                <w:i/>
              </w:rPr>
            </m:ctrlPr>
          </m:sSubPr>
          <m:e>
            <m:r>
              <m:rPr>
                <m:sty m:val="p"/>
              </m:rPr>
              <w:rPr>
                <w:rFonts w:ascii="Cambria Math" w:hAnsi="Cambria Math"/>
              </w:rPr>
              <m:t>CV</m:t>
            </m:r>
          </m:e>
          <m:sub>
            <m:r>
              <w:rPr>
                <w:rFonts w:ascii="Cambria Math" w:hAnsi="Cambria Math"/>
              </w:rPr>
              <m:t>A</m:t>
            </m:r>
          </m:sub>
        </m:sSub>
        <m:r>
          <w:rPr>
            <w:rFonts w:ascii="Cambria Math" w:hAnsi="Cambria Math"/>
          </w:rPr>
          <m:t xml:space="preserve">= </m:t>
        </m:r>
        <m:rad>
          <m:radPr>
            <m:degHide m:val="1"/>
            <m:ctrlPr>
              <w:rPr>
                <w:rFonts w:ascii="Cambria Math" w:hAnsi="Cambria Math"/>
                <w:i/>
              </w:rPr>
            </m:ctrlPr>
          </m:radPr>
          <m:deg/>
          <m:e>
            <m:r>
              <w:rPr>
                <w:rFonts w:ascii="Cambria Math" w:hAnsi="Cambria Math"/>
              </w:rPr>
              <m:t>φ</m:t>
            </m:r>
          </m:e>
        </m:rad>
        <m:r>
          <w:rPr>
            <w:rFonts w:ascii="Cambria Math" w:hAnsi="Cambria Math"/>
          </w:rPr>
          <m:t xml:space="preserve"> </m:t>
        </m:r>
        <m:sSub>
          <m:sSubPr>
            <m:ctrlPr>
              <w:rPr>
                <w:rFonts w:ascii="Cambria Math" w:hAnsi="Cambria Math"/>
                <w:i/>
              </w:rPr>
            </m:ctrlPr>
          </m:sSubPr>
          <m:e>
            <m:r>
              <m:rPr>
                <m:sty m:val="p"/>
              </m:rPr>
              <w:rPr>
                <w:rFonts w:ascii="Cambria Math" w:hAnsi="Cambria Math"/>
              </w:rPr>
              <m:t>CV</m:t>
            </m:r>
          </m:e>
          <m:sub>
            <m:r>
              <w:rPr>
                <w:rFonts w:ascii="Cambria Math" w:hAnsi="Cambria Math"/>
              </w:rPr>
              <m:t>C</m:t>
            </m:r>
          </m:sub>
        </m:sSub>
        <m:r>
          <w:rPr>
            <w:rFonts w:ascii="Cambria Math" w:hAnsi="Cambria Math"/>
          </w:rPr>
          <m:t xml:space="preserve"> </m:t>
        </m:r>
      </m:oMath>
    </w:p>
    <w:p w14:paraId="3407408A" w14:textId="3C72061E" w:rsidR="00DB21CE" w:rsidRPr="00004A7E" w:rsidRDefault="00DB21CE" w:rsidP="00AE7C0A">
      <w:pPr>
        <w:spacing w:line="480" w:lineRule="auto"/>
      </w:pPr>
      <w:r w:rsidRPr="00004A7E">
        <w:t>This metric defines CV</w:t>
      </w:r>
      <w:r w:rsidRPr="00004A7E">
        <w:rPr>
          <w:vertAlign w:val="subscript"/>
        </w:rPr>
        <w:t>A</w:t>
      </w:r>
      <w:r w:rsidRPr="00004A7E">
        <w:t xml:space="preserve"> as linearly proportional to CV</w:t>
      </w:r>
      <w:r w:rsidRPr="00004A7E">
        <w:rPr>
          <w:vertAlign w:val="subscript"/>
        </w:rPr>
        <w:t>C</w:t>
      </w:r>
      <w:r w:rsidRPr="00004A7E">
        <w:t>, with a constant of proportionality related to synchrony. Thus as synchrony increases CV</w:t>
      </w:r>
      <w:r w:rsidRPr="00004A7E">
        <w:rPr>
          <w:vertAlign w:val="subscript"/>
        </w:rPr>
        <w:t>A</w:t>
      </w:r>
      <w:r w:rsidRPr="00004A7E">
        <w:t xml:space="preserve"> becomes more similar to CV</w:t>
      </w:r>
      <w:r w:rsidRPr="00004A7E">
        <w:rPr>
          <w:vertAlign w:val="subscript"/>
        </w:rPr>
        <w:t>C</w:t>
      </w:r>
      <w:r w:rsidRPr="00004A7E">
        <w:t>, while CV</w:t>
      </w:r>
      <w:r w:rsidRPr="00004A7E">
        <w:rPr>
          <w:vertAlign w:val="subscript"/>
        </w:rPr>
        <w:t xml:space="preserve">A </w:t>
      </w:r>
      <w:r w:rsidRPr="00004A7E">
        <w:t>is dampened when c</w:t>
      </w:r>
      <w:r w:rsidR="005C18A2" w:rsidRPr="00004A7E">
        <w:t>omponents vary asynchronously. Note, however, that CV</w:t>
      </w:r>
      <w:r w:rsidR="005C18A2" w:rsidRPr="00004A7E">
        <w:rPr>
          <w:vertAlign w:val="subscript"/>
        </w:rPr>
        <w:t>A</w:t>
      </w:r>
      <w:r w:rsidR="005C18A2" w:rsidRPr="00004A7E">
        <w:t xml:space="preserve"> is identical to the temporal coefficient of variation of summed aggregate abundance.</w:t>
      </w:r>
    </w:p>
    <w:p w14:paraId="1543C7D3" w14:textId="1EBE90E8" w:rsidR="00DB21CE" w:rsidRPr="00004A7E" w:rsidRDefault="00DB21CE" w:rsidP="00AE7C0A">
      <w:pPr>
        <w:spacing w:line="480" w:lineRule="auto"/>
      </w:pPr>
      <w:r w:rsidRPr="00004A7E">
        <w:tab/>
        <w:t>To explore</w:t>
      </w:r>
      <w:ins w:id="389" w:author="Cameron Freshwater" w:date="2018-11-17T11:50:00Z">
        <w:r w:rsidR="00000CC4">
          <w:t xml:space="preserve"> historical</w:t>
        </w:r>
      </w:ins>
      <w:r w:rsidRPr="00004A7E">
        <w:t xml:space="preserve"> changes in aggregate variability of Fraser River sockeye salmon, we </w:t>
      </w:r>
      <w:del w:id="390" w:author="Cameron Freshwater" w:date="2018-11-17T11:50:00Z">
        <w:r w:rsidRPr="00004A7E" w:rsidDel="00000CC4">
          <w:delText xml:space="preserve">generated </w:delText>
        </w:r>
      </w:del>
      <w:ins w:id="391" w:author="Cameron Freshwater" w:date="2018-11-17T11:50:00Z">
        <w:r w:rsidR="00000CC4">
          <w:t>calculated</w:t>
        </w:r>
        <w:r w:rsidR="00000CC4" w:rsidRPr="00004A7E">
          <w:t xml:space="preserve"> </w:t>
        </w:r>
      </w:ins>
      <w:r w:rsidRPr="00004A7E">
        <w:t xml:space="preserve">time series of </w:t>
      </w:r>
      <m:oMath>
        <m:r>
          <w:rPr>
            <w:rFonts w:ascii="Cambria Math" w:hAnsi="Cambria Math"/>
          </w:rPr>
          <m:t>φ</m:t>
        </m:r>
      </m:oMath>
      <w:r w:rsidRPr="00004A7E">
        <w:rPr>
          <w:rFonts w:ascii="Calibri" w:hAnsi="Calibri"/>
        </w:rPr>
        <w:t xml:space="preserve">, </w:t>
      </w:r>
      <w:r w:rsidRPr="00004A7E">
        <w:t>CV</w:t>
      </w:r>
      <w:r w:rsidRPr="00004A7E">
        <w:rPr>
          <w:vertAlign w:val="subscript"/>
        </w:rPr>
        <w:t>C</w:t>
      </w:r>
      <w:r w:rsidRPr="00004A7E">
        <w:t>, and CV</w:t>
      </w:r>
      <w:r w:rsidRPr="00004A7E">
        <w:rPr>
          <w:vertAlign w:val="subscript"/>
        </w:rPr>
        <w:t xml:space="preserve">A </w:t>
      </w:r>
      <w:r w:rsidR="005C18A2" w:rsidRPr="00004A7E">
        <w:t>using 12</w:t>
      </w:r>
      <w:r w:rsidRPr="00004A7E">
        <w:t xml:space="preserve">-year moving windows of </w:t>
      </w:r>
      <w:del w:id="392" w:author="Cameron Freshwater" w:date="2018-11-27T07:16:00Z">
        <w:r w:rsidR="005C18A2" w:rsidRPr="00004A7E" w:rsidDel="006716D9">
          <w:delText xml:space="preserve">recruit </w:delText>
        </w:r>
      </w:del>
      <w:ins w:id="393" w:author="Cameron Freshwater" w:date="2018-11-27T07:16:00Z">
        <w:r w:rsidR="006716D9">
          <w:t>return</w:t>
        </w:r>
        <w:r w:rsidR="006716D9" w:rsidRPr="00004A7E">
          <w:t xml:space="preserve"> </w:t>
        </w:r>
      </w:ins>
      <w:r w:rsidR="005C18A2" w:rsidRPr="00004A7E">
        <w:t>abundance</w:t>
      </w:r>
      <w:r w:rsidRPr="00004A7E">
        <w:t xml:space="preserve">. </w:t>
      </w:r>
      <w:proofErr w:type="gramStart"/>
      <w:r w:rsidR="002B615B" w:rsidRPr="002B615B">
        <w:rPr>
          <w:b/>
          <w:highlight w:val="yellow"/>
        </w:rPr>
        <w:t>Insert blub on Bayesian sampling or TMB for intervals</w:t>
      </w:r>
      <w:r w:rsidR="00232F8F" w:rsidRPr="00004A7E">
        <w:t>.</w:t>
      </w:r>
      <w:proofErr w:type="gramEnd"/>
      <w:r w:rsidR="00232F8F" w:rsidRPr="00004A7E">
        <w:t xml:space="preserve"> </w:t>
      </w:r>
      <w:r w:rsidR="00C80830" w:rsidRPr="00004A7E">
        <w:t xml:space="preserve">We used estimates of </w:t>
      </w:r>
      <w:del w:id="394" w:author="Cameron Freshwater" w:date="2018-11-27T07:17:00Z">
        <w:r w:rsidR="00C80830" w:rsidRPr="00004A7E" w:rsidDel="006716D9">
          <w:delText>recruit</w:delText>
        </w:r>
      </w:del>
      <w:ins w:id="395" w:author="Cameron Freshwater" w:date="2018-11-27T07:17:00Z">
        <w:r w:rsidR="006716D9">
          <w:t>return</w:t>
        </w:r>
      </w:ins>
      <w:r w:rsidR="00FE7607" w:rsidRPr="00004A7E">
        <w:t xml:space="preserve">, rather than </w:t>
      </w:r>
      <w:proofErr w:type="spellStart"/>
      <w:r w:rsidR="00FE7607" w:rsidRPr="00004A7E">
        <w:t>spawner</w:t>
      </w:r>
      <w:proofErr w:type="spellEnd"/>
      <w:r w:rsidR="00FE7607" w:rsidRPr="00004A7E">
        <w:t>, abundance</w:t>
      </w:r>
      <w:r w:rsidR="00C80830" w:rsidRPr="00004A7E">
        <w:t xml:space="preserve"> to account for large changes in exploitation rate over the past 70 years. </w:t>
      </w:r>
      <w:r w:rsidRPr="00004A7E">
        <w:t xml:space="preserve">Since Fraser River CUs vary in the length of their </w:t>
      </w:r>
      <w:proofErr w:type="spellStart"/>
      <w:r w:rsidRPr="00004A7E">
        <w:t>spawner</w:t>
      </w:r>
      <w:proofErr w:type="spellEnd"/>
      <w:r w:rsidRPr="00004A7E">
        <w:t xml:space="preserve">-recruit time series, we generated trends in these metrics using </w:t>
      </w:r>
      <w:r w:rsidR="00FE7607" w:rsidRPr="00004A7E">
        <w:t xml:space="preserve">a subset of </w:t>
      </w:r>
      <w:ins w:id="396" w:author="Cameron Freshwater" w:date="2018-11-17T11:51:00Z">
        <w:r w:rsidR="00000CC4">
          <w:t xml:space="preserve">11 </w:t>
        </w:r>
      </w:ins>
      <w:r w:rsidR="00FE7607" w:rsidRPr="00004A7E">
        <w:t>CUs with data</w:t>
      </w:r>
      <w:r w:rsidRPr="00004A7E">
        <w:t xml:space="preserve"> extend</w:t>
      </w:r>
      <w:r w:rsidR="00FE7607" w:rsidRPr="00004A7E">
        <w:t>ing back to the 1948 brood year; however, a supplementary analysis analyzing a shorter time series that contained 18 CUs exhibited similar trends</w:t>
      </w:r>
      <w:r w:rsidRPr="00004A7E">
        <w:t xml:space="preserve">. </w:t>
      </w:r>
      <w:moveFromRangeStart w:id="397" w:author="DFO-MPO" w:date="2018-11-18T10:19:00Z" w:name="move530299712"/>
      <w:moveFrom w:id="398" w:author="DFO-MPO" w:date="2018-11-18T10:19:00Z">
        <w:r w:rsidRPr="00004A7E" w:rsidDel="00D31536">
          <w:t>To place these changes in a broader management context, we also present temporal changes in observed productivity</w:t>
        </w:r>
        <w:r w:rsidR="002B615B" w:rsidDel="00D31536">
          <w:t xml:space="preserve"> (log(R/S))</w:t>
        </w:r>
        <w:r w:rsidRPr="00004A7E" w:rsidDel="00D31536">
          <w:t xml:space="preserve">, aggregate spawner abundance, and aggregate catch. </w:t>
        </w:r>
      </w:moveFrom>
      <w:moveFromRangeEnd w:id="397"/>
    </w:p>
    <w:p w14:paraId="6455AD63" w14:textId="77777777" w:rsidR="00DB21CE" w:rsidRPr="00004A7E" w:rsidRDefault="00DB21CE" w:rsidP="00AE7C0A">
      <w:pPr>
        <w:spacing w:line="480" w:lineRule="auto"/>
      </w:pPr>
    </w:p>
    <w:p w14:paraId="45E99099" w14:textId="77777777" w:rsidR="00DB21CE" w:rsidRPr="00004A7E" w:rsidRDefault="00DB21CE" w:rsidP="00AE7C0A">
      <w:pPr>
        <w:spacing w:line="480" w:lineRule="auto"/>
        <w:rPr>
          <w:i/>
        </w:rPr>
      </w:pPr>
      <w:r w:rsidRPr="00004A7E">
        <w:rPr>
          <w:i/>
        </w:rPr>
        <w:t>Forward simulation</w:t>
      </w:r>
    </w:p>
    <w:p w14:paraId="2C5D0B0F" w14:textId="10B7EE55" w:rsidR="00DB21CE" w:rsidRPr="00004A7E" w:rsidRDefault="00DB21CE" w:rsidP="00AE7C0A">
      <w:pPr>
        <w:tabs>
          <w:tab w:val="left" w:pos="709"/>
        </w:tabs>
        <w:spacing w:line="480" w:lineRule="auto"/>
        <w:rPr>
          <w:i/>
        </w:rPr>
      </w:pPr>
      <w:r w:rsidRPr="00004A7E">
        <w:rPr>
          <w:i/>
        </w:rPr>
        <w:t xml:space="preserve">Structure of biological and management </w:t>
      </w:r>
      <w:proofErr w:type="spellStart"/>
      <w:r w:rsidRPr="00004A7E">
        <w:rPr>
          <w:i/>
        </w:rPr>
        <w:t>submodels</w:t>
      </w:r>
      <w:proofErr w:type="spellEnd"/>
      <w:r w:rsidRPr="00004A7E">
        <w:rPr>
          <w:i/>
        </w:rPr>
        <w:t xml:space="preserve"> </w:t>
      </w:r>
    </w:p>
    <w:p w14:paraId="087E1140" w14:textId="04D38DAF" w:rsidR="00DB21CE" w:rsidRPr="00004A7E" w:rsidRDefault="00DB21CE" w:rsidP="00AE7C0A">
      <w:pPr>
        <w:tabs>
          <w:tab w:val="left" w:pos="709"/>
        </w:tabs>
        <w:spacing w:line="480" w:lineRule="auto"/>
      </w:pPr>
      <w:r w:rsidRPr="00004A7E">
        <w:tab/>
        <w:t>We used a stochastic, closed-loop simulation model of the Fraser River sockeye salmon management system to explore how differences in aggregate variability may influence conservation outcomes for Fraser River sockeye salmon. The model includes CU-specific population dynamics and harvesting, as well as process variance and deviations between target and realized catches (i.e. outcome uncertainty). The dynamics of each CU were simulated using age-structured, Ricker</w:t>
      </w:r>
      <w:r w:rsidR="00FE7607" w:rsidRPr="00004A7E">
        <w:t xml:space="preserve"> stock recruit</w:t>
      </w:r>
      <w:r w:rsidRPr="00004A7E">
        <w:t xml:space="preserve"> model</w:t>
      </w:r>
      <w:r w:rsidR="00FE7607" w:rsidRPr="00004A7E">
        <w:t>s</w:t>
      </w:r>
      <w:r w:rsidRPr="00004A7E">
        <w:t xml:space="preserve"> </w:t>
      </w:r>
      <w:r w:rsidRPr="00004A7E">
        <w:fldChar w:fldCharType="begin"/>
      </w:r>
      <w:r w:rsidRPr="00004A7E">
        <w:instrText xml:space="preserve"> ADDIN EN.CITE &lt;EndNote&gt;&lt;Cite&gt;&lt;Author&gt;Ricker&lt;/Author&gt;&lt;Year&gt;1975&lt;/Year&gt;&lt;RecNum&gt;1865&lt;/RecNum&gt;&lt;DisplayText&gt;(Ricker 1975)&lt;/DisplayText&gt;&lt;record&gt;&lt;rec-number&gt;1865&lt;/rec-number&gt;&lt;foreign-keys&gt;&lt;key app="EN" db-id="eez0aevwa0afpdexr0lvefp6z0xpepv5rfx5" timestamp="1491422710"&gt;1865&lt;/key&gt;&lt;/foreign-keys&gt;&lt;ref-type name="Journal Article"&gt;17&lt;/ref-type&gt;&lt;contributors&gt;&lt;authors&gt;&lt;author&gt;Ricker, William E.&lt;/author&gt;&lt;/authors&gt;&lt;/contributors&gt;&lt;titles&gt;&lt;title&gt;Computation and interpretation of biological statistics of fish populations&lt;/title&gt;&lt;secondary-title&gt;Fisheries Research Board of Canada Bulletin&lt;/secondary-title&gt;&lt;/titles&gt;&lt;periodical&gt;&lt;full-title&gt;Fisheries Research Board of Canada Bulletin&lt;/full-title&gt;&lt;/periodical&gt;&lt;volume&gt;191&lt;/volume&gt;&lt;dates&gt;&lt;year&gt;1975&lt;/year&gt;&lt;/dates&gt;&lt;urls&gt;&lt;/urls&gt;&lt;/record&gt;&lt;/Cite&gt;&lt;/EndNote&gt;</w:instrText>
      </w:r>
      <w:r w:rsidRPr="00004A7E">
        <w:fldChar w:fldCharType="separate"/>
      </w:r>
      <w:r w:rsidRPr="00004A7E">
        <w:rPr>
          <w:noProof/>
        </w:rPr>
        <w:t>(Ricker 1975)</w:t>
      </w:r>
      <w:r w:rsidRPr="00004A7E">
        <w:fldChar w:fldCharType="end"/>
      </w:r>
      <w:r w:rsidRPr="00004A7E">
        <w:t xml:space="preserve"> </w:t>
      </w:r>
    </w:p>
    <w:p w14:paraId="67686CB6" w14:textId="0E637DC5" w:rsidR="00DB21CE" w:rsidRPr="00004A7E" w:rsidRDefault="00DB21CE" w:rsidP="00AE7C0A">
      <w:pPr>
        <w:spacing w:line="480" w:lineRule="auto"/>
      </w:pPr>
      <w:r w:rsidRPr="00004A7E">
        <w:t>Equation 3</w:t>
      </w:r>
      <w:r w:rsidRPr="00004A7E">
        <w:tab/>
      </w:r>
      <w:r w:rsidRPr="00004A7E">
        <w:tab/>
      </w:r>
      <w:r w:rsidRPr="00004A7E">
        <w:tab/>
      </w:r>
      <w:r w:rsidRPr="00004A7E">
        <w:tab/>
      </w:r>
      <m:oMath>
        <m:sSub>
          <m:sSubPr>
            <m:ctrlPr>
              <w:rPr>
                <w:rFonts w:ascii="Cambria Math" w:hAnsi="Cambria Math"/>
                <w:i/>
              </w:rPr>
            </m:ctrlPr>
          </m:sSubPr>
          <m:e>
            <m:r>
              <w:rPr>
                <w:rFonts w:ascii="Cambria Math" w:hAnsi="Cambria Math"/>
              </w:rPr>
              <m:t>R</m:t>
            </m:r>
          </m:e>
          <m:sub>
            <m:r>
              <w:rPr>
                <w:rFonts w:ascii="Cambria Math" w:hAnsi="Cambria Math"/>
              </w:rPr>
              <m:t>i</m:t>
            </m:r>
            <w:proofErr w:type="gramStart"/>
            <m:r>
              <w:rPr>
                <w:rFonts w:ascii="Cambria Math" w:hAnsi="Cambria Math"/>
              </w:rPr>
              <m:t>,y</m:t>
            </m:r>
            <w:proofErr w:type="gramEnd"/>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i,y</m:t>
            </m:r>
          </m:sub>
        </m:sSub>
        <m:sSup>
          <m:sSupPr>
            <m:ctrlPr>
              <w:rPr>
                <w:rFonts w:ascii="Cambria Math" w:hAnsi="Cambria Math"/>
                <w:i/>
                <w:iCs/>
              </w:rPr>
            </m:ctrlPr>
          </m:sSupPr>
          <m:e>
            <m:r>
              <w:rPr>
                <w:rFonts w:ascii="Cambria Math" w:hAnsi="Cambria Math"/>
              </w:rPr>
              <m:t>e</m:t>
            </m:r>
          </m:e>
          <m:sup>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i,y</m:t>
                </m:r>
              </m:sub>
            </m:sSub>
            <w:ins w:id="399" w:author="Cameron Freshwater" w:date="2018-11-25T20:42:00Z">
              <m:r>
                <w:rPr>
                  <w:rFonts w:ascii="Cambria Math" w:hAnsi="Cambria Math"/>
                </w:rPr>
                <m:t>+</m:t>
              </m:r>
            </w:ins>
            <m:sSub>
              <m:sSubPr>
                <m:ctrlPr>
                  <w:ins w:id="400" w:author="Cameron Freshwater" w:date="2018-11-25T20:43:00Z">
                    <w:rPr>
                      <w:rFonts w:ascii="Cambria Math" w:hAnsi="Cambria Math"/>
                      <w:i/>
                    </w:rPr>
                  </w:ins>
                </m:ctrlPr>
              </m:sSubPr>
              <m:e>
                <w:ins w:id="401" w:author="Cameron Freshwater" w:date="2018-11-25T20:43:00Z">
                  <m:r>
                    <w:rPr>
                      <w:rFonts w:ascii="Cambria Math" w:hAnsi="Cambria Math"/>
                    </w:rPr>
                    <m:t>w</m:t>
                  </m:r>
                </w:ins>
              </m:e>
              <m:sub>
                <w:ins w:id="402" w:author="Cameron Freshwater" w:date="2018-11-25T20:43:00Z">
                  <m:r>
                    <w:rPr>
                      <w:rFonts w:ascii="Cambria Math" w:hAnsi="Cambria Math"/>
                    </w:rPr>
                    <m:t>i</m:t>
                  </m:r>
                </w:ins>
              </m:sub>
            </m:sSub>
            <w:ins w:id="403" w:author="Cameron Freshwater" w:date="2018-11-25T20:42:00Z">
              <m:r>
                <w:rPr>
                  <w:rFonts w:ascii="Cambria Math" w:hAnsi="Cambria Math"/>
                </w:rPr>
                <m:t xml:space="preserve"> </m:t>
              </m:r>
            </w:ins>
          </m:sup>
        </m:sSup>
      </m:oMath>
    </w:p>
    <w:p w14:paraId="2C1F5F41" w14:textId="049E96BC" w:rsidR="00DB21CE" w:rsidRPr="00004A7E" w:rsidRDefault="00DB21CE" w:rsidP="00AE7C0A">
      <w:pPr>
        <w:spacing w:line="480" w:lineRule="auto"/>
      </w:pPr>
      <w:proofErr w:type="gramStart"/>
      <w:r w:rsidRPr="00004A7E">
        <w:t>where</w:t>
      </w:r>
      <w:proofErr w:type="gramEnd"/>
      <w:r w:rsidRPr="00004A7E">
        <w:t xml:space="preserve"> </w:t>
      </w:r>
      <w:proofErr w:type="spellStart"/>
      <w:r w:rsidRPr="00004A7E">
        <w:rPr>
          <w:i/>
        </w:rPr>
        <w:t>i</w:t>
      </w:r>
      <w:proofErr w:type="spellEnd"/>
      <w:r w:rsidRPr="00004A7E">
        <w:rPr>
          <w:i/>
        </w:rPr>
        <w:t xml:space="preserve"> </w:t>
      </w:r>
      <w:r w:rsidRPr="00004A7E">
        <w:t>represents a CU,</w:t>
      </w:r>
      <w:ins w:id="404" w:author="Cameron Freshwater" w:date="2018-11-17T11:51:00Z">
        <w:r w:rsidR="00000CC4">
          <w:t xml:space="preserve"> </w:t>
        </w:r>
        <w:r w:rsidR="00000CC4">
          <w:rPr>
            <w:i/>
          </w:rPr>
          <w:t xml:space="preserve">y </w:t>
        </w:r>
        <w:r w:rsidR="00000CC4">
          <w:t>is a given year,</w:t>
        </w:r>
      </w:ins>
      <w:r w:rsidRPr="00004A7E">
        <w:t xml:space="preserve"> </w:t>
      </w:r>
      <w:r w:rsidRPr="00004A7E">
        <w:rPr>
          <w:i/>
        </w:rPr>
        <w:t>R</w:t>
      </w:r>
      <w:r w:rsidRPr="00004A7E">
        <w:t xml:space="preserve"> the number of </w:t>
      </w:r>
      <w:r w:rsidR="00FE7607" w:rsidRPr="00004A7E">
        <w:t>recruits</w:t>
      </w:r>
      <w:r w:rsidRPr="00004A7E">
        <w:t xml:space="preserve">, and </w:t>
      </w:r>
      <w:r w:rsidRPr="00004A7E">
        <w:rPr>
          <w:i/>
        </w:rPr>
        <w:t xml:space="preserve">S </w:t>
      </w:r>
      <w:r w:rsidRPr="00004A7E">
        <w:t xml:space="preserve">the number of </w:t>
      </w:r>
      <w:proofErr w:type="spellStart"/>
      <w:r w:rsidRPr="00004A7E">
        <w:t>spawners</w:t>
      </w:r>
      <w:proofErr w:type="spellEnd"/>
      <w:del w:id="405" w:author="Cameron Freshwater" w:date="2018-11-17T11:51:00Z">
        <w:r w:rsidRPr="00004A7E" w:rsidDel="00000CC4">
          <w:delText xml:space="preserve"> in year </w:delText>
        </w:r>
        <w:r w:rsidRPr="00004A7E" w:rsidDel="00000CC4">
          <w:rPr>
            <w:i/>
          </w:rPr>
          <w:delText>y</w:delText>
        </w:r>
      </w:del>
      <w:r w:rsidRPr="00004A7E">
        <w:t xml:space="preserve">. The parameter </w:t>
      </w:r>
      <m:oMath>
        <m:r>
          <w:rPr>
            <w:rFonts w:ascii="Cambria Math" w:hAnsi="Cambria Math"/>
          </w:rPr>
          <m:t>α</m:t>
        </m:r>
      </m:oMath>
      <w:r w:rsidRPr="00004A7E">
        <w:t xml:space="preserve"> represents the number of recruits produced per spawner at low abundance</w:t>
      </w:r>
      <w:ins w:id="406" w:author="Cameron Freshwater" w:date="2018-11-17T11:51:00Z">
        <w:r w:rsidR="00000CC4">
          <w:t>, while</w:t>
        </w:r>
      </w:ins>
      <w:r w:rsidRPr="00004A7E">
        <w:t xml:space="preserve"> </w:t>
      </w:r>
      <w:del w:id="407" w:author="Cameron Freshwater" w:date="2018-11-17T11:51:00Z">
        <w:r w:rsidRPr="00004A7E" w:rsidDel="00000CC4">
          <w:delText xml:space="preserve">and </w:delText>
        </w:r>
      </w:del>
      <m:oMath>
        <m:r>
          <w:rPr>
            <w:rFonts w:ascii="Cambria Math" w:hAnsi="Cambria Math"/>
          </w:rPr>
          <m:t>β</m:t>
        </m:r>
      </m:oMath>
      <w:r w:rsidRPr="00004A7E">
        <w:rPr>
          <w:i/>
        </w:rPr>
        <w:t xml:space="preserve"> </w:t>
      </w:r>
      <w:ins w:id="408" w:author="Cameron Freshwater" w:date="2018-11-17T11:51:00Z">
        <w:r w:rsidR="00000CC4" w:rsidRPr="00000CC4">
          <w:rPr>
            <w:rPrChange w:id="409" w:author="Cameron Freshwater" w:date="2018-11-17T11:52:00Z">
              <w:rPr>
                <w:i/>
              </w:rPr>
            </w:rPrChange>
          </w:rPr>
          <w:t xml:space="preserve">is </w:t>
        </w:r>
      </w:ins>
      <w:r w:rsidRPr="00004A7E">
        <w:t>the density-dependent parameter</w:t>
      </w:r>
      <w:ins w:id="410" w:author="Cameron Freshwater" w:date="2018-11-17T11:52:00Z">
        <w:r w:rsidR="00000CC4">
          <w:t xml:space="preserve"> that represents</w:t>
        </w:r>
      </w:ins>
      <w:del w:id="411" w:author="Cameron Freshwater" w:date="2018-11-17T11:52:00Z">
        <w:r w:rsidRPr="00004A7E" w:rsidDel="00000CC4">
          <w:delText>,</w:delText>
        </w:r>
      </w:del>
      <w:r w:rsidRPr="00004A7E">
        <w:t xml:space="preserve"> the reciprocal of the number of </w:t>
      </w:r>
      <w:proofErr w:type="spellStart"/>
      <w:r w:rsidRPr="00004A7E">
        <w:t>spawners</w:t>
      </w:r>
      <w:proofErr w:type="spellEnd"/>
      <w:r w:rsidRPr="00004A7E">
        <w:t xml:space="preserve"> that </w:t>
      </w:r>
      <w:r w:rsidR="00FE7607" w:rsidRPr="00004A7E">
        <w:t>maximizes</w:t>
      </w:r>
      <w:r w:rsidRPr="00004A7E">
        <w:t xml:space="preserve"> </w:t>
      </w:r>
      <w:r w:rsidR="00FE7607" w:rsidRPr="00004A7E">
        <w:t>recruitment</w:t>
      </w:r>
      <w:r w:rsidRPr="00004A7E">
        <w:t xml:space="preserve">. This model is commonly </w:t>
      </w:r>
      <w:ins w:id="412" w:author="Cameron Freshwater" w:date="2018-11-25T20:40:00Z">
        <w:r w:rsidR="00A73CD0">
          <w:t>re-</w:t>
        </w:r>
      </w:ins>
      <w:r w:rsidRPr="00004A7E">
        <w:t xml:space="preserve">arranged </w:t>
      </w:r>
      <w:del w:id="413" w:author="Cameron Freshwater" w:date="2018-11-25T20:43:00Z">
        <w:r w:rsidRPr="00004A7E" w:rsidDel="00A73CD0">
          <w:delText xml:space="preserve">to </w:delText>
        </w:r>
      </w:del>
      <w:del w:id="414" w:author="Cameron Freshwater" w:date="2018-11-25T20:41:00Z">
        <w:r w:rsidRPr="00004A7E" w:rsidDel="00A73CD0">
          <w:delText xml:space="preserve">account for </w:delText>
        </w:r>
      </w:del>
      <w:del w:id="415" w:author="Cameron Freshwater" w:date="2018-11-25T20:43:00Z">
        <w:r w:rsidRPr="00004A7E" w:rsidDel="00A73CD0">
          <w:delText>normally distributed</w:delText>
        </w:r>
      </w:del>
      <w:ins w:id="416" w:author="Cameron Freshwater" w:date="2018-11-25T20:43:00Z">
        <w:r w:rsidR="00A73CD0">
          <w:t>so that</w:t>
        </w:r>
      </w:ins>
      <w:r w:rsidRPr="00004A7E">
        <w:t xml:space="preserve"> process error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Pr="00004A7E">
        <w:rPr>
          <w:rFonts w:eastAsiaTheme="minorEastAsia"/>
        </w:rPr>
        <w:t xml:space="preserve"> </w:t>
      </w:r>
      <w:del w:id="417" w:author="Cameron Freshwater" w:date="2018-11-25T20:43:00Z">
        <w:r w:rsidRPr="00004A7E" w:rsidDel="00A73CD0">
          <w:rPr>
            <w:rFonts w:eastAsiaTheme="minorEastAsia"/>
          </w:rPr>
          <w:delText>as</w:delText>
        </w:r>
      </w:del>
      <w:ins w:id="418" w:author="Cameron Freshwater" w:date="2018-11-25T20:43:00Z">
        <w:r w:rsidR="00A73CD0">
          <w:rPr>
            <w:rFonts w:eastAsiaTheme="minorEastAsia"/>
          </w:rPr>
          <w:t>can be estimated as normally distributed</w:t>
        </w:r>
      </w:ins>
      <w:ins w:id="419" w:author="Cameron Freshwater" w:date="2018-11-25T20:44:00Z">
        <w:r w:rsidR="00A73CD0">
          <w:rPr>
            <w:rFonts w:eastAsiaTheme="minorEastAsia"/>
          </w:rPr>
          <w:t xml:space="preserve"> </w:t>
        </w:r>
      </w:ins>
      <w:r w:rsidR="00A73CD0">
        <w:rPr>
          <w:rFonts w:eastAsiaTheme="minorEastAsia"/>
        </w:rPr>
        <w:fldChar w:fldCharType="begin"/>
      </w:r>
      <w:r w:rsidR="00A73CD0">
        <w:rPr>
          <w:rFonts w:eastAsiaTheme="minorEastAsia"/>
        </w:rPr>
        <w:instrText xml:space="preserve"> ADDIN EN.CITE &lt;EndNote&gt;&lt;Cite&gt;&lt;Author&gt;Peterman&lt;/Author&gt;&lt;Year&gt;1981&lt;/Year&gt;&lt;RecNum&gt;2251&lt;/RecNum&gt;&lt;DisplayText&gt;(Peterman 1981)&lt;/DisplayText&gt;&lt;record&gt;&lt;rec-number&gt;2251&lt;/rec-number&gt;&lt;foreign-keys&gt;&lt;key app="EN" db-id="eez0aevwa0afpdexr0lvefp6z0xpepv5rfx5" timestamp="1543197590"&gt;2251&lt;/key&gt;&lt;key app="ENWeb" db-id=""&gt;0&lt;/key&gt;&lt;/foreign-keys&gt;&lt;ref-type name="Journal Article"&gt;17&lt;/ref-type&gt;&lt;contributors&gt;&lt;authors&gt;&lt;author&gt;Peterman, Randall M.&lt;/author&gt;&lt;/authors&gt;&lt;/contributors&gt;&lt;titles&gt;&lt;title&gt;Form of random variation in salmon smolt-to-adult relations and its influence on production estimates&lt;/title&gt;&lt;secondary-title&gt;Canadian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Sci&lt;/abbr-2&gt;&lt;/periodical&gt;&lt;pages&gt;1113-1119&lt;/pages&gt;&lt;volume&gt;38&lt;/volume&gt;&lt;dates&gt;&lt;year&gt;1981&lt;/year&gt;&lt;/dates&gt;&lt;urls&gt;&lt;/urls&gt;&lt;/record&gt;&lt;/Cite&gt;&lt;/EndNote&gt;</w:instrText>
      </w:r>
      <w:r w:rsidR="00A73CD0">
        <w:rPr>
          <w:rFonts w:eastAsiaTheme="minorEastAsia"/>
        </w:rPr>
        <w:fldChar w:fldCharType="separate"/>
      </w:r>
      <w:r w:rsidR="00A73CD0">
        <w:rPr>
          <w:rFonts w:eastAsiaTheme="minorEastAsia"/>
          <w:noProof/>
        </w:rPr>
        <w:t>(Peterman 1981)</w:t>
      </w:r>
      <w:r w:rsidR="00A73CD0">
        <w:rPr>
          <w:rFonts w:eastAsiaTheme="minorEastAsia"/>
        </w:rPr>
        <w:fldChar w:fldCharType="end"/>
      </w:r>
    </w:p>
    <w:p w14:paraId="4A9611FC" w14:textId="77777777" w:rsidR="00DB21CE" w:rsidRPr="00004A7E" w:rsidRDefault="00DB21CE" w:rsidP="00AE7C0A">
      <w:pPr>
        <w:spacing w:line="480" w:lineRule="auto"/>
        <w:rPr>
          <w:rFonts w:eastAsiaTheme="minorEastAsia"/>
        </w:rPr>
      </w:pPr>
      <w:r w:rsidRPr="00004A7E">
        <w:t>Equation 4</w:t>
      </w:r>
      <w:r w:rsidRPr="00004A7E">
        <w:tab/>
      </w:r>
      <w:r w:rsidRPr="00004A7E">
        <w:rPr>
          <w:rFonts w:eastAsiaTheme="minorEastAsia"/>
        </w:rPr>
        <w:tab/>
      </w:r>
      <w:r w:rsidRPr="00004A7E">
        <w:rPr>
          <w:rFonts w:eastAsiaTheme="minorEastAsia"/>
        </w:rPr>
        <w:tab/>
      </w:r>
      <m:oMath>
        <m:r>
          <m:rPr>
            <m:sty m:val="p"/>
          </m:rPr>
          <w:rPr>
            <w:rFonts w:ascii="Cambria Math" w:eastAsiaTheme="minorEastAsia" w:hAnsi="Cambria Math"/>
          </w:rPr>
          <m:t>log⁡</m:t>
        </m:r>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w:proofErr w:type="gramStart"/>
                <m:r>
                  <w:rPr>
                    <w:rFonts w:ascii="Cambria Math" w:hAnsi="Cambria Math"/>
                  </w:rPr>
                  <m:t>,y</m:t>
                </m:r>
                <w:proofErr w:type="gramEnd"/>
              </m:sub>
            </m:sSub>
          </m:num>
          <m:den>
            <m:sSub>
              <m:sSubPr>
                <m:ctrlPr>
                  <w:rPr>
                    <w:rFonts w:ascii="Cambria Math" w:hAnsi="Cambria Math"/>
                    <w:i/>
                  </w:rPr>
                </m:ctrlPr>
              </m:sSubPr>
              <m:e>
                <m:r>
                  <w:rPr>
                    <w:rFonts w:ascii="Cambria Math" w:hAnsi="Cambria Math"/>
                  </w:rPr>
                  <m:t>S</m:t>
                </m:r>
              </m:e>
              <m:sub>
                <m:r>
                  <w:rPr>
                    <w:rFonts w:ascii="Cambria Math" w:hAnsi="Cambria Math"/>
                  </w:rPr>
                  <m:t>i,y</m:t>
                </m:r>
              </m:sub>
            </m:sSub>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i,y</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m:t>
            </m:r>
          </m:sub>
        </m:sSub>
      </m:oMath>
      <w:r w:rsidRPr="00004A7E">
        <w:rPr>
          <w:rFonts w:eastAsiaTheme="minorEastAsia"/>
        </w:rPr>
        <w:tab/>
      </w:r>
    </w:p>
    <w:p w14:paraId="7A3CD46C" w14:textId="72FDF7BC" w:rsidR="00DB21CE" w:rsidRPr="00004A7E" w:rsidRDefault="00DB21CE" w:rsidP="00AE7C0A">
      <w:pPr>
        <w:spacing w:line="480" w:lineRule="auto"/>
        <w:ind w:firstLine="720"/>
        <w:rPr>
          <w:rFonts w:eastAsiaTheme="minorEastAsia"/>
        </w:rPr>
      </w:pPr>
      <w:r w:rsidRPr="00004A7E">
        <w:rPr>
          <w:rFonts w:eastAsiaTheme="minorEastAsia"/>
        </w:rPr>
        <w:t xml:space="preserve">   </w:t>
      </w:r>
      <w:r w:rsidRPr="00004A7E">
        <w:rPr>
          <w:rFonts w:eastAsiaTheme="minorEastAsia"/>
        </w:rPr>
        <w:tab/>
      </w:r>
      <w:r w:rsidRPr="00004A7E">
        <w:rPr>
          <w:rFonts w:eastAsiaTheme="minorEastAsia"/>
        </w:rPr>
        <w:tab/>
      </w:r>
      <w:r w:rsidRPr="00004A7E">
        <w:rPr>
          <w:rFonts w:eastAsiaTheme="minorEastAsia"/>
        </w:rPr>
        <w:tab/>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r>
          <m:rPr>
            <m:sty m:val="p"/>
          </m:rPr>
          <w:rPr>
            <w:rFonts w:ascii="Cambria Math" w:hAnsi="Cambria Math"/>
          </w:rPr>
          <m:t>normal</m:t>
        </m:r>
        <m:r>
          <w:rPr>
            <w:rFonts w:ascii="Cambria Math" w:hAnsi="Cambria Math"/>
          </w:rPr>
          <m:t xml:space="preserve">(0, </m:t>
        </m:r>
        <m:sSubSup>
          <m:sSubSupPr>
            <m:ctrlPr>
              <w:ins w:id="420" w:author="DFO-MPO" w:date="2018-11-18T10:23:00Z">
                <w:rPr>
                  <w:rFonts w:ascii="Cambria Math" w:hAnsi="Cambria Math"/>
                  <w:i/>
                </w:rPr>
              </w:ins>
            </m:ctrlPr>
          </m:sSubSupPr>
          <m:e>
            <w:ins w:id="421" w:author="DFO-MPO" w:date="2018-11-18T10:23:00Z">
              <m:r>
                <w:rPr>
                  <w:rFonts w:ascii="Cambria Math" w:hAnsi="Cambria Math"/>
                </w:rPr>
                <m:t>σ</m:t>
              </m:r>
            </w:ins>
          </m:e>
          <m:sub>
            <w:ins w:id="422" w:author="DFO-MPO" w:date="2018-11-18T10:30:00Z">
              <m:r>
                <w:rPr>
                  <w:rFonts w:ascii="Cambria Math" w:hAnsi="Cambria Math"/>
                </w:rPr>
                <m:t>p</m:t>
              </m:r>
            </w:ins>
            <w:ins w:id="423" w:author="DFO-MPO" w:date="2018-11-18T10:24:00Z">
              <m:r>
                <w:rPr>
                  <w:rFonts w:ascii="Cambria Math" w:hAnsi="Cambria Math"/>
                </w:rPr>
                <m:t>, i</m:t>
              </m:r>
            </w:ins>
          </m:sub>
          <m:sup>
            <w:ins w:id="424" w:author="DFO-MPO" w:date="2018-11-18T10:24:00Z">
              <m:r>
                <w:rPr>
                  <w:rFonts w:ascii="Cambria Math" w:hAnsi="Cambria Math"/>
                </w:rPr>
                <m:t>2</m:t>
              </m:r>
            </w:ins>
          </m:sup>
        </m:sSubSup>
        <m:sSub>
          <m:sSubPr>
            <m:ctrlPr>
              <w:del w:id="425" w:author="DFO-MPO" w:date="2018-11-18T10:23:00Z">
                <w:rPr>
                  <w:rFonts w:ascii="Cambria Math" w:hAnsi="Cambria Math"/>
                  <w:i/>
                </w:rPr>
              </w:del>
            </m:ctrlPr>
          </m:sSubPr>
          <m:e>
            <w:del w:id="426" w:author="DFO-MPO" w:date="2018-11-18T10:23:00Z">
              <m:r>
                <w:rPr>
                  <w:rFonts w:ascii="Cambria Math" w:hAnsi="Cambria Math"/>
                </w:rPr>
                <m:t>σ</m:t>
              </m:r>
            </w:del>
          </m:e>
          <m:sub>
            <w:del w:id="427" w:author="DFO-MPO" w:date="2018-11-18T10:23:00Z">
              <m:r>
                <w:rPr>
                  <w:rFonts w:ascii="Cambria Math" w:hAnsi="Cambria Math"/>
                </w:rPr>
                <m:t>i</m:t>
              </m:r>
            </w:del>
          </m:sub>
        </m:sSub>
        <m:r>
          <w:rPr>
            <w:rFonts w:ascii="Cambria Math" w:hAnsi="Cambria Math"/>
          </w:rPr>
          <m:t>)</m:t>
        </m:r>
      </m:oMath>
    </w:p>
    <w:p w14:paraId="0AAE3850" w14:textId="3CDEED2F" w:rsidR="00DB21CE" w:rsidRPr="00004A7E" w:rsidRDefault="00DB21CE" w:rsidP="00AE7C0A">
      <w:pPr>
        <w:tabs>
          <w:tab w:val="left" w:pos="851"/>
        </w:tabs>
        <w:spacing w:line="480" w:lineRule="auto"/>
      </w:pPr>
      <w:r w:rsidRPr="00004A7E">
        <w:tab/>
        <w:t xml:space="preserve">A subset of </w:t>
      </w:r>
      <w:r w:rsidR="00237D76" w:rsidRPr="00004A7E">
        <w:t xml:space="preserve">sockeye salmon </w:t>
      </w:r>
      <w:r w:rsidRPr="00004A7E">
        <w:t xml:space="preserve">CUs exhibit persistent cycles in </w:t>
      </w:r>
      <w:proofErr w:type="spellStart"/>
      <w:r w:rsidRPr="00004A7E">
        <w:t>spawner</w:t>
      </w:r>
      <w:proofErr w:type="spellEnd"/>
      <w:r w:rsidRPr="00004A7E">
        <w:t xml:space="preserve"> abundance with highly abundant returns occurring every four years</w:t>
      </w:r>
      <w:r w:rsidR="00FE7607" w:rsidRPr="00004A7E">
        <w:t>. This dominant cycle line is</w:t>
      </w:r>
      <w:r w:rsidRPr="00004A7E">
        <w:t xml:space="preserve"> followed by one subdominant and two weak </w:t>
      </w:r>
      <w:r w:rsidR="00FE7607" w:rsidRPr="00004A7E">
        <w:t>return years</w:t>
      </w:r>
      <w:r w:rsidRPr="00004A7E">
        <w:t xml:space="preserve">. Although the specific mechanism that drives these cycles remains unclear, ecological interactions between cycle lines are likely responsible (e.g. predator abundance tracking juvenile sockeye salmon abundance at a one-two year lag (Ricker </w:t>
      </w:r>
      <w:r w:rsidR="00FE7607" w:rsidRPr="00004A7E">
        <w:t>1997)</w:t>
      </w:r>
      <w:r w:rsidRPr="00004A7E">
        <w:t xml:space="preserve">). The productivity of CUs with cyclic dynamics is generally estimated with an extended version of the Ricker model (the Larkin model; </w:t>
      </w:r>
      <w:r w:rsidR="00FE7607" w:rsidRPr="00004A7E">
        <w:t>Larkin 1971</w:t>
      </w:r>
      <w:r w:rsidRPr="00004A7E">
        <w:t>), which accounts for interactions between brood years. In this case, we also used the Larkin model to forward simulate the dynamics of cyclic CUs (</w:t>
      </w:r>
      <w:r w:rsidRPr="00004A7E">
        <w:fldChar w:fldCharType="begin"/>
      </w:r>
      <w:r w:rsidRPr="00004A7E">
        <w:instrText xml:space="preserve"> ADDIN EN.CITE &lt;EndNote&gt;&lt;Cite Hidden="1"&gt;&lt;Author&gt;Larkin&lt;/Author&gt;&lt;Year&gt;1971&lt;/Year&gt;&lt;RecNum&gt;1866&lt;/RecNum&gt;&lt;record&gt;&lt;rec-number&gt;1866&lt;/rec-number&gt;&lt;foreign-keys&gt;&lt;key app="EN" db-id="eez0aevwa0afpdexr0lvefp6z0xpepv5rfx5" timestamp="1491422854"&gt;1866&lt;/key&gt;&lt;/foreign-keys&gt;&lt;ref-type name="Journal Article"&gt;17&lt;/ref-type&gt;&lt;contributors&gt;&lt;authors&gt;&lt;author&gt;Larkin, P. A.&lt;/author&gt;&lt;/authors&gt;&lt;/contributors&gt;&lt;titles&gt;&lt;title&gt;&lt;style face="normal" font="default" size="100%"&gt;Simulation studies of Adams River sockeye salmon (&lt;/style&gt;&lt;style face="italic" font="default" size="100%"&gt;Oncorhynchus nerka&lt;/style&gt;&lt;style face="normal" font="default" size="100%"&gt;)&lt;/style&gt;&lt;/title&gt;&lt;secondary-title&gt;Journal Fisheries Research Board of Canada&lt;/secondary-title&gt;&lt;/titles&gt;&lt;periodical&gt;&lt;full-title&gt;Journal Fisheries Research Board of Canada&lt;/full-title&gt;&lt;abbr-1&gt;J. Fish. Res. Board. Can.&lt;/abbr-1&gt;&lt;abbr-2&gt;J Fish Res Board Can&lt;/abbr-2&gt;&lt;/periodical&gt;&lt;pages&gt;1493-1502&lt;/pages&gt;&lt;volume&gt;28&lt;/volume&gt;&lt;number&gt;10&lt;/number&gt;&lt;dates&gt;&lt;year&gt;1971&lt;/year&gt;&lt;/dates&gt;&lt;urls&gt;&lt;/urls&gt;&lt;/record&gt;&lt;/Cite&gt;&lt;/EndNote&gt;</w:instrText>
      </w:r>
      <w:r w:rsidRPr="00004A7E">
        <w:fldChar w:fldCharType="end"/>
      </w:r>
      <w:r w:rsidRPr="00004A7E">
        <w:t>details of model structure and simulations in Appendix</w:t>
      </w:r>
      <w:ins w:id="428" w:author="DFO-MPO" w:date="2018-11-18T10:24:00Z">
        <w:r w:rsidR="0069306E">
          <w:t xml:space="preserve">; DFO </w:t>
        </w:r>
        <w:r w:rsidR="0069306E">
          <w:rPr>
            <w:i/>
          </w:rPr>
          <w:t>in press</w:t>
        </w:r>
        <w:r w:rsidR="0069306E">
          <w:t>; Table 1</w:t>
        </w:r>
      </w:ins>
      <w:r w:rsidRPr="00004A7E">
        <w:t>).</w:t>
      </w:r>
      <w:del w:id="429" w:author="DFO-MPO" w:date="2018-11-18T10:25:00Z">
        <w:r w:rsidRPr="00004A7E" w:rsidDel="0069306E">
          <w:delText xml:space="preserve"> Whether we </w:delText>
        </w:r>
        <w:r w:rsidR="00237D76" w:rsidRPr="00004A7E" w:rsidDel="0069306E">
          <w:delText>simulated dynamics</w:delText>
        </w:r>
        <w:r w:rsidRPr="00004A7E" w:rsidDel="0069306E">
          <w:delText xml:space="preserve"> for a given CU using a Ricker or Larkin model followed assignments made in the most recent Wild Salmon Policy assessment (DFO </w:delText>
        </w:r>
        <w:r w:rsidRPr="00004A7E" w:rsidDel="0069306E">
          <w:rPr>
            <w:i/>
          </w:rPr>
          <w:delText>in press</w:delText>
        </w:r>
        <w:r w:rsidRPr="00004A7E" w:rsidDel="0069306E">
          <w:delText>; Table 1).</w:delText>
        </w:r>
      </w:del>
    </w:p>
    <w:p w14:paraId="58B2F8F4" w14:textId="7E4E9446" w:rsidR="00DB21CE" w:rsidRPr="00004A7E" w:rsidRDefault="00DB21CE" w:rsidP="00AE7C0A">
      <w:pPr>
        <w:tabs>
          <w:tab w:val="left" w:pos="709"/>
        </w:tabs>
        <w:spacing w:line="480" w:lineRule="auto"/>
      </w:pPr>
      <w:r w:rsidRPr="00004A7E">
        <w:tab/>
      </w:r>
      <w:commentRangeStart w:id="430"/>
      <w:r w:rsidRPr="00004A7E">
        <w:t xml:space="preserve">To parameterize each CU’s stock-recruit relationship we used median estimates of </w:t>
      </w:r>
      <m:oMath>
        <m:r>
          <w:rPr>
            <w:rFonts w:ascii="Cambria Math" w:hAnsi="Cambria Math"/>
          </w:rPr>
          <m:t>α</m:t>
        </m:r>
      </m:oMath>
      <w:r w:rsidRPr="00004A7E">
        <w:t xml:space="preserve">, </w:t>
      </w:r>
      <m:oMath>
        <m:r>
          <w:rPr>
            <w:rFonts w:ascii="Cambria Math" w:hAnsi="Cambria Math"/>
          </w:rPr>
          <m:t>β</m:t>
        </m:r>
      </m:oMath>
      <w:r w:rsidRPr="00004A7E">
        <w:rPr>
          <w:rFonts w:eastAsiaTheme="minorEastAsia"/>
        </w:rPr>
        <w:t xml:space="preserve">, and </w:t>
      </w:r>
      <m:oMath>
        <m:sSub>
          <m:sSubPr>
            <m:ctrlPr>
              <w:ins w:id="431" w:author="DFO-MPO" w:date="2018-11-26T16:08:00Z">
                <w:rPr>
                  <w:rFonts w:ascii="Cambria Math" w:hAnsi="Cambria Math"/>
                  <w:i/>
                </w:rPr>
              </w:ins>
            </m:ctrlPr>
          </m:sSubPr>
          <m:e>
            <w:ins w:id="432" w:author="DFO-MPO" w:date="2018-11-26T16:08:00Z">
              <m:r>
                <w:rPr>
                  <w:rFonts w:ascii="Cambria Math" w:hAnsi="Cambria Math"/>
                </w:rPr>
                <m:t>σ</m:t>
              </m:r>
            </w:ins>
          </m:e>
          <m:sub>
            <w:ins w:id="433" w:author="DFO-MPO" w:date="2018-11-26T16:08:00Z">
              <m:r>
                <w:rPr>
                  <w:rFonts w:ascii="Cambria Math" w:hAnsi="Cambria Math"/>
                </w:rPr>
                <m:t>p</m:t>
              </m:r>
            </w:ins>
          </m:sub>
        </m:sSub>
        <w:del w:id="434" w:author="DFO-MPO" w:date="2018-11-26T16:08:00Z">
          <m:r>
            <w:rPr>
              <w:rFonts w:ascii="Cambria Math" w:hAnsi="Cambria Math"/>
            </w:rPr>
            <m:t>σ</m:t>
          </m:r>
        </w:del>
      </m:oMath>
      <w:r w:rsidRPr="00004A7E">
        <w:rPr>
          <w:i/>
        </w:rPr>
        <w:t xml:space="preserve"> </w:t>
      </w:r>
      <w:r w:rsidRPr="00004A7E">
        <w:t>generated from an external, CU-specific Bayesian stock recruit analysis (ref to FRSSI</w:t>
      </w:r>
      <w:commentRangeEnd w:id="430"/>
      <w:r w:rsidRPr="00004A7E">
        <w:rPr>
          <w:rStyle w:val="CommentReference"/>
          <w:sz w:val="22"/>
          <w:szCs w:val="22"/>
        </w:rPr>
        <w:commentReference w:id="430"/>
      </w:r>
      <w:ins w:id="435" w:author="Cameron Freshwater" w:date="2018-11-17T11:52:00Z">
        <w:r w:rsidR="00000CC4">
          <w:t>, Table 1</w:t>
        </w:r>
      </w:ins>
      <w:r w:rsidRPr="00004A7E">
        <w:t xml:space="preserve">). To account for </w:t>
      </w:r>
      <w:ins w:id="436" w:author="Cameron Freshwater" w:date="2018-11-17T11:52:00Z">
        <w:r w:rsidR="00000CC4">
          <w:t xml:space="preserve">temporal </w:t>
        </w:r>
      </w:ins>
      <w:r w:rsidRPr="00004A7E">
        <w:t xml:space="preserve">autocorrelation and incorporate </w:t>
      </w:r>
      <w:proofErr w:type="spellStart"/>
      <w:r w:rsidRPr="00004A7E">
        <w:t>covariation</w:t>
      </w:r>
      <w:proofErr w:type="spellEnd"/>
      <w:r w:rsidRPr="00004A7E">
        <w:t xml:space="preserve"> among CUs we simulated deviations from the stock-recruitment relationship as </w:t>
      </w:r>
    </w:p>
    <w:p w14:paraId="650582B4" w14:textId="0639A236" w:rsidR="00DB21CE" w:rsidRPr="00004A7E" w:rsidRDefault="00237D76" w:rsidP="00AE7C0A">
      <w:pPr>
        <w:tabs>
          <w:tab w:val="left" w:pos="284"/>
        </w:tabs>
        <w:spacing w:line="480" w:lineRule="auto"/>
      </w:pPr>
      <w:r w:rsidRPr="00004A7E">
        <w:t xml:space="preserve"> Equation 5</w:t>
      </w:r>
      <w:r w:rsidRPr="00004A7E">
        <w:tab/>
      </w:r>
      <w:r w:rsidRPr="00004A7E">
        <w:tab/>
      </w:r>
      <w:r w:rsidR="006D1219">
        <w:tab/>
      </w:r>
      <w:r w:rsidR="00DB21CE" w:rsidRPr="00004A7E">
        <w:t xml:space="preserve">              </w:t>
      </w:r>
      <w:r w:rsidR="00DB21CE" w:rsidRPr="00004A7E">
        <w:tab/>
      </w:r>
      <m:oMath>
        <m:sSub>
          <m:sSubPr>
            <m:ctrlPr>
              <w:rPr>
                <w:rFonts w:ascii="Cambria Math" w:hAnsi="Cambria Math"/>
                <w:i/>
              </w:rPr>
            </m:ctrlPr>
          </m:sSubPr>
          <m:e>
            <m:r>
              <w:rPr>
                <w:rFonts w:ascii="Cambria Math" w:hAnsi="Cambria Math"/>
              </w:rPr>
              <m:t>w</m:t>
            </m:r>
          </m:e>
          <m:sub>
            <m:r>
              <w:rPr>
                <w:rFonts w:ascii="Cambria Math" w:hAnsi="Cambria Math"/>
              </w:rPr>
              <m:t>i</m:t>
            </m:r>
            <w:proofErr w:type="gramStart"/>
            <m:r>
              <w:rPr>
                <w:rFonts w:ascii="Cambria Math" w:hAnsi="Cambria Math"/>
              </w:rPr>
              <m:t>,y</m:t>
            </m:r>
            <w:proofErr w:type="gramEnd"/>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i,y-1</m:t>
            </m:r>
          </m:sub>
        </m:sSub>
        <m:r>
          <w:rPr>
            <w:rFonts w:ascii="Cambria Math" w:hAnsi="Cambria Math"/>
          </w:rPr>
          <m:t xml:space="preserve">τ+ </m:t>
        </m:r>
        <m:sSub>
          <m:sSubPr>
            <m:ctrlPr>
              <w:rPr>
                <w:rFonts w:ascii="Cambria Math" w:hAnsi="Cambria Math"/>
                <w:i/>
              </w:rPr>
            </m:ctrlPr>
          </m:sSubPr>
          <m:e>
            <m:r>
              <w:rPr>
                <w:rFonts w:ascii="Cambria Math" w:hAnsi="Cambria Math"/>
              </w:rPr>
              <m:t>r</m:t>
            </m:r>
          </m:e>
          <m:sub>
            <m:r>
              <w:rPr>
                <w:rFonts w:ascii="Cambria Math" w:hAnsi="Cambria Math"/>
              </w:rPr>
              <m:t>i,y</m:t>
            </m:r>
          </m:sub>
        </m:sSub>
      </m:oMath>
    </w:p>
    <w:p w14:paraId="1F7419F8" w14:textId="77777777" w:rsidR="00DB21CE" w:rsidRPr="00004A7E" w:rsidRDefault="005F1257" w:rsidP="00AE7C0A">
      <w:pPr>
        <w:spacing w:line="480" w:lineRule="auto"/>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 </m:t>
          </m:r>
          <m:r>
            <m:rPr>
              <m:sty m:val="p"/>
            </m:rPr>
            <w:rPr>
              <w:rFonts w:ascii="Cambria Math" w:hAnsi="Cambria Math"/>
            </w:rPr>
            <m:t>MVN</m:t>
          </m:r>
          <m:d>
            <m:dPr>
              <m:ctrlPr>
                <w:rPr>
                  <w:rFonts w:ascii="Cambria Math" w:hAnsi="Cambria Math"/>
                </w:rPr>
              </m:ctrlPr>
            </m:dPr>
            <m:e>
              <m:r>
                <m:rPr>
                  <m:sty m:val="p"/>
                </m:rPr>
                <w:rPr>
                  <w:rFonts w:ascii="Cambria Math" w:hAnsi="Cambria Math"/>
                </w:rPr>
                <m:t xml:space="preserve">0, </m:t>
              </m:r>
              <m:sSub>
                <m:sSubPr>
                  <m:ctrlPr>
                    <w:rPr>
                      <w:rFonts w:ascii="Cambria Math" w:hAnsi="Cambria Math"/>
                      <w:b/>
                    </w:rPr>
                  </m:ctrlPr>
                </m:sSubPr>
                <m:e>
                  <m:r>
                    <m:rPr>
                      <m:sty m:val="b"/>
                    </m:rPr>
                    <w:rPr>
                      <w:rFonts w:ascii="Cambria Math" w:hAnsi="Cambria Math"/>
                    </w:rPr>
                    <m:t>V</m:t>
                  </m:r>
                </m:e>
                <m:sub>
                  <m:r>
                    <w:rPr>
                      <w:rFonts w:ascii="Cambria Math" w:hAnsi="Cambria Math"/>
                    </w:rPr>
                    <m:t>n</m:t>
                  </m:r>
                </m:sub>
              </m:sSub>
              <m:ctrlPr>
                <w:rPr>
                  <w:rFonts w:ascii="Cambria Math" w:eastAsiaTheme="minorEastAsia" w:hAnsi="Cambria Math"/>
                  <w:i/>
                </w:rPr>
              </m:ctrlPr>
            </m:e>
          </m:d>
        </m:oMath>
      </m:oMathPara>
    </w:p>
    <w:p w14:paraId="44150C1F" w14:textId="56C5E5A2" w:rsidR="00DB21CE" w:rsidRPr="00004A7E" w:rsidRDefault="005F1257" w:rsidP="00AE7C0A">
      <w:pPr>
        <w:spacing w:line="480" w:lineRule="auto"/>
        <w:jc w:val="center"/>
      </w:pPr>
      <m:oMathPara>
        <m:oMath>
          <m:sSub>
            <m:sSubPr>
              <m:ctrlPr>
                <w:rPr>
                  <w:rFonts w:ascii="Cambria Math" w:hAnsi="Cambria Math"/>
                  <w:i/>
                </w:rPr>
              </m:ctrlPr>
            </m:sSubPr>
            <m:e>
              <m:r>
                <m:rPr>
                  <m:sty m:val="b"/>
                </m:rPr>
                <w:rPr>
                  <w:rFonts w:ascii="Cambria Math" w:hAnsi="Cambria Math" w:cs="Arial"/>
                  <w:color w:val="222222"/>
                  <w:shd w:val="clear" w:color="auto" w:fill="FFFFFF"/>
                </w:rPr>
                <m:t>V</m:t>
              </m:r>
            </m:e>
            <m:sub>
              <m:r>
                <w:rPr>
                  <w:rFonts w:ascii="Cambria Math" w:hAnsi="Cambria Math"/>
                </w:rPr>
                <m:t>n</m:t>
              </m:r>
            </m:sub>
          </m:sSub>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w:ins w:id="437" w:author="DFO-MPO" w:date="2018-11-18T10:30:00Z">
                          <m:r>
                            <w:rPr>
                              <w:rFonts w:ascii="Cambria Math" w:hAnsi="Cambria Math"/>
                            </w:rPr>
                            <m:t>p,</m:t>
                          </m:r>
                        </w:ins>
                        <m:r>
                          <w:rPr>
                            <w:rFonts w:ascii="Cambria Math" w:hAnsi="Cambria Math"/>
                          </w:rPr>
                          <m:t>1</m:t>
                        </m:r>
                      </m:sub>
                    </m:sSub>
                    <m:sSub>
                      <m:sSubPr>
                        <m:ctrlPr>
                          <w:rPr>
                            <w:rFonts w:ascii="Cambria Math" w:hAnsi="Cambria Math"/>
                            <w:i/>
                          </w:rPr>
                        </m:ctrlPr>
                      </m:sSubPr>
                      <m:e>
                        <m:r>
                          <w:rPr>
                            <w:rFonts w:ascii="Cambria Math" w:hAnsi="Cambria Math"/>
                          </w:rPr>
                          <m:t>σ</m:t>
                        </m:r>
                      </m:e>
                      <m:sub>
                        <w:ins w:id="438" w:author="DFO-MPO" w:date="2018-11-18T10:31:00Z">
                          <m:r>
                            <w:rPr>
                              <w:rFonts w:ascii="Cambria Math" w:hAnsi="Cambria Math"/>
                            </w:rPr>
                            <m:t>p,</m:t>
                          </m:r>
                        </w:ins>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σ</m:t>
                        </m:r>
                      </m:e>
                      <m:sub>
                        <w:ins w:id="439" w:author="DFO-MPO" w:date="2018-11-18T10:31:00Z">
                          <m:r>
                            <w:rPr>
                              <w:rFonts w:ascii="Cambria Math" w:hAnsi="Cambria Math"/>
                            </w:rPr>
                            <m:t>p,</m:t>
                          </m:r>
                        </w:ins>
                        <m:r>
                          <w:rPr>
                            <w:rFonts w:ascii="Cambria Math" w:hAnsi="Cambria Math"/>
                          </w:rPr>
                          <m:t>1</m:t>
                        </m:r>
                      </m:sub>
                    </m:sSub>
                    <m:sSub>
                      <m:sSubPr>
                        <m:ctrlPr>
                          <w:rPr>
                            <w:rFonts w:ascii="Cambria Math" w:hAnsi="Cambria Math"/>
                            <w:i/>
                          </w:rPr>
                        </m:ctrlPr>
                      </m:sSubPr>
                      <m:e>
                        <m:r>
                          <w:rPr>
                            <w:rFonts w:ascii="Cambria Math" w:hAnsi="Cambria Math"/>
                          </w:rPr>
                          <m:t>σ</m:t>
                        </m:r>
                      </m:e>
                      <m:sub>
                        <w:ins w:id="440" w:author="DFO-MPO" w:date="2018-11-18T10:31:00Z">
                          <m:r>
                            <w:rPr>
                              <w:rFonts w:ascii="Cambria Math" w:hAnsi="Cambria Math"/>
                            </w:rPr>
                            <m:t>p,</m:t>
                          </m:r>
                        </w:ins>
                        <m:r>
                          <w:rPr>
                            <w:rFonts w:ascii="Cambria Math" w:hAnsi="Cambria Math"/>
                          </w:rPr>
                          <m:t>n</m:t>
                        </m:r>
                      </m:sub>
                    </m:sSub>
                    <m:r>
                      <w:rPr>
                        <w:rFonts w:ascii="Cambria Math" w:hAnsi="Cambria Math"/>
                      </w:rPr>
                      <m:t>ρ</m:t>
                    </m:r>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σ</m:t>
                        </m:r>
                      </m:e>
                      <m:sub>
                        <w:ins w:id="441" w:author="DFO-MPO" w:date="2018-11-18T10:31:00Z">
                          <m:r>
                            <w:rPr>
                              <w:rFonts w:ascii="Cambria Math" w:hAnsi="Cambria Math"/>
                            </w:rPr>
                            <m:t>p,</m:t>
                          </m:r>
                        </w:ins>
                        <m:r>
                          <w:rPr>
                            <w:rFonts w:ascii="Cambria Math" w:hAnsi="Cambria Math"/>
                          </w:rPr>
                          <m:t>n</m:t>
                        </m:r>
                      </m:sub>
                    </m:sSub>
                    <m:sSub>
                      <m:sSubPr>
                        <m:ctrlPr>
                          <w:rPr>
                            <w:rFonts w:ascii="Cambria Math" w:hAnsi="Cambria Math"/>
                            <w:i/>
                          </w:rPr>
                        </m:ctrlPr>
                      </m:sSubPr>
                      <m:e>
                        <m:r>
                          <w:rPr>
                            <w:rFonts w:ascii="Cambria Math" w:hAnsi="Cambria Math"/>
                          </w:rPr>
                          <m:t>σ</m:t>
                        </m:r>
                      </m:e>
                      <m:sub>
                        <w:ins w:id="442" w:author="DFO-MPO" w:date="2018-11-18T10:31:00Z">
                          <m:r>
                            <w:rPr>
                              <w:rFonts w:ascii="Cambria Math" w:hAnsi="Cambria Math"/>
                            </w:rPr>
                            <m:t>p,</m:t>
                          </m:r>
                        </w:ins>
                        <m:r>
                          <w:rPr>
                            <w:rFonts w:ascii="Cambria Math" w:hAnsi="Cambria Math"/>
                          </w:rPr>
                          <m:t>1</m:t>
                        </m:r>
                      </m:sub>
                    </m:sSub>
                    <m:r>
                      <w:rPr>
                        <w:rFonts w:ascii="Cambria Math" w:hAnsi="Cambria Math"/>
                      </w:rPr>
                      <m:t>ρ</m:t>
                    </m:r>
                  </m:e>
                  <m:e>
                    <m:r>
                      <w:rPr>
                        <w:rFonts w:ascii="Cambria Math" w:hAnsi="Cambria Math"/>
                      </w:rPr>
                      <m:t>⋯</m:t>
                    </m:r>
                  </m:e>
                  <m:e>
                    <m:sSub>
                      <m:sSubPr>
                        <m:ctrlPr>
                          <w:rPr>
                            <w:rFonts w:ascii="Cambria Math" w:hAnsi="Cambria Math"/>
                            <w:i/>
                          </w:rPr>
                        </m:ctrlPr>
                      </m:sSubPr>
                      <m:e>
                        <m:r>
                          <w:rPr>
                            <w:rFonts w:ascii="Cambria Math" w:hAnsi="Cambria Math"/>
                          </w:rPr>
                          <m:t>σ</m:t>
                        </m:r>
                      </m:e>
                      <m:sub>
                        <w:ins w:id="443" w:author="DFO-MPO" w:date="2018-11-18T10:32:00Z">
                          <m:r>
                            <w:rPr>
                              <w:rFonts w:ascii="Cambria Math" w:hAnsi="Cambria Math"/>
                            </w:rPr>
                            <m:t>p,</m:t>
                          </m:r>
                        </w:ins>
                        <m:r>
                          <w:rPr>
                            <w:rFonts w:ascii="Cambria Math" w:hAnsi="Cambria Math"/>
                          </w:rPr>
                          <m:t>n</m:t>
                        </m:r>
                      </m:sub>
                    </m:sSub>
                    <m:sSub>
                      <m:sSubPr>
                        <m:ctrlPr>
                          <w:rPr>
                            <w:rFonts w:ascii="Cambria Math" w:hAnsi="Cambria Math"/>
                            <w:i/>
                          </w:rPr>
                        </m:ctrlPr>
                      </m:sSubPr>
                      <m:e>
                        <m:r>
                          <w:rPr>
                            <w:rFonts w:ascii="Cambria Math" w:hAnsi="Cambria Math"/>
                          </w:rPr>
                          <m:t>σ</m:t>
                        </m:r>
                      </m:e>
                      <m:sub>
                        <w:ins w:id="444" w:author="DFO-MPO" w:date="2018-11-18T10:32:00Z">
                          <m:r>
                            <w:rPr>
                              <w:rFonts w:ascii="Cambria Math" w:hAnsi="Cambria Math"/>
                            </w:rPr>
                            <m:t>p,</m:t>
                          </m:r>
                        </w:ins>
                        <m:r>
                          <w:rPr>
                            <w:rFonts w:ascii="Cambria Math" w:hAnsi="Cambria Math"/>
                          </w:rPr>
                          <m:t>n</m:t>
                        </m:r>
                      </m:sub>
                    </m:sSub>
                  </m:e>
                </m:mr>
              </m:m>
            </m:e>
          </m:d>
        </m:oMath>
      </m:oMathPara>
    </w:p>
    <w:p w14:paraId="767ED09C" w14:textId="1AA761F7" w:rsidR="00DB21CE" w:rsidRPr="00004A7E" w:rsidDel="00297D2A" w:rsidRDefault="00DB21CE" w:rsidP="00AE7C0A">
      <w:pPr>
        <w:spacing w:line="480" w:lineRule="auto"/>
        <w:rPr>
          <w:del w:id="445" w:author="DFO-MPO" w:date="2018-11-18T14:19:00Z"/>
          <w:rFonts w:eastAsiaTheme="minorEastAsia"/>
        </w:rPr>
      </w:pPr>
      <w:proofErr w:type="gramStart"/>
      <w:r w:rsidRPr="00004A7E">
        <w:rPr>
          <w:rFonts w:eastAsiaTheme="minorEastAsia"/>
        </w:rPr>
        <w:t>where</w:t>
      </w:r>
      <w:proofErr w:type="gramEnd"/>
      <w:r w:rsidRPr="00004A7E">
        <w:rPr>
          <w:rFonts w:eastAsiaTheme="minorEastAsia"/>
        </w:rPr>
        <w:t xml:space="preserve"> </w:t>
      </w:r>
      <m:oMath>
        <m:sSub>
          <m:sSubPr>
            <m:ctrlPr>
              <w:rPr>
                <w:rFonts w:ascii="Cambria Math" w:hAnsi="Cambria Math"/>
                <w:i/>
              </w:rPr>
            </m:ctrlPr>
          </m:sSubPr>
          <m:e>
            <m:r>
              <w:rPr>
                <w:rFonts w:ascii="Cambria Math" w:hAnsi="Cambria Math"/>
              </w:rPr>
              <m:t>w</m:t>
            </m:r>
          </m:e>
          <m:sub>
            <m:r>
              <w:rPr>
                <w:rFonts w:ascii="Cambria Math" w:hAnsi="Cambria Math"/>
              </w:rPr>
              <m:t>i,y-1</m:t>
            </m:r>
          </m:sub>
        </m:sSub>
      </m:oMath>
      <w:r w:rsidRPr="00004A7E">
        <w:rPr>
          <w:rFonts w:eastAsiaTheme="minorEastAsia"/>
        </w:rPr>
        <w:t xml:space="preserve"> represents the previous year’s recruitment deviation, </w:t>
      </w:r>
      <m:oMath>
        <m:r>
          <w:rPr>
            <w:rFonts w:ascii="Cambria Math" w:hAnsi="Cambria Math"/>
          </w:rPr>
          <m:t>τ</m:t>
        </m:r>
      </m:oMath>
      <w:r w:rsidRPr="00004A7E">
        <w:rPr>
          <w:rFonts w:eastAsiaTheme="minorEastAsia"/>
        </w:rPr>
        <w:t xml:space="preserve"> represents an AR1 autocorrelation coefficient, and </w:t>
      </w:r>
      <m:oMath>
        <m:sSub>
          <m:sSubPr>
            <m:ctrlPr>
              <w:rPr>
                <w:rFonts w:ascii="Cambria Math" w:hAnsi="Cambria Math"/>
                <w:i/>
              </w:rPr>
            </m:ctrlPr>
          </m:sSubPr>
          <m:e>
            <m:r>
              <w:rPr>
                <w:rFonts w:ascii="Cambria Math" w:hAnsi="Cambria Math"/>
              </w:rPr>
              <m:t>r</m:t>
            </m:r>
          </m:e>
          <m:sub>
            <m:r>
              <w:rPr>
                <w:rFonts w:ascii="Cambria Math" w:hAnsi="Cambria Math"/>
              </w:rPr>
              <m:t>i,y</m:t>
            </m:r>
          </m:sub>
        </m:sSub>
      </m:oMath>
      <w:r w:rsidRPr="00004A7E">
        <w:rPr>
          <w:rFonts w:eastAsiaTheme="minorEastAsia"/>
        </w:rPr>
        <w:t xml:space="preserve"> represents random error drawn from a multivariate normal distribution with mean 0 and standard deviation defined by the variance-covariance matrix </w:t>
      </w:r>
      <w:r w:rsidRPr="00004A7E">
        <w:rPr>
          <w:rFonts w:eastAsiaTheme="minorEastAsia"/>
          <w:b/>
        </w:rPr>
        <w:t>V</w:t>
      </w:r>
      <w:r w:rsidRPr="00004A7E">
        <w:rPr>
          <w:rFonts w:eastAsiaTheme="minorEastAsia"/>
        </w:rPr>
        <w:t xml:space="preserve"> for </w:t>
      </w:r>
      <w:r w:rsidRPr="00004A7E">
        <w:rPr>
          <w:rFonts w:eastAsiaTheme="minorEastAsia"/>
          <w:i/>
        </w:rPr>
        <w:t>n</w:t>
      </w:r>
      <w:r w:rsidRPr="00004A7E">
        <w:rPr>
          <w:rFonts w:eastAsiaTheme="minorEastAsia"/>
        </w:rPr>
        <w:t xml:space="preserve"> CUs. </w:t>
      </w:r>
      <w:ins w:id="446" w:author="DFO-MPO" w:date="2018-11-18T10:32:00Z">
        <m:oMath>
          <m:r>
            <w:rPr>
              <w:rFonts w:ascii="Cambria Math" w:hAnsi="Cambria Math"/>
            </w:rPr>
            <m:t>ρ</m:t>
          </m:r>
        </m:oMath>
        <w:r w:rsidR="00B76132" w:rsidRPr="00004A7E">
          <w:rPr>
            <w:rFonts w:eastAsiaTheme="minorEastAsia"/>
          </w:rPr>
          <w:t xml:space="preserve"> </w:t>
        </w:r>
        <w:proofErr w:type="gramStart"/>
        <w:r w:rsidR="00B76132">
          <w:rPr>
            <w:rFonts w:eastAsiaTheme="minorEastAsia"/>
          </w:rPr>
          <w:t>represents</w:t>
        </w:r>
        <w:proofErr w:type="gramEnd"/>
        <w:r w:rsidR="00B76132">
          <w:rPr>
            <w:rFonts w:eastAsiaTheme="minorEastAsia"/>
          </w:rPr>
          <w:t xml:space="preserve"> the correlation coefficient between CU-specific variance ter</w:t>
        </w:r>
        <w:commentRangeStart w:id="447"/>
        <w:r w:rsidR="00B76132">
          <w:rPr>
            <w:rFonts w:eastAsiaTheme="minorEastAsia"/>
          </w:rPr>
          <w:t xml:space="preserve">ms. </w:t>
        </w:r>
      </w:ins>
      <w:r w:rsidRPr="00004A7E">
        <w:rPr>
          <w:rFonts w:eastAsiaTheme="minorEastAsia"/>
        </w:rPr>
        <w:t xml:space="preserve">We assigned </w:t>
      </w:r>
      <m:oMath>
        <m:r>
          <w:rPr>
            <w:rFonts w:ascii="Cambria Math" w:hAnsi="Cambria Math"/>
          </w:rPr>
          <m:t>τ</m:t>
        </m:r>
      </m:oMath>
      <w:r w:rsidRPr="00004A7E">
        <w:rPr>
          <w:rFonts w:eastAsiaTheme="minorEastAsia"/>
        </w:rPr>
        <w:t xml:space="preserve"> a value of 0.2 for CUs modeled with a Ricker relationship, consistent with evidence of weak autocorrelation in the residuals of these models (results not shown). </w:t>
      </w:r>
      <w:commentRangeEnd w:id="447"/>
      <w:ins w:id="448" w:author="DFO-MPO" w:date="2018-11-26T16:08:00Z">
        <w:r w:rsidR="00DC072B">
          <w:rPr>
            <w:rFonts w:eastAsiaTheme="minorEastAsia"/>
          </w:rPr>
          <w:t xml:space="preserve">Following Holt and </w:t>
        </w:r>
        <w:proofErr w:type="spellStart"/>
        <w:r w:rsidR="00DC072B">
          <w:rPr>
            <w:rFonts w:eastAsiaTheme="minorEastAsia"/>
          </w:rPr>
          <w:t>Folkes</w:t>
        </w:r>
        <w:proofErr w:type="spellEnd"/>
        <w:r w:rsidR="00DC072B">
          <w:rPr>
            <w:rFonts w:eastAsiaTheme="minorEastAsia"/>
          </w:rPr>
          <w:t xml:space="preserve"> (2015), we also adjusted </w:t>
        </w:r>
        <m:oMath>
          <m:sSub>
            <m:sSubPr>
              <m:ctrlPr>
                <w:rPr>
                  <w:rFonts w:ascii="Cambria Math" w:hAnsi="Cambria Math"/>
                  <w:i/>
                </w:rPr>
              </m:ctrlPr>
            </m:sSubPr>
            <m:e>
              <m:r>
                <w:rPr>
                  <w:rFonts w:ascii="Cambria Math" w:hAnsi="Cambria Math"/>
                </w:rPr>
                <m:t>σ</m:t>
              </m:r>
            </m:e>
            <m:sub>
              <m:r>
                <w:rPr>
                  <w:rFonts w:ascii="Cambria Math" w:hAnsi="Cambria Math"/>
                </w:rPr>
                <m:t>p</m:t>
              </m:r>
            </m:sub>
          </m:sSub>
        </m:oMath>
      </w:ins>
      <w:ins w:id="449" w:author="DFO-MPO" w:date="2018-11-26T16:09:00Z">
        <w:r w:rsidR="00DC072B">
          <w:rPr>
            <w:rFonts w:eastAsiaTheme="minorEastAsia"/>
          </w:rPr>
          <w:t xml:space="preserve">to account for </w:t>
        </w:r>
        <m:oMath>
          <m:r>
            <w:rPr>
              <w:rFonts w:ascii="Cambria Math" w:hAnsi="Cambria Math"/>
            </w:rPr>
            <m:t>τ</m:t>
          </m:r>
        </m:oMath>
        <w:r w:rsidR="00DC072B">
          <w:rPr>
            <w:rFonts w:eastAsiaTheme="minorEastAsia"/>
          </w:rPr>
          <w:t xml:space="preserve">. </w:t>
        </w:r>
      </w:ins>
      <w:ins w:id="450" w:author="DFO-MPO" w:date="2018-11-26T16:08:00Z">
        <w:r w:rsidR="00DC072B">
          <w:rPr>
            <w:rFonts w:eastAsiaTheme="minorEastAsia"/>
          </w:rPr>
          <w:t xml:space="preserve"> </w:t>
        </w:r>
      </w:ins>
      <w:r w:rsidR="00B76132">
        <w:rPr>
          <w:rStyle w:val="CommentReference"/>
        </w:rPr>
        <w:commentReference w:id="447"/>
      </w:r>
      <w:r w:rsidR="00FE7607" w:rsidRPr="00004A7E">
        <w:rPr>
          <w:rFonts w:eastAsiaTheme="minorEastAsia"/>
        </w:rPr>
        <w:t>R</w:t>
      </w:r>
      <w:r w:rsidRPr="00004A7E">
        <w:rPr>
          <w:rFonts w:eastAsiaTheme="minorEastAsia"/>
        </w:rPr>
        <w:t xml:space="preserve">ecruitment deviations in Larkin models did not include an autocorrelation component because AR1 processes </w:t>
      </w:r>
      <w:del w:id="453" w:author="DFO-MPO" w:date="2018-11-18T10:36:00Z">
        <w:r w:rsidRPr="00004A7E" w:rsidDel="00B76132">
          <w:rPr>
            <w:rFonts w:eastAsiaTheme="minorEastAsia"/>
          </w:rPr>
          <w:delText>have not been validated in these models and the</w:delText>
        </w:r>
      </w:del>
      <w:ins w:id="454" w:author="DFO-MPO" w:date="2018-11-18T10:36:00Z">
        <w:r w:rsidR="00B76132">
          <w:rPr>
            <w:rFonts w:eastAsiaTheme="minorEastAsia"/>
          </w:rPr>
          <w:t>because</w:t>
        </w:r>
      </w:ins>
      <w:r w:rsidRPr="00004A7E">
        <w:rPr>
          <w:rFonts w:eastAsiaTheme="minorEastAsia"/>
        </w:rPr>
        <w:t xml:space="preserve"> inclusion of delayed density dependence parameters, to some extent, accounts for such effects. </w:t>
      </w:r>
    </w:p>
    <w:p w14:paraId="2408DEC6" w14:textId="51563781" w:rsidR="00297D2A" w:rsidRDefault="00297D2A">
      <w:pPr>
        <w:spacing w:line="480" w:lineRule="auto"/>
        <w:rPr>
          <w:ins w:id="455" w:author="DFO-MPO" w:date="2018-11-18T14:12:00Z"/>
        </w:rPr>
        <w:pPrChange w:id="456" w:author="DFO-MPO" w:date="2018-11-18T14:19:00Z">
          <w:pPr>
            <w:spacing w:line="480" w:lineRule="auto"/>
            <w:ind w:firstLine="720"/>
          </w:pPr>
        </w:pPrChange>
      </w:pPr>
    </w:p>
    <w:p w14:paraId="2DAF6E15" w14:textId="4AC02BE8" w:rsidR="00297D2A" w:rsidRDefault="00E14BC0" w:rsidP="00AE7C0A">
      <w:pPr>
        <w:spacing w:line="480" w:lineRule="auto"/>
        <w:ind w:firstLine="720"/>
        <w:rPr>
          <w:ins w:id="457" w:author="DFO-MPO" w:date="2018-11-18T14:10:00Z"/>
          <w:rFonts w:eastAsiaTheme="minorEastAsia"/>
        </w:rPr>
      </w:pPr>
      <w:r w:rsidRPr="00004A7E">
        <w:t>We incorporated two</w:t>
      </w:r>
      <w:r w:rsidR="00DB21CE" w:rsidRPr="00004A7E">
        <w:t xml:space="preserve"> </w:t>
      </w:r>
      <w:r w:rsidR="00C80830" w:rsidRPr="00004A7E">
        <w:t>alternative</w:t>
      </w:r>
      <w:r w:rsidR="00DB21CE" w:rsidRPr="00004A7E">
        <w:t xml:space="preserve"> productivity scenario</w:t>
      </w:r>
      <w:r w:rsidR="00C80830" w:rsidRPr="00004A7E">
        <w:t>s</w:t>
      </w:r>
      <w:del w:id="458" w:author="DFO-MPO" w:date="2018-11-18T14:00:00Z">
        <w:r w:rsidR="00DB21CE" w:rsidRPr="00004A7E" w:rsidDel="00AC6C81">
          <w:delText xml:space="preserve"> in our analysis intended to represent an increased </w:delText>
        </w:r>
        <w:r w:rsidR="00893A4D" w:rsidDel="00AC6C81">
          <w:delText>probability</w:delText>
        </w:r>
        <w:r w:rsidR="00DB21CE" w:rsidRPr="00004A7E" w:rsidDel="00AC6C81">
          <w:delText xml:space="preserve"> of poor recruitment events</w:delText>
        </w:r>
      </w:del>
      <w:r w:rsidR="00DB21CE" w:rsidRPr="00004A7E">
        <w:t>, which could magnify the relative effects of changes in CV</w:t>
      </w:r>
      <w:r w:rsidR="00DB21CE" w:rsidRPr="00004A7E">
        <w:rPr>
          <w:vertAlign w:val="subscript"/>
        </w:rPr>
        <w:t xml:space="preserve">C </w:t>
      </w:r>
      <w:r w:rsidR="00DB21CE" w:rsidRPr="00004A7E">
        <w:t xml:space="preserve">or synchrony. </w:t>
      </w:r>
      <w:r w:rsidR="00320E2C">
        <w:t>Declines</w:t>
      </w:r>
      <w:r w:rsidR="00DB21CE" w:rsidRPr="00004A7E">
        <w:t xml:space="preserve"> in productivity are commonly modeled by shrinking</w:t>
      </w:r>
      <w:r w:rsidR="00320E2C">
        <w:t xml:space="preserve"> the intrinsic productivity parameter</w:t>
      </w:r>
      <w:r w:rsidR="00DB21CE" w:rsidRPr="00004A7E">
        <w:t xml:space="preserve"> </w:t>
      </w:r>
      <m:oMath>
        <m:r>
          <w:rPr>
            <w:rFonts w:ascii="Cambria Math" w:hAnsi="Cambria Math"/>
          </w:rPr>
          <m:t>α</m:t>
        </m:r>
      </m:oMath>
      <w:r w:rsidR="00DB21CE" w:rsidRPr="00004A7E">
        <w:rPr>
          <w:rFonts w:eastAsiaTheme="minorEastAsia"/>
        </w:rPr>
        <w:t xml:space="preserve"> relative to</w:t>
      </w:r>
      <w:r w:rsidR="00237D76" w:rsidRPr="00004A7E">
        <w:rPr>
          <w:rFonts w:eastAsiaTheme="minorEastAsia"/>
        </w:rPr>
        <w:t xml:space="preserve"> </w:t>
      </w:r>
      <w:r w:rsidR="00320E2C">
        <w:rPr>
          <w:rFonts w:eastAsiaTheme="minorEastAsia"/>
        </w:rPr>
        <w:t>a</w:t>
      </w:r>
      <w:r w:rsidR="00DB21CE" w:rsidRPr="00004A7E">
        <w:rPr>
          <w:rFonts w:eastAsiaTheme="minorEastAsia"/>
        </w:rPr>
        <w:t xml:space="preserve"> reference value (e.g. </w:t>
      </w:r>
      <w:proofErr w:type="spellStart"/>
      <w:r w:rsidR="00DB21CE" w:rsidRPr="00004A7E">
        <w:rPr>
          <w:rFonts w:eastAsiaTheme="minorEastAsia"/>
        </w:rPr>
        <w:t>Dorner</w:t>
      </w:r>
      <w:proofErr w:type="spellEnd"/>
      <w:r w:rsidR="00DB21CE" w:rsidRPr="00004A7E">
        <w:rPr>
          <w:rFonts w:eastAsiaTheme="minorEastAsia"/>
        </w:rPr>
        <w:t xml:space="preserve"> et al. 2009, Holt &amp; </w:t>
      </w:r>
      <w:proofErr w:type="spellStart"/>
      <w:r w:rsidR="00DB21CE" w:rsidRPr="00004A7E">
        <w:rPr>
          <w:rFonts w:eastAsiaTheme="minorEastAsia"/>
        </w:rPr>
        <w:t>Folkes</w:t>
      </w:r>
      <w:proofErr w:type="spellEnd"/>
      <w:r w:rsidR="00DB21CE" w:rsidRPr="00004A7E">
        <w:rPr>
          <w:rFonts w:eastAsiaTheme="minorEastAsia"/>
        </w:rPr>
        <w:t xml:space="preserve"> 2015</w:t>
      </w:r>
      <w:r w:rsidR="00DB21CE" w:rsidRPr="00004A7E">
        <w:rPr>
          <w:rFonts w:eastAsiaTheme="minorEastAsia"/>
        </w:rPr>
        <w:fldChar w:fldCharType="begin">
          <w:fldData xml:space="preserve">PEVuZE5vdGU+PENpdGUgSGlkZGVuPSIxIj48QXV0aG9yPkhvbHQ8L0F1dGhvcj48WWVhcj4yMDE1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=
</w:fldData>
        </w:fldChar>
      </w:r>
      <w:r w:rsidR="00DB21CE" w:rsidRPr="00004A7E">
        <w:rPr>
          <w:rFonts w:eastAsiaTheme="minorEastAsia"/>
        </w:rPr>
        <w:instrText xml:space="preserve"> ADDIN EN.CITE </w:instrText>
      </w:r>
      <w:r w:rsidR="00DB21CE" w:rsidRPr="00004A7E">
        <w:rPr>
          <w:rFonts w:eastAsiaTheme="minorEastAsia"/>
        </w:rPr>
        <w:fldChar w:fldCharType="begin">
          <w:fldData xml:space="preserve">PEVuZE5vdGU+PENpdGUgSGlkZGVuPSIxIj48QXV0aG9yPkhvbHQ8L0F1dGhvcj48WWVhcj4yMDE1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=
</w:fldData>
        </w:fldChar>
      </w:r>
      <w:r w:rsidR="00DB21CE" w:rsidRPr="00004A7E">
        <w:rPr>
          <w:rFonts w:eastAsiaTheme="minorEastAsia"/>
        </w:rPr>
        <w:instrText xml:space="preserve"> ADDIN EN.CITE.DATA </w:instrText>
      </w:r>
      <w:r w:rsidR="00DB21CE" w:rsidRPr="00004A7E">
        <w:rPr>
          <w:rFonts w:eastAsiaTheme="minorEastAsia"/>
        </w:rPr>
      </w:r>
      <w:r w:rsidR="00DB21CE" w:rsidRPr="00004A7E">
        <w:rPr>
          <w:rFonts w:eastAsiaTheme="minorEastAsia"/>
        </w:rPr>
        <w:fldChar w:fldCharType="end"/>
      </w:r>
      <w:r w:rsidR="00DB21CE" w:rsidRPr="00004A7E">
        <w:rPr>
          <w:rFonts w:eastAsiaTheme="minorEastAsia"/>
        </w:rPr>
      </w:r>
      <w:r w:rsidR="00DB21CE" w:rsidRPr="00004A7E">
        <w:rPr>
          <w:rFonts w:eastAsiaTheme="minorEastAsia"/>
        </w:rPr>
        <w:fldChar w:fldCharType="end"/>
      </w:r>
      <w:r w:rsidR="00DB21CE" w:rsidRPr="00004A7E">
        <w:rPr>
          <w:rFonts w:eastAsiaTheme="minorEastAsia"/>
        </w:rPr>
        <w:t>), representing a change to a less favourable</w:t>
      </w:r>
      <w:ins w:id="459" w:author="DFO-MPO" w:date="2018-11-18T14:01:00Z">
        <w:r w:rsidR="00AC6C81">
          <w:rPr>
            <w:rFonts w:eastAsiaTheme="minorEastAsia"/>
          </w:rPr>
          <w:t xml:space="preserve"> environmental</w:t>
        </w:r>
      </w:ins>
      <w:r w:rsidR="00DB21CE" w:rsidRPr="00004A7E">
        <w:rPr>
          <w:rFonts w:eastAsiaTheme="minorEastAsia"/>
        </w:rPr>
        <w:t xml:space="preserve"> </w:t>
      </w:r>
      <w:del w:id="460" w:author="DFO-MPO" w:date="2018-11-18T14:01:00Z">
        <w:r w:rsidR="00DB21CE" w:rsidRPr="00004A7E" w:rsidDel="00AC6C81">
          <w:rPr>
            <w:rFonts w:eastAsiaTheme="minorEastAsia"/>
          </w:rPr>
          <w:delText xml:space="preserve">productivity </w:delText>
        </w:r>
      </w:del>
      <w:r w:rsidR="00DB21CE" w:rsidRPr="00004A7E">
        <w:rPr>
          <w:rFonts w:eastAsiaTheme="minorEastAsia"/>
        </w:rPr>
        <w:t>regime</w:t>
      </w:r>
      <w:ins w:id="461" w:author="DFO-MPO" w:date="2018-11-18T14:01:00Z">
        <w:r w:rsidR="00AC6C81">
          <w:rPr>
            <w:rFonts w:eastAsiaTheme="minorEastAsia"/>
          </w:rPr>
          <w:t xml:space="preserve"> that supports lower mean productivity</w:t>
        </w:r>
      </w:ins>
      <w:r w:rsidR="00DB21CE" w:rsidRPr="00004A7E">
        <w:rPr>
          <w:rFonts w:eastAsiaTheme="minorEastAsia"/>
        </w:rPr>
        <w:t>.</w:t>
      </w:r>
      <w:ins w:id="462" w:author="DFO-MPO" w:date="2018-11-18T14:05:00Z">
        <w:r w:rsidR="00AC6C81">
          <w:rPr>
            <w:rFonts w:eastAsiaTheme="minorEastAsia"/>
          </w:rPr>
          <w:t xml:space="preserve"> Such a method is </w:t>
        </w:r>
      </w:ins>
      <w:ins w:id="463" w:author="DFO-MPO" w:date="2018-11-18T14:06:00Z">
        <w:r w:rsidR="00AC6C81">
          <w:rPr>
            <w:rFonts w:eastAsiaTheme="minorEastAsia"/>
          </w:rPr>
          <w:t xml:space="preserve">consistent with studies that have detected declines in </w:t>
        </w:r>
        <m:oMath>
          <m:r>
            <w:rPr>
              <w:rFonts w:ascii="Cambria Math" w:hAnsi="Cambria Math"/>
            </w:rPr>
            <m:t>α</m:t>
          </m:r>
        </m:oMath>
        <w:r w:rsidR="00AC6C81">
          <w:rPr>
            <w:rFonts w:eastAsiaTheme="minorEastAsia"/>
          </w:rPr>
          <w:t xml:space="preserve"> using</w:t>
        </w:r>
      </w:ins>
      <w:ins w:id="464" w:author="DFO-MPO" w:date="2018-11-19T20:18:00Z">
        <w:r w:rsidR="006F4174">
          <w:rPr>
            <w:rFonts w:eastAsiaTheme="minorEastAsia"/>
          </w:rPr>
          <w:t xml:space="preserve"> </w:t>
        </w:r>
      </w:ins>
      <w:proofErr w:type="spellStart"/>
      <w:ins w:id="465" w:author="DFO-MPO" w:date="2018-11-18T14:06:00Z">
        <w:r w:rsidR="009455C5">
          <w:rPr>
            <w:rFonts w:eastAsiaTheme="minorEastAsia"/>
          </w:rPr>
          <w:t>Kalman</w:t>
        </w:r>
        <w:proofErr w:type="spellEnd"/>
        <w:r w:rsidR="009455C5">
          <w:rPr>
            <w:rFonts w:eastAsiaTheme="minorEastAsia"/>
          </w:rPr>
          <w:t xml:space="preserve"> filter</w:t>
        </w:r>
      </w:ins>
      <w:ins w:id="466" w:author="DFO-MPO" w:date="2018-11-18T14:29:00Z">
        <w:r w:rsidR="009455C5">
          <w:rPr>
            <w:rFonts w:eastAsiaTheme="minorEastAsia"/>
          </w:rPr>
          <w:t xml:space="preserve"> models</w:t>
        </w:r>
      </w:ins>
      <w:ins w:id="467" w:author="DFO-MPO" w:date="2018-11-18T14:06:00Z">
        <w:r w:rsidR="00AC6C81">
          <w:rPr>
            <w:rFonts w:eastAsiaTheme="minorEastAsia"/>
          </w:rPr>
          <w:t xml:space="preserve"> (</w:t>
        </w:r>
        <w:r w:rsidR="00AC6C81" w:rsidRPr="00AC6C81">
          <w:rPr>
            <w:rFonts w:eastAsiaTheme="minorEastAsia"/>
            <w:highlight w:val="yellow"/>
            <w:rPrChange w:id="468" w:author="DFO-MPO" w:date="2018-11-18T14:07:00Z">
              <w:rPr>
                <w:rFonts w:eastAsiaTheme="minorEastAsia"/>
              </w:rPr>
            </w:rPrChange>
          </w:rPr>
          <w:t>Peterman et al.</w:t>
        </w:r>
      </w:ins>
      <w:ins w:id="469" w:author="DFO-MPO" w:date="2018-11-18T14:07:00Z">
        <w:r w:rsidR="00AC6C81" w:rsidRPr="00AC6C81">
          <w:rPr>
            <w:rFonts w:eastAsiaTheme="minorEastAsia"/>
            <w:highlight w:val="yellow"/>
            <w:rPrChange w:id="470" w:author="DFO-MPO" w:date="2018-11-18T14:07:00Z">
              <w:rPr>
                <w:rFonts w:eastAsiaTheme="minorEastAsia"/>
              </w:rPr>
            </w:rPrChange>
          </w:rPr>
          <w:t xml:space="preserve"> 2003</w:t>
        </w:r>
        <w:r w:rsidR="00297D2A">
          <w:rPr>
            <w:rFonts w:eastAsiaTheme="minorEastAsia"/>
          </w:rPr>
          <w:t>)</w:t>
        </w:r>
      </w:ins>
      <w:ins w:id="471" w:author="DFO-MPO" w:date="2018-11-18T14:11:00Z">
        <w:r w:rsidR="00297D2A">
          <w:rPr>
            <w:rFonts w:eastAsiaTheme="minorEastAsia"/>
          </w:rPr>
          <w:t>.</w:t>
        </w:r>
      </w:ins>
      <w:ins w:id="472" w:author="DFO-MPO" w:date="2018-11-18T14:06:00Z">
        <w:r w:rsidR="00AC6C81">
          <w:rPr>
            <w:rFonts w:eastAsiaTheme="minorEastAsia"/>
          </w:rPr>
          <w:t xml:space="preserve"> </w:t>
        </w:r>
      </w:ins>
      <w:ins w:id="473" w:author="DFO-MPO" w:date="2018-11-18T14:07:00Z">
        <w:r w:rsidR="00AC6C81">
          <w:rPr>
            <w:rFonts w:eastAsiaTheme="minorEastAsia"/>
          </w:rPr>
          <w:t xml:space="preserve">In </w:t>
        </w:r>
      </w:ins>
      <w:ins w:id="474" w:author="DFO-MPO" w:date="2018-11-18T14:20:00Z">
        <w:r w:rsidR="009455C5">
          <w:rPr>
            <w:rFonts w:eastAsiaTheme="minorEastAsia"/>
          </w:rPr>
          <w:t>many</w:t>
        </w:r>
      </w:ins>
      <w:ins w:id="475" w:author="DFO-MPO" w:date="2018-11-18T14:07:00Z">
        <w:r w:rsidR="00AC6C81">
          <w:rPr>
            <w:rFonts w:eastAsiaTheme="minorEastAsia"/>
          </w:rPr>
          <w:t xml:space="preserve"> cases, however, </w:t>
        </w:r>
        <w:proofErr w:type="spellStart"/>
        <w:r w:rsidR="00AC6C81">
          <w:rPr>
            <w:rFonts w:eastAsiaTheme="minorEastAsia"/>
          </w:rPr>
          <w:t>interannual</w:t>
        </w:r>
        <w:proofErr w:type="spellEnd"/>
        <w:r w:rsidR="00AC6C81">
          <w:rPr>
            <w:rFonts w:eastAsiaTheme="minorEastAsia"/>
          </w:rPr>
          <w:t xml:space="preserve"> variability </w:t>
        </w:r>
      </w:ins>
      <w:ins w:id="476" w:author="DFO-MPO" w:date="2018-11-18T14:19:00Z">
        <w:r w:rsidR="00297D2A">
          <w:rPr>
            <w:rFonts w:eastAsiaTheme="minorEastAsia"/>
          </w:rPr>
          <w:t xml:space="preserve">in recruitment </w:t>
        </w:r>
      </w:ins>
      <w:ins w:id="477" w:author="DFO-MPO" w:date="2018-11-18T14:07:00Z">
        <w:r w:rsidR="00297D2A">
          <w:rPr>
            <w:rFonts w:eastAsiaTheme="minorEastAsia"/>
          </w:rPr>
          <w:t>result</w:t>
        </w:r>
      </w:ins>
      <w:ins w:id="478" w:author="DFO-MPO" w:date="2018-11-18T14:21:00Z">
        <w:r w:rsidR="009455C5">
          <w:rPr>
            <w:rFonts w:eastAsiaTheme="minorEastAsia"/>
          </w:rPr>
          <w:t>s</w:t>
        </w:r>
      </w:ins>
      <w:ins w:id="479" w:author="DFO-MPO" w:date="2018-11-18T14:07:00Z">
        <w:r w:rsidR="00AC6C81">
          <w:rPr>
            <w:rFonts w:eastAsiaTheme="minorEastAsia"/>
          </w:rPr>
          <w:t xml:space="preserve"> in </w:t>
        </w:r>
      </w:ins>
      <w:ins w:id="480" w:author="DFO-MPO" w:date="2018-11-18T14:21:00Z">
        <w:r w:rsidR="009455C5">
          <w:rPr>
            <w:rFonts w:eastAsiaTheme="minorEastAsia"/>
          </w:rPr>
          <w:t xml:space="preserve">poorly fitting </w:t>
        </w:r>
      </w:ins>
      <w:proofErr w:type="spellStart"/>
      <w:ins w:id="481" w:author="DFO-MPO" w:date="2018-11-18T14:07:00Z">
        <w:r w:rsidR="00AC6C81">
          <w:rPr>
            <w:rFonts w:eastAsiaTheme="minorEastAsia"/>
          </w:rPr>
          <w:t>Kalman</w:t>
        </w:r>
        <w:proofErr w:type="spellEnd"/>
        <w:r w:rsidR="00AC6C81">
          <w:rPr>
            <w:rFonts w:eastAsiaTheme="minorEastAsia"/>
          </w:rPr>
          <w:t xml:space="preserve"> filter models </w:t>
        </w:r>
      </w:ins>
      <w:ins w:id="482" w:author="DFO-MPO" w:date="2018-11-18T14:20:00Z">
        <w:r w:rsidR="009455C5">
          <w:rPr>
            <w:rFonts w:eastAsiaTheme="minorEastAsia"/>
          </w:rPr>
          <w:t>and</w:t>
        </w:r>
      </w:ins>
      <w:ins w:id="483" w:author="DFO-MPO" w:date="2018-11-18T14:19:00Z">
        <w:r w:rsidR="00297D2A">
          <w:rPr>
            <w:rFonts w:eastAsiaTheme="minorEastAsia"/>
          </w:rPr>
          <w:t xml:space="preserve"> </w:t>
        </w:r>
      </w:ins>
      <w:ins w:id="484" w:author="DFO-MPO" w:date="2018-11-18T14:20:00Z">
        <m:oMath>
          <m:r>
            <w:rPr>
              <w:rFonts w:ascii="Cambria Math" w:hAnsi="Cambria Math"/>
            </w:rPr>
            <m:t>α</m:t>
          </m:r>
        </m:oMath>
        <w:r w:rsidR="009455C5">
          <w:rPr>
            <w:rFonts w:eastAsiaTheme="minorEastAsia"/>
          </w:rPr>
          <w:t xml:space="preserve"> is</w:t>
        </w:r>
      </w:ins>
      <w:ins w:id="485" w:author="DFO-MPO" w:date="2018-11-18T14:07:00Z">
        <w:r w:rsidR="00AC6C81">
          <w:rPr>
            <w:rFonts w:eastAsiaTheme="minorEastAsia"/>
          </w:rPr>
          <w:t xml:space="preserve"> </w:t>
        </w:r>
      </w:ins>
      <w:ins w:id="486" w:author="DFO-MPO" w:date="2018-11-18T14:20:00Z">
        <w:r w:rsidR="009455C5">
          <w:rPr>
            <w:rFonts w:eastAsiaTheme="minorEastAsia"/>
          </w:rPr>
          <w:t>assumed</w:t>
        </w:r>
      </w:ins>
      <w:ins w:id="487" w:author="DFO-MPO" w:date="2018-11-18T14:08:00Z">
        <w:r w:rsidR="00AC6C81">
          <w:rPr>
            <w:rFonts w:eastAsiaTheme="minorEastAsia"/>
          </w:rPr>
          <w:t xml:space="preserve"> </w:t>
        </w:r>
      </w:ins>
      <w:ins w:id="488" w:author="DFO-MPO" w:date="2018-11-18T14:20:00Z">
        <w:r w:rsidR="009455C5">
          <w:rPr>
            <w:rFonts w:eastAsiaTheme="minorEastAsia"/>
          </w:rPr>
          <w:t xml:space="preserve">to be </w:t>
        </w:r>
      </w:ins>
      <w:ins w:id="489" w:author="DFO-MPO" w:date="2018-11-18T14:08:00Z">
        <w:r w:rsidR="00AC6C81">
          <w:rPr>
            <w:rFonts w:eastAsiaTheme="minorEastAsia"/>
          </w:rPr>
          <w:t>stable</w:t>
        </w:r>
      </w:ins>
      <w:ins w:id="490" w:author="DFO-MPO" w:date="2018-11-18T14:23:00Z">
        <w:r w:rsidR="009455C5">
          <w:rPr>
            <w:rFonts w:eastAsiaTheme="minorEastAsia"/>
          </w:rPr>
          <w:t>,</w:t>
        </w:r>
      </w:ins>
      <w:ins w:id="491" w:author="DFO-MPO" w:date="2018-11-18T14:08:00Z">
        <w:r w:rsidR="00AC6C81">
          <w:rPr>
            <w:rFonts w:eastAsiaTheme="minorEastAsia"/>
          </w:rPr>
          <w:t xml:space="preserve"> even though other techniques </w:t>
        </w:r>
      </w:ins>
      <w:ins w:id="492" w:author="DFO-MPO" w:date="2018-11-19T20:28:00Z">
        <w:r w:rsidR="00BA21AD">
          <w:rPr>
            <w:rFonts w:eastAsiaTheme="minorEastAsia"/>
          </w:rPr>
          <w:t>may</w:t>
        </w:r>
      </w:ins>
      <w:ins w:id="493" w:author="DFO-MPO" w:date="2018-11-18T14:21:00Z">
        <w:r w:rsidR="009455C5">
          <w:rPr>
            <w:rFonts w:eastAsiaTheme="minorEastAsia"/>
          </w:rPr>
          <w:t xml:space="preserve"> indicate a decline in productivity </w:t>
        </w:r>
      </w:ins>
      <w:ins w:id="494" w:author="DFO-MPO" w:date="2018-11-18T14:09:00Z">
        <w:r w:rsidR="00AC6C81">
          <w:rPr>
            <w:rFonts w:eastAsiaTheme="minorEastAsia"/>
          </w:rPr>
          <w:t xml:space="preserve">(e.g. patterns in recruitment residuals, Grant et al. SOPO; dynamic factor analysis, </w:t>
        </w:r>
        <w:r w:rsidR="00297D2A">
          <w:rPr>
            <w:rFonts w:eastAsiaTheme="minorEastAsia"/>
          </w:rPr>
          <w:t xml:space="preserve">Freshwater, </w:t>
        </w:r>
        <w:proofErr w:type="spellStart"/>
        <w:r w:rsidR="00297D2A">
          <w:rPr>
            <w:rFonts w:eastAsiaTheme="minorEastAsia"/>
          </w:rPr>
          <w:t>Dorner</w:t>
        </w:r>
        <w:proofErr w:type="spellEnd"/>
        <w:r w:rsidR="00297D2A">
          <w:rPr>
            <w:rFonts w:eastAsiaTheme="minorEastAsia"/>
          </w:rPr>
          <w:t xml:space="preserve">, </w:t>
        </w:r>
        <w:proofErr w:type="spellStart"/>
        <w:r w:rsidR="00297D2A">
          <w:rPr>
            <w:rFonts w:eastAsiaTheme="minorEastAsia"/>
          </w:rPr>
          <w:t>Malick</w:t>
        </w:r>
        <w:proofErr w:type="spellEnd"/>
        <w:r w:rsidR="00AC6C81">
          <w:rPr>
            <w:rFonts w:eastAsiaTheme="minorEastAsia"/>
          </w:rPr>
          <w:t>)</w:t>
        </w:r>
        <w:r w:rsidR="00297D2A">
          <w:rPr>
            <w:rFonts w:eastAsiaTheme="minorEastAsia"/>
          </w:rPr>
          <w:t>.</w:t>
        </w:r>
      </w:ins>
      <w:ins w:id="495" w:author="DFO-MPO" w:date="2018-11-18T14:00:00Z">
        <w:r w:rsidR="00AC6C81">
          <w:rPr>
            <w:rFonts w:eastAsiaTheme="minorEastAsia"/>
          </w:rPr>
          <w:t xml:space="preserve"> </w:t>
        </w:r>
      </w:ins>
      <w:ins w:id="496" w:author="DFO-MPO" w:date="2018-11-18T14:24:00Z">
        <w:r w:rsidR="009455C5">
          <w:rPr>
            <w:rFonts w:eastAsiaTheme="minorEastAsia"/>
          </w:rPr>
          <w:t xml:space="preserve">In such </w:t>
        </w:r>
      </w:ins>
      <w:ins w:id="497" w:author="DFO-MPO" w:date="2018-11-18T14:27:00Z">
        <w:r w:rsidR="009455C5">
          <w:rPr>
            <w:rFonts w:eastAsiaTheme="minorEastAsia"/>
          </w:rPr>
          <w:t>instances</w:t>
        </w:r>
      </w:ins>
      <w:ins w:id="498" w:author="DFO-MPO" w:date="2018-11-18T14:24:00Z">
        <w:r w:rsidR="009455C5">
          <w:rPr>
            <w:rFonts w:eastAsiaTheme="minorEastAsia"/>
          </w:rPr>
          <w:t xml:space="preserve"> </w:t>
        </w:r>
      </w:ins>
      <w:ins w:id="499" w:author="DFO-MPO" w:date="2018-11-18T14:25:00Z">
        <w:r w:rsidR="009455C5">
          <w:rPr>
            <w:rFonts w:eastAsiaTheme="minorEastAsia"/>
          </w:rPr>
          <w:t xml:space="preserve">it may be more </w:t>
        </w:r>
      </w:ins>
      <w:ins w:id="500" w:author="DFO-MPO" w:date="2018-11-18T14:26:00Z">
        <w:r w:rsidR="009455C5">
          <w:rPr>
            <w:rFonts w:eastAsiaTheme="minorEastAsia"/>
          </w:rPr>
          <w:t>realistic</w:t>
        </w:r>
      </w:ins>
      <w:ins w:id="501" w:author="DFO-MPO" w:date="2018-11-18T14:25:00Z">
        <w:r w:rsidR="009455C5">
          <w:rPr>
            <w:rFonts w:eastAsiaTheme="minorEastAsia"/>
          </w:rPr>
          <w:t xml:space="preserve"> to increase the frequency of low productivity events, </w:t>
        </w:r>
      </w:ins>
      <w:ins w:id="502" w:author="DFO-MPO" w:date="2018-11-18T14:29:00Z">
        <w:r w:rsidR="009455C5">
          <w:rPr>
            <w:rFonts w:eastAsiaTheme="minorEastAsia"/>
          </w:rPr>
          <w:t xml:space="preserve">defined here as </w:t>
        </w:r>
      </w:ins>
      <w:ins w:id="503" w:author="DFO-MPO" w:date="2018-11-18T14:30:00Z">
        <w:r w:rsidR="00E00E2D">
          <w:rPr>
            <w:rFonts w:eastAsiaTheme="minorEastAsia"/>
          </w:rPr>
          <w:t>negative recruitment deviations</w:t>
        </w:r>
      </w:ins>
      <w:ins w:id="504" w:author="DFO-MPO" w:date="2018-11-18T14:25:00Z">
        <w:r w:rsidR="009455C5">
          <w:rPr>
            <w:rFonts w:eastAsiaTheme="minorEastAsia"/>
          </w:rPr>
          <w:t xml:space="preserve">, rather than assume that </w:t>
        </w:r>
      </w:ins>
      <w:ins w:id="505" w:author="DFO-MPO" w:date="2018-11-18T14:27:00Z">
        <w:r w:rsidR="009455C5">
          <w:rPr>
            <w:rFonts w:eastAsiaTheme="minorEastAsia"/>
          </w:rPr>
          <w:t>the intrinsic productivity parameter itself has declined.</w:t>
        </w:r>
      </w:ins>
      <w:ins w:id="506" w:author="DFO-MPO" w:date="2018-11-18T14:31:00Z">
        <w:r w:rsidR="00E00E2D">
          <w:rPr>
            <w:rFonts w:eastAsiaTheme="minorEastAsia"/>
          </w:rPr>
          <w:t xml:space="preserve"> Such an approach </w:t>
        </w:r>
      </w:ins>
      <w:ins w:id="507" w:author="DFO-MPO" w:date="2018-11-18T14:38:00Z">
        <w:r w:rsidR="00E00E2D">
          <w:rPr>
            <w:rFonts w:eastAsiaTheme="minorEastAsia"/>
          </w:rPr>
          <w:t>reduces</w:t>
        </w:r>
      </w:ins>
      <w:ins w:id="508" w:author="DFO-MPO" w:date="2018-11-18T14:32:00Z">
        <w:r w:rsidR="00E00E2D">
          <w:rPr>
            <w:rFonts w:eastAsiaTheme="minorEastAsia"/>
          </w:rPr>
          <w:t xml:space="preserve"> </w:t>
        </w:r>
      </w:ins>
      <w:ins w:id="509" w:author="DFO-MPO" w:date="2018-11-18T14:33:00Z">
        <w:r w:rsidR="00E00E2D">
          <w:rPr>
            <w:rFonts w:eastAsiaTheme="minorEastAsia"/>
          </w:rPr>
          <w:t>mean realized</w:t>
        </w:r>
      </w:ins>
      <w:ins w:id="510" w:author="DFO-MPO" w:date="2018-11-18T14:32:00Z">
        <w:r w:rsidR="00E00E2D">
          <w:rPr>
            <w:rFonts w:eastAsiaTheme="minorEastAsia"/>
          </w:rPr>
          <w:t xml:space="preserve"> productivity</w:t>
        </w:r>
      </w:ins>
      <w:ins w:id="511" w:author="DFO-MPO" w:date="2018-11-18T14:33:00Z">
        <w:r w:rsidR="00E00E2D">
          <w:rPr>
            <w:rFonts w:eastAsiaTheme="minorEastAsia"/>
          </w:rPr>
          <w:t xml:space="preserve"> (i.e. recruits per </w:t>
        </w:r>
        <w:proofErr w:type="spellStart"/>
        <w:r w:rsidR="00E00E2D">
          <w:rPr>
            <w:rFonts w:eastAsiaTheme="minorEastAsia"/>
          </w:rPr>
          <w:t>spawners</w:t>
        </w:r>
        <w:proofErr w:type="spellEnd"/>
        <w:r w:rsidR="00E00E2D">
          <w:rPr>
            <w:rFonts w:eastAsiaTheme="minorEastAsia"/>
          </w:rPr>
          <w:t>), but also reduces the likelihood of</w:t>
        </w:r>
      </w:ins>
      <w:ins w:id="512" w:author="DFO-MPO" w:date="2018-11-18T14:36:00Z">
        <w:r w:rsidR="00E00E2D">
          <w:rPr>
            <w:rFonts w:eastAsiaTheme="minorEastAsia"/>
          </w:rPr>
          <w:t xml:space="preserve"> </w:t>
        </w:r>
      </w:ins>
      <w:ins w:id="513" w:author="DFO-MPO" w:date="2018-11-18T14:33:00Z">
        <w:r w:rsidR="00E00E2D">
          <w:rPr>
            <w:rFonts w:eastAsiaTheme="minorEastAsia"/>
          </w:rPr>
          <w:t>large positive recruitment deviations</w:t>
        </w:r>
      </w:ins>
      <w:ins w:id="514" w:author="DFO-MPO" w:date="2018-11-18T14:50:00Z">
        <w:r w:rsidR="00A37613">
          <w:rPr>
            <w:rFonts w:eastAsiaTheme="minorEastAsia"/>
          </w:rPr>
          <w:t xml:space="preserve">. In the case of </w:t>
        </w:r>
      </w:ins>
      <w:proofErr w:type="spellStart"/>
      <w:ins w:id="515" w:author="DFO-MPO" w:date="2018-11-18T14:51:00Z">
        <w:r w:rsidR="00A37613">
          <w:rPr>
            <w:rFonts w:eastAsiaTheme="minorEastAsia"/>
          </w:rPr>
          <w:t>of</w:t>
        </w:r>
      </w:ins>
      <w:proofErr w:type="spellEnd"/>
      <w:ins w:id="516" w:author="DFO-MPO" w:date="2018-11-18T14:35:00Z">
        <w:r w:rsidR="00E00E2D">
          <w:rPr>
            <w:rFonts w:eastAsiaTheme="minorEastAsia"/>
          </w:rPr>
          <w:t xml:space="preserve"> Fraser River sockeye salmon</w:t>
        </w:r>
      </w:ins>
      <w:ins w:id="517" w:author="DFO-MPO" w:date="2018-11-18T14:37:00Z">
        <w:r w:rsidR="00E00E2D">
          <w:rPr>
            <w:rFonts w:eastAsiaTheme="minorEastAsia"/>
          </w:rPr>
          <w:t xml:space="preserve"> </w:t>
        </w:r>
      </w:ins>
      <w:ins w:id="518" w:author="DFO-MPO" w:date="2018-11-18T14:51:00Z">
        <w:r w:rsidR="00A37613">
          <w:rPr>
            <w:rFonts w:eastAsiaTheme="minorEastAsia"/>
          </w:rPr>
          <w:t xml:space="preserve">these positive deviations have been notably absent in recent years </w:t>
        </w:r>
      </w:ins>
      <w:ins w:id="519" w:author="DFO-MPO" w:date="2018-11-18T14:37:00Z">
        <w:r w:rsidR="00E00E2D">
          <w:rPr>
            <w:rFonts w:eastAsiaTheme="minorEastAsia"/>
          </w:rPr>
          <w:t>(SOPO ref)</w:t>
        </w:r>
      </w:ins>
      <w:ins w:id="520" w:author="DFO-MPO" w:date="2018-11-18T14:35:00Z">
        <w:r w:rsidR="00E00E2D">
          <w:rPr>
            <w:rFonts w:eastAsiaTheme="minorEastAsia"/>
          </w:rPr>
          <w:t>.</w:t>
        </w:r>
      </w:ins>
    </w:p>
    <w:p w14:paraId="63A47E4B" w14:textId="0673D040" w:rsidR="00FE7607" w:rsidRPr="00004A7E" w:rsidDel="00297D2A" w:rsidRDefault="00DB21CE" w:rsidP="00AE7C0A">
      <w:pPr>
        <w:spacing w:line="480" w:lineRule="auto"/>
        <w:ind w:firstLine="720"/>
        <w:rPr>
          <w:del w:id="521" w:author="DFO-MPO" w:date="2018-11-18T14:12:00Z"/>
        </w:rPr>
      </w:pPr>
      <w:del w:id="522" w:author="DFO-MPO" w:date="2018-11-18T14:12:00Z">
        <w:r w:rsidRPr="00004A7E" w:rsidDel="00297D2A">
          <w:rPr>
            <w:rFonts w:eastAsiaTheme="minorEastAsia"/>
          </w:rPr>
          <w:delText xml:space="preserve"> </w:delText>
        </w:r>
        <w:commentRangeStart w:id="523"/>
        <w:r w:rsidRPr="00004A7E" w:rsidDel="00297D2A">
          <w:rPr>
            <w:rFonts w:eastAsiaTheme="minorEastAsia"/>
          </w:rPr>
          <w:delText>R</w:delText>
        </w:r>
        <w:r w:rsidRPr="00004A7E" w:rsidDel="00297D2A">
          <w:delText xml:space="preserve">ather </w:delText>
        </w:r>
        <w:commentRangeEnd w:id="523"/>
        <w:r w:rsidR="0098789E" w:rsidDel="00297D2A">
          <w:rPr>
            <w:rStyle w:val="CommentReference"/>
          </w:rPr>
          <w:commentReference w:id="523"/>
        </w:r>
        <w:r w:rsidRPr="00004A7E" w:rsidDel="00297D2A">
          <w:delText xml:space="preserve">than manipulate per capita productivity in this way, we chose to create </w:delText>
        </w:r>
        <w:r w:rsidR="00C80830" w:rsidRPr="00004A7E" w:rsidDel="00297D2A">
          <w:delText>scenarios</w:delText>
        </w:r>
        <w:r w:rsidRPr="00004A7E" w:rsidDel="00297D2A">
          <w:delText xml:space="preserve"> where </w:delText>
        </w:r>
        <m:oMath>
          <m:r>
            <w:rPr>
              <w:rFonts w:ascii="Cambria Math" w:hAnsi="Cambria Math"/>
            </w:rPr>
            <m:t>α</m:t>
          </m:r>
        </m:oMath>
        <w:r w:rsidR="00320E2C" w:rsidRPr="00004A7E" w:rsidDel="00297D2A">
          <w:delText xml:space="preserve"> </w:delText>
        </w:r>
        <w:r w:rsidRPr="00004A7E" w:rsidDel="00297D2A">
          <w:delText>remained the same, but the</w:delText>
        </w:r>
        <w:r w:rsidR="00C80830" w:rsidRPr="00004A7E" w:rsidDel="00297D2A">
          <w:delText xml:space="preserve"> relative</w:delText>
        </w:r>
        <w:r w:rsidRPr="00004A7E" w:rsidDel="00297D2A">
          <w:delText xml:space="preserve"> frequency of recruitment failures increased. </w:delText>
        </w:r>
      </w:del>
      <w:del w:id="524" w:author="DFO-MPO" w:date="2018-11-18T13:51:00Z">
        <w:r w:rsidRPr="00004A7E" w:rsidDel="0098789E">
          <w:delText xml:space="preserve">These could represent, for example, intermittent periods of poor marine survival that are thought to regularly result in synchronous, poor </w:delText>
        </w:r>
        <w:r w:rsidR="00320E2C" w:rsidDel="0098789E">
          <w:delText xml:space="preserve">recruitment events in </w:delText>
        </w:r>
        <w:r w:rsidRPr="00004A7E" w:rsidDel="0098789E">
          <w:delText xml:space="preserve">Pacific salmon </w:delText>
        </w:r>
        <w:r w:rsidRPr="00004A7E" w:rsidDel="0098789E">
          <w:fldChar w:fldCharType="begin">
            <w:fldData xml:space="preserve">PEVuZE5vdGU+PENpdGU+PEF1dGhvcj5QZXRlcm1hbjwvQXV0aG9yPjxZZWFyPjIwMTI8L1llYXI+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</w:fldData>
          </w:fldChar>
        </w:r>
        <w:r w:rsidRPr="00F876FF" w:rsidDel="0098789E">
          <w:delInstrText xml:space="preserve"> ADDIN EN.CITE </w:delInstrText>
        </w:r>
        <w:r w:rsidRPr="00F876FF" w:rsidDel="0098789E">
          <w:fldChar w:fldCharType="begin">
            <w:fldData xml:space="preserve">PEVuZE5vdGU+PENpdGU+PEF1dGhvcj5QZXRlcm1hbjwvQXV0aG9yPjxZZWFyPjIwMTI8L1llYXI+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</w:fldData>
          </w:fldChar>
        </w:r>
        <w:r w:rsidRPr="00F876FF" w:rsidDel="0098789E">
          <w:delInstrText xml:space="preserve"> ADDIN EN.CITE.DATA </w:delInstrText>
        </w:r>
        <w:r w:rsidRPr="00F876FF" w:rsidDel="0098789E">
          <w:fldChar w:fldCharType="end"/>
        </w:r>
        <w:r w:rsidRPr="00004A7E" w:rsidDel="0098789E">
          <w:fldChar w:fldCharType="separate"/>
        </w:r>
        <w:r w:rsidRPr="00F876FF" w:rsidDel="0098789E">
          <w:rPr>
            <w:noProof/>
          </w:rPr>
          <w:delText>(Mueter, Pyper &amp; Peterman 2005; Peterman &amp; Dorner 2012)</w:delText>
        </w:r>
        <w:r w:rsidRPr="00004A7E" w:rsidDel="0098789E">
          <w:fldChar w:fldCharType="end"/>
        </w:r>
        <w:r w:rsidRPr="00004A7E" w:rsidDel="0098789E">
          <w:delText xml:space="preserve">. </w:delText>
        </w:r>
      </w:del>
    </w:p>
    <w:p w14:paraId="7EE1B757" w14:textId="77777777" w:rsidR="00A73CD0" w:rsidRDefault="00DB21CE" w:rsidP="00AE7C0A">
      <w:pPr>
        <w:spacing w:line="480" w:lineRule="auto"/>
        <w:ind w:firstLine="720"/>
        <w:rPr>
          <w:ins w:id="525" w:author="Cameron Freshwater" w:date="2018-11-25T20:50:00Z"/>
        </w:rPr>
      </w:pPr>
      <w:r w:rsidRPr="00004A7E">
        <w:t xml:space="preserve">To simulate </w:t>
      </w:r>
      <w:del w:id="526" w:author="DFO-MPO" w:date="2018-11-18T14:29:00Z">
        <w:r w:rsidRPr="00004A7E" w:rsidDel="009455C5">
          <w:delText>this process</w:delText>
        </w:r>
      </w:del>
      <w:ins w:id="527" w:author="DFO-MPO" w:date="2018-11-18T14:29:00Z">
        <w:r w:rsidR="009455C5">
          <w:t>an increase in the frequency of low productivity events</w:t>
        </w:r>
      </w:ins>
      <w:r w:rsidRPr="00004A7E">
        <w:t xml:space="preserve"> we sampl</w:t>
      </w:r>
      <w:r w:rsidR="00C80830" w:rsidRPr="00004A7E">
        <w:t>ed recruitment deviations from one of two</w:t>
      </w:r>
      <w:r w:rsidRPr="00004A7E">
        <w:t xml:space="preserve"> </w:t>
      </w:r>
      <w:r w:rsidR="00320E2C">
        <w:t>left-</w:t>
      </w:r>
      <w:r w:rsidRPr="00004A7E">
        <w:t>skewed</w:t>
      </w:r>
      <w:r w:rsidR="00246EBA">
        <w:t xml:space="preserve"> distributions. </w:t>
      </w:r>
      <w:ins w:id="528" w:author="Cameron Freshwater" w:date="2018-11-25T20:47:00Z">
        <w:r w:rsidR="00A73CD0">
          <w:t>Since</w:t>
        </w:r>
      </w:ins>
      <w:ins w:id="529" w:author="Cameron Freshwater" w:date="2018-11-25T20:45:00Z">
        <w:r w:rsidR="00A73CD0">
          <w:t xml:space="preserve"> recruitment deviations</w:t>
        </w:r>
      </w:ins>
      <w:ins w:id="530" w:author="Cameron Freshwater" w:date="2018-11-25T20:47:00Z">
        <w:r w:rsidR="00A73CD0">
          <w:t xml:space="preserve"> are typically assumed to be </w:t>
        </w:r>
      </w:ins>
      <w:ins w:id="531" w:author="Cameron Freshwater" w:date="2018-11-25T20:48:00Z">
        <w:r w:rsidR="00A73CD0">
          <w:t xml:space="preserve">multiplicative and </w:t>
        </w:r>
      </w:ins>
      <w:ins w:id="532" w:author="Cameron Freshwater" w:date="2018-11-25T20:47:00Z">
        <w:r w:rsidR="00A73CD0">
          <w:t xml:space="preserve">log-normally distributed, </w:t>
        </w:r>
      </w:ins>
      <w:ins w:id="533" w:author="Cameron Freshwater" w:date="2018-11-25T20:48:00Z">
        <w:r w:rsidR="00A73CD0">
          <w:t xml:space="preserve">absolute variability in recruitment increases as </w:t>
        </w:r>
        <w:proofErr w:type="spellStart"/>
        <w:r w:rsidR="00A73CD0">
          <w:t>spawner</w:t>
        </w:r>
        <w:proofErr w:type="spellEnd"/>
        <w:r w:rsidR="00A73CD0">
          <w:t xml:space="preserve"> abundance increases </w:t>
        </w:r>
      </w:ins>
      <w:r w:rsidR="00A73CD0">
        <w:fldChar w:fldCharType="begin"/>
      </w:r>
      <w:r w:rsidR="00A73CD0">
        <w:instrText xml:space="preserve"> ADDIN EN.CITE &lt;EndNote&gt;&lt;Cite&gt;&lt;Author&gt;Peterman&lt;/Author&gt;&lt;Year&gt;1981&lt;/Year&gt;&lt;RecNum&gt;2251&lt;/RecNum&gt;&lt;DisplayText&gt;(Peterman 1981)&lt;/DisplayText&gt;&lt;record&gt;&lt;rec-number&gt;2251&lt;/rec-number&gt;&lt;foreign-keys&gt;&lt;key app="EN" db-id="eez0aevwa0afpdexr0lvefp6z0xpepv5rfx5" timestamp="1543197590"&gt;2251&lt;/key&gt;&lt;key app="ENWeb" db-id=""&gt;0&lt;/key&gt;&lt;/foreign-keys&gt;&lt;ref-type name="Journal Article"&gt;17&lt;/ref-type&gt;&lt;contributors&gt;&lt;authors&gt;&lt;author&gt;Peterman, Randall M.&lt;/author&gt;&lt;/authors&gt;&lt;/contributors&gt;&lt;titles&gt;&lt;title&gt;Form of random variation in salmon smolt-to-adult relations and its influence on production estimates&lt;/title&gt;&lt;secondary-title&gt;Canadian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Sci&lt;/abbr-2&gt;&lt;/periodical&gt;&lt;pages&gt;1113-1119&lt;/pages&gt;&lt;volume&gt;38&lt;/volume&gt;&lt;dates&gt;&lt;year&gt;1981&lt;/year&gt;&lt;/dates&gt;&lt;urls&gt;&lt;/urls&gt;&lt;/record&gt;&lt;/Cite&gt;&lt;/EndNote&gt;</w:instrText>
      </w:r>
      <w:r w:rsidR="00A73CD0">
        <w:fldChar w:fldCharType="separate"/>
      </w:r>
      <w:r w:rsidR="00A73CD0">
        <w:rPr>
          <w:noProof/>
        </w:rPr>
        <w:t>(Peterman 1981)</w:t>
      </w:r>
      <w:r w:rsidR="00A73CD0">
        <w:fldChar w:fldCharType="end"/>
      </w:r>
      <w:ins w:id="534" w:author="Cameron Freshwater" w:date="2018-11-25T20:49:00Z">
        <w:r w:rsidR="00A73CD0">
          <w:t xml:space="preserve">. Thus adding a </w:t>
        </w:r>
        <w:proofErr w:type="gramStart"/>
        <w:r w:rsidR="00A73CD0">
          <w:t>left-skew</w:t>
        </w:r>
        <w:proofErr w:type="gramEnd"/>
        <w:r w:rsidR="00A73CD0">
          <w:t xml:space="preserve"> to these distributions reduces the likelihood of large positive recruitment deviations, particularly at large </w:t>
        </w:r>
        <w:proofErr w:type="spellStart"/>
        <w:r w:rsidR="00A73CD0">
          <w:t>spawner</w:t>
        </w:r>
        <w:proofErr w:type="spellEnd"/>
        <w:r w:rsidR="00A73CD0">
          <w:t xml:space="preserve"> abundance</w:t>
        </w:r>
      </w:ins>
      <w:ins w:id="535" w:author="Cameron Freshwater" w:date="2018-11-25T20:50:00Z">
        <w:r w:rsidR="00A73CD0">
          <w:t>s</w:t>
        </w:r>
      </w:ins>
      <w:ins w:id="536" w:author="Cameron Freshwater" w:date="2018-11-25T20:49:00Z">
        <w:r w:rsidR="00A73CD0">
          <w:t>.</w:t>
        </w:r>
      </w:ins>
      <w:ins w:id="537" w:author="Cameron Freshwater" w:date="2018-11-25T20:45:00Z">
        <w:r w:rsidR="00A73CD0">
          <w:t xml:space="preserve"> </w:t>
        </w:r>
      </w:ins>
    </w:p>
    <w:p w14:paraId="07C6F882" w14:textId="34438123" w:rsidR="0019484C" w:rsidRDefault="00246EBA" w:rsidP="00AE7C0A">
      <w:pPr>
        <w:spacing w:line="480" w:lineRule="auto"/>
        <w:ind w:firstLine="720"/>
        <w:rPr>
          <w:rFonts w:eastAsiaTheme="minorEastAsia"/>
        </w:rPr>
      </w:pPr>
      <w:r>
        <w:t xml:space="preserve">In </w:t>
      </w:r>
      <w:r w:rsidRPr="00F876FF">
        <w:rPr>
          <w:highlight w:val="yellow"/>
          <w:rPrChange w:id="538" w:author="DFO-MPO" w:date="2018-11-18T14:40:00Z">
            <w:rPr/>
          </w:rPrChange>
        </w:rPr>
        <w:t xml:space="preserve">the first </w:t>
      </w:r>
      <w:r w:rsidR="00C80830" w:rsidRPr="00F876FF">
        <w:rPr>
          <w:highlight w:val="yellow"/>
          <w:rPrChange w:id="539" w:author="DFO-MPO" w:date="2018-11-18T14:40:00Z">
            <w:rPr/>
          </w:rPrChange>
        </w:rPr>
        <w:t xml:space="preserve">scenario, we used a skewed </w:t>
      </w:r>
      <w:commentRangeStart w:id="540"/>
      <w:r w:rsidR="00C80830" w:rsidRPr="00F876FF">
        <w:rPr>
          <w:highlight w:val="yellow"/>
          <w:rPrChange w:id="541" w:author="DFO-MPO" w:date="2018-11-18T14:40:00Z">
            <w:rPr/>
          </w:rPrChange>
        </w:rPr>
        <w:t xml:space="preserve">multivariate </w:t>
      </w:r>
      <w:commentRangeStart w:id="542"/>
      <w:proofErr w:type="gramStart"/>
      <w:ins w:id="543" w:author="Cameron Freshwater" w:date="2018-11-25T20:45:00Z">
        <w:r w:rsidR="00A73CD0">
          <w:rPr>
            <w:highlight w:val="yellow"/>
          </w:rPr>
          <w:t>log-</w:t>
        </w:r>
      </w:ins>
      <w:r w:rsidR="00C80830" w:rsidRPr="00F876FF">
        <w:rPr>
          <w:highlight w:val="yellow"/>
          <w:rPrChange w:id="544" w:author="DFO-MPO" w:date="2018-11-18T14:40:00Z">
            <w:rPr/>
          </w:rPrChange>
        </w:rPr>
        <w:t>normal</w:t>
      </w:r>
      <w:proofErr w:type="gramEnd"/>
      <w:r w:rsidR="00C80830" w:rsidRPr="00F876FF">
        <w:rPr>
          <w:highlight w:val="yellow"/>
          <w:rPrChange w:id="545" w:author="DFO-MPO" w:date="2018-11-18T14:40:00Z">
            <w:rPr/>
          </w:rPrChange>
        </w:rPr>
        <w:t xml:space="preserve"> </w:t>
      </w:r>
      <w:commentRangeEnd w:id="542"/>
      <w:r w:rsidR="00A73CD0">
        <w:rPr>
          <w:rStyle w:val="CommentReference"/>
        </w:rPr>
        <w:commentReference w:id="542"/>
      </w:r>
      <w:r w:rsidR="00C80830" w:rsidRPr="00F876FF">
        <w:rPr>
          <w:highlight w:val="yellow"/>
          <w:rPrChange w:id="546" w:author="DFO-MPO" w:date="2018-11-18T14:40:00Z">
            <w:rPr/>
          </w:rPrChange>
        </w:rPr>
        <w:t>distribution</w:t>
      </w:r>
      <w:r w:rsidR="00C80830" w:rsidRPr="00004A7E">
        <w:t xml:space="preserve"> </w:t>
      </w:r>
      <w:commentRangeEnd w:id="540"/>
      <w:r w:rsidR="00F876FF">
        <w:rPr>
          <w:rStyle w:val="CommentReference"/>
        </w:rPr>
        <w:commentReference w:id="540"/>
      </w:r>
      <w:r w:rsidR="00C80830" w:rsidRPr="00004A7E">
        <w:t xml:space="preserve">that was identical to the distribution in equation 5, but included a </w:t>
      </w:r>
      <w:proofErr w:type="spellStart"/>
      <w:r>
        <w:t>skewness</w:t>
      </w:r>
      <w:proofErr w:type="spellEnd"/>
      <w:r>
        <w:t xml:space="preserve"> </w:t>
      </w:r>
      <w:r w:rsidR="00C80830" w:rsidRPr="00004A7E">
        <w:t xml:space="preserve">parameter </w:t>
      </w:r>
      <m:oMath>
        <m:r>
          <w:rPr>
            <w:rFonts w:ascii="Cambria Math" w:hAnsi="Cambria Math"/>
          </w:rPr>
          <m:t>γ</m:t>
        </m:r>
      </m:oMath>
      <w:r w:rsidR="00517572" w:rsidRPr="00004A7E">
        <w:rPr>
          <w:rFonts w:eastAsiaTheme="minorEastAsia"/>
        </w:rPr>
        <w:t xml:space="preserve"> </w:t>
      </w:r>
      <w:r w:rsidR="00AB5769" w:rsidRPr="00004A7E">
        <w:rPr>
          <w:rFonts w:eastAsiaTheme="minorEastAsia"/>
        </w:rPr>
        <w:t xml:space="preserve">(when </w:t>
      </w:r>
      <m:oMath>
        <m:r>
          <w:rPr>
            <w:rFonts w:ascii="Cambria Math" w:hAnsi="Cambria Math"/>
          </w:rPr>
          <m:t>γ</m:t>
        </m:r>
      </m:oMath>
      <w:r w:rsidR="00AB5769" w:rsidRPr="00004A7E">
        <w:rPr>
          <w:rFonts w:eastAsiaTheme="minorEastAsia"/>
        </w:rPr>
        <w:t xml:space="preserve"> = 1 the distribution is symmetrical)</w:t>
      </w:r>
      <w:r w:rsidR="00517572" w:rsidRPr="00004A7E">
        <w:rPr>
          <w:rFonts w:eastAsiaTheme="minorEastAsia"/>
        </w:rPr>
        <w:t xml:space="preserve">. </w:t>
      </w:r>
      <w:r w:rsidR="00320E2C">
        <w:rPr>
          <w:rFonts w:eastAsiaTheme="minorEastAsia"/>
        </w:rPr>
        <w:t xml:space="preserve">To parameterize </w:t>
      </w:r>
      <w:proofErr w:type="spellStart"/>
      <w:r w:rsidR="00320E2C">
        <w:rPr>
          <w:rFonts w:eastAsiaTheme="minorEastAsia"/>
        </w:rPr>
        <w:t>skewness</w:t>
      </w:r>
      <w:proofErr w:type="spellEnd"/>
      <w:r w:rsidR="00320E2C">
        <w:rPr>
          <w:rFonts w:eastAsiaTheme="minorEastAsia"/>
        </w:rPr>
        <w:t xml:space="preserve"> we estimated </w:t>
      </w:r>
      <m:oMath>
        <m:sSub>
          <m:sSubPr>
            <m:ctrlPr>
              <w:rPr>
                <w:rFonts w:ascii="Cambria Math" w:hAnsi="Cambria Math"/>
                <w:i/>
              </w:rPr>
            </m:ctrlPr>
          </m:sSubPr>
          <m:e>
            <m:r>
              <w:rPr>
                <w:rFonts w:ascii="Cambria Math" w:hAnsi="Cambria Math"/>
              </w:rPr>
              <m:t>γ</m:t>
            </m:r>
          </m:e>
          <m:sub>
            <m:r>
              <w:rPr>
                <w:rFonts w:ascii="Cambria Math" w:hAnsi="Cambria Math"/>
              </w:rPr>
              <m:t>i</m:t>
            </m:r>
          </m:sub>
        </m:sSub>
      </m:oMath>
      <w:r w:rsidR="00320E2C">
        <w:rPr>
          <w:rFonts w:eastAsiaTheme="minorEastAsia"/>
        </w:rPr>
        <w:t xml:space="preserve"> using each CU’s time series of recruits and spawners</w:t>
      </w:r>
      <w:r w:rsidR="0019484C">
        <w:rPr>
          <w:rFonts w:eastAsiaTheme="minorEastAsia"/>
        </w:rPr>
        <w:t xml:space="preserve"> (median = 0.</w:t>
      </w:r>
      <w:r w:rsidR="00D965D9">
        <w:rPr>
          <w:rFonts w:eastAsiaTheme="minorEastAsia"/>
        </w:rPr>
        <w:t>83</w:t>
      </w:r>
      <w:r w:rsidR="0019484C">
        <w:rPr>
          <w:rFonts w:eastAsiaTheme="minorEastAsia"/>
        </w:rPr>
        <w:t>, 90</w:t>
      </w:r>
      <w:r w:rsidR="0019484C" w:rsidRPr="0019484C">
        <w:rPr>
          <w:rFonts w:eastAsiaTheme="minorEastAsia"/>
          <w:vertAlign w:val="superscript"/>
        </w:rPr>
        <w:t>th</w:t>
      </w:r>
      <w:r w:rsidR="0019484C">
        <w:rPr>
          <w:rFonts w:eastAsiaTheme="minorEastAsia"/>
        </w:rPr>
        <w:t xml:space="preserve"> percentile interval </w:t>
      </w:r>
      <w:r w:rsidR="00D965D9">
        <w:rPr>
          <w:rFonts w:eastAsiaTheme="minorEastAsia"/>
        </w:rPr>
        <w:t>0.50</w:t>
      </w:r>
      <w:r>
        <w:rPr>
          <w:rFonts w:eastAsiaTheme="minorEastAsia"/>
        </w:rPr>
        <w:t>-1.19</w:t>
      </w:r>
      <w:ins w:id="547" w:author="DFO-MPO" w:date="2018-11-18T14:53:00Z">
        <w:r w:rsidR="00A37613">
          <w:rPr>
            <w:rFonts w:eastAsiaTheme="minorEastAsia"/>
          </w:rPr>
          <w:t>; details of model fitting in Appendix</w:t>
        </w:r>
      </w:ins>
      <w:r>
        <w:rPr>
          <w:rFonts w:eastAsiaTheme="minorEastAsia"/>
        </w:rPr>
        <w:t>). Thus there is already evidence that recruitment deviations are relatively more likely to be negative than positive in Fraser River sockeye salmon CUs. To represent a “moderate decline” productivity scenario</w:t>
      </w:r>
      <w:ins w:id="548" w:author="DFO-MPO" w:date="2018-11-18T14:52:00Z">
        <w:r w:rsidR="00A37613">
          <w:rPr>
            <w:rFonts w:eastAsiaTheme="minorEastAsia"/>
          </w:rPr>
          <w:t>,</w:t>
        </w:r>
      </w:ins>
      <w:r>
        <w:rPr>
          <w:rFonts w:eastAsiaTheme="minorEastAsia"/>
        </w:rPr>
        <w:t xml:space="preserve"> we</w:t>
      </w:r>
      <w:r w:rsidR="0019484C">
        <w:rPr>
          <w:rFonts w:eastAsiaTheme="minorEastAsia"/>
        </w:rPr>
        <w:t xml:space="preserve"> selected the 25</w:t>
      </w:r>
      <w:r w:rsidR="0019484C" w:rsidRPr="0019484C">
        <w:rPr>
          <w:rFonts w:eastAsiaTheme="minorEastAsia"/>
          <w:vertAlign w:val="superscript"/>
        </w:rPr>
        <w:t>th</w:t>
      </w:r>
      <w:r w:rsidR="0019484C">
        <w:rPr>
          <w:rFonts w:eastAsiaTheme="minorEastAsia"/>
        </w:rPr>
        <w:t xml:space="preserve"> percentile</w:t>
      </w:r>
      <w:r w:rsidR="00D965D9">
        <w:rPr>
          <w:rFonts w:eastAsiaTheme="minorEastAsia"/>
        </w:rPr>
        <w:t xml:space="preserve"> for use in forward simulations to represent</w:t>
      </w:r>
      <w:r w:rsidR="0019484C">
        <w:rPr>
          <w:rFonts w:eastAsiaTheme="minorEastAsia"/>
        </w:rPr>
        <w:t xml:space="preserve"> a</w:t>
      </w:r>
      <w:r>
        <w:rPr>
          <w:rFonts w:eastAsiaTheme="minorEastAsia"/>
        </w:rPr>
        <w:t xml:space="preserve">n increased </w:t>
      </w:r>
      <w:r w:rsidR="00893A4D">
        <w:rPr>
          <w:rFonts w:eastAsiaTheme="minorEastAsia"/>
        </w:rPr>
        <w:t>probability</w:t>
      </w:r>
      <w:r>
        <w:rPr>
          <w:rFonts w:eastAsiaTheme="minorEastAsia"/>
        </w:rPr>
        <w:t xml:space="preserve"> of negative deviations </w:t>
      </w:r>
      <w:r w:rsidR="00D965D9">
        <w:rPr>
          <w:rFonts w:eastAsiaTheme="minorEastAsia"/>
        </w:rPr>
        <w:t>relative to historical observations</w:t>
      </w:r>
      <w:del w:id="549" w:author="DFO-MPO" w:date="2018-11-18T14:53:00Z">
        <w:r w:rsidR="0019484C" w:rsidDel="00A37613">
          <w:rPr>
            <w:rFonts w:eastAsiaTheme="minorEastAsia"/>
          </w:rPr>
          <w:delText xml:space="preserve"> (</w:delText>
        </w:r>
        <w:r w:rsidR="00004846" w:rsidDel="00A37613">
          <w:rPr>
            <w:rFonts w:eastAsiaTheme="minorEastAsia"/>
          </w:rPr>
          <w:delText xml:space="preserve">details </w:delText>
        </w:r>
        <w:r w:rsidR="005E0F06" w:rsidDel="00A37613">
          <w:rPr>
            <w:rFonts w:eastAsiaTheme="minorEastAsia"/>
          </w:rPr>
          <w:delText xml:space="preserve">of </w:delText>
        </w:r>
        <w:r w:rsidR="00004846" w:rsidDel="00A37613">
          <w:rPr>
            <w:rFonts w:eastAsiaTheme="minorEastAsia"/>
          </w:rPr>
          <w:delText>model</w:delText>
        </w:r>
        <w:r w:rsidDel="00A37613">
          <w:rPr>
            <w:rFonts w:eastAsiaTheme="minorEastAsia"/>
          </w:rPr>
          <w:delText xml:space="preserve"> fitting</w:delText>
        </w:r>
        <w:r w:rsidR="00004846" w:rsidDel="00A37613">
          <w:rPr>
            <w:rFonts w:eastAsiaTheme="minorEastAsia"/>
          </w:rPr>
          <w:delText xml:space="preserve"> in Appendix</w:delText>
        </w:r>
        <w:r w:rsidR="0019484C" w:rsidDel="00A37613">
          <w:rPr>
            <w:rFonts w:eastAsiaTheme="minorEastAsia"/>
          </w:rPr>
          <w:delText>)</w:delText>
        </w:r>
      </w:del>
      <w:r w:rsidR="0019484C">
        <w:rPr>
          <w:rFonts w:eastAsiaTheme="minorEastAsia"/>
        </w:rPr>
        <w:t xml:space="preserve">. </w:t>
      </w:r>
      <w:proofErr w:type="gramStart"/>
      <w:ins w:id="550" w:author="DFO-MPO" w:date="2018-11-18T14:53:00Z">
        <w:r w:rsidR="00A37613">
          <w:t>which</w:t>
        </w:r>
        <w:proofErr w:type="gramEnd"/>
        <w:r w:rsidR="00A37613">
          <w:t xml:space="preserve"> affects the spread of the distribution and the proportion within the tails</w:t>
        </w:r>
      </w:ins>
    </w:p>
    <w:p w14:paraId="7A15D838" w14:textId="136A8107" w:rsidR="00DB21CE" w:rsidRPr="00004A7E" w:rsidRDefault="00517572" w:rsidP="00AE7C0A">
      <w:pPr>
        <w:spacing w:line="480" w:lineRule="auto"/>
        <w:ind w:firstLine="720"/>
        <w:rPr>
          <w:rFonts w:eastAsiaTheme="minorEastAsia"/>
        </w:rPr>
      </w:pPr>
      <w:r w:rsidRPr="00004A7E">
        <w:rPr>
          <w:rFonts w:eastAsiaTheme="minorEastAsia"/>
        </w:rPr>
        <w:t xml:space="preserve">In the “severe decline” scenario, we used a skewed multivariate Student </w:t>
      </w:r>
      <w:r w:rsidRPr="00004A7E">
        <w:rPr>
          <w:rFonts w:eastAsiaTheme="minorEastAsia"/>
          <w:i/>
        </w:rPr>
        <w:t>t</w:t>
      </w:r>
      <w:r w:rsidR="00DF2370" w:rsidRPr="00004A7E">
        <w:rPr>
          <w:rFonts w:eastAsiaTheme="minorEastAsia"/>
        </w:rPr>
        <w:t xml:space="preserve"> distribution, which</w:t>
      </w:r>
      <w:r w:rsidR="00237D76" w:rsidRPr="00004A7E">
        <w:rPr>
          <w:rFonts w:eastAsiaTheme="minorEastAsia"/>
        </w:rPr>
        <w:t>,</w:t>
      </w:r>
      <w:r w:rsidR="00DF2370" w:rsidRPr="00004A7E">
        <w:rPr>
          <w:rFonts w:eastAsiaTheme="minorEastAsia"/>
        </w:rPr>
        <w:t xml:space="preserve"> </w:t>
      </w:r>
      <w:r w:rsidR="00237D76" w:rsidRPr="00004A7E">
        <w:rPr>
          <w:rFonts w:eastAsiaTheme="minorEastAsia"/>
        </w:rPr>
        <w:t>as</w:t>
      </w:r>
      <w:r w:rsidR="00DF2370" w:rsidRPr="00004A7E">
        <w:rPr>
          <w:rFonts w:eastAsiaTheme="minorEastAsia"/>
        </w:rPr>
        <w:t xml:space="preserve"> a heavy-tailed distribution</w:t>
      </w:r>
      <w:r w:rsidR="00237D76" w:rsidRPr="00004A7E">
        <w:rPr>
          <w:rFonts w:eastAsiaTheme="minorEastAsia"/>
        </w:rPr>
        <w:t>,</w:t>
      </w:r>
      <w:r w:rsidR="00DF2370" w:rsidRPr="00004A7E">
        <w:rPr>
          <w:rFonts w:eastAsiaTheme="minorEastAsia"/>
        </w:rPr>
        <w:t xml:space="preserve"> increases the probability that relatively extreme values will be sampled </w:t>
      </w:r>
      <w:r w:rsidR="00DB21CE" w:rsidRPr="00004A7E">
        <w:fldChar w:fldCharType="begin"/>
      </w:r>
      <w:r w:rsidR="007336A0">
        <w:instrText xml:space="preserve"> ADDIN EN.CITE &lt;EndNote&gt;&lt;Cite&gt;&lt;Author&gt;Anderson&lt;/Author&gt;&lt;Year&gt;2017&lt;/Year&gt;&lt;RecNum&gt;1847&lt;/RecNum&gt;&lt;DisplayText&gt;(Anderson&lt;style face="italic"&gt; et al.&lt;/style&gt; 2017)&lt;/DisplayText&gt;&lt;record&gt;&lt;rec-number&gt;1847&lt;/rec-number&gt;&lt;foreign-keys&gt;&lt;key app="EN" db-id="eez0aevwa0afpdexr0lvefp6z0xpepv5rfx5" timestamp="1489026435"&gt;1847&lt;/key&gt;&lt;key app="ENWeb" db-id=""&gt;0&lt;/key&gt;&lt;/foreign-keys&gt;&lt;ref-type name="Journal Article"&gt;17&lt;/ref-type&gt;&lt;contributors&gt;&lt;authors&gt;&lt;author&gt;Anderson, Sean C.&lt;/author&gt;&lt;author&gt;Branch, Trevor A.&lt;/author&gt;&lt;author&gt;Cooper, Andrew B.&lt;/author&gt;&lt;author&gt;Dulvy, Nicholas K.&lt;/author&gt;&lt;/authors&gt;&lt;/contributors&gt;&lt;titles&gt;&lt;title&gt;Black-swan events in animal populations&lt;/title&gt;&lt;secondary-title&gt;Proceedings of the National Academy of Sciences&lt;/secondary-title&gt;&lt;/titles&gt;&lt;periodical&gt;&lt;full-title&gt;Proceedings of the National Academy of Sciences&lt;/full-title&gt;&lt;/periodical&gt;&lt;dates&gt;&lt;year&gt;2017&lt;/year&gt;&lt;/dates&gt;&lt;urls&gt;&lt;/urls&gt;&lt;electronic-resource-num&gt;10.1073/pnas.1611525114&lt;/electronic-resource-num&gt;&lt;/record&gt;&lt;/Cite&gt;&lt;/EndNote&gt;</w:instrText>
      </w:r>
      <w:r w:rsidR="00DB21CE" w:rsidRPr="00004A7E">
        <w:fldChar w:fldCharType="separate"/>
      </w:r>
      <w:r w:rsidR="007336A0">
        <w:rPr>
          <w:noProof/>
        </w:rPr>
        <w:t>(Anderson</w:t>
      </w:r>
      <w:r w:rsidR="007336A0" w:rsidRPr="007336A0">
        <w:rPr>
          <w:i/>
          <w:noProof/>
        </w:rPr>
        <w:t xml:space="preserve"> et al.</w:t>
      </w:r>
      <w:r w:rsidR="007336A0">
        <w:rPr>
          <w:noProof/>
        </w:rPr>
        <w:t xml:space="preserve"> 2017)</w:t>
      </w:r>
      <w:r w:rsidR="00DB21CE" w:rsidRPr="00004A7E">
        <w:fldChar w:fldCharType="end"/>
      </w:r>
      <w:r w:rsidR="00DB21CE" w:rsidRPr="00004A7E">
        <w:t xml:space="preserve">. Deviations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DB21CE" w:rsidRPr="00004A7E">
        <w:rPr>
          <w:rFonts w:eastAsiaTheme="minorEastAsia"/>
        </w:rPr>
        <w:t xml:space="preserve"> were fit with </w:t>
      </w:r>
    </w:p>
    <w:p w14:paraId="3314DD99" w14:textId="31257E3E" w:rsidR="00DB21CE" w:rsidRPr="00004A7E" w:rsidRDefault="00DB21CE" w:rsidP="00AE7C0A">
      <w:pPr>
        <w:spacing w:line="480" w:lineRule="auto"/>
        <w:rPr>
          <w:rFonts w:eastAsiaTheme="minorEastAsia"/>
        </w:rPr>
      </w:pPr>
      <w:r w:rsidRPr="00004A7E">
        <w:rPr>
          <w:rFonts w:eastAsiaTheme="minorEastAsia"/>
        </w:rPr>
        <w:t>Equation 6</w:t>
      </w:r>
      <w:r w:rsidRPr="00004A7E">
        <w:rPr>
          <w:rFonts w:eastAsiaTheme="minorEastAsia"/>
        </w:rPr>
        <w:tab/>
      </w:r>
      <w:r w:rsidRPr="00004A7E">
        <w:rPr>
          <w:rFonts w:eastAsiaTheme="minorEastAsia"/>
        </w:rPr>
        <w:tab/>
      </w:r>
      <w:r w:rsidRPr="00004A7E">
        <w:rPr>
          <w:rFonts w:eastAsiaTheme="minorEastAsia"/>
        </w:rPr>
        <w:tab/>
      </w:r>
      <w:r w:rsidRPr="00004A7E">
        <w:rPr>
          <w:rFonts w:eastAsiaTheme="minorEastAsia"/>
        </w:rPr>
        <w:tab/>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 </m:t>
        </m:r>
        <m:r>
          <m:rPr>
            <m:sty m:val="p"/>
          </m:rPr>
          <w:rPr>
            <w:rFonts w:ascii="Cambria Math" w:hAnsi="Cambria Math"/>
          </w:rPr>
          <m:t>MVT</m:t>
        </m:r>
        <m:d>
          <m:dPr>
            <m:ctrlPr>
              <w:rPr>
                <w:rFonts w:ascii="Cambria Math" w:hAnsi="Cambria Math"/>
              </w:rPr>
            </m:ctrlPr>
          </m:dPr>
          <m:e>
            <m:r>
              <m:rPr>
                <m:sty m:val="p"/>
              </m:rPr>
              <w:rPr>
                <w:rFonts w:ascii="Cambria Math" w:hAnsi="Cambria Math"/>
              </w:rPr>
              <m:t xml:space="preserve">0, </m:t>
            </m:r>
            <m:sSub>
              <m:sSubPr>
                <m:ctrlPr>
                  <w:rPr>
                    <w:rFonts w:ascii="Cambria Math" w:hAnsi="Cambria Math"/>
                    <w:b/>
                  </w:rPr>
                </m:ctrlPr>
              </m:sSubPr>
              <m:e>
                <m:r>
                  <m:rPr>
                    <m:sty m:val="b"/>
                  </m:rPr>
                  <w:rPr>
                    <w:rFonts w:ascii="Cambria Math" w:hAnsi="Cambria Math"/>
                  </w:rPr>
                  <m:t>V</m:t>
                </m:r>
              </m:e>
              <m:sub>
                <m:r>
                  <w:rPr>
                    <w:rFonts w:ascii="Cambria Math" w:hAnsi="Cambria Math"/>
                  </w:rPr>
                  <m:t>n</m:t>
                </m:r>
              </m:sub>
            </m:sSub>
            <m:r>
              <m:rPr>
                <m:sty m:val="bi"/>
              </m:rPr>
              <w:rPr>
                <w:rFonts w:ascii="Cambria Math" w:hAnsi="Cambria Math"/>
              </w:rPr>
              <m:t xml:space="preserve">, </m:t>
            </m:r>
            <w:ins w:id="551" w:author="Cameron Freshwater" w:date="2018-11-17T11:55:00Z">
              <m:r>
                <w:rPr>
                  <w:rFonts w:ascii="Cambria Math" w:hAnsi="Cambria Math"/>
                </w:rPr>
                <m:t>η</m:t>
              </m:r>
            </w:ins>
            <w:del w:id="552" w:author="Cameron Freshwater" w:date="2018-11-17T11:55:00Z">
              <m:r>
                <w:rPr>
                  <w:rFonts w:ascii="Cambria Math" w:hAnsi="Cambria Math"/>
                </w:rPr>
                <m:t>v</m:t>
              </m:r>
            </w:del>
            <m:r>
              <w:rPr>
                <w:rFonts w:ascii="Cambria Math" w:hAnsi="Cambria Math"/>
              </w:rPr>
              <m:t>, γ</m:t>
            </m:r>
            <m:ctrlPr>
              <w:rPr>
                <w:rFonts w:ascii="Cambria Math" w:eastAsiaTheme="minorEastAsia" w:hAnsi="Cambria Math"/>
                <w:i/>
              </w:rPr>
            </m:ctrlPr>
          </m:e>
        </m:d>
      </m:oMath>
    </w:p>
    <w:p w14:paraId="4285F6CC" w14:textId="6B5C4A6C" w:rsidR="00DB21CE" w:rsidRPr="00004A7E" w:rsidRDefault="00DB21CE" w:rsidP="00AE7C0A">
      <w:pPr>
        <w:spacing w:line="480" w:lineRule="auto"/>
        <w:rPr>
          <w:rFonts w:eastAsiaTheme="minorEastAsia"/>
        </w:rPr>
      </w:pPr>
      <w:proofErr w:type="gramStart"/>
      <w:r w:rsidRPr="00004A7E">
        <w:t>where</w:t>
      </w:r>
      <w:proofErr w:type="gramEnd"/>
      <w:r w:rsidRPr="00004A7E">
        <w:t xml:space="preserve"> </w:t>
      </w:r>
      <w:r w:rsidRPr="00004A7E">
        <w:rPr>
          <w:b/>
        </w:rPr>
        <w:t>V</w:t>
      </w:r>
      <w:r w:rsidRPr="00004A7E">
        <w:t xml:space="preserve"> is defined as in Equation 5</w:t>
      </w:r>
      <w:ins w:id="553" w:author="DFO-MPO" w:date="2018-11-18T14:54:00Z">
        <w:r w:rsidR="00A37613">
          <w:t xml:space="preserve"> and</w:t>
        </w:r>
      </w:ins>
      <w:del w:id="554" w:author="DFO-MPO" w:date="2018-11-18T14:54:00Z">
        <w:r w:rsidRPr="00004A7E" w:rsidDel="00A37613">
          <w:delText>,</w:delText>
        </w:r>
      </w:del>
      <w:r w:rsidRPr="00004A7E">
        <w:t xml:space="preserve"> </w:t>
      </w:r>
      <w:ins w:id="555" w:author="Cameron Freshwater" w:date="2018-11-17T11:55:00Z">
        <m:oMath>
          <m:r>
            <w:rPr>
              <w:rFonts w:ascii="Cambria Math" w:hAnsi="Cambria Math"/>
            </w:rPr>
            <m:t>η</m:t>
          </m:r>
        </m:oMath>
      </w:ins>
      <w:del w:id="556" w:author="Cameron Freshwater" w:date="2018-11-17T11:55:00Z">
        <w:r w:rsidRPr="00004A7E" w:rsidDel="00000CC4">
          <w:rPr>
            <w:i/>
          </w:rPr>
          <w:delText>v</w:delText>
        </w:r>
      </w:del>
      <w:r w:rsidRPr="00004A7E">
        <w:rPr>
          <w:i/>
        </w:rPr>
        <w:t xml:space="preserve"> </w:t>
      </w:r>
      <w:r w:rsidRPr="00004A7E">
        <w:t>represents the degrees of freedom parameter</w:t>
      </w:r>
      <w:ins w:id="557" w:author="DFO-MPO" w:date="2018-11-18T14:54:00Z">
        <w:r w:rsidR="00A37613">
          <w:t>,</w:t>
        </w:r>
        <w:r w:rsidR="00A37613" w:rsidRPr="00A37613">
          <w:t xml:space="preserve"> </w:t>
        </w:r>
        <w:r w:rsidR="00A37613">
          <w:t>which affects the spread of the distribution and the proportion within the tails</w:t>
        </w:r>
      </w:ins>
      <w:del w:id="558" w:author="DFO-MPO" w:date="2018-11-18T14:54:00Z">
        <w:r w:rsidRPr="00004A7E" w:rsidDel="00A37613">
          <w:delText xml:space="preserve">, and </w:delText>
        </w:r>
        <m:oMath>
          <m:r>
            <w:rPr>
              <w:rFonts w:ascii="Cambria Math" w:hAnsi="Cambria Math"/>
            </w:rPr>
            <m:t>γ</m:t>
          </m:r>
        </m:oMath>
        <w:r w:rsidRPr="00004A7E" w:rsidDel="00A37613">
          <w:rPr>
            <w:rFonts w:eastAsiaTheme="minorEastAsia"/>
          </w:rPr>
          <w:delText xml:space="preserve"> the skewness parameter</w:delText>
        </w:r>
      </w:del>
      <w:r w:rsidRPr="00004A7E">
        <w:rPr>
          <w:rFonts w:eastAsiaTheme="minorEastAsia"/>
        </w:rPr>
        <w:t>. L</w:t>
      </w:r>
      <w:r w:rsidRPr="00004A7E">
        <w:t xml:space="preserve">ower values of </w:t>
      </w:r>
      <w:ins w:id="559" w:author="Cameron Freshwater" w:date="2018-11-17T11:55:00Z">
        <m:oMath>
          <m:r>
            <w:rPr>
              <w:rFonts w:ascii="Cambria Math" w:hAnsi="Cambria Math"/>
            </w:rPr>
            <m:t>η</m:t>
          </m:r>
        </m:oMath>
      </w:ins>
      <w:del w:id="560" w:author="Cameron Freshwater" w:date="2018-11-17T11:55:00Z">
        <w:r w:rsidRPr="00004A7E" w:rsidDel="00000CC4">
          <w:rPr>
            <w:i/>
          </w:rPr>
          <w:delText>v</w:delText>
        </w:r>
      </w:del>
      <w:r w:rsidR="00237D76" w:rsidRPr="00004A7E">
        <w:t xml:space="preserve"> correspond</w:t>
      </w:r>
      <w:r w:rsidRPr="00004A7E">
        <w:t xml:space="preserve"> to heavier tails and as </w:t>
      </w:r>
      <w:ins w:id="561" w:author="Cameron Freshwater" w:date="2018-11-17T11:55:00Z">
        <m:oMath>
          <m:r>
            <w:rPr>
              <w:rFonts w:ascii="Cambria Math" w:hAnsi="Cambria Math"/>
            </w:rPr>
            <m:t>η</m:t>
          </m:r>
        </m:oMath>
      </w:ins>
      <w:del w:id="562" w:author="Cameron Freshwater" w:date="2018-11-17T11:55:00Z">
        <w:r w:rsidRPr="00004A7E" w:rsidDel="00000CC4">
          <w:rPr>
            <w:i/>
          </w:rPr>
          <w:delText>v</w:delText>
        </w:r>
      </w:del>
      <w:r w:rsidRPr="00004A7E">
        <w:t xml:space="preserve"> approaches infinity, the </w:t>
      </w:r>
      <w:r w:rsidRPr="00004A7E">
        <w:rPr>
          <w:i/>
        </w:rPr>
        <w:t>t</w:t>
      </w:r>
      <w:r w:rsidRPr="00004A7E">
        <w:t xml:space="preserve"> distribution approaches the normal distribution </w:t>
      </w:r>
      <w:r w:rsidRPr="00004A7E">
        <w:fldChar w:fldCharType="begin"/>
      </w:r>
      <w:r w:rsidR="007336A0">
        <w:instrText xml:space="preserve"> ADDIN EN.CITE &lt;EndNote&gt;&lt;Cite&gt;&lt;Author&gt;Anderson&lt;/Author&gt;&lt;Year&gt;2017&lt;/Year&gt;&lt;RecNum&gt;1847&lt;/RecNum&gt;&lt;DisplayText&gt;(Anderson&lt;style face="italic"&gt; et al.&lt;/style&gt; 2017)&lt;/DisplayText&gt;&lt;record&gt;&lt;rec-number&gt;1847&lt;/rec-number&gt;&lt;foreign-keys&gt;&lt;key app="EN" db-id="eez0aevwa0afpdexr0lvefp6z0xpepv5rfx5" timestamp="1489026435"&gt;1847&lt;/key&gt;&lt;key app="ENWeb" db-id=""&gt;0&lt;/key&gt;&lt;/foreign-keys&gt;&lt;ref-type name="Journal Article"&gt;17&lt;/ref-type&gt;&lt;contributors&gt;&lt;authors&gt;&lt;author&gt;Anderson, Sean C.&lt;/author&gt;&lt;author&gt;Branch, Trevor A.&lt;/author&gt;&lt;author&gt;Cooper, Andrew B.&lt;/author&gt;&lt;author&gt;Dulvy, Nicholas K.&lt;/author&gt;&lt;/authors&gt;&lt;/contributors&gt;&lt;titles&gt;&lt;title&gt;Black-swan events in animal populations&lt;/title&gt;&lt;secondary-title&gt;Proceedings of the National Academy of Sciences&lt;/secondary-title&gt;&lt;/titles&gt;&lt;periodical&gt;&lt;full-title&gt;Proceedings of the National Academy of Sciences&lt;/full-title&gt;&lt;/periodical&gt;&lt;dates&gt;&lt;year&gt;2017&lt;/year&gt;&lt;/dates&gt;&lt;urls&gt;&lt;/urls&gt;&lt;electronic-resource-num&gt;10.1073/pnas.1611525114&lt;/electronic-resource-num&gt;&lt;/record&gt;&lt;/Cite&gt;&lt;/EndNote&gt;</w:instrText>
      </w:r>
      <w:r w:rsidRPr="00004A7E">
        <w:fldChar w:fldCharType="separate"/>
      </w:r>
      <w:r w:rsidR="007336A0">
        <w:rPr>
          <w:noProof/>
        </w:rPr>
        <w:t>(Anderson</w:t>
      </w:r>
      <w:r w:rsidR="007336A0" w:rsidRPr="007336A0">
        <w:rPr>
          <w:i/>
          <w:noProof/>
        </w:rPr>
        <w:t xml:space="preserve"> et al.</w:t>
      </w:r>
      <w:r w:rsidR="007336A0">
        <w:rPr>
          <w:noProof/>
        </w:rPr>
        <w:t xml:space="preserve"> 2017)</w:t>
      </w:r>
      <w:r w:rsidRPr="00004A7E">
        <w:fldChar w:fldCharType="end"/>
      </w:r>
      <w:r w:rsidRPr="00004A7E">
        <w:t xml:space="preserve">. </w:t>
      </w:r>
      <w:commentRangeStart w:id="563"/>
      <w:r w:rsidRPr="00004A7E">
        <w:t xml:space="preserve">We </w:t>
      </w:r>
      <w:r w:rsidR="00517572" w:rsidRPr="00004A7E">
        <w:t xml:space="preserve">used the same value for the </w:t>
      </w:r>
      <w:proofErr w:type="spellStart"/>
      <w:r w:rsidR="00517572" w:rsidRPr="00004A7E">
        <w:t>skewness</w:t>
      </w:r>
      <w:proofErr w:type="spellEnd"/>
      <w:r w:rsidR="00517572" w:rsidRPr="00004A7E">
        <w:t xml:space="preserve"> parameter as above and set </w:t>
      </w:r>
      <w:ins w:id="564" w:author="Cameron Freshwater" w:date="2018-11-17T11:55:00Z">
        <m:oMath>
          <m:r>
            <w:rPr>
              <w:rFonts w:ascii="Cambria Math" w:hAnsi="Cambria Math"/>
            </w:rPr>
            <m:t>η</m:t>
          </m:r>
        </m:oMath>
      </w:ins>
      <w:del w:id="565" w:author="Cameron Freshwater" w:date="2018-11-17T11:55:00Z">
        <m:oMath>
          <m:r>
            <w:rPr>
              <w:rFonts w:ascii="Cambria Math" w:hAnsi="Cambria Math"/>
            </w:rPr>
            <m:t>v</m:t>
          </m:r>
        </m:oMath>
      </w:del>
      <w:r w:rsidR="00517572" w:rsidRPr="00004A7E">
        <w:t xml:space="preserve"> = </w:t>
      </w:r>
      <w:r w:rsidR="00D965D9">
        <w:t>2</w:t>
      </w:r>
      <w:r w:rsidR="00517572" w:rsidRPr="00004A7E">
        <w:t xml:space="preserve">, </w:t>
      </w:r>
      <w:r w:rsidR="00E14BC0" w:rsidRPr="00004A7E">
        <w:t xml:space="preserve">which allows for an event </w:t>
      </w:r>
      <w:del w:id="566" w:author="Cameron Freshwater" w:date="2018-11-17T11:56:00Z">
        <w:r w:rsidR="00E14BC0" w:rsidRPr="00004A7E" w:rsidDel="00000CC4">
          <w:delText xml:space="preserve">three </w:delText>
        </w:r>
      </w:del>
      <w:ins w:id="567" w:author="Cameron Freshwater" w:date="2018-11-17T11:56:00Z">
        <w:del w:id="568" w:author="DFO-MPO" w:date="2018-11-18T14:56:00Z">
          <w:r w:rsidR="00000CC4" w:rsidDel="00A37613">
            <w:delText>four</w:delText>
          </w:r>
        </w:del>
      </w:ins>
      <w:ins w:id="569" w:author="DFO-MPO" w:date="2018-11-18T14:56:00Z">
        <w:r w:rsidR="00A37613">
          <w:t>three</w:t>
        </w:r>
      </w:ins>
      <w:ins w:id="570" w:author="Cameron Freshwater" w:date="2018-11-17T11:56:00Z">
        <w:r w:rsidR="00000CC4" w:rsidRPr="00004A7E">
          <w:t xml:space="preserve"> </w:t>
        </w:r>
      </w:ins>
      <w:r w:rsidR="00E14BC0" w:rsidRPr="00004A7E">
        <w:t xml:space="preserve">SDs </w:t>
      </w:r>
      <w:r w:rsidR="00873880">
        <w:t>below</w:t>
      </w:r>
      <w:r w:rsidR="00E14BC0" w:rsidRPr="00004A7E">
        <w:t xml:space="preserve"> the mean to occur once every </w:t>
      </w:r>
      <w:r w:rsidR="00873880">
        <w:t>14</w:t>
      </w:r>
      <w:r w:rsidR="00E14BC0" w:rsidRPr="00004A7E">
        <w:t xml:space="preserve"> years, </w:t>
      </w:r>
      <w:r w:rsidR="00237D76" w:rsidRPr="00004A7E">
        <w:t>rather</w:t>
      </w:r>
      <w:r w:rsidR="00E14BC0" w:rsidRPr="00004A7E">
        <w:t xml:space="preserve"> </w:t>
      </w:r>
      <w:r w:rsidR="00237D76" w:rsidRPr="00004A7E">
        <w:t>than</w:t>
      </w:r>
      <w:r w:rsidR="00E14BC0" w:rsidRPr="00004A7E">
        <w:t xml:space="preserve"> once every </w:t>
      </w:r>
      <w:r w:rsidR="00873880">
        <w:t>714</w:t>
      </w:r>
      <w:r w:rsidR="00E14BC0" w:rsidRPr="00004A7E">
        <w:t xml:space="preserve"> years</w:t>
      </w:r>
      <w:r w:rsidR="00237D76" w:rsidRPr="00004A7E">
        <w:t xml:space="preserve"> using a normal distribution</w:t>
      </w:r>
      <w:r w:rsidR="005419E4" w:rsidRPr="00004A7E">
        <w:t xml:space="preserve"> </w:t>
      </w:r>
      <w:commentRangeEnd w:id="563"/>
      <w:r w:rsidR="00554C60">
        <w:rPr>
          <w:rStyle w:val="CommentReference"/>
        </w:rPr>
        <w:commentReference w:id="563"/>
      </w:r>
      <w:commentRangeStart w:id="571"/>
      <w:r w:rsidR="005419E4" w:rsidRPr="00004A7E">
        <w:t>(Figure 1)</w:t>
      </w:r>
      <w:commentRangeEnd w:id="571"/>
      <w:r w:rsidR="005419E4" w:rsidRPr="00004A7E">
        <w:rPr>
          <w:rStyle w:val="CommentReference"/>
          <w:sz w:val="22"/>
          <w:szCs w:val="22"/>
        </w:rPr>
        <w:commentReference w:id="571"/>
      </w:r>
      <w:r w:rsidR="00E14BC0" w:rsidRPr="00004A7E">
        <w:t>.</w:t>
      </w:r>
      <w:r w:rsidRPr="00004A7E">
        <w:rPr>
          <w:rFonts w:eastAsiaTheme="minorEastAsia"/>
        </w:rPr>
        <w:t xml:space="preserve"> </w:t>
      </w:r>
    </w:p>
    <w:p w14:paraId="10E5F28E" w14:textId="77777777" w:rsidR="005419E4" w:rsidRPr="00004A7E" w:rsidRDefault="005419E4" w:rsidP="00AE7C0A">
      <w:pPr>
        <w:spacing w:line="480" w:lineRule="auto"/>
        <w:rPr>
          <w:rFonts w:eastAsiaTheme="minorEastAsia"/>
        </w:rPr>
      </w:pPr>
    </w:p>
    <w:p w14:paraId="19F7F04E" w14:textId="49F7728C" w:rsidR="005419E4" w:rsidRPr="00004A7E" w:rsidRDefault="005419E4" w:rsidP="00AE7C0A">
      <w:pPr>
        <w:spacing w:line="480" w:lineRule="auto"/>
        <w:jc w:val="center"/>
        <w:rPr>
          <w:rFonts w:eastAsiaTheme="minorEastAsia"/>
        </w:rPr>
      </w:pPr>
      <w:r w:rsidRPr="00004A7E">
        <w:rPr>
          <w:rFonts w:eastAsiaTheme="minorEastAsia"/>
          <w:noProof/>
          <w:lang w:val="en-US"/>
        </w:rPr>
        <w:drawing>
          <wp:inline distT="0" distB="0" distL="0" distR="0" wp14:anchorId="3CD8A452" wp14:editId="35F9AD3C">
            <wp:extent cx="3363017" cy="2017810"/>
            <wp:effectExtent l="0" t="0" r="8890" b="1905"/>
            <wp:docPr id="1" name="Picture 1" descr="C:\github\synchSalmon\outputs\dist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hub\synchSalmon\outputs\distFi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3017" cy="2017810"/>
                    </a:xfrm>
                    <a:prstGeom prst="rect">
                      <a:avLst/>
                    </a:prstGeom>
                    <a:noFill/>
                    <a:ln>
                      <a:noFill/>
                    </a:ln>
                  </pic:spPr>
                </pic:pic>
              </a:graphicData>
            </a:graphic>
          </wp:inline>
        </w:drawing>
      </w:r>
    </w:p>
    <w:p w14:paraId="46779E21" w14:textId="77B1A2C3" w:rsidR="005419E4" w:rsidRPr="00004A7E" w:rsidRDefault="005419E4" w:rsidP="00AE7C0A">
      <w:pPr>
        <w:spacing w:line="480" w:lineRule="auto"/>
        <w:rPr>
          <w:rFonts w:eastAsiaTheme="minorEastAsia"/>
        </w:rPr>
      </w:pPr>
      <w:r w:rsidRPr="00004A7E">
        <w:rPr>
          <w:rFonts w:eastAsiaTheme="minorEastAsia"/>
        </w:rPr>
        <w:t>Figure 1. Distributions used to generate recruitment deviations in different productivity scenarios. All distributions have mean = 0 and standard deviation = 1. Both</w:t>
      </w:r>
      <w:r w:rsidR="00004A7E" w:rsidRPr="00004A7E">
        <w:rPr>
          <w:rFonts w:eastAsiaTheme="minorEastAsia"/>
        </w:rPr>
        <w:t xml:space="preserve"> skewed distributions include </w:t>
      </w:r>
      <w:r w:rsidRPr="00004A7E">
        <w:rPr>
          <w:rFonts w:eastAsiaTheme="minorEastAsia"/>
        </w:rPr>
        <w:t xml:space="preserve">parameter </w:t>
      </w:r>
      <m:oMath>
        <m:r>
          <w:rPr>
            <w:rFonts w:ascii="Cambria Math" w:hAnsi="Cambria Math"/>
          </w:rPr>
          <m:t>γ</m:t>
        </m:r>
      </m:oMath>
      <w:r w:rsidRPr="00004A7E">
        <w:rPr>
          <w:rFonts w:eastAsiaTheme="minorEastAsia"/>
        </w:rPr>
        <w:t xml:space="preserve"> = </w:t>
      </w:r>
      <w:proofErr w:type="gramStart"/>
      <w:r w:rsidRPr="00004A7E">
        <w:rPr>
          <w:rFonts w:eastAsiaTheme="minorEastAsia"/>
        </w:rPr>
        <w:t>log(</w:t>
      </w:r>
      <w:proofErr w:type="gramEnd"/>
      <w:r w:rsidRPr="00004A7E">
        <w:rPr>
          <w:rFonts w:eastAsiaTheme="minorEastAsia"/>
        </w:rPr>
        <w:t xml:space="preserve">0.65). The Student </w:t>
      </w:r>
      <w:r w:rsidRPr="001F0F42">
        <w:rPr>
          <w:rFonts w:eastAsiaTheme="minorEastAsia"/>
          <w:i/>
        </w:rPr>
        <w:t>t</w:t>
      </w:r>
      <w:r w:rsidRPr="00004A7E">
        <w:rPr>
          <w:rFonts w:eastAsiaTheme="minorEastAsia"/>
        </w:rPr>
        <w:t xml:space="preserve"> distribution includes a fourth parameter </w:t>
      </w:r>
      <w:ins w:id="572" w:author="Cameron Freshwater" w:date="2018-11-17T11:59:00Z">
        <m:oMath>
          <m:r>
            <w:rPr>
              <w:rFonts w:ascii="Cambria Math" w:hAnsi="Cambria Math"/>
            </w:rPr>
            <m:t>η</m:t>
          </m:r>
          <m:r>
            <m:rPr>
              <m:sty m:val="p"/>
            </m:rPr>
            <w:rPr>
              <w:rFonts w:ascii="Cambria Math" w:hAnsi="Cambria Math"/>
            </w:rPr>
            <m:t>=2</m:t>
          </m:r>
        </m:oMath>
      </w:ins>
      <w:del w:id="573" w:author="Cameron Freshwater" w:date="2018-11-17T11:59:00Z">
        <m:oMath>
          <m:r>
            <w:rPr>
              <w:rFonts w:ascii="Cambria Math" w:hAnsi="Cambria Math"/>
            </w:rPr>
            <m:t>v</m:t>
          </m:r>
        </m:oMath>
        <w:r w:rsidRPr="00004A7E" w:rsidDel="00554C60">
          <w:rPr>
            <w:rFonts w:eastAsiaTheme="minorEastAsia"/>
          </w:rPr>
          <w:delText xml:space="preserve"> = 3</w:delText>
        </w:r>
      </w:del>
      <w:r w:rsidRPr="00004A7E">
        <w:rPr>
          <w:rFonts w:eastAsiaTheme="minorEastAsia"/>
        </w:rPr>
        <w:t>.</w:t>
      </w:r>
    </w:p>
    <w:p w14:paraId="15B9B711" w14:textId="045A980A" w:rsidR="00DB21CE" w:rsidRPr="00004A7E" w:rsidRDefault="00A37613" w:rsidP="00AE7C0A">
      <w:pPr>
        <w:spacing w:line="480" w:lineRule="auto"/>
        <w:ind w:firstLine="720"/>
      </w:pPr>
      <w:ins w:id="574" w:author="DFO-MPO" w:date="2018-11-18T14:58:00Z">
        <w:r>
          <w:t xml:space="preserve">In addition to the natural mortality implicitly incorporated in the stock-recruitment model, </w:t>
        </w:r>
      </w:ins>
      <w:del w:id="575" w:author="DFO-MPO" w:date="2018-11-18T14:58:00Z">
        <w:r w:rsidR="00DB21CE" w:rsidRPr="00004A7E" w:rsidDel="00A37613">
          <w:delText>The closed-loop simulation</w:delText>
        </w:r>
      </w:del>
      <w:ins w:id="576" w:author="DFO-MPO" w:date="2018-11-18T14:58:00Z">
        <w:r>
          <w:t>we</w:t>
        </w:r>
      </w:ins>
      <w:r w:rsidR="00DB21CE" w:rsidRPr="00004A7E">
        <w:t xml:space="preserve"> incorporated two</w:t>
      </w:r>
      <w:ins w:id="577" w:author="DFO-MPO" w:date="2018-11-18T14:58:00Z">
        <w:r>
          <w:t xml:space="preserve"> additional</w:t>
        </w:r>
      </w:ins>
      <w:r w:rsidR="00DB21CE" w:rsidRPr="00004A7E">
        <w:t xml:space="preserve"> sources of mortality</w:t>
      </w:r>
      <w:ins w:id="578" w:author="DFO-MPO" w:date="2018-11-18T14:58:00Z">
        <w:r>
          <w:t xml:space="preserve"> in the closed</w:t>
        </w:r>
      </w:ins>
      <w:ins w:id="579" w:author="DFO-MPO" w:date="2018-11-18T14:59:00Z">
        <w:r>
          <w:t>-</w:t>
        </w:r>
      </w:ins>
      <w:ins w:id="580" w:author="DFO-MPO" w:date="2018-11-18T14:58:00Z">
        <w:r>
          <w:t>loop simulation</w:t>
        </w:r>
      </w:ins>
      <w:r w:rsidR="00DB21CE" w:rsidRPr="00004A7E">
        <w:t>. The first mortality mechanism simulated harvest in mixed</w:t>
      </w:r>
      <w:ins w:id="581" w:author="DFO-MPO" w:date="2018-11-19T08:45:00Z">
        <w:r w:rsidR="00AA43EC">
          <w:t xml:space="preserve">-CU </w:t>
        </w:r>
      </w:ins>
      <w:del w:id="582" w:author="DFO-MPO" w:date="2018-11-19T08:45:00Z">
        <w:r w:rsidR="00DB21CE" w:rsidRPr="00004A7E" w:rsidDel="00AA43EC">
          <w:delText xml:space="preserve"> stock </w:delText>
        </w:r>
      </w:del>
      <w:r w:rsidR="00DB21CE" w:rsidRPr="00004A7E">
        <w:t xml:space="preserve">fisheries. Total allowable catch (TAC) in this fishery was calculated each year using a harvest control rule (HCR) that approximates the Total Allowable Mortality framework currently used to manage the Fraser River sockeye salmon fishery </w:t>
      </w:r>
      <w:r w:rsidR="00DB21CE" w:rsidRPr="00004A7E">
        <w:fldChar w:fldCharType="begin"/>
      </w:r>
      <w:r w:rsidR="00DB21CE" w:rsidRPr="00004A7E">
        <w:instrText xml:space="preserve"> ADDIN EN.CITE &lt;EndNote&gt;&lt;Cite&gt;&lt;Author&gt;Pestal&lt;/Author&gt;&lt;Year&gt;2011&lt;/Year&gt;&lt;RecNum&gt;2218&lt;/RecNum&gt;&lt;DisplayText&gt;(Pestal, Huang &amp;amp; Cass 2011)&lt;/DisplayText&gt;&lt;record&gt;&lt;rec-number&gt;2218&lt;/rec-number&gt;&lt;foreign-keys&gt;&lt;key app="EN" db-id="eez0aevwa0afpdexr0lvefp6z0xpepv5rfx5" timestamp="1535914101"&gt;2218&lt;/key&gt;&lt;key app="ENWeb" db-id=""&gt;0&lt;/key&gt;&lt;/foreign-keys&gt;&lt;ref-type name="Journal Article"&gt;17&lt;/ref-type&gt;&lt;contributors&gt;&lt;authors&gt;&lt;author&gt;Pestal, Gottfried&lt;/author&gt;&lt;author&gt;Huang, Ann-Marie&lt;/author&gt;&lt;author&gt;Cass, Alan&lt;/author&gt;&lt;/authors&gt;&lt;/contributors&gt;&lt;titles&gt;&lt;title&gt;&lt;style face="normal" font="default" size="100%"&gt;Updated methods for assessing harvest rules for Fraser River sockeye salmon (&lt;/style&gt;&lt;style face="italic" font="default" size="100%"&gt;Oncorhynchus nerka&lt;/style&gt;&lt;style face="normal" font="default" size="100%"&gt;)&lt;/style&gt;&lt;/title&gt;&lt;secondary-title&gt;Canadian Science Advisory Secretariat Research Document 2011/133&lt;/secondary-title&gt;&lt;/titles&gt;&lt;periodical&gt;&lt;full-title&gt;Canadian Science Advisory Secretariat Research Document 2011/133&lt;/full-title&gt;&lt;/periodical&gt;&lt;pages&gt;175 p.&lt;/pages&gt;&lt;dates&gt;&lt;year&gt;2011&lt;/year&gt;&lt;/dates&gt;&lt;urls&gt;&lt;/urls&gt;&lt;/record&gt;&lt;/Cite&gt;&lt;/EndNote&gt;</w:instrText>
      </w:r>
      <w:r w:rsidR="00DB21CE" w:rsidRPr="00004A7E">
        <w:fldChar w:fldCharType="separate"/>
      </w:r>
      <w:r w:rsidR="00DB21CE" w:rsidRPr="00004A7E">
        <w:rPr>
          <w:noProof/>
        </w:rPr>
        <w:t>(Pestal, Huang &amp; Cass 2011)</w:t>
      </w:r>
      <w:r w:rsidR="00DB21CE" w:rsidRPr="00004A7E">
        <w:fldChar w:fldCharType="end"/>
      </w:r>
      <w:r w:rsidR="00DB21CE" w:rsidRPr="00004A7E">
        <w:t xml:space="preserve">. Broadly speaking, this HCR uses in-season estimates of </w:t>
      </w:r>
      <w:del w:id="583" w:author="DFO-MPO" w:date="2018-11-18T14:59:00Z">
        <w:r w:rsidR="00DB21CE" w:rsidRPr="00004A7E" w:rsidDel="00A37613">
          <w:delText xml:space="preserve">recruitment </w:delText>
        </w:r>
      </w:del>
      <w:ins w:id="584" w:author="DFO-MPO" w:date="2018-11-18T14:59:00Z">
        <w:r>
          <w:t>return</w:t>
        </w:r>
      </w:ins>
      <w:ins w:id="585" w:author="Cameron Freshwater" w:date="2018-11-27T07:18:00Z">
        <w:r w:rsidR="006716D9">
          <w:t xml:space="preserve"> abundance </w:t>
        </w:r>
      </w:ins>
      <w:ins w:id="586" w:author="DFO-MPO" w:date="2018-11-18T14:59:00Z">
        <w:del w:id="587" w:author="Cameron Freshwater" w:date="2018-11-27T07:18:00Z">
          <w:r w:rsidDel="006716D9">
            <w:delText>s</w:delText>
          </w:r>
        </w:del>
      </w:ins>
      <w:ins w:id="588" w:author="DFO-MPO" w:date="2018-11-18T15:02:00Z">
        <w:del w:id="589" w:author="Cameron Freshwater" w:date="2018-11-27T07:18:00Z">
          <w:r w:rsidR="00D7039F" w:rsidDel="006716D9">
            <w:delText xml:space="preserve"> (i.</w:delText>
          </w:r>
        </w:del>
      </w:ins>
      <w:ins w:id="590" w:author="DFO-MPO" w:date="2018-11-18T15:03:00Z">
        <w:del w:id="591" w:author="Cameron Freshwater" w:date="2018-11-27T07:18:00Z">
          <w:r w:rsidR="00D7039F" w:rsidDel="006716D9">
            <w:delText>e. recruit abundance by return year rather than brood year)</w:delText>
          </w:r>
        </w:del>
      </w:ins>
      <w:ins w:id="592" w:author="DFO-MPO" w:date="2018-11-18T14:59:00Z">
        <w:del w:id="593" w:author="Cameron Freshwater" w:date="2018-11-27T07:18:00Z">
          <w:r w:rsidRPr="00004A7E" w:rsidDel="006716D9">
            <w:delText xml:space="preserve"> </w:delText>
          </w:r>
        </w:del>
      </w:ins>
      <w:r w:rsidR="00DB21CE" w:rsidRPr="00004A7E">
        <w:t>derived fr</w:t>
      </w:r>
      <w:r w:rsidR="00237D76" w:rsidRPr="00004A7E">
        <w:t>om test fisheries to adjust TAC</w:t>
      </w:r>
      <w:r w:rsidR="00DB21CE" w:rsidRPr="00004A7E">
        <w:t xml:space="preserve"> and meet escapement goals specific to each </w:t>
      </w:r>
      <w:r w:rsidR="00237D76" w:rsidRPr="00004A7E">
        <w:t>MU</w:t>
      </w:r>
      <w:r w:rsidR="00DB21CE" w:rsidRPr="00004A7E">
        <w:t xml:space="preserve">. If in-season </w:t>
      </w:r>
      <w:del w:id="594" w:author="DFO-MPO" w:date="2018-11-18T15:03:00Z">
        <w:r w:rsidR="00DB21CE" w:rsidRPr="00004A7E" w:rsidDel="00D7039F">
          <w:delText xml:space="preserve">recruitment </w:delText>
        </w:r>
      </w:del>
      <w:r w:rsidR="00DB21CE" w:rsidRPr="00004A7E">
        <w:t xml:space="preserve">estimates </w:t>
      </w:r>
      <w:ins w:id="595" w:author="DFO-MPO" w:date="2018-11-18T15:03:00Z">
        <w:r w:rsidR="00D7039F">
          <w:t>of return</w:t>
        </w:r>
      </w:ins>
      <w:ins w:id="596" w:author="Cameron Freshwater" w:date="2018-11-27T07:18:00Z">
        <w:r w:rsidR="006716D9">
          <w:t xml:space="preserve"> abundance</w:t>
        </w:r>
      </w:ins>
      <w:ins w:id="597" w:author="DFO-MPO" w:date="2018-11-18T15:03:00Z">
        <w:del w:id="598" w:author="Cameron Freshwater" w:date="2018-11-27T07:18:00Z">
          <w:r w:rsidR="00D7039F" w:rsidDel="006716D9">
            <w:delText>s</w:delText>
          </w:r>
        </w:del>
        <w:r w:rsidR="00D7039F">
          <w:t xml:space="preserve"> </w:t>
        </w:r>
      </w:ins>
      <w:r w:rsidR="00DB21CE" w:rsidRPr="00004A7E">
        <w:t xml:space="preserve">exceed escapement goals, the HCR switches to a fixed maximum target mortality rate. Escapement goals vary among years due to persistent cycles present in several CUs and are adjusted upwards (i.e. TACs reduced) to account for </w:t>
      </w:r>
      <w:ins w:id="599" w:author="DFO-MPO" w:date="2018-11-19T07:52:00Z">
        <w:r w:rsidR="00501B8C">
          <w:t xml:space="preserve">en route </w:t>
        </w:r>
      </w:ins>
      <w:r w:rsidR="00DB21CE" w:rsidRPr="00004A7E">
        <w:t>mort</w:t>
      </w:r>
      <w:r w:rsidR="00237D76" w:rsidRPr="00004A7E">
        <w:t xml:space="preserve">ality during upstream migration, as well as </w:t>
      </w:r>
      <w:r w:rsidR="00DB21CE" w:rsidRPr="00004A7E">
        <w:t xml:space="preserve">spatial overlap between abundant and depleted </w:t>
      </w:r>
      <w:proofErr w:type="spellStart"/>
      <w:r w:rsidR="00DB21CE" w:rsidRPr="00004A7E">
        <w:t>MUs.</w:t>
      </w:r>
      <w:proofErr w:type="spellEnd"/>
      <w:r w:rsidR="00DB21CE" w:rsidRPr="00004A7E">
        <w:t xml:space="preserve"> The second simulated source of mortality represented en route mortality that occurs after fish enter freshwater</w:t>
      </w:r>
      <w:ins w:id="600" w:author="DFO-MPO" w:date="2018-11-18T15:04:00Z">
        <w:r w:rsidR="00D7039F">
          <w:t>, but prior to spawning,</w:t>
        </w:r>
      </w:ins>
      <w:r w:rsidR="00DB21CE" w:rsidRPr="00004A7E">
        <w:t xml:space="preserve"> due to a combination of natural mortality (thermal stress, pathogen infection, predation) and unreported harvest </w:t>
      </w:r>
      <w:r w:rsidR="00DB21CE" w:rsidRPr="00004A7E">
        <w:fldChar w:fldCharType="begin"/>
      </w:r>
      <w:r w:rsidR="00DB21CE" w:rsidRPr="00004A7E">
        <w:instrText xml:space="preserve"> ADDIN EN.CITE &lt;EndNote&gt;&lt;Cite&gt;&lt;Author&gt;Grant&lt;/Author&gt;&lt;Year&gt;2011&lt;/Year&gt;&lt;RecNum&gt;1515&lt;/RecNum&gt;&lt;DisplayText&gt;(Grant&lt;style face="italic"&gt; et al.&lt;/style&gt; 2011)&lt;/DisplayText&gt;&lt;record&gt;&lt;rec-number&gt;1515&lt;/rec-number&gt;&lt;foreign-keys&gt;&lt;key app="EN" db-id="eez0aevwa0afpdexr0lvefp6z0xpepv5rfx5" timestamp="1472832054"&gt;1515&lt;/key&gt;&lt;key app="ENWeb" db-id=""&gt;0&lt;/key&gt;&lt;/foreign-keys&gt;&lt;ref-type name="Journal Article"&gt;17&lt;/ref-type&gt;&lt;contributors&gt;&lt;authors&gt;&lt;author&gt;Grant, S. C. H.&lt;/author&gt;&lt;author&gt;MacDonald, B. L.&lt;/author&gt;&lt;author&gt;Cone, T. E.&lt;/author&gt;&lt;author&gt;Holt, C. A.&lt;/author&gt;&lt;author&gt;Cass, A.&lt;/author&gt;&lt;author&gt;Porszt, E. J.&lt;/author&gt;&lt;author&gt;Hume, J. M. B.&lt;/author&gt;&lt;author&gt;Pon, L. B.&lt;/author&gt;&lt;/authors&gt;&lt;/contributors&gt;&lt;titles&gt;&lt;title&gt;&lt;style face="normal" font="default" size="100%"&gt;Evaluation of uncertainty in Fraser Sockeye (&lt;/style&gt;&lt;style face="italic" font="default" size="100%"&gt;Oncorhynchus nerka&lt;/style&gt;&lt;style face="normal" font="default" size="100%"&gt;) wild salmon policy status using abundance and trends in abundance metrics&lt;/style&gt;&lt;/title&gt;&lt;secondary-title&gt;Candian Science Advisory Secretariat Research Document&lt;/secondary-title&gt;&lt;/titles&gt;&lt;periodical&gt;&lt;full-title&gt;Candian Science Advisory Secretariat Research Document&lt;/full-title&gt;&lt;/periodical&gt;&lt;volume&gt;2011/087&lt;/volume&gt;&lt;dates&gt;&lt;year&gt;2011&lt;/year&gt;&lt;/dates&gt;&lt;urls&gt;&lt;/urls&gt;&lt;/record&gt;&lt;/Cite&gt;&lt;/EndNote&gt;</w:instrText>
      </w:r>
      <w:r w:rsidR="00DB21CE" w:rsidRPr="00004A7E">
        <w:fldChar w:fldCharType="separate"/>
      </w:r>
      <w:r w:rsidR="00DB21CE" w:rsidRPr="00004A7E">
        <w:rPr>
          <w:noProof/>
        </w:rPr>
        <w:t>(Grant</w:t>
      </w:r>
      <w:r w:rsidR="00DB21CE" w:rsidRPr="00004A7E">
        <w:rPr>
          <w:i/>
          <w:noProof/>
        </w:rPr>
        <w:t xml:space="preserve"> et al.</w:t>
      </w:r>
      <w:r w:rsidR="00DB21CE" w:rsidRPr="00004A7E">
        <w:rPr>
          <w:noProof/>
        </w:rPr>
        <w:t xml:space="preserve"> 2011)</w:t>
      </w:r>
      <w:r w:rsidR="00DB21CE" w:rsidRPr="00004A7E">
        <w:fldChar w:fldCharType="end"/>
      </w:r>
      <w:r w:rsidR="00DB21CE" w:rsidRPr="00004A7E">
        <w:t xml:space="preserve">. We modeled en-route mortality as a stochastic, CU-specific process because it appears to be correlated with migration phenology, in-river temperatures, and freshwater flow </w:t>
      </w:r>
      <w:r w:rsidR="00DB21CE" w:rsidRPr="00004A7E">
        <w:fldChar w:fldCharType="begin">
          <w:fldData xml:space="preserve">PEVuZE5vdGU+PENpdGU+PEF1dGhvcj5NYWNkb25hbGQ8L0F1dGhvcj48WWVhcj4yMDAwPC9ZZWFy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</w:fldData>
        </w:fldChar>
      </w:r>
      <w:r w:rsidR="00DB21CE" w:rsidRPr="00004A7E">
        <w:instrText xml:space="preserve"> ADDIN EN.CITE </w:instrText>
      </w:r>
      <w:r w:rsidR="00DB21CE" w:rsidRPr="00004A7E">
        <w:fldChar w:fldCharType="begin">
          <w:fldData xml:space="preserve">PEVuZE5vdGU+PENpdGU+PEF1dGhvcj5NYWNkb25hbGQ8L0F1dGhvcj48WWVhcj4yMDAwPC9ZZWFy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</w:fldData>
        </w:fldChar>
      </w:r>
      <w:r w:rsidR="00DB21CE" w:rsidRPr="00004A7E">
        <w:instrText xml:space="preserve"> ADDIN EN.CITE.DATA </w:instrText>
      </w:r>
      <w:r w:rsidR="00DB21CE" w:rsidRPr="00004A7E">
        <w:fldChar w:fldCharType="end"/>
      </w:r>
      <w:r w:rsidR="00DB21CE" w:rsidRPr="00004A7E">
        <w:fldChar w:fldCharType="separate"/>
      </w:r>
      <w:r w:rsidR="00DB21CE" w:rsidRPr="00004A7E">
        <w:rPr>
          <w:noProof/>
        </w:rPr>
        <w:t>(Macdonald 2000; Cooke</w:t>
      </w:r>
      <w:r w:rsidR="00DB21CE" w:rsidRPr="00004A7E">
        <w:rPr>
          <w:i/>
          <w:noProof/>
        </w:rPr>
        <w:t xml:space="preserve"> et al.</w:t>
      </w:r>
      <w:r w:rsidR="00DB21CE" w:rsidRPr="00004A7E">
        <w:rPr>
          <w:noProof/>
        </w:rPr>
        <w:t xml:space="preserve"> 2004; Crossin</w:t>
      </w:r>
      <w:r w:rsidR="00DB21CE" w:rsidRPr="00004A7E">
        <w:rPr>
          <w:i/>
          <w:noProof/>
        </w:rPr>
        <w:t xml:space="preserve"> et al.</w:t>
      </w:r>
      <w:r w:rsidR="00DB21CE" w:rsidRPr="00004A7E">
        <w:rPr>
          <w:noProof/>
        </w:rPr>
        <w:t xml:space="preserve"> 2008)</w:t>
      </w:r>
      <w:r w:rsidR="00DB21CE" w:rsidRPr="00004A7E">
        <w:fldChar w:fldCharType="end"/>
      </w:r>
      <w:r w:rsidR="00DB21CE" w:rsidRPr="00004A7E">
        <w:t xml:space="preserve">. Details of the harvest control rule, mortality calculations, and parameter specifications are described in the </w:t>
      </w:r>
      <w:commentRangeStart w:id="601"/>
      <w:r w:rsidR="00DB21CE" w:rsidRPr="00004A7E">
        <w:t>Appendix</w:t>
      </w:r>
      <w:commentRangeEnd w:id="601"/>
      <w:r w:rsidR="00D7039F">
        <w:rPr>
          <w:rStyle w:val="CommentReference"/>
        </w:rPr>
        <w:commentReference w:id="601"/>
      </w:r>
      <w:r w:rsidR="00DB21CE" w:rsidRPr="00004A7E">
        <w:t>.</w:t>
      </w:r>
    </w:p>
    <w:p w14:paraId="10B0C85E" w14:textId="1783588E" w:rsidR="00DB21CE" w:rsidRPr="00004A7E" w:rsidRDefault="00DB21CE" w:rsidP="00AE7C0A">
      <w:pPr>
        <w:spacing w:line="480" w:lineRule="auto"/>
        <w:ind w:firstLine="720"/>
      </w:pPr>
      <w:r w:rsidRPr="00004A7E">
        <w:t xml:space="preserve">We introduced additional </w:t>
      </w:r>
      <w:proofErr w:type="spellStart"/>
      <w:r w:rsidRPr="00004A7E">
        <w:t>stochasticity</w:t>
      </w:r>
      <w:proofErr w:type="spellEnd"/>
      <w:r w:rsidRPr="00004A7E">
        <w:t xml:space="preserve"> into the model via </w:t>
      </w:r>
      <w:proofErr w:type="spellStart"/>
      <w:r w:rsidRPr="00004A7E">
        <w:t>interannual</w:t>
      </w:r>
      <w:proofErr w:type="spellEnd"/>
      <w:r w:rsidRPr="00004A7E">
        <w:t xml:space="preserve"> variation in age at maturity, </w:t>
      </w:r>
      <w:r w:rsidR="00237D76" w:rsidRPr="00004A7E">
        <w:t xml:space="preserve">error associated with </w:t>
      </w:r>
      <w:r w:rsidRPr="00004A7E">
        <w:t>in-season abundance estimates</w:t>
      </w:r>
      <w:r w:rsidR="00237D76" w:rsidRPr="00004A7E">
        <w:t xml:space="preserve"> (forecast error)</w:t>
      </w:r>
      <w:r w:rsidRPr="00004A7E">
        <w:t xml:space="preserve">, en route mortality, and deviations between target and realized exploitation rates (implementation uncertainty). </w:t>
      </w:r>
      <w:ins w:id="602" w:author="DFO-MPO" w:date="2018-11-18T15:06:00Z">
        <w:r w:rsidR="00D7039F">
          <w:t xml:space="preserve">We parameterized these model components using </w:t>
        </w:r>
      </w:ins>
      <w:ins w:id="603" w:author="DFO-MPO" w:date="2018-11-18T15:07:00Z">
        <w:r w:rsidR="00D7039F">
          <w:t xml:space="preserve">literature-derived values from studies of sockeye salmon, or Pacific salmon if species-specific values were not available (Table A1). </w:t>
        </w:r>
      </w:ins>
      <w:del w:id="604" w:author="DFO-MPO" w:date="2018-11-18T15:06:00Z">
        <w:r w:rsidRPr="00004A7E" w:rsidDel="00D7039F">
          <w:delText>The results we present in the main text are based on simulations using the set of parameter inputs that we believe best represent the system and</w:delText>
        </w:r>
        <w:r w:rsidR="00237D76" w:rsidRPr="00004A7E" w:rsidDel="00D7039F">
          <w:delText xml:space="preserve"> </w:delText>
        </w:r>
        <w:r w:rsidRPr="00004A7E" w:rsidDel="00D7039F">
          <w:delText>are consistent with similar studies simulating Pacific salmon dynamics (</w:delText>
        </w:r>
        <w:r w:rsidR="00A177E5" w:rsidRPr="00004A7E" w:rsidDel="00D7039F">
          <w:delText>Holt and Bradford 2011; Fleischmann et al. 2013</w:delText>
        </w:r>
        <w:r w:rsidRPr="00004A7E" w:rsidDel="00D7039F">
          <w:delText xml:space="preserve">); however, </w:delText>
        </w:r>
      </w:del>
      <w:ins w:id="605" w:author="DFO-MPO" w:date="2018-11-18T15:06:00Z">
        <w:r w:rsidR="00D7039F">
          <w:t>W</w:t>
        </w:r>
      </w:ins>
      <w:del w:id="606" w:author="DFO-MPO" w:date="2018-11-18T15:06:00Z">
        <w:r w:rsidRPr="00004A7E" w:rsidDel="00D7039F">
          <w:delText>w</w:delText>
        </w:r>
      </w:del>
      <w:r w:rsidRPr="00004A7E">
        <w:t xml:space="preserve">e tested the effect of alternative values </w:t>
      </w:r>
      <w:ins w:id="607" w:author="DFO-MPO" w:date="2018-11-18T15:07:00Z">
        <w:r w:rsidR="00D7039F">
          <w:t xml:space="preserve">that bound the ranges of observed values </w:t>
        </w:r>
      </w:ins>
      <w:r w:rsidRPr="00004A7E">
        <w:t xml:space="preserve">in a series of sensitivity analyses to </w:t>
      </w:r>
      <w:del w:id="608" w:author="DFO-MPO" w:date="2018-11-18T15:07:00Z">
        <w:r w:rsidRPr="00004A7E" w:rsidDel="00D7039F">
          <w:delText xml:space="preserve">ensure </w:delText>
        </w:r>
      </w:del>
      <w:ins w:id="609" w:author="DFO-MPO" w:date="2018-11-18T15:07:00Z">
        <w:r w:rsidR="00D7039F">
          <w:t>assess if</w:t>
        </w:r>
      </w:ins>
      <w:del w:id="610" w:author="DFO-MPO" w:date="2018-11-18T15:08:00Z">
        <w:r w:rsidRPr="00004A7E" w:rsidDel="00D7039F">
          <w:delText>that</w:delText>
        </w:r>
      </w:del>
      <w:r w:rsidRPr="00004A7E">
        <w:t xml:space="preserve"> our results were robust to </w:t>
      </w:r>
      <w:del w:id="611" w:author="DFO-MPO" w:date="2018-11-18T15:08:00Z">
        <w:r w:rsidRPr="00004A7E" w:rsidDel="00D7039F">
          <w:delText xml:space="preserve">this </w:delText>
        </w:r>
      </w:del>
      <w:ins w:id="612" w:author="DFO-MPO" w:date="2018-11-18T15:08:00Z">
        <w:r w:rsidR="00D7039F">
          <w:t>these</w:t>
        </w:r>
        <w:r w:rsidR="00D7039F" w:rsidRPr="00004A7E">
          <w:t xml:space="preserve"> </w:t>
        </w:r>
      </w:ins>
      <w:r w:rsidRPr="00004A7E">
        <w:t>assumption</w:t>
      </w:r>
      <w:ins w:id="613" w:author="DFO-MPO" w:date="2018-11-18T15:08:00Z">
        <w:r w:rsidR="00D7039F">
          <w:t>s</w:t>
        </w:r>
      </w:ins>
      <w:r w:rsidRPr="00004A7E">
        <w:t xml:space="preserve">. </w:t>
      </w:r>
      <w:del w:id="614" w:author="DFO-MPO" w:date="2018-11-18T15:08:00Z">
        <w:r w:rsidRPr="00004A7E" w:rsidDel="00D7039F">
          <w:delText>Details of how each process was parameterized are described in the Appendix and results of s</w:delText>
        </w:r>
      </w:del>
      <w:ins w:id="615" w:author="DFO-MPO" w:date="2018-11-18T15:08:00Z">
        <w:r w:rsidR="00D7039F">
          <w:t>S</w:t>
        </w:r>
      </w:ins>
      <w:r w:rsidRPr="00004A7E">
        <w:t xml:space="preserve">ensitivity analyses are provided in </w:t>
      </w:r>
      <w:del w:id="616" w:author="DFO-MPO" w:date="2018-11-18T15:08:00Z">
        <w:r w:rsidRPr="00004A7E" w:rsidDel="00D7039F">
          <w:delText>an online supplement</w:delText>
        </w:r>
      </w:del>
      <w:ins w:id="617" w:author="DFO-MPO" w:date="2018-11-18T15:08:00Z">
        <w:r w:rsidR="00D7039F">
          <w:t>Supplement S1</w:t>
        </w:r>
      </w:ins>
      <w:r w:rsidRPr="00004A7E">
        <w:t>.</w:t>
      </w:r>
    </w:p>
    <w:p w14:paraId="690372AC" w14:textId="3E0418B3" w:rsidR="00DB21CE" w:rsidRPr="00004A7E" w:rsidRDefault="00DB21CE" w:rsidP="00AE7C0A">
      <w:pPr>
        <w:spacing w:line="480" w:lineRule="auto"/>
        <w:ind w:firstLine="720"/>
      </w:pPr>
      <w:r w:rsidRPr="00004A7E">
        <w:rPr>
          <w:rFonts w:ascii="Calibri" w:hAnsi="Calibri"/>
        </w:rPr>
        <w:t xml:space="preserve">We used CU-specific time series of recruit and </w:t>
      </w:r>
      <w:proofErr w:type="spellStart"/>
      <w:r w:rsidRPr="00004A7E">
        <w:rPr>
          <w:rFonts w:ascii="Calibri" w:hAnsi="Calibri"/>
        </w:rPr>
        <w:t>spawner</w:t>
      </w:r>
      <w:proofErr w:type="spellEnd"/>
      <w:r w:rsidRPr="00004A7E">
        <w:rPr>
          <w:rFonts w:ascii="Calibri" w:hAnsi="Calibri"/>
        </w:rPr>
        <w:t xml:space="preserve"> abundance to initiate the simulation model (i.e. the same data that were used in the retrospective analysis). The length of the simulation period was set at 40 years (approximately 10 sockeye salmon generations) and ea</w:t>
      </w:r>
      <w:r w:rsidR="00237D76" w:rsidRPr="00004A7E">
        <w:rPr>
          <w:rFonts w:ascii="Calibri" w:hAnsi="Calibri"/>
        </w:rPr>
        <w:t xml:space="preserve">ch </w:t>
      </w:r>
      <w:del w:id="618" w:author="Cameron Freshwater" w:date="2018-11-17T12:00:00Z">
        <w:r w:rsidR="00237D76" w:rsidRPr="00004A7E" w:rsidDel="00554C60">
          <w:rPr>
            <w:rFonts w:ascii="Calibri" w:hAnsi="Calibri"/>
          </w:rPr>
          <w:delText xml:space="preserve">OM </w:delText>
        </w:r>
      </w:del>
      <w:ins w:id="619" w:author="Cameron Freshwater" w:date="2018-11-17T12:00:00Z">
        <w:r w:rsidR="00554C60">
          <w:rPr>
            <w:rFonts w:ascii="Calibri" w:hAnsi="Calibri"/>
          </w:rPr>
          <w:t>scenario (described in detail below)</w:t>
        </w:r>
        <w:r w:rsidR="00554C60" w:rsidRPr="00004A7E">
          <w:rPr>
            <w:rFonts w:ascii="Calibri" w:hAnsi="Calibri"/>
          </w:rPr>
          <w:t xml:space="preserve"> </w:t>
        </w:r>
      </w:ins>
      <w:r w:rsidR="00237D76" w:rsidRPr="00004A7E">
        <w:rPr>
          <w:rFonts w:ascii="Calibri" w:hAnsi="Calibri"/>
        </w:rPr>
        <w:t>was simulated 1000 times to ensure representative posterior distributions</w:t>
      </w:r>
      <w:r w:rsidRPr="00004A7E">
        <w:rPr>
          <w:rFonts w:ascii="Calibri" w:hAnsi="Calibri"/>
        </w:rPr>
        <w:t xml:space="preserve">. </w:t>
      </w:r>
    </w:p>
    <w:p w14:paraId="445316FD" w14:textId="77777777" w:rsidR="00DB21CE" w:rsidRPr="00004A7E" w:rsidRDefault="00DB21CE" w:rsidP="00AE7C0A">
      <w:pPr>
        <w:spacing w:line="480" w:lineRule="auto"/>
        <w:ind w:firstLine="720"/>
      </w:pPr>
    </w:p>
    <w:p w14:paraId="42A5ADF8" w14:textId="22D25B86" w:rsidR="00DB21CE" w:rsidRPr="00004A7E" w:rsidRDefault="00DB21CE" w:rsidP="00AE7C0A">
      <w:pPr>
        <w:spacing w:line="480" w:lineRule="auto"/>
        <w:rPr>
          <w:i/>
        </w:rPr>
      </w:pPr>
      <w:r w:rsidRPr="00004A7E">
        <w:rPr>
          <w:i/>
        </w:rPr>
        <w:t>Component variability and synchrony “</w:t>
      </w:r>
      <w:del w:id="620" w:author="Cameron Freshwater" w:date="2018-11-17T12:05:00Z">
        <w:r w:rsidRPr="00004A7E" w:rsidDel="00554C60">
          <w:rPr>
            <w:i/>
          </w:rPr>
          <w:delText>treatments</w:delText>
        </w:r>
      </w:del>
      <w:ins w:id="621" w:author="Cameron Freshwater" w:date="2018-11-17T12:05:00Z">
        <w:r w:rsidR="00554C60">
          <w:rPr>
            <w:i/>
          </w:rPr>
          <w:t>scenarios</w:t>
        </w:r>
      </w:ins>
      <w:r w:rsidRPr="00004A7E">
        <w:rPr>
          <w:i/>
        </w:rPr>
        <w:t>”</w:t>
      </w:r>
    </w:p>
    <w:p w14:paraId="690FD690" w14:textId="7381839C" w:rsidR="00DB21CE" w:rsidRPr="00004A7E" w:rsidRDefault="00DB21CE" w:rsidP="00AE7C0A">
      <w:pPr>
        <w:spacing w:line="480" w:lineRule="auto"/>
        <w:rPr>
          <w:rFonts w:eastAsiaTheme="minorEastAsia"/>
        </w:rPr>
      </w:pPr>
      <w:r w:rsidRPr="00004A7E">
        <w:tab/>
        <w:t>The principal drivers of variability in aggregate abundance within the model are deviations from CU-specific sto</w:t>
      </w:r>
      <w:r w:rsidR="00237D76" w:rsidRPr="00004A7E">
        <w:t>ck-recruitment relationships (</w:t>
      </w:r>
      <w:r w:rsidRPr="00004A7E">
        <w:rPr>
          <w:i/>
        </w:rPr>
        <w:t>w</w:t>
      </w:r>
      <w:r w:rsidRPr="00004A7E">
        <w:t xml:space="preserve"> in Equation 5). To explore the consequences of greater aggregate variability on management objectives, we manipulated the strength of recruitment deviations to create</w:t>
      </w:r>
      <w:r w:rsidRPr="00004A7E">
        <w:rPr>
          <w:rFonts w:eastAsiaTheme="minorEastAsia"/>
        </w:rPr>
        <w:t xml:space="preserve"> nine operating models</w:t>
      </w:r>
      <w:ins w:id="622" w:author="Cameron Freshwater" w:date="2018-11-17T12:03:00Z">
        <w:r w:rsidR="00554C60">
          <w:rPr>
            <w:rFonts w:eastAsiaTheme="minorEastAsia"/>
          </w:rPr>
          <w:t xml:space="preserve"> (the component of a closed-loop simulation model representing a distinct ecological hypothesis (REF))</w:t>
        </w:r>
      </w:ins>
      <w:r w:rsidRPr="00004A7E">
        <w:rPr>
          <w:rFonts w:eastAsiaTheme="minorEastAsia"/>
        </w:rPr>
        <w:t xml:space="preserve"> defined by unique variance-covariance matrices </w:t>
      </w:r>
      <w:r w:rsidRPr="00004A7E">
        <w:rPr>
          <w:rFonts w:eastAsiaTheme="minorEastAsia"/>
          <w:b/>
        </w:rPr>
        <w:t>V</w:t>
      </w:r>
      <w:ins w:id="623" w:author="Cameron Freshwater" w:date="2018-11-17T12:04:00Z">
        <w:r w:rsidR="00554C60">
          <w:rPr>
            <w:rFonts w:eastAsiaTheme="minorEastAsia"/>
          </w:rPr>
          <w:t xml:space="preserve">. </w:t>
        </w:r>
      </w:ins>
      <w:del w:id="624" w:author="Cameron Freshwater" w:date="2018-11-17T12:04:00Z">
        <w:r w:rsidRPr="00004A7E" w:rsidDel="00554C60">
          <w:rPr>
            <w:rFonts w:eastAsiaTheme="minorEastAsia"/>
          </w:rPr>
          <w:delText>,</w:delText>
        </w:r>
      </w:del>
      <w:r w:rsidRPr="00004A7E">
        <w:rPr>
          <w:rFonts w:eastAsiaTheme="minorEastAsia"/>
        </w:rPr>
        <w:t xml:space="preserve"> </w:t>
      </w:r>
      <w:del w:id="625" w:author="Cameron Freshwater" w:date="2018-11-17T12:04:00Z">
        <w:r w:rsidRPr="00004A7E" w:rsidDel="00554C60">
          <w:rPr>
            <w:rFonts w:eastAsiaTheme="minorEastAsia"/>
          </w:rPr>
          <w:delText>with e</w:delText>
        </w:r>
      </w:del>
      <w:ins w:id="626" w:author="Cameron Freshwater" w:date="2018-11-17T12:04:00Z">
        <w:r w:rsidR="00554C60">
          <w:rPr>
            <w:rFonts w:eastAsiaTheme="minorEastAsia"/>
          </w:rPr>
          <w:t>E</w:t>
        </w:r>
      </w:ins>
      <w:r w:rsidRPr="00004A7E">
        <w:rPr>
          <w:rFonts w:eastAsiaTheme="minorEastAsia"/>
        </w:rPr>
        <w:t xml:space="preserve">ach </w:t>
      </w:r>
      <w:ins w:id="627" w:author="Cameron Freshwater" w:date="2018-11-17T12:04:00Z">
        <w:r w:rsidR="00554C60">
          <w:rPr>
            <w:rFonts w:eastAsiaTheme="minorEastAsia"/>
          </w:rPr>
          <w:t xml:space="preserve">operating model </w:t>
        </w:r>
      </w:ins>
      <w:del w:id="628" w:author="Cameron Freshwater" w:date="2018-11-17T12:04:00Z">
        <w:r w:rsidRPr="00004A7E" w:rsidDel="00554C60">
          <w:rPr>
            <w:rFonts w:eastAsiaTheme="minorEastAsia"/>
          </w:rPr>
          <w:delText>representing a</w:delText>
        </w:r>
      </w:del>
      <w:ins w:id="629" w:author="Cameron Freshwater" w:date="2018-11-17T12:04:00Z">
        <w:r w:rsidR="00554C60">
          <w:rPr>
            <w:rFonts w:eastAsiaTheme="minorEastAsia"/>
          </w:rPr>
          <w:t>can be considered a</w:t>
        </w:r>
      </w:ins>
      <w:r w:rsidRPr="00004A7E">
        <w:rPr>
          <w:rFonts w:eastAsiaTheme="minorEastAsia"/>
        </w:rPr>
        <w:t xml:space="preserve"> distinct component variability</w:t>
      </w:r>
      <w:ins w:id="630" w:author="Cameron Freshwater" w:date="2018-11-17T12:01:00Z">
        <w:r w:rsidR="00554C60">
          <w:rPr>
            <w:rFonts w:eastAsiaTheme="minorEastAsia"/>
          </w:rPr>
          <w:t xml:space="preserve"> (CV</w:t>
        </w:r>
        <w:r w:rsidR="00554C60">
          <w:rPr>
            <w:rFonts w:eastAsiaTheme="minorEastAsia"/>
            <w:vertAlign w:val="subscript"/>
          </w:rPr>
          <w:t>C</w:t>
        </w:r>
        <w:r w:rsidR="00554C60">
          <w:rPr>
            <w:rFonts w:eastAsiaTheme="minorEastAsia"/>
          </w:rPr>
          <w:t>)</w:t>
        </w:r>
      </w:ins>
      <w:r w:rsidRPr="00004A7E">
        <w:rPr>
          <w:rFonts w:eastAsiaTheme="minorEastAsia"/>
        </w:rPr>
        <w:t xml:space="preserve"> and synchrony</w:t>
      </w:r>
      <w:ins w:id="631" w:author="Cameron Freshwater" w:date="2018-11-17T12:02:00Z">
        <w:r w:rsidR="00554C60">
          <w:rPr>
            <w:rFonts w:eastAsiaTheme="minorEastAsia"/>
          </w:rPr>
          <w:t xml:space="preserve"> (</w:t>
        </w:r>
        <m:oMath>
          <m:r>
            <w:rPr>
              <w:rFonts w:ascii="Cambria Math" w:hAnsi="Cambria Math"/>
            </w:rPr>
            <m:t>φ)</m:t>
          </m:r>
        </m:oMath>
      </w:ins>
      <w:r w:rsidRPr="00004A7E">
        <w:rPr>
          <w:rFonts w:eastAsiaTheme="minorEastAsia"/>
        </w:rPr>
        <w:t xml:space="preserve"> “</w:t>
      </w:r>
      <w:del w:id="632" w:author="Cameron Freshwater" w:date="2018-11-17T12:04:00Z">
        <w:r w:rsidRPr="00004A7E" w:rsidDel="00554C60">
          <w:rPr>
            <w:rFonts w:eastAsiaTheme="minorEastAsia"/>
          </w:rPr>
          <w:delText>treatment</w:delText>
        </w:r>
      </w:del>
      <w:ins w:id="633" w:author="Cameron Freshwater" w:date="2018-11-17T12:04:00Z">
        <w:r w:rsidR="00554C60">
          <w:rPr>
            <w:rFonts w:eastAsiaTheme="minorEastAsia"/>
          </w:rPr>
          <w:t>scenario</w:t>
        </w:r>
      </w:ins>
      <w:r w:rsidRPr="00004A7E">
        <w:rPr>
          <w:rFonts w:eastAsiaTheme="minorEastAsia"/>
        </w:rPr>
        <w:t xml:space="preserve">” (Table 2). We created </w:t>
      </w:r>
      <w:del w:id="634" w:author="Cameron Freshwater" w:date="2018-11-17T12:02:00Z">
        <w:r w:rsidRPr="00004A7E" w:rsidDel="00554C60">
          <w:rPr>
            <w:rFonts w:eastAsiaTheme="minorEastAsia"/>
          </w:rPr>
          <w:delText>component variance</w:delText>
        </w:r>
      </w:del>
      <w:ins w:id="635" w:author="Cameron Freshwater" w:date="2018-11-17T12:02:00Z">
        <w:r w:rsidR="00554C60">
          <w:rPr>
            <w:rFonts w:eastAsiaTheme="minorEastAsia"/>
          </w:rPr>
          <w:t>CV</w:t>
        </w:r>
        <w:r w:rsidR="00554C60">
          <w:rPr>
            <w:rFonts w:eastAsiaTheme="minorEastAsia"/>
            <w:vertAlign w:val="subscript"/>
          </w:rPr>
          <w:t>C</w:t>
        </w:r>
      </w:ins>
      <w:r w:rsidRPr="00004A7E">
        <w:rPr>
          <w:rFonts w:eastAsiaTheme="minorEastAsia"/>
        </w:rPr>
        <w:t xml:space="preserve"> </w:t>
      </w:r>
      <w:del w:id="636" w:author="Cameron Freshwater" w:date="2018-11-17T12:04:00Z">
        <w:r w:rsidRPr="00004A7E" w:rsidDel="00554C60">
          <w:rPr>
            <w:rFonts w:eastAsiaTheme="minorEastAsia"/>
          </w:rPr>
          <w:delText xml:space="preserve">treatments </w:delText>
        </w:r>
      </w:del>
      <w:ins w:id="637" w:author="Cameron Freshwater" w:date="2018-11-17T12:04:00Z">
        <w:r w:rsidR="00554C60">
          <w:rPr>
            <w:rFonts w:eastAsiaTheme="minorEastAsia"/>
          </w:rPr>
          <w:t>scenarios</w:t>
        </w:r>
        <w:r w:rsidR="00554C60" w:rsidRPr="00004A7E">
          <w:rPr>
            <w:rFonts w:eastAsiaTheme="minorEastAsia"/>
          </w:rPr>
          <w:t xml:space="preserve"> </w:t>
        </w:r>
      </w:ins>
      <w:r w:rsidRPr="00004A7E">
        <w:rPr>
          <w:rFonts w:eastAsiaTheme="minorEastAsia"/>
        </w:rPr>
        <w:t xml:space="preserve">by adjusting CU-specific estimates of </w:t>
      </w:r>
      <w:del w:id="638" w:author="DFO-MPO" w:date="2018-11-19T03:39:00Z">
        <w:r w:rsidRPr="00004A7E" w:rsidDel="006E6B6F">
          <w:rPr>
            <w:rFonts w:eastAsiaTheme="minorEastAsia"/>
          </w:rPr>
          <w:delText xml:space="preserve">process </w:delText>
        </w:r>
      </w:del>
      <w:del w:id="639" w:author="DFO-MPO" w:date="2018-11-19T03:43:00Z">
        <w:r w:rsidRPr="00004A7E" w:rsidDel="006E6B6F">
          <w:rPr>
            <w:rFonts w:eastAsiaTheme="minorEastAsia"/>
          </w:rPr>
          <w:delText>variance</w:delText>
        </w:r>
      </w:del>
      <w:ins w:id="640" w:author="DFO-MPO" w:date="2018-11-19T03:43:00Z">
        <w:r w:rsidR="006E6B6F">
          <w:rPr>
            <w:rFonts w:eastAsiaTheme="minorEastAsia"/>
          </w:rPr>
          <w:t>SD</w:t>
        </w:r>
      </w:ins>
      <w:ins w:id="641" w:author="DFO-MPO" w:date="2018-11-19T03:39:00Z">
        <w:r w:rsidR="006E6B6F">
          <w:rPr>
            <w:rFonts w:eastAsiaTheme="minorEastAsia"/>
          </w:rPr>
          <w:t xml:space="preserve"> in recruitment</w:t>
        </w:r>
      </w:ins>
      <w:r w:rsidRPr="00004A7E">
        <w:rPr>
          <w:rFonts w:eastAsiaTheme="minorEastAsia"/>
        </w:rPr>
        <w:t xml:space="preserve"> </w:t>
      </w:r>
      <m:oMath>
        <m:sSub>
          <m:sSubPr>
            <m:ctrlPr>
              <w:ins w:id="642" w:author="DFO-MPO" w:date="2018-11-19T03:45:00Z">
                <w:rPr>
                  <w:rFonts w:ascii="Cambria Math" w:hAnsi="Cambria Math"/>
                  <w:i/>
                </w:rPr>
              </w:ins>
            </m:ctrlPr>
          </m:sSubPr>
          <m:e>
            <w:ins w:id="643" w:author="DFO-MPO" w:date="2018-11-19T03:45:00Z">
              <m:r>
                <w:rPr>
                  <w:rFonts w:ascii="Cambria Math" w:hAnsi="Cambria Math"/>
                </w:rPr>
                <m:t>σ</m:t>
              </m:r>
            </w:ins>
          </m:e>
          <m:sub>
            <w:ins w:id="644" w:author="DFO-MPO" w:date="2018-11-19T03:45:00Z">
              <m:r>
                <w:rPr>
                  <w:rFonts w:ascii="Cambria Math" w:hAnsi="Cambria Math"/>
                </w:rPr>
                <m:t>p</m:t>
              </m:r>
            </w:ins>
          </m:sub>
        </m:sSub>
        <w:del w:id="645" w:author="DFO-MPO" w:date="2018-11-19T03:45:00Z">
          <m:r>
            <w:rPr>
              <w:rFonts w:ascii="Cambria Math" w:hAnsi="Cambria Math"/>
            </w:rPr>
            <m:t>σ</m:t>
          </m:r>
        </w:del>
      </m:oMath>
      <w:r w:rsidRPr="00004A7E">
        <w:rPr>
          <w:rFonts w:eastAsiaTheme="minorEastAsia"/>
        </w:rPr>
        <w:t xml:space="preserve"> up or down by 25%</w:t>
      </w:r>
      <w:ins w:id="646" w:author="DFO-MPO" w:date="2018-11-19T03:40:00Z">
        <w:r w:rsidR="006E6B6F">
          <w:rPr>
            <w:rFonts w:eastAsiaTheme="minorEastAsia"/>
          </w:rPr>
          <w:t xml:space="preserve">, </w:t>
        </w:r>
      </w:ins>
      <w:ins w:id="647" w:author="DFO-MPO" w:date="2018-11-19T03:41:00Z">
        <w:r w:rsidR="006E6B6F">
          <w:rPr>
            <w:rFonts w:eastAsiaTheme="minorEastAsia"/>
          </w:rPr>
          <w:t xml:space="preserve">which were within plausible ranges </w:t>
        </w:r>
      </w:ins>
      <w:del w:id="648" w:author="DFO-MPO" w:date="2018-11-19T03:40:00Z">
        <w:r w:rsidRPr="00004A7E" w:rsidDel="006E6B6F">
          <w:rPr>
            <w:rFonts w:eastAsiaTheme="minorEastAsia"/>
          </w:rPr>
          <w:delText>. We selected these adjustments because they were sufficient to produce changes in CV</w:delText>
        </w:r>
        <w:r w:rsidRPr="00004A7E" w:rsidDel="006E6B6F">
          <w:rPr>
            <w:rFonts w:eastAsiaTheme="minorEastAsia"/>
            <w:vertAlign w:val="subscript"/>
          </w:rPr>
          <w:delText>C</w:delText>
        </w:r>
        <w:r w:rsidRPr="00004A7E" w:rsidDel="006E6B6F">
          <w:rPr>
            <w:rFonts w:eastAsiaTheme="minorEastAsia"/>
          </w:rPr>
          <w:delText>,</w:delText>
        </w:r>
        <w:r w:rsidRPr="00004A7E" w:rsidDel="006E6B6F">
          <w:rPr>
            <w:rFonts w:eastAsiaTheme="minorEastAsia"/>
            <w:vertAlign w:val="subscript"/>
          </w:rPr>
          <w:delText xml:space="preserve"> </w:delText>
        </w:r>
        <w:r w:rsidRPr="00004A7E" w:rsidDel="006E6B6F">
          <w:rPr>
            <w:rFonts w:eastAsiaTheme="minorEastAsia"/>
          </w:rPr>
          <w:delText xml:space="preserve">but constrained </w:delText>
        </w:r>
        <m:oMath>
          <m:r>
            <w:rPr>
              <w:rFonts w:ascii="Cambria Math" w:hAnsi="Cambria Math"/>
            </w:rPr>
            <m:t>σ</m:t>
          </m:r>
        </m:oMath>
        <w:r w:rsidRPr="00004A7E" w:rsidDel="006E6B6F">
          <w:rPr>
            <w:rFonts w:eastAsiaTheme="minorEastAsia"/>
          </w:rPr>
          <w:delText xml:space="preserve"> to </w:delText>
        </w:r>
      </w:del>
      <w:del w:id="649" w:author="DFO-MPO" w:date="2018-11-19T03:41:00Z">
        <w:r w:rsidRPr="00004A7E" w:rsidDel="006E6B6F">
          <w:rPr>
            <w:rFonts w:eastAsiaTheme="minorEastAsia"/>
          </w:rPr>
          <w:delText>values that a</w:delText>
        </w:r>
        <w:r w:rsidR="006D1219" w:rsidDel="006E6B6F">
          <w:rPr>
            <w:rFonts w:eastAsiaTheme="minorEastAsia"/>
          </w:rPr>
          <w:delText xml:space="preserve">re plausible for </w:delText>
        </w:r>
      </w:del>
      <w:r w:rsidR="006D1219">
        <w:rPr>
          <w:rFonts w:eastAsiaTheme="minorEastAsia"/>
        </w:rPr>
        <w:t>sockeye salmon</w:t>
      </w:r>
      <w:r w:rsidRPr="00004A7E">
        <w:rPr>
          <w:rFonts w:eastAsiaTheme="minorEastAsia"/>
        </w:rPr>
        <w:t xml:space="preserve"> </w:t>
      </w:r>
      <w:r w:rsidR="006D1219">
        <w:rPr>
          <w:rFonts w:eastAsiaTheme="minorEastAsia"/>
        </w:rPr>
        <w:t>(</w:t>
      </w:r>
      <w:ins w:id="650" w:author="DFO-MPO" w:date="2018-11-19T03:41:00Z">
        <w:r w:rsidR="006E6B6F">
          <w:rPr>
            <w:rFonts w:eastAsiaTheme="minorEastAsia"/>
          </w:rPr>
          <w:t xml:space="preserve">Table 1; </w:t>
        </w:r>
      </w:ins>
      <w:r w:rsidRPr="00004A7E">
        <w:rPr>
          <w:rFonts w:eastAsiaTheme="minorEastAsia"/>
        </w:rPr>
        <w:t xml:space="preserve">the maximum estimated mean value for </w:t>
      </w:r>
      <m:oMath>
        <m:sSub>
          <m:sSubPr>
            <m:ctrlPr>
              <w:ins w:id="651" w:author="DFO-MPO" w:date="2018-11-19T03:45:00Z">
                <w:rPr>
                  <w:rFonts w:ascii="Cambria Math" w:hAnsi="Cambria Math"/>
                  <w:i/>
                </w:rPr>
              </w:ins>
            </m:ctrlPr>
          </m:sSubPr>
          <m:e>
            <w:ins w:id="652" w:author="DFO-MPO" w:date="2018-11-19T03:45:00Z">
              <m:r>
                <w:rPr>
                  <w:rFonts w:ascii="Cambria Math" w:hAnsi="Cambria Math"/>
                </w:rPr>
                <m:t>σ</m:t>
              </m:r>
            </w:ins>
          </m:e>
          <m:sub>
            <w:ins w:id="653" w:author="DFO-MPO" w:date="2018-11-19T03:45:00Z">
              <m:r>
                <w:rPr>
                  <w:rFonts w:ascii="Cambria Math" w:hAnsi="Cambria Math"/>
                </w:rPr>
                <m:t>p</m:t>
              </m:r>
            </w:ins>
          </m:sub>
        </m:sSub>
        <w:del w:id="654" w:author="DFO-MPO" w:date="2018-11-19T03:45:00Z">
          <m:r>
            <w:rPr>
              <w:rFonts w:ascii="Cambria Math" w:hAnsi="Cambria Math"/>
            </w:rPr>
            <m:t>σ</m:t>
          </m:r>
        </w:del>
      </m:oMath>
      <w:r w:rsidR="00A177E5" w:rsidRPr="00004A7E">
        <w:rPr>
          <w:rFonts w:eastAsiaTheme="minorEastAsia"/>
        </w:rPr>
        <w:t xml:space="preserve"> </w:t>
      </w:r>
      <w:r w:rsidRPr="00004A7E">
        <w:rPr>
          <w:rFonts w:eastAsiaTheme="minorEastAsia"/>
        </w:rPr>
        <w:t xml:space="preserve">across </w:t>
      </w:r>
      <w:r w:rsidR="00A177E5" w:rsidRPr="00004A7E">
        <w:rPr>
          <w:rFonts w:eastAsiaTheme="minorEastAsia"/>
        </w:rPr>
        <w:t xml:space="preserve">three </w:t>
      </w:r>
      <w:r w:rsidRPr="00004A7E">
        <w:rPr>
          <w:rFonts w:eastAsiaTheme="minorEastAsia"/>
        </w:rPr>
        <w:t>sockeye salmon</w:t>
      </w:r>
      <w:r w:rsidR="00A177E5" w:rsidRPr="00004A7E">
        <w:rPr>
          <w:rFonts w:eastAsiaTheme="minorEastAsia"/>
        </w:rPr>
        <w:t xml:space="preserve"> studies</w:t>
      </w:r>
      <w:r w:rsidRPr="00004A7E">
        <w:rPr>
          <w:rFonts w:eastAsiaTheme="minorEastAsia"/>
        </w:rPr>
        <w:t xml:space="preserve"> was 1.64 (</w:t>
      </w:r>
      <w:proofErr w:type="spellStart"/>
      <w:r w:rsidRPr="00004A7E">
        <w:rPr>
          <w:rFonts w:eastAsiaTheme="minorEastAsia"/>
        </w:rPr>
        <w:t>Korman</w:t>
      </w:r>
      <w:proofErr w:type="spellEnd"/>
      <w:r w:rsidRPr="00004A7E">
        <w:rPr>
          <w:rFonts w:eastAsiaTheme="minorEastAsia"/>
        </w:rPr>
        <w:t xml:space="preserve"> et al. 1995, Peterman et al. 2003, Holt and Peterman 2008)</w:t>
      </w:r>
      <w:del w:id="655" w:author="DFO-MPO" w:date="2018-11-19T03:41:00Z">
        <w:r w:rsidRPr="00004A7E" w:rsidDel="006E6B6F">
          <w:rPr>
            <w:rFonts w:eastAsiaTheme="minorEastAsia"/>
          </w:rPr>
          <w:delText xml:space="preserve"> and the maximum here was 1.73</w:delText>
        </w:r>
      </w:del>
      <w:r w:rsidR="006D1219">
        <w:rPr>
          <w:rFonts w:eastAsiaTheme="minorEastAsia"/>
        </w:rPr>
        <w:t>).</w:t>
      </w:r>
      <w:r w:rsidRPr="00004A7E">
        <w:rPr>
          <w:rFonts w:eastAsiaTheme="minorEastAsia"/>
        </w:rPr>
        <w:t xml:space="preserve"> We parameterized </w:t>
      </w:r>
      <w:ins w:id="656" w:author="Cameron Freshwater" w:date="2018-11-17T12:02:00Z">
        <m:oMath>
          <m:r>
            <w:rPr>
              <w:rFonts w:ascii="Cambria Math" w:hAnsi="Cambria Math"/>
            </w:rPr>
            <m:t>φ</m:t>
          </m:r>
        </m:oMath>
        <w:r w:rsidR="00554C60" w:rsidRPr="00004A7E" w:rsidDel="00554C60">
          <w:rPr>
            <w:rFonts w:eastAsiaTheme="minorEastAsia"/>
          </w:rPr>
          <w:t xml:space="preserve"> </w:t>
        </w:r>
      </w:ins>
      <w:del w:id="657" w:author="Cameron Freshwater" w:date="2018-11-17T12:02:00Z">
        <w:r w:rsidRPr="00004A7E" w:rsidDel="00554C60">
          <w:rPr>
            <w:rFonts w:eastAsiaTheme="minorEastAsia"/>
          </w:rPr>
          <w:delText xml:space="preserve">synchrony </w:delText>
        </w:r>
      </w:del>
      <w:del w:id="658" w:author="Cameron Freshwater" w:date="2018-11-17T12:04:00Z">
        <w:r w:rsidRPr="00004A7E" w:rsidDel="00554C60">
          <w:rPr>
            <w:rFonts w:eastAsiaTheme="minorEastAsia"/>
          </w:rPr>
          <w:delText>treatments</w:delText>
        </w:r>
      </w:del>
      <w:ins w:id="659" w:author="Cameron Freshwater" w:date="2018-11-17T12:04:00Z">
        <w:r w:rsidR="00554C60">
          <w:rPr>
            <w:rFonts w:eastAsiaTheme="minorEastAsia"/>
          </w:rPr>
          <w:t>scenarios</w:t>
        </w:r>
      </w:ins>
      <w:r w:rsidRPr="00004A7E">
        <w:rPr>
          <w:rFonts w:eastAsiaTheme="minorEastAsia"/>
        </w:rPr>
        <w:t xml:space="preserve"> by adjusting the correlation coefficient </w:t>
      </w:r>
      <m:oMath>
        <m:r>
          <w:rPr>
            <w:rFonts w:ascii="Cambria Math" w:hAnsi="Cambria Math"/>
          </w:rPr>
          <m:t>ρ</m:t>
        </m:r>
      </m:oMath>
      <w:r w:rsidRPr="00004A7E">
        <w:t xml:space="preserve"> to values consistent with 10-year moving window estimates of mean pairwise correlations in log(R/S) among CUs during periods when productivity was weakly (</w:t>
      </w:r>
      <m:oMath>
        <m:r>
          <w:rPr>
            <w:rFonts w:ascii="Cambria Math" w:hAnsi="Cambria Math"/>
          </w:rPr>
          <m:t>ρ</m:t>
        </m:r>
      </m:oMath>
      <w:r w:rsidRPr="00004A7E">
        <w:t xml:space="preserve"> = 0.05; 1980s and 1990s) or moderately correlated (</w:t>
      </w:r>
      <m:oMath>
        <m:r>
          <w:rPr>
            <w:rFonts w:ascii="Cambria Math" w:hAnsi="Cambria Math"/>
          </w:rPr>
          <m:t>ρ</m:t>
        </m:r>
      </m:oMath>
      <w:r w:rsidRPr="00004A7E">
        <w:t xml:space="preserve"> = 0.50; 1950s, 1960s, and present). We specified a third high correlation </w:t>
      </w:r>
      <w:del w:id="660" w:author="Cameron Freshwater" w:date="2018-11-17T12:04:00Z">
        <w:r w:rsidRPr="00004A7E" w:rsidDel="00554C60">
          <w:delText xml:space="preserve">treatment </w:delText>
        </w:r>
      </w:del>
      <w:ins w:id="661" w:author="Cameron Freshwater" w:date="2018-11-17T12:04:00Z">
        <w:r w:rsidR="00554C60">
          <w:t>scenario</w:t>
        </w:r>
        <w:r w:rsidR="00554C60" w:rsidRPr="00004A7E">
          <w:t xml:space="preserve"> </w:t>
        </w:r>
      </w:ins>
      <w:r w:rsidRPr="00004A7E">
        <w:t>(</w:t>
      </w:r>
      <m:oMath>
        <m:r>
          <w:rPr>
            <w:rFonts w:ascii="Cambria Math" w:hAnsi="Cambria Math"/>
          </w:rPr>
          <m:t>ρ</m:t>
        </m:r>
      </m:oMath>
      <w:r w:rsidRPr="00004A7E">
        <w:t xml:space="preserve"> = 0.75) to represent a hypothetical </w:t>
      </w:r>
      <w:del w:id="662" w:author="Cameron Freshwater" w:date="2018-11-17T12:04:00Z">
        <w:r w:rsidRPr="00004A7E" w:rsidDel="00554C60">
          <w:delText xml:space="preserve">scenario </w:delText>
        </w:r>
      </w:del>
      <w:ins w:id="663" w:author="Cameron Freshwater" w:date="2018-11-17T12:04:00Z">
        <w:r w:rsidR="00554C60">
          <w:t>situation</w:t>
        </w:r>
        <w:r w:rsidR="00554C60" w:rsidRPr="00004A7E">
          <w:t xml:space="preserve"> </w:t>
        </w:r>
      </w:ins>
      <w:r w:rsidRPr="00004A7E">
        <w:t>where synchrony increase</w:t>
      </w:r>
      <w:r w:rsidR="006D1219">
        <w:t>s.</w:t>
      </w:r>
    </w:p>
    <w:p w14:paraId="1FA7397E" w14:textId="77777777" w:rsidR="00DB21CE" w:rsidRPr="00004A7E" w:rsidRDefault="00DB21CE" w:rsidP="00AE7C0A">
      <w:pPr>
        <w:spacing w:line="480" w:lineRule="auto"/>
      </w:pPr>
      <w:r w:rsidRPr="00004A7E">
        <w:t xml:space="preserve">Table 2. </w:t>
      </w:r>
      <w:proofErr w:type="gramStart"/>
      <w:r w:rsidRPr="00004A7E">
        <w:t>Parameterization of component variability (</w:t>
      </w:r>
      <w:proofErr w:type="spellStart"/>
      <w:r w:rsidRPr="00004A7E">
        <w:t>CVc</w:t>
      </w:r>
      <w:proofErr w:type="spellEnd"/>
      <w:r w:rsidRPr="00004A7E">
        <w:t>) and synchrony (</w:t>
      </w:r>
      <m:oMath>
        <m:r>
          <w:rPr>
            <w:rFonts w:ascii="Cambria Math" w:hAnsi="Cambria Math"/>
          </w:rPr>
          <m:t>φ</m:t>
        </m:r>
      </m:oMath>
      <w:r w:rsidRPr="00004A7E">
        <w:t>) operating models.</w:t>
      </w:r>
      <w:proofErr w:type="gramEnd"/>
    </w:p>
    <w:tbl>
      <w:tblPr>
        <w:tblStyle w:val="TableGrid"/>
        <w:tblW w:w="0" w:type="auto"/>
        <w:jc w:val="center"/>
        <w:tblLook w:val="04A0" w:firstRow="1" w:lastRow="0" w:firstColumn="1" w:lastColumn="0" w:noHBand="0" w:noVBand="1"/>
      </w:tblPr>
      <w:tblGrid>
        <w:gridCol w:w="1314"/>
        <w:gridCol w:w="1954"/>
        <w:gridCol w:w="1543"/>
        <w:gridCol w:w="1954"/>
      </w:tblGrid>
      <w:tr w:rsidR="00DB21CE" w:rsidRPr="00004A7E" w14:paraId="1E724838" w14:textId="77777777" w:rsidTr="002B0F36">
        <w:trPr>
          <w:jc w:val="center"/>
        </w:trPr>
        <w:tc>
          <w:tcPr>
            <w:tcW w:w="0" w:type="auto"/>
          </w:tcPr>
          <w:p w14:paraId="6D554ED1" w14:textId="77777777" w:rsidR="00DB21CE" w:rsidRPr="00004A7E" w:rsidRDefault="00DB21CE" w:rsidP="00AE7C0A">
            <w:pPr>
              <w:spacing w:line="480" w:lineRule="auto"/>
            </w:pPr>
          </w:p>
        </w:tc>
        <w:tc>
          <w:tcPr>
            <w:tcW w:w="0" w:type="auto"/>
          </w:tcPr>
          <w:p w14:paraId="7CBDA308" w14:textId="77777777" w:rsidR="00DB21CE" w:rsidRPr="00004A7E" w:rsidRDefault="00DB21CE" w:rsidP="00AE7C0A">
            <w:pPr>
              <w:spacing w:line="480" w:lineRule="auto"/>
              <w:rPr>
                <w:vertAlign w:val="subscript"/>
              </w:rPr>
            </w:pPr>
            <w:r w:rsidRPr="00004A7E">
              <w:t>Low CV</w:t>
            </w:r>
            <w:r w:rsidRPr="00004A7E">
              <w:rPr>
                <w:vertAlign w:val="subscript"/>
              </w:rPr>
              <w:t>C</w:t>
            </w:r>
          </w:p>
        </w:tc>
        <w:tc>
          <w:tcPr>
            <w:tcW w:w="0" w:type="auto"/>
          </w:tcPr>
          <w:p w14:paraId="12245488" w14:textId="77777777" w:rsidR="00DB21CE" w:rsidRPr="00004A7E" w:rsidRDefault="00DB21CE" w:rsidP="00AE7C0A">
            <w:pPr>
              <w:spacing w:line="480" w:lineRule="auto"/>
              <w:rPr>
                <w:vertAlign w:val="subscript"/>
              </w:rPr>
            </w:pPr>
            <w:r w:rsidRPr="00004A7E">
              <w:t>Moderate CV</w:t>
            </w:r>
            <w:r w:rsidRPr="00004A7E">
              <w:rPr>
                <w:vertAlign w:val="subscript"/>
              </w:rPr>
              <w:t>C</w:t>
            </w:r>
          </w:p>
        </w:tc>
        <w:tc>
          <w:tcPr>
            <w:tcW w:w="0" w:type="auto"/>
          </w:tcPr>
          <w:p w14:paraId="16CBAB2B" w14:textId="77777777" w:rsidR="00DB21CE" w:rsidRPr="00004A7E" w:rsidRDefault="00DB21CE" w:rsidP="00AE7C0A">
            <w:pPr>
              <w:spacing w:line="480" w:lineRule="auto"/>
              <w:rPr>
                <w:vertAlign w:val="subscript"/>
              </w:rPr>
            </w:pPr>
            <w:r w:rsidRPr="00004A7E">
              <w:t>High CV</w:t>
            </w:r>
            <w:r w:rsidRPr="00004A7E">
              <w:rPr>
                <w:vertAlign w:val="subscript"/>
              </w:rPr>
              <w:t>C</w:t>
            </w:r>
          </w:p>
        </w:tc>
      </w:tr>
      <w:tr w:rsidR="00DB21CE" w:rsidRPr="00004A7E" w14:paraId="271DBC01" w14:textId="77777777" w:rsidTr="002B0F36">
        <w:trPr>
          <w:jc w:val="center"/>
        </w:trPr>
        <w:tc>
          <w:tcPr>
            <w:tcW w:w="0" w:type="auto"/>
          </w:tcPr>
          <w:p w14:paraId="21495DA5" w14:textId="77777777" w:rsidR="00DB21CE" w:rsidRPr="00004A7E" w:rsidRDefault="00DB21CE" w:rsidP="00AE7C0A">
            <w:pPr>
              <w:spacing w:line="480" w:lineRule="auto"/>
            </w:pPr>
            <w:r w:rsidRPr="00004A7E">
              <w:t xml:space="preserve">Low </w:t>
            </w:r>
            <m:oMath>
              <m:r>
                <w:rPr>
                  <w:rFonts w:ascii="Cambria Math" w:hAnsi="Cambria Math"/>
                </w:rPr>
                <m:t>φ</m:t>
              </m:r>
            </m:oMath>
          </w:p>
        </w:tc>
        <w:tc>
          <w:tcPr>
            <w:tcW w:w="0" w:type="auto"/>
          </w:tcPr>
          <w:p w14:paraId="169A397E" w14:textId="16BA6CDB" w:rsidR="00DB21CE" w:rsidRPr="00004A7E" w:rsidRDefault="00DB21CE" w:rsidP="00AE7C0A">
            <w:pPr>
              <w:spacing w:line="480" w:lineRule="auto"/>
            </w:pPr>
            <m:oMathPara>
              <m:oMath>
                <m:r>
                  <w:rPr>
                    <w:rFonts w:ascii="Cambria Math" w:hAnsi="Cambria Math"/>
                  </w:rPr>
                  <m:t>0.75</m:t>
                </m:r>
                <m:sSub>
                  <m:sSubPr>
                    <m:ctrlPr>
                      <w:ins w:id="664" w:author="DFO-MPO" w:date="2018-11-19T03:44:00Z">
                        <w:rPr>
                          <w:rFonts w:ascii="Cambria Math" w:hAnsi="Cambria Math"/>
                          <w:i/>
                        </w:rPr>
                      </w:ins>
                    </m:ctrlPr>
                  </m:sSubPr>
                  <m:e>
                    <w:ins w:id="665" w:author="DFO-MPO" w:date="2018-11-19T03:44:00Z">
                      <m:r>
                        <w:rPr>
                          <w:rFonts w:ascii="Cambria Math" w:hAnsi="Cambria Math"/>
                        </w:rPr>
                        <m:t>σ</m:t>
                      </m:r>
                    </w:ins>
                  </m:e>
                  <m:sub>
                    <w:ins w:id="666" w:author="DFO-MPO" w:date="2018-11-19T03:44:00Z">
                      <m:r>
                        <w:rPr>
                          <w:rFonts w:ascii="Cambria Math" w:hAnsi="Cambria Math"/>
                        </w:rPr>
                        <m:t>p</m:t>
                      </m:r>
                    </w:ins>
                  </m:sub>
                </m:sSub>
                <w:del w:id="667" w:author="DFO-MPO" w:date="2018-11-19T03:44:00Z">
                  <m:r>
                    <w:rPr>
                      <w:rFonts w:ascii="Cambria Math" w:hAnsi="Cambria Math"/>
                    </w:rPr>
                    <m:t>σ</m:t>
                  </m:r>
                </w:del>
                <m:r>
                  <w:rPr>
                    <w:rFonts w:ascii="Cambria Math" w:hAnsi="Cambria Math"/>
                  </w:rPr>
                  <m:t>; ρ=0.05</m:t>
                </m:r>
              </m:oMath>
            </m:oMathPara>
          </w:p>
        </w:tc>
        <w:tc>
          <w:tcPr>
            <w:tcW w:w="0" w:type="auto"/>
          </w:tcPr>
          <w:p w14:paraId="359C533E" w14:textId="5FFA733D" w:rsidR="00DB21CE" w:rsidRPr="00004A7E" w:rsidRDefault="005F1257" w:rsidP="00AE7C0A">
            <w:pPr>
              <w:spacing w:line="480" w:lineRule="auto"/>
            </w:pPr>
            <m:oMathPara>
              <m:oMath>
                <m:sSub>
                  <m:sSubPr>
                    <m:ctrlPr>
                      <w:ins w:id="668" w:author="DFO-MPO" w:date="2018-11-19T03:44:00Z">
                        <w:rPr>
                          <w:rFonts w:ascii="Cambria Math" w:hAnsi="Cambria Math"/>
                          <w:i/>
                        </w:rPr>
                      </w:ins>
                    </m:ctrlPr>
                  </m:sSubPr>
                  <m:e>
                    <w:ins w:id="669" w:author="DFO-MPO" w:date="2018-11-19T03:44:00Z">
                      <m:r>
                        <w:rPr>
                          <w:rFonts w:ascii="Cambria Math" w:hAnsi="Cambria Math"/>
                        </w:rPr>
                        <m:t>σ</m:t>
                      </m:r>
                    </w:ins>
                  </m:e>
                  <m:sub>
                    <w:ins w:id="670" w:author="DFO-MPO" w:date="2018-11-19T03:44:00Z">
                      <m:r>
                        <w:rPr>
                          <w:rFonts w:ascii="Cambria Math" w:hAnsi="Cambria Math"/>
                        </w:rPr>
                        <m:t>p</m:t>
                      </m:r>
                    </w:ins>
                  </m:sub>
                </m:sSub>
                <w:del w:id="671" w:author="DFO-MPO" w:date="2018-11-19T03:44:00Z">
                  <m:r>
                    <w:rPr>
                      <w:rFonts w:ascii="Cambria Math" w:hAnsi="Cambria Math"/>
                    </w:rPr>
                    <m:t>σ</m:t>
                  </m:r>
                </w:del>
                <m:r>
                  <w:rPr>
                    <w:rFonts w:ascii="Cambria Math" w:hAnsi="Cambria Math"/>
                  </w:rPr>
                  <m:t>; ρ=0.05</m:t>
                </m:r>
              </m:oMath>
            </m:oMathPara>
          </w:p>
        </w:tc>
        <w:tc>
          <w:tcPr>
            <w:tcW w:w="0" w:type="auto"/>
          </w:tcPr>
          <w:p w14:paraId="49323B67" w14:textId="7C9661DC" w:rsidR="00DB21CE" w:rsidRPr="00004A7E" w:rsidRDefault="00DB21CE" w:rsidP="00AE7C0A">
            <w:pPr>
              <w:spacing w:line="480" w:lineRule="auto"/>
            </w:pPr>
            <m:oMathPara>
              <m:oMath>
                <m:r>
                  <w:rPr>
                    <w:rFonts w:ascii="Cambria Math" w:hAnsi="Cambria Math"/>
                  </w:rPr>
                  <m:t>1.25</m:t>
                </m:r>
                <m:sSub>
                  <m:sSubPr>
                    <m:ctrlPr>
                      <w:ins w:id="672" w:author="DFO-MPO" w:date="2018-11-19T03:45:00Z">
                        <w:rPr>
                          <w:rFonts w:ascii="Cambria Math" w:hAnsi="Cambria Math"/>
                          <w:i/>
                        </w:rPr>
                      </w:ins>
                    </m:ctrlPr>
                  </m:sSubPr>
                  <m:e>
                    <w:ins w:id="673" w:author="DFO-MPO" w:date="2018-11-19T03:45:00Z">
                      <m:r>
                        <w:rPr>
                          <w:rFonts w:ascii="Cambria Math" w:hAnsi="Cambria Math"/>
                        </w:rPr>
                        <m:t>σ</m:t>
                      </m:r>
                    </w:ins>
                  </m:e>
                  <m:sub>
                    <w:ins w:id="674" w:author="DFO-MPO" w:date="2018-11-19T03:45:00Z">
                      <m:r>
                        <w:rPr>
                          <w:rFonts w:ascii="Cambria Math" w:hAnsi="Cambria Math"/>
                        </w:rPr>
                        <m:t>p</m:t>
                      </m:r>
                    </w:ins>
                  </m:sub>
                </m:sSub>
                <w:del w:id="675" w:author="DFO-MPO" w:date="2018-11-19T03:45:00Z">
                  <m:r>
                    <w:rPr>
                      <w:rFonts w:ascii="Cambria Math" w:hAnsi="Cambria Math"/>
                    </w:rPr>
                    <m:t>σ</m:t>
                  </m:r>
                </w:del>
                <m:r>
                  <w:rPr>
                    <w:rFonts w:ascii="Cambria Math" w:hAnsi="Cambria Math"/>
                  </w:rPr>
                  <m:t>; ρ=0.05</m:t>
                </m:r>
              </m:oMath>
            </m:oMathPara>
          </w:p>
        </w:tc>
      </w:tr>
      <w:tr w:rsidR="00DB21CE" w:rsidRPr="00004A7E" w14:paraId="0A051382" w14:textId="77777777" w:rsidTr="002B0F36">
        <w:trPr>
          <w:jc w:val="center"/>
        </w:trPr>
        <w:tc>
          <w:tcPr>
            <w:tcW w:w="0" w:type="auto"/>
          </w:tcPr>
          <w:p w14:paraId="3AC2472F" w14:textId="77777777" w:rsidR="00DB21CE" w:rsidRPr="00004A7E" w:rsidRDefault="00DB21CE" w:rsidP="00AE7C0A">
            <w:pPr>
              <w:spacing w:line="480" w:lineRule="auto"/>
            </w:pPr>
            <w:r w:rsidRPr="00004A7E">
              <w:t xml:space="preserve">Moderate </w:t>
            </w:r>
            <m:oMath>
              <m:r>
                <w:rPr>
                  <w:rFonts w:ascii="Cambria Math" w:hAnsi="Cambria Math"/>
                </w:rPr>
                <m:t>φ</m:t>
              </m:r>
            </m:oMath>
          </w:p>
        </w:tc>
        <w:tc>
          <w:tcPr>
            <w:tcW w:w="0" w:type="auto"/>
          </w:tcPr>
          <w:p w14:paraId="4A31A13A" w14:textId="4661893B" w:rsidR="00DB21CE" w:rsidRPr="00004A7E" w:rsidRDefault="00DB21CE" w:rsidP="00AE7C0A">
            <w:pPr>
              <w:spacing w:line="480" w:lineRule="auto"/>
            </w:pPr>
            <m:oMathPara>
              <m:oMath>
                <m:r>
                  <w:rPr>
                    <w:rFonts w:ascii="Cambria Math" w:hAnsi="Cambria Math"/>
                  </w:rPr>
                  <m:t>0.75</m:t>
                </m:r>
                <m:sSub>
                  <m:sSubPr>
                    <m:ctrlPr>
                      <w:ins w:id="676" w:author="DFO-MPO" w:date="2018-11-19T03:44:00Z">
                        <w:rPr>
                          <w:rFonts w:ascii="Cambria Math" w:hAnsi="Cambria Math"/>
                          <w:i/>
                        </w:rPr>
                      </w:ins>
                    </m:ctrlPr>
                  </m:sSubPr>
                  <m:e>
                    <w:ins w:id="677" w:author="DFO-MPO" w:date="2018-11-19T03:44:00Z">
                      <m:r>
                        <w:rPr>
                          <w:rFonts w:ascii="Cambria Math" w:hAnsi="Cambria Math"/>
                        </w:rPr>
                        <m:t>σ</m:t>
                      </m:r>
                    </w:ins>
                  </m:e>
                  <m:sub>
                    <w:ins w:id="678" w:author="DFO-MPO" w:date="2018-11-19T03:44:00Z">
                      <m:r>
                        <w:rPr>
                          <w:rFonts w:ascii="Cambria Math" w:hAnsi="Cambria Math"/>
                        </w:rPr>
                        <m:t>p</m:t>
                      </m:r>
                    </w:ins>
                  </m:sub>
                </m:sSub>
                <w:del w:id="679" w:author="DFO-MPO" w:date="2018-11-19T03:44:00Z">
                  <m:r>
                    <w:rPr>
                      <w:rFonts w:ascii="Cambria Math" w:hAnsi="Cambria Math"/>
                    </w:rPr>
                    <m:t>σ</m:t>
                  </m:r>
                </w:del>
                <m:r>
                  <w:rPr>
                    <w:rFonts w:ascii="Cambria Math" w:hAnsi="Cambria Math"/>
                  </w:rPr>
                  <m:t>; ρ=0.5</m:t>
                </m:r>
              </m:oMath>
            </m:oMathPara>
          </w:p>
        </w:tc>
        <w:tc>
          <w:tcPr>
            <w:tcW w:w="0" w:type="auto"/>
          </w:tcPr>
          <w:p w14:paraId="6D030F06" w14:textId="0D9B4BCF" w:rsidR="00DB21CE" w:rsidRPr="00004A7E" w:rsidRDefault="005F1257" w:rsidP="00AE7C0A">
            <w:pPr>
              <w:spacing w:line="480" w:lineRule="auto"/>
            </w:pPr>
            <m:oMathPara>
              <m:oMath>
                <m:sSub>
                  <m:sSubPr>
                    <m:ctrlPr>
                      <w:ins w:id="680" w:author="DFO-MPO" w:date="2018-11-19T03:44:00Z">
                        <w:rPr>
                          <w:rFonts w:ascii="Cambria Math" w:hAnsi="Cambria Math"/>
                          <w:i/>
                        </w:rPr>
                      </w:ins>
                    </m:ctrlPr>
                  </m:sSubPr>
                  <m:e>
                    <w:ins w:id="681" w:author="DFO-MPO" w:date="2018-11-19T03:44:00Z">
                      <m:r>
                        <w:rPr>
                          <w:rFonts w:ascii="Cambria Math" w:hAnsi="Cambria Math"/>
                        </w:rPr>
                        <m:t>σ</m:t>
                      </m:r>
                    </w:ins>
                  </m:e>
                  <m:sub>
                    <w:ins w:id="682" w:author="DFO-MPO" w:date="2018-11-19T03:44:00Z">
                      <m:r>
                        <w:rPr>
                          <w:rFonts w:ascii="Cambria Math" w:hAnsi="Cambria Math"/>
                        </w:rPr>
                        <m:t>p</m:t>
                      </m:r>
                    </w:ins>
                  </m:sub>
                </m:sSub>
                <w:del w:id="683" w:author="DFO-MPO" w:date="2018-11-19T03:44:00Z">
                  <m:r>
                    <w:rPr>
                      <w:rFonts w:ascii="Cambria Math" w:hAnsi="Cambria Math"/>
                    </w:rPr>
                    <m:t>σ</m:t>
                  </m:r>
                </w:del>
                <m:r>
                  <w:rPr>
                    <w:rFonts w:ascii="Cambria Math" w:hAnsi="Cambria Math"/>
                  </w:rPr>
                  <m:t>; ρ=0.5</m:t>
                </m:r>
              </m:oMath>
            </m:oMathPara>
          </w:p>
        </w:tc>
        <w:tc>
          <w:tcPr>
            <w:tcW w:w="0" w:type="auto"/>
          </w:tcPr>
          <w:p w14:paraId="29645B08" w14:textId="622E8BD4" w:rsidR="00DB21CE" w:rsidRPr="00004A7E" w:rsidRDefault="00DB21CE" w:rsidP="00AE7C0A">
            <w:pPr>
              <w:spacing w:line="480" w:lineRule="auto"/>
            </w:pPr>
            <m:oMathPara>
              <m:oMath>
                <m:r>
                  <w:rPr>
                    <w:rFonts w:ascii="Cambria Math" w:hAnsi="Cambria Math"/>
                  </w:rPr>
                  <m:t>1.25</m:t>
                </m:r>
                <m:sSub>
                  <m:sSubPr>
                    <m:ctrlPr>
                      <w:ins w:id="684" w:author="DFO-MPO" w:date="2018-11-19T03:45:00Z">
                        <w:rPr>
                          <w:rFonts w:ascii="Cambria Math" w:hAnsi="Cambria Math"/>
                          <w:i/>
                        </w:rPr>
                      </w:ins>
                    </m:ctrlPr>
                  </m:sSubPr>
                  <m:e>
                    <w:ins w:id="685" w:author="DFO-MPO" w:date="2018-11-19T03:45:00Z">
                      <m:r>
                        <w:rPr>
                          <w:rFonts w:ascii="Cambria Math" w:hAnsi="Cambria Math"/>
                        </w:rPr>
                        <m:t>σ</m:t>
                      </m:r>
                    </w:ins>
                  </m:e>
                  <m:sub>
                    <w:ins w:id="686" w:author="DFO-MPO" w:date="2018-11-19T03:45:00Z">
                      <m:r>
                        <w:rPr>
                          <w:rFonts w:ascii="Cambria Math" w:hAnsi="Cambria Math"/>
                        </w:rPr>
                        <m:t>p</m:t>
                      </m:r>
                    </w:ins>
                  </m:sub>
                </m:sSub>
                <w:del w:id="687" w:author="DFO-MPO" w:date="2018-11-19T03:45:00Z">
                  <m:r>
                    <w:rPr>
                      <w:rFonts w:ascii="Cambria Math" w:hAnsi="Cambria Math"/>
                    </w:rPr>
                    <m:t>σ</m:t>
                  </m:r>
                </w:del>
                <m:r>
                  <w:rPr>
                    <w:rFonts w:ascii="Cambria Math" w:hAnsi="Cambria Math"/>
                  </w:rPr>
                  <m:t>; ρ=0.5</m:t>
                </m:r>
              </m:oMath>
            </m:oMathPara>
          </w:p>
        </w:tc>
      </w:tr>
      <w:tr w:rsidR="00DB21CE" w:rsidRPr="00004A7E" w14:paraId="119E9304" w14:textId="77777777" w:rsidTr="002B0F36">
        <w:trPr>
          <w:jc w:val="center"/>
        </w:trPr>
        <w:tc>
          <w:tcPr>
            <w:tcW w:w="0" w:type="auto"/>
          </w:tcPr>
          <w:p w14:paraId="7FCA0E48" w14:textId="77777777" w:rsidR="00DB21CE" w:rsidRPr="00004A7E" w:rsidRDefault="00DB21CE" w:rsidP="00AE7C0A">
            <w:pPr>
              <w:spacing w:line="480" w:lineRule="auto"/>
            </w:pPr>
            <w:r w:rsidRPr="00004A7E">
              <w:t xml:space="preserve">High </w:t>
            </w:r>
            <m:oMath>
              <m:r>
                <w:rPr>
                  <w:rFonts w:ascii="Cambria Math" w:hAnsi="Cambria Math"/>
                </w:rPr>
                <m:t>φ</m:t>
              </m:r>
            </m:oMath>
          </w:p>
        </w:tc>
        <w:tc>
          <w:tcPr>
            <w:tcW w:w="0" w:type="auto"/>
          </w:tcPr>
          <w:p w14:paraId="0592D8DF" w14:textId="6DD86976" w:rsidR="00DB21CE" w:rsidRPr="00004A7E" w:rsidRDefault="00DB21CE" w:rsidP="00AE7C0A">
            <w:pPr>
              <w:spacing w:line="480" w:lineRule="auto"/>
            </w:pPr>
            <m:oMathPara>
              <m:oMath>
                <m:r>
                  <w:rPr>
                    <w:rFonts w:ascii="Cambria Math" w:hAnsi="Cambria Math"/>
                  </w:rPr>
                  <m:t>0.75</m:t>
                </m:r>
                <m:sSub>
                  <m:sSubPr>
                    <m:ctrlPr>
                      <w:ins w:id="688" w:author="DFO-MPO" w:date="2018-11-19T03:44:00Z">
                        <w:rPr>
                          <w:rFonts w:ascii="Cambria Math" w:hAnsi="Cambria Math"/>
                          <w:i/>
                        </w:rPr>
                      </w:ins>
                    </m:ctrlPr>
                  </m:sSubPr>
                  <m:e>
                    <w:ins w:id="689" w:author="DFO-MPO" w:date="2018-11-19T03:44:00Z">
                      <m:r>
                        <w:rPr>
                          <w:rFonts w:ascii="Cambria Math" w:hAnsi="Cambria Math"/>
                        </w:rPr>
                        <m:t>σ</m:t>
                      </m:r>
                    </w:ins>
                  </m:e>
                  <m:sub>
                    <w:ins w:id="690" w:author="DFO-MPO" w:date="2018-11-19T03:44:00Z">
                      <m:r>
                        <w:rPr>
                          <w:rFonts w:ascii="Cambria Math" w:hAnsi="Cambria Math"/>
                        </w:rPr>
                        <m:t>p</m:t>
                      </m:r>
                    </w:ins>
                  </m:sub>
                </m:sSub>
                <w:del w:id="691" w:author="DFO-MPO" w:date="2018-11-19T03:44:00Z">
                  <m:r>
                    <w:rPr>
                      <w:rFonts w:ascii="Cambria Math" w:hAnsi="Cambria Math"/>
                    </w:rPr>
                    <m:t>σ</m:t>
                  </m:r>
                </w:del>
                <m:r>
                  <w:rPr>
                    <w:rFonts w:ascii="Cambria Math" w:hAnsi="Cambria Math"/>
                  </w:rPr>
                  <m:t>; ρ=0.75</m:t>
                </m:r>
              </m:oMath>
            </m:oMathPara>
          </w:p>
        </w:tc>
        <w:tc>
          <w:tcPr>
            <w:tcW w:w="0" w:type="auto"/>
          </w:tcPr>
          <w:p w14:paraId="6D968819" w14:textId="39EC904D" w:rsidR="00DB21CE" w:rsidRPr="00004A7E" w:rsidRDefault="005F1257" w:rsidP="00AE7C0A">
            <w:pPr>
              <w:spacing w:line="480" w:lineRule="auto"/>
            </w:pPr>
            <m:oMathPara>
              <m:oMath>
                <m:sSub>
                  <m:sSubPr>
                    <m:ctrlPr>
                      <w:ins w:id="692" w:author="DFO-MPO" w:date="2018-11-19T03:44:00Z">
                        <w:rPr>
                          <w:rFonts w:ascii="Cambria Math" w:hAnsi="Cambria Math"/>
                          <w:i/>
                        </w:rPr>
                      </w:ins>
                    </m:ctrlPr>
                  </m:sSubPr>
                  <m:e>
                    <w:ins w:id="693" w:author="DFO-MPO" w:date="2018-11-19T03:44:00Z">
                      <m:r>
                        <w:rPr>
                          <w:rFonts w:ascii="Cambria Math" w:hAnsi="Cambria Math"/>
                        </w:rPr>
                        <m:t>σ</m:t>
                      </m:r>
                    </w:ins>
                  </m:e>
                  <m:sub>
                    <w:ins w:id="694" w:author="DFO-MPO" w:date="2018-11-19T03:44:00Z">
                      <m:r>
                        <w:rPr>
                          <w:rFonts w:ascii="Cambria Math" w:hAnsi="Cambria Math"/>
                        </w:rPr>
                        <m:t>p</m:t>
                      </m:r>
                    </w:ins>
                  </m:sub>
                </m:sSub>
                <w:del w:id="695" w:author="DFO-MPO" w:date="2018-11-19T03:44:00Z">
                  <m:r>
                    <w:rPr>
                      <w:rFonts w:ascii="Cambria Math" w:hAnsi="Cambria Math"/>
                    </w:rPr>
                    <m:t>σ</m:t>
                  </m:r>
                </w:del>
                <m:r>
                  <w:rPr>
                    <w:rFonts w:ascii="Cambria Math" w:hAnsi="Cambria Math"/>
                  </w:rPr>
                  <m:t>; ρ=0.75</m:t>
                </m:r>
              </m:oMath>
            </m:oMathPara>
          </w:p>
        </w:tc>
        <w:tc>
          <w:tcPr>
            <w:tcW w:w="0" w:type="auto"/>
          </w:tcPr>
          <w:p w14:paraId="42F023EA" w14:textId="362AD763" w:rsidR="00DB21CE" w:rsidRPr="00004A7E" w:rsidRDefault="00DB21CE" w:rsidP="00AE7C0A">
            <w:pPr>
              <w:spacing w:line="480" w:lineRule="auto"/>
            </w:pPr>
            <m:oMathPara>
              <m:oMath>
                <m:r>
                  <w:rPr>
                    <w:rFonts w:ascii="Cambria Math" w:hAnsi="Cambria Math"/>
                  </w:rPr>
                  <m:t>1.25</m:t>
                </m:r>
                <m:sSub>
                  <m:sSubPr>
                    <m:ctrlPr>
                      <w:ins w:id="696" w:author="DFO-MPO" w:date="2018-11-19T03:45:00Z">
                        <w:rPr>
                          <w:rFonts w:ascii="Cambria Math" w:hAnsi="Cambria Math"/>
                          <w:i/>
                        </w:rPr>
                      </w:ins>
                    </m:ctrlPr>
                  </m:sSubPr>
                  <m:e>
                    <w:ins w:id="697" w:author="DFO-MPO" w:date="2018-11-19T03:45:00Z">
                      <m:r>
                        <w:rPr>
                          <w:rFonts w:ascii="Cambria Math" w:hAnsi="Cambria Math"/>
                        </w:rPr>
                        <m:t>σ</m:t>
                      </m:r>
                    </w:ins>
                  </m:e>
                  <m:sub>
                    <w:ins w:id="698" w:author="DFO-MPO" w:date="2018-11-19T03:45:00Z">
                      <m:r>
                        <w:rPr>
                          <w:rFonts w:ascii="Cambria Math" w:hAnsi="Cambria Math"/>
                        </w:rPr>
                        <m:t>p</m:t>
                      </m:r>
                    </w:ins>
                  </m:sub>
                </m:sSub>
                <w:del w:id="699" w:author="DFO-MPO" w:date="2018-11-19T03:45:00Z">
                  <m:r>
                    <w:rPr>
                      <w:rFonts w:ascii="Cambria Math" w:hAnsi="Cambria Math"/>
                    </w:rPr>
                    <m:t>σ</m:t>
                  </m:r>
                </w:del>
                <m:r>
                  <w:rPr>
                    <w:rFonts w:ascii="Cambria Math" w:hAnsi="Cambria Math"/>
                  </w:rPr>
                  <m:t>; ρ=0.75</m:t>
                </m:r>
              </m:oMath>
            </m:oMathPara>
          </w:p>
        </w:tc>
      </w:tr>
    </w:tbl>
    <w:p w14:paraId="0B7AAD1D" w14:textId="77777777" w:rsidR="00DB21CE" w:rsidRPr="00004A7E" w:rsidDel="00D24404" w:rsidRDefault="00DB21CE" w:rsidP="00AE7C0A">
      <w:pPr>
        <w:spacing w:line="480" w:lineRule="auto"/>
        <w:rPr>
          <w:del w:id="700" w:author="Cameron Freshwater" w:date="2018-11-17T16:43:00Z"/>
        </w:rPr>
      </w:pPr>
    </w:p>
    <w:p w14:paraId="7C4FEEE6" w14:textId="77777777" w:rsidR="00DB21CE" w:rsidRPr="00004A7E" w:rsidRDefault="00DB21CE" w:rsidP="00AE7C0A">
      <w:pPr>
        <w:spacing w:line="480" w:lineRule="auto"/>
      </w:pPr>
    </w:p>
    <w:p w14:paraId="218CE4B1" w14:textId="77777777" w:rsidR="00DB21CE" w:rsidRPr="00004A7E" w:rsidRDefault="00DB21CE" w:rsidP="00AE7C0A">
      <w:pPr>
        <w:spacing w:line="480" w:lineRule="auto"/>
        <w:rPr>
          <w:i/>
        </w:rPr>
      </w:pPr>
      <w:r w:rsidRPr="00004A7E">
        <w:rPr>
          <w:i/>
        </w:rPr>
        <w:t>Evaluating model performance</w:t>
      </w:r>
    </w:p>
    <w:p w14:paraId="5E39F0DE" w14:textId="33960503" w:rsidR="006E6B6F" w:rsidRDefault="006E6B6F">
      <w:pPr>
        <w:spacing w:line="480" w:lineRule="auto"/>
        <w:ind w:firstLine="720"/>
        <w:rPr>
          <w:ins w:id="701" w:author="DFO-MPO" w:date="2018-11-19T03:46:00Z"/>
          <w:rFonts w:ascii="Calibri" w:hAnsi="Calibri"/>
        </w:rPr>
        <w:pPrChange w:id="702" w:author="DFO-MPO" w:date="2018-11-19T03:47:00Z">
          <w:pPr>
            <w:ind w:firstLine="720"/>
          </w:pPr>
        </w:pPrChange>
      </w:pPr>
      <w:ins w:id="703" w:author="DFO-MPO" w:date="2018-11-19T03:46:00Z">
        <w:r>
          <w:rPr>
            <w:rFonts w:ascii="Calibri" w:hAnsi="Calibri"/>
          </w:rPr>
          <w:t>We used a suite of performance measures (PMs) to assess how changes in CV</w:t>
        </w:r>
        <w:r>
          <w:rPr>
            <w:rFonts w:ascii="Calibri" w:hAnsi="Calibri"/>
            <w:vertAlign w:val="subscript"/>
          </w:rPr>
          <w:t>C</w:t>
        </w:r>
        <w:r>
          <w:rPr>
            <w:rFonts w:ascii="Calibri" w:hAnsi="Calibri"/>
          </w:rPr>
          <w:t xml:space="preserve"> and </w:t>
        </w:r>
        <m:oMath>
          <m:r>
            <w:rPr>
              <w:rFonts w:ascii="Cambria Math" w:hAnsi="Cambria Math"/>
            </w:rPr>
            <m:t>φ</m:t>
          </m:r>
        </m:oMath>
        <w:r>
          <w:rPr>
            <w:rFonts w:ascii="Calibri" w:hAnsi="Calibri"/>
          </w:rPr>
          <w:t xml:space="preserve"> impact the likelihood of achieving conservation- and catch-based management objectives (Table 3). </w:t>
        </w:r>
        <w:commentRangeStart w:id="704"/>
        <w:r>
          <w:rPr>
            <w:rFonts w:ascii="Calibri" w:hAnsi="Calibri"/>
          </w:rPr>
          <w:t xml:space="preserve">Conservation-based PMs included the proportion of CUs with </w:t>
        </w:r>
        <w:proofErr w:type="spellStart"/>
        <w:r>
          <w:rPr>
            <w:rFonts w:ascii="Calibri" w:hAnsi="Calibri"/>
          </w:rPr>
          <w:t>spawner</w:t>
        </w:r>
        <w:proofErr w:type="spellEnd"/>
        <w:r>
          <w:rPr>
            <w:rFonts w:ascii="Calibri" w:hAnsi="Calibri"/>
          </w:rPr>
          <w:t xml:space="preserve"> abundances being greater than an upper biological benchmark delineating sustainable population sizes, 80% of </w:t>
        </w:r>
        <w:proofErr w:type="spellStart"/>
        <w:r>
          <w:rPr>
            <w:rFonts w:ascii="Calibri" w:hAnsi="Calibri"/>
          </w:rPr>
          <w:t>spawner</w:t>
        </w:r>
        <w:proofErr w:type="spellEnd"/>
        <w:r>
          <w:rPr>
            <w:rFonts w:ascii="Calibri" w:hAnsi="Calibri"/>
          </w:rPr>
          <w:t xml:space="preserve"> abundances at maximum sustainable yield</w:t>
        </w:r>
      </w:ins>
      <w:ins w:id="705" w:author="DFO-MPO" w:date="2018-11-19T03:49:00Z">
        <w:r w:rsidR="00501B8C">
          <w:rPr>
            <w:rFonts w:ascii="Calibri" w:hAnsi="Calibri"/>
          </w:rPr>
          <w:t xml:space="preserve"> (S</w:t>
        </w:r>
      </w:ins>
      <w:ins w:id="706" w:author="DFO-MPO" w:date="2018-11-19T03:50:00Z">
        <w:r w:rsidR="00501B8C">
          <w:rPr>
            <w:rFonts w:ascii="Calibri" w:hAnsi="Calibri"/>
            <w:vertAlign w:val="subscript"/>
          </w:rPr>
          <w:t>MSY</w:t>
        </w:r>
        <w:r w:rsidR="00501B8C">
          <w:rPr>
            <w:rFonts w:ascii="Calibri" w:hAnsi="Calibri"/>
          </w:rPr>
          <w:t>)</w:t>
        </w:r>
      </w:ins>
      <w:ins w:id="707" w:author="DFO-MPO" w:date="2018-11-19T03:46:00Z">
        <w:r>
          <w:rPr>
            <w:rFonts w:ascii="Calibri" w:hAnsi="Calibri"/>
          </w:rPr>
          <w:t>, averaged over years</w:t>
        </w:r>
      </w:ins>
      <w:commentRangeEnd w:id="704"/>
      <w:ins w:id="708" w:author="DFO-MPO" w:date="2018-11-19T03:50:00Z">
        <w:r w:rsidR="00501B8C">
          <w:rPr>
            <w:rStyle w:val="CommentReference"/>
          </w:rPr>
          <w:commentReference w:id="704"/>
        </w:r>
      </w:ins>
      <w:ins w:id="709" w:author="DFO-MPO" w:date="2018-11-19T03:46:00Z">
        <w:r>
          <w:rPr>
            <w:rFonts w:ascii="Calibri" w:hAnsi="Calibri"/>
          </w:rPr>
          <w:t xml:space="preserve"> (</w:t>
        </w:r>
        <w:r w:rsidRPr="00501B8C">
          <w:rPr>
            <w:rFonts w:ascii="Calibri" w:hAnsi="Calibri"/>
            <w:highlight w:val="yellow"/>
            <w:rPrChange w:id="710" w:author="DFO-MPO" w:date="2018-11-19T03:50:00Z">
              <w:rPr>
                <w:rFonts w:ascii="Calibri" w:hAnsi="Calibri"/>
              </w:rPr>
            </w:rPrChange>
          </w:rPr>
          <w:t>DFO 2007</w:t>
        </w:r>
        <w:r>
          <w:rPr>
            <w:rFonts w:ascii="Calibri" w:hAnsi="Calibri"/>
          </w:rPr>
          <w:t>). Catch-based PMs included proportion of years when aggregate TAC was equal to or greater than 1,000,000 fish as a proxy for healthy fisheries since at this level of abundance managers are able to allocate quota to each major stakeholder group (i.e. First Nations, commercial, and recreational fisheries). We present median outputs among simulations for each PM, and the 10</w:t>
        </w:r>
        <w:r>
          <w:rPr>
            <w:rFonts w:ascii="Calibri" w:hAnsi="Calibri"/>
            <w:vertAlign w:val="superscript"/>
          </w:rPr>
          <w:t>th</w:t>
        </w:r>
        <w:r>
          <w:rPr>
            <w:rFonts w:ascii="Calibri" w:hAnsi="Calibri"/>
          </w:rPr>
          <w:t xml:space="preserve"> and 90</w:t>
        </w:r>
        <w:r>
          <w:rPr>
            <w:rFonts w:ascii="Calibri" w:hAnsi="Calibri"/>
            <w:vertAlign w:val="superscript"/>
          </w:rPr>
          <w:t>th</w:t>
        </w:r>
        <w:r>
          <w:rPr>
            <w:rFonts w:ascii="Calibri" w:hAnsi="Calibri"/>
          </w:rPr>
          <w:t xml:space="preserve"> percentiles.</w:t>
        </w:r>
      </w:ins>
    </w:p>
    <w:p w14:paraId="352E2CCC" w14:textId="43ED1521" w:rsidR="00DB21CE" w:rsidRPr="00004A7E" w:rsidRDefault="00DB21CE" w:rsidP="00AE7C0A">
      <w:pPr>
        <w:spacing w:line="480" w:lineRule="auto"/>
        <w:ind w:firstLine="720"/>
        <w:rPr>
          <w:rFonts w:ascii="Calibri" w:hAnsi="Calibri"/>
        </w:rPr>
      </w:pPr>
    </w:p>
    <w:p w14:paraId="5A39588B" w14:textId="5E8369EC" w:rsidR="005D007A" w:rsidRPr="00004A7E" w:rsidRDefault="005D007A" w:rsidP="00AE7C0A">
      <w:pPr>
        <w:spacing w:line="480" w:lineRule="auto"/>
      </w:pPr>
      <w:r w:rsidRPr="00004A7E">
        <w:t xml:space="preserve">Table 3. </w:t>
      </w:r>
      <w:proofErr w:type="gramStart"/>
      <w:r w:rsidRPr="00004A7E">
        <w:t>Conservation- and catch-based performance metrics (PMs).</w:t>
      </w:r>
      <w:proofErr w:type="gramEnd"/>
      <w:r w:rsidRPr="00004A7E">
        <w:t xml:space="preserve"> PMs are presented as median values among trials.</w:t>
      </w:r>
    </w:p>
    <w:tbl>
      <w:tblPr>
        <w:tblStyle w:val="TableGrid"/>
        <w:tblW w:w="0" w:type="auto"/>
        <w:jc w:val="center"/>
        <w:tblLook w:val="04A0" w:firstRow="1" w:lastRow="0" w:firstColumn="1" w:lastColumn="0" w:noHBand="0" w:noVBand="1"/>
      </w:tblPr>
      <w:tblGrid>
        <w:gridCol w:w="1398"/>
        <w:gridCol w:w="2260"/>
        <w:gridCol w:w="5918"/>
      </w:tblGrid>
      <w:tr w:rsidR="009D2672" w:rsidRPr="00004A7E" w14:paraId="6BC543FA" w14:textId="77777777" w:rsidTr="00D24404">
        <w:trPr>
          <w:trHeight w:val="298"/>
          <w:jc w:val="center"/>
        </w:trPr>
        <w:tc>
          <w:tcPr>
            <w:tcW w:w="0" w:type="auto"/>
          </w:tcPr>
          <w:p w14:paraId="6506B698" w14:textId="77777777" w:rsidR="005D007A" w:rsidRPr="00004A7E" w:rsidRDefault="005D007A" w:rsidP="00AE7C0A">
            <w:pPr>
              <w:spacing w:line="480" w:lineRule="auto"/>
            </w:pPr>
          </w:p>
        </w:tc>
        <w:tc>
          <w:tcPr>
            <w:tcW w:w="0" w:type="auto"/>
          </w:tcPr>
          <w:p w14:paraId="4D97C6DA" w14:textId="785A7ED0" w:rsidR="005D007A" w:rsidRPr="00CD7398" w:rsidRDefault="005D007A" w:rsidP="00AE7C0A">
            <w:pPr>
              <w:spacing w:line="480" w:lineRule="auto"/>
              <w:rPr>
                <w:b/>
                <w:vertAlign w:val="subscript"/>
              </w:rPr>
            </w:pPr>
            <w:r w:rsidRPr="00CD7398">
              <w:rPr>
                <w:b/>
              </w:rPr>
              <w:t>Performance Metric</w:t>
            </w:r>
          </w:p>
        </w:tc>
        <w:tc>
          <w:tcPr>
            <w:tcW w:w="0" w:type="auto"/>
          </w:tcPr>
          <w:p w14:paraId="52B466AC" w14:textId="7F04B40F" w:rsidR="005D007A" w:rsidRPr="00CD7398" w:rsidRDefault="005D007A" w:rsidP="00AE7C0A">
            <w:pPr>
              <w:spacing w:line="480" w:lineRule="auto"/>
              <w:rPr>
                <w:b/>
                <w:vertAlign w:val="subscript"/>
              </w:rPr>
            </w:pPr>
            <w:r w:rsidRPr="00CD7398">
              <w:rPr>
                <w:b/>
              </w:rPr>
              <w:t>Definition</w:t>
            </w:r>
          </w:p>
        </w:tc>
      </w:tr>
      <w:tr w:rsidR="009D2672" w:rsidRPr="00004A7E" w14:paraId="69EF4008" w14:textId="77777777" w:rsidTr="00D24404">
        <w:trPr>
          <w:trHeight w:val="876"/>
          <w:jc w:val="center"/>
        </w:trPr>
        <w:tc>
          <w:tcPr>
            <w:tcW w:w="0" w:type="auto"/>
            <w:vMerge w:val="restart"/>
          </w:tcPr>
          <w:p w14:paraId="09CDD153" w14:textId="6DA37AFF" w:rsidR="0072162B" w:rsidRPr="00004A7E" w:rsidRDefault="0072162B" w:rsidP="00AE7C0A">
            <w:pPr>
              <w:spacing w:line="480" w:lineRule="auto"/>
            </w:pPr>
            <w:r w:rsidRPr="00004A7E">
              <w:t>Conservation</w:t>
            </w:r>
          </w:p>
        </w:tc>
        <w:tc>
          <w:tcPr>
            <w:tcW w:w="0" w:type="auto"/>
          </w:tcPr>
          <w:p w14:paraId="37E4083D" w14:textId="62F066F0" w:rsidR="0072162B" w:rsidRPr="00004A7E" w:rsidRDefault="0072162B" w:rsidP="006716D9">
            <w:pPr>
              <w:spacing w:line="480" w:lineRule="auto"/>
            </w:pPr>
            <w:r w:rsidRPr="00004A7E">
              <w:t xml:space="preserve">Median </w:t>
            </w:r>
            <w:del w:id="711" w:author="Cameron Freshwater" w:date="2018-11-27T07:19:00Z">
              <w:r w:rsidRPr="00004A7E" w:rsidDel="006716D9">
                <w:delText>recruitment</w:delText>
              </w:r>
            </w:del>
            <w:ins w:id="712" w:author="Cameron Freshwater" w:date="2018-11-27T07:19:00Z">
              <w:r w:rsidR="006716D9">
                <w:t>return abundance</w:t>
              </w:r>
            </w:ins>
          </w:p>
        </w:tc>
        <w:tc>
          <w:tcPr>
            <w:tcW w:w="0" w:type="auto"/>
          </w:tcPr>
          <w:p w14:paraId="421CD0A5" w14:textId="13EEFFA0" w:rsidR="0072162B" w:rsidRPr="00004A7E" w:rsidRDefault="0072162B" w:rsidP="006716D9">
            <w:pPr>
              <w:spacing w:line="480" w:lineRule="auto"/>
            </w:pPr>
            <w:r w:rsidRPr="00004A7E">
              <w:t xml:space="preserve">Median aggregate </w:t>
            </w:r>
            <w:del w:id="713" w:author="DFO-MPO" w:date="2018-11-19T08:04:00Z">
              <w:r w:rsidRPr="00004A7E" w:rsidDel="009D2672">
                <w:delText xml:space="preserve">recruit </w:delText>
              </w:r>
            </w:del>
            <w:ins w:id="714" w:author="DFO-MPO" w:date="2018-11-19T08:04:00Z">
              <w:r w:rsidR="009D2672">
                <w:t>return</w:t>
              </w:r>
              <w:r w:rsidR="009D2672" w:rsidRPr="00004A7E">
                <w:t xml:space="preserve"> </w:t>
              </w:r>
            </w:ins>
            <w:del w:id="715" w:author="DFO-MPO" w:date="2018-11-19T07:53:00Z">
              <w:r w:rsidRPr="00004A7E" w:rsidDel="00501B8C">
                <w:delText xml:space="preserve">abundance (i.e. summed across all CUs within a return </w:delText>
              </w:r>
            </w:del>
            <w:ins w:id="716" w:author="Cameron Freshwater" w:date="2018-11-17T16:42:00Z">
              <w:del w:id="717" w:author="DFO-MPO" w:date="2018-11-19T07:53:00Z">
                <w:r w:rsidR="00D24404" w:rsidDel="00501B8C">
                  <w:delText>given</w:delText>
                </w:r>
                <w:r w:rsidR="00D24404" w:rsidRPr="00004A7E" w:rsidDel="00501B8C">
                  <w:delText xml:space="preserve"> </w:delText>
                </w:r>
              </w:del>
            </w:ins>
            <w:del w:id="718" w:author="DFO-MPO" w:date="2018-11-19T07:53:00Z">
              <w:r w:rsidRPr="00004A7E" w:rsidDel="00501B8C">
                <w:delText>year</w:delText>
              </w:r>
            </w:del>
            <w:ins w:id="719" w:author="Cameron Freshwater" w:date="2018-11-17T16:41:00Z">
              <w:del w:id="720" w:author="DFO-MPO" w:date="2018-11-19T07:53:00Z">
                <w:r w:rsidR="00D24404" w:rsidDel="00501B8C">
                  <w:delText xml:space="preserve">, within a given </w:delText>
                </w:r>
              </w:del>
            </w:ins>
            <w:ins w:id="721" w:author="Cameron Freshwater" w:date="2018-11-17T16:42:00Z">
              <w:del w:id="722" w:author="DFO-MPO" w:date="2018-11-19T07:53:00Z">
                <w:r w:rsidR="00D24404" w:rsidDel="00501B8C">
                  <w:delText>MC trial</w:delText>
                </w:r>
              </w:del>
            </w:ins>
            <w:del w:id="723" w:author="DFO-MPO" w:date="2018-11-19T07:53:00Z">
              <w:r w:rsidRPr="00004A7E" w:rsidDel="00501B8C">
                <w:delText>)</w:delText>
              </w:r>
            </w:del>
            <w:ins w:id="724" w:author="DFO-MPO" w:date="2018-11-19T07:53:00Z">
              <w:r w:rsidR="00501B8C">
                <w:t xml:space="preserve">over years and MC trials (where aggregate </w:t>
              </w:r>
              <w:r w:rsidR="009D2672">
                <w:t xml:space="preserve">is summation of </w:t>
              </w:r>
              <w:del w:id="725" w:author="Cameron Freshwater" w:date="2018-11-27T07:19:00Z">
                <w:r w:rsidR="009D2672" w:rsidDel="006716D9">
                  <w:delText>recruit</w:delText>
                </w:r>
              </w:del>
            </w:ins>
            <w:ins w:id="726" w:author="Cameron Freshwater" w:date="2018-11-27T07:19:00Z">
              <w:r w:rsidR="006716D9">
                <w:t>return</w:t>
              </w:r>
            </w:ins>
            <w:ins w:id="727" w:author="DFO-MPO" w:date="2018-11-19T08:04:00Z">
              <w:r w:rsidR="009D2672">
                <w:t xml:space="preserve"> abundance</w:t>
              </w:r>
            </w:ins>
            <w:ins w:id="728" w:author="Cameron Freshwater" w:date="2018-11-27T07:20:00Z">
              <w:r w:rsidR="006716D9">
                <w:t xml:space="preserve"> </w:t>
              </w:r>
            </w:ins>
            <w:ins w:id="729" w:author="DFO-MPO" w:date="2018-11-19T08:04:00Z">
              <w:del w:id="730" w:author="Cameron Freshwater" w:date="2018-11-27T07:20:00Z">
                <w:r w:rsidR="009D2672" w:rsidDel="006716D9">
                  <w:delText>, by return year,</w:delText>
                </w:r>
              </w:del>
            </w:ins>
            <w:ins w:id="731" w:author="DFO-MPO" w:date="2018-11-19T07:53:00Z">
              <w:del w:id="732" w:author="Cameron Freshwater" w:date="2018-11-27T07:20:00Z">
                <w:r w:rsidR="00501B8C" w:rsidDel="006716D9">
                  <w:delText xml:space="preserve"> </w:delText>
                </w:r>
              </w:del>
              <w:r w:rsidR="00501B8C">
                <w:t>across all CUs</w:t>
              </w:r>
            </w:ins>
            <w:ins w:id="733" w:author="DFO-MPO" w:date="2018-11-19T07:54:00Z">
              <w:r w:rsidR="00501B8C">
                <w:t xml:space="preserve"> within a</w:t>
              </w:r>
            </w:ins>
            <w:ins w:id="734" w:author="DFO-MPO" w:date="2018-11-19T08:05:00Z">
              <w:r w:rsidR="009D2672">
                <w:t xml:space="preserve"> given year).</w:t>
              </w:r>
            </w:ins>
            <w:del w:id="735" w:author="DFO-MPO" w:date="2018-11-19T08:05:00Z">
              <w:r w:rsidRPr="00004A7E" w:rsidDel="009D2672">
                <w:delText xml:space="preserve"> during the simulation period.</w:delText>
              </w:r>
            </w:del>
          </w:p>
        </w:tc>
      </w:tr>
      <w:tr w:rsidR="009D2672" w:rsidRPr="00004A7E" w14:paraId="20D58853" w14:textId="77777777" w:rsidTr="00D24404">
        <w:trPr>
          <w:trHeight w:val="144"/>
          <w:jc w:val="center"/>
        </w:trPr>
        <w:tc>
          <w:tcPr>
            <w:tcW w:w="0" w:type="auto"/>
            <w:vMerge/>
          </w:tcPr>
          <w:p w14:paraId="1A786FD0" w14:textId="7575786E" w:rsidR="0072162B" w:rsidRPr="00004A7E" w:rsidRDefault="0072162B" w:rsidP="00AE7C0A">
            <w:pPr>
              <w:spacing w:line="480" w:lineRule="auto"/>
            </w:pPr>
          </w:p>
        </w:tc>
        <w:tc>
          <w:tcPr>
            <w:tcW w:w="0" w:type="auto"/>
          </w:tcPr>
          <w:p w14:paraId="19665089" w14:textId="15B6CFDE" w:rsidR="0072162B" w:rsidRPr="00004A7E" w:rsidRDefault="0072162B" w:rsidP="00AE7C0A">
            <w:pPr>
              <w:spacing w:line="480" w:lineRule="auto"/>
            </w:pPr>
            <w:r w:rsidRPr="00004A7E">
              <w:t>Proportion of CUs above upper benchmark</w:t>
            </w:r>
          </w:p>
        </w:tc>
        <w:tc>
          <w:tcPr>
            <w:tcW w:w="0" w:type="auto"/>
          </w:tcPr>
          <w:p w14:paraId="052C66AC" w14:textId="16F0A8DE" w:rsidR="0072162B" w:rsidRPr="00004A7E" w:rsidRDefault="0072162B" w:rsidP="00AE7C0A">
            <w:pPr>
              <w:spacing w:line="480" w:lineRule="auto"/>
            </w:pPr>
            <w:r w:rsidRPr="00004A7E">
              <w:t xml:space="preserve">The temporal mean proportion of CUs within a return year with </w:t>
            </w:r>
            <w:proofErr w:type="spellStart"/>
            <w:r w:rsidRPr="00004A7E">
              <w:t>spawner</w:t>
            </w:r>
            <w:proofErr w:type="spellEnd"/>
            <w:r w:rsidRPr="00004A7E">
              <w:t xml:space="preserve"> abundance greater than 0.8*S</w:t>
            </w:r>
            <w:r w:rsidRPr="00004A7E">
              <w:rPr>
                <w:vertAlign w:val="subscript"/>
              </w:rPr>
              <w:t>MSY</w:t>
            </w:r>
            <w:r w:rsidRPr="00004A7E">
              <w:t>.</w:t>
            </w:r>
          </w:p>
        </w:tc>
      </w:tr>
      <w:tr w:rsidR="009D2672" w:rsidRPr="00004A7E" w14:paraId="78B4046D" w14:textId="77777777" w:rsidTr="00D24404">
        <w:trPr>
          <w:trHeight w:val="144"/>
          <w:jc w:val="center"/>
        </w:trPr>
        <w:tc>
          <w:tcPr>
            <w:tcW w:w="0" w:type="auto"/>
            <w:vMerge/>
          </w:tcPr>
          <w:p w14:paraId="3ADB960B" w14:textId="2D178BAB" w:rsidR="0072162B" w:rsidRPr="00004A7E" w:rsidRDefault="0072162B" w:rsidP="00AE7C0A">
            <w:pPr>
              <w:spacing w:line="480" w:lineRule="auto"/>
            </w:pPr>
          </w:p>
        </w:tc>
        <w:tc>
          <w:tcPr>
            <w:tcW w:w="0" w:type="auto"/>
          </w:tcPr>
          <w:p w14:paraId="1517FF30" w14:textId="78F20DC4" w:rsidR="0072162B" w:rsidRPr="00004A7E" w:rsidRDefault="0072162B" w:rsidP="00AE7C0A">
            <w:pPr>
              <w:spacing w:line="480" w:lineRule="auto"/>
            </w:pPr>
            <w:r w:rsidRPr="00004A7E">
              <w:t>Proportion of CUs extant</w:t>
            </w:r>
          </w:p>
        </w:tc>
        <w:tc>
          <w:tcPr>
            <w:tcW w:w="0" w:type="auto"/>
          </w:tcPr>
          <w:p w14:paraId="54A58A16" w14:textId="025B67D3" w:rsidR="0072162B" w:rsidRPr="00004A7E" w:rsidRDefault="0072162B" w:rsidP="00AE7C0A">
            <w:pPr>
              <w:spacing w:line="480" w:lineRule="auto"/>
            </w:pPr>
            <w:r w:rsidRPr="00004A7E">
              <w:t xml:space="preserve">The proportion of CUs with </w:t>
            </w:r>
            <w:proofErr w:type="spellStart"/>
            <w:r w:rsidRPr="00004A7E">
              <w:t>spawner</w:t>
            </w:r>
            <w:proofErr w:type="spellEnd"/>
            <w:r w:rsidRPr="00004A7E">
              <w:t xml:space="preserve"> abundances above the extinction threshold</w:t>
            </w:r>
            <w:ins w:id="736" w:author="Cameron Freshwater" w:date="2018-11-17T16:41:00Z">
              <w:r w:rsidR="00D24404">
                <w:t xml:space="preserve"> (100 individuals)</w:t>
              </w:r>
            </w:ins>
            <w:r w:rsidRPr="00004A7E">
              <w:t xml:space="preserve"> at the end of the simulation period.</w:t>
            </w:r>
          </w:p>
        </w:tc>
      </w:tr>
      <w:tr w:rsidR="009D2672" w:rsidRPr="00004A7E" w14:paraId="6753C4AF" w14:textId="77777777" w:rsidTr="00D24404">
        <w:trPr>
          <w:trHeight w:val="586"/>
          <w:jc w:val="center"/>
        </w:trPr>
        <w:tc>
          <w:tcPr>
            <w:tcW w:w="0" w:type="auto"/>
            <w:vMerge w:val="restart"/>
          </w:tcPr>
          <w:p w14:paraId="7F7DD023" w14:textId="579EF6FD" w:rsidR="0072162B" w:rsidRPr="00004A7E" w:rsidRDefault="0072162B" w:rsidP="00AE7C0A">
            <w:pPr>
              <w:spacing w:line="480" w:lineRule="auto"/>
            </w:pPr>
            <w:r w:rsidRPr="00004A7E">
              <w:t>Catch</w:t>
            </w:r>
          </w:p>
        </w:tc>
        <w:tc>
          <w:tcPr>
            <w:tcW w:w="0" w:type="auto"/>
          </w:tcPr>
          <w:p w14:paraId="18A6D6F0" w14:textId="6C91204A" w:rsidR="0072162B" w:rsidRPr="00004A7E" w:rsidRDefault="0072162B" w:rsidP="00AE7C0A">
            <w:pPr>
              <w:spacing w:line="480" w:lineRule="auto"/>
            </w:pPr>
            <w:r w:rsidRPr="00004A7E">
              <w:t>Median catch</w:t>
            </w:r>
          </w:p>
        </w:tc>
        <w:tc>
          <w:tcPr>
            <w:tcW w:w="0" w:type="auto"/>
          </w:tcPr>
          <w:p w14:paraId="53907134" w14:textId="01F2352A" w:rsidR="0072162B" w:rsidRPr="00004A7E" w:rsidRDefault="0072162B" w:rsidP="00AE7C0A">
            <w:pPr>
              <w:spacing w:line="480" w:lineRule="auto"/>
            </w:pPr>
            <w:r w:rsidRPr="00004A7E">
              <w:t>Median aggregate catch (i.e. summed across all CUs within a return year) during the simulation period.</w:t>
            </w:r>
          </w:p>
        </w:tc>
      </w:tr>
      <w:tr w:rsidR="009D2672" w:rsidRPr="00004A7E" w14:paraId="29F0AC7F" w14:textId="77777777" w:rsidTr="00D24404">
        <w:trPr>
          <w:trHeight w:val="144"/>
          <w:jc w:val="center"/>
        </w:trPr>
        <w:tc>
          <w:tcPr>
            <w:tcW w:w="0" w:type="auto"/>
            <w:vMerge/>
          </w:tcPr>
          <w:p w14:paraId="51FF7DCC" w14:textId="77777777" w:rsidR="0072162B" w:rsidRPr="00004A7E" w:rsidRDefault="0072162B" w:rsidP="00AE7C0A">
            <w:pPr>
              <w:spacing w:line="480" w:lineRule="auto"/>
            </w:pPr>
          </w:p>
        </w:tc>
        <w:tc>
          <w:tcPr>
            <w:tcW w:w="0" w:type="auto"/>
          </w:tcPr>
          <w:p w14:paraId="5189D253" w14:textId="08763708" w:rsidR="0072162B" w:rsidRPr="00004A7E" w:rsidRDefault="0072162B" w:rsidP="00AE7C0A">
            <w:pPr>
              <w:spacing w:line="480" w:lineRule="auto"/>
            </w:pPr>
            <w:r w:rsidRPr="00004A7E">
              <w:t>Catch stability</w:t>
            </w:r>
          </w:p>
        </w:tc>
        <w:tc>
          <w:tcPr>
            <w:tcW w:w="0" w:type="auto"/>
          </w:tcPr>
          <w:p w14:paraId="2F56A47A" w14:textId="2C5E5AFD" w:rsidR="0072162B" w:rsidRPr="00004A7E" w:rsidRDefault="0072162B" w:rsidP="00AE7C0A">
            <w:pPr>
              <w:spacing w:line="480" w:lineRule="auto"/>
            </w:pPr>
            <w:r w:rsidRPr="00004A7E">
              <w:t xml:space="preserve">The inverse of the temporal coefficient of variation in aggregate catch (i.e. </w:t>
            </w:r>
            <m:oMath>
              <m:f>
                <m:fPr>
                  <m:ctrlPr>
                    <w:rPr>
                      <w:rFonts w:ascii="Cambria Math" w:hAnsi="Cambria Math"/>
                      <w:i/>
                    </w:rPr>
                  </m:ctrlPr>
                </m:fPr>
                <m:num>
                  <m:r>
                    <w:rPr>
                      <w:rFonts w:ascii="Cambria Math" w:hAnsi="Cambria Math"/>
                    </w:rPr>
                    <m:t>µ</m:t>
                  </m:r>
                </m:num>
                <m:den>
                  <m:r>
                    <w:rPr>
                      <w:rFonts w:ascii="Cambria Math" w:hAnsi="Cambria Math"/>
                    </w:rPr>
                    <m:t>σ</m:t>
                  </m:r>
                </m:den>
              </m:f>
            </m:oMath>
            <w:r w:rsidRPr="00004A7E">
              <w:rPr>
                <w:rFonts w:eastAsiaTheme="minorEastAsia"/>
              </w:rPr>
              <w:t>).</w:t>
            </w:r>
          </w:p>
        </w:tc>
      </w:tr>
      <w:tr w:rsidR="009D2672" w:rsidRPr="00004A7E" w14:paraId="657FA2B0" w14:textId="77777777" w:rsidTr="00D24404">
        <w:trPr>
          <w:trHeight w:val="144"/>
          <w:jc w:val="center"/>
        </w:trPr>
        <w:tc>
          <w:tcPr>
            <w:tcW w:w="0" w:type="auto"/>
            <w:vMerge/>
          </w:tcPr>
          <w:p w14:paraId="11B6FE93" w14:textId="77777777" w:rsidR="0072162B" w:rsidRPr="00004A7E" w:rsidRDefault="0072162B" w:rsidP="00AE7C0A">
            <w:pPr>
              <w:spacing w:line="480" w:lineRule="auto"/>
            </w:pPr>
          </w:p>
        </w:tc>
        <w:tc>
          <w:tcPr>
            <w:tcW w:w="0" w:type="auto"/>
          </w:tcPr>
          <w:p w14:paraId="3450FE08" w14:textId="259B0BE5" w:rsidR="0072162B" w:rsidRPr="00004A7E" w:rsidRDefault="0072162B" w:rsidP="00AE7C0A">
            <w:pPr>
              <w:spacing w:line="480" w:lineRule="auto"/>
            </w:pPr>
            <w:r w:rsidRPr="00004A7E">
              <w:t>Proportion of years above catch threshold</w:t>
            </w:r>
          </w:p>
        </w:tc>
        <w:tc>
          <w:tcPr>
            <w:tcW w:w="0" w:type="auto"/>
          </w:tcPr>
          <w:p w14:paraId="222E4E54" w14:textId="48242024" w:rsidR="0072162B" w:rsidRPr="00004A7E" w:rsidRDefault="0072162B" w:rsidP="00AE7C0A">
            <w:pPr>
              <w:spacing w:line="480" w:lineRule="auto"/>
            </w:pPr>
            <w:r w:rsidRPr="00004A7E">
              <w:t>The proportion of years during the simulation period when aggregate TAC was greater than 1,000,000.</w:t>
            </w:r>
          </w:p>
        </w:tc>
      </w:tr>
    </w:tbl>
    <w:p w14:paraId="00B9DFC9" w14:textId="77777777" w:rsidR="005D007A" w:rsidRPr="00004A7E" w:rsidRDefault="005D007A" w:rsidP="00AE7C0A">
      <w:pPr>
        <w:spacing w:line="480" w:lineRule="auto"/>
        <w:rPr>
          <w:rFonts w:ascii="Calibri" w:hAnsi="Calibri"/>
        </w:rPr>
      </w:pPr>
    </w:p>
    <w:p w14:paraId="178187DB" w14:textId="72A12A20" w:rsidR="00DB21CE" w:rsidRPr="00004A7E" w:rsidRDefault="00DB21CE" w:rsidP="00AE7C0A">
      <w:pPr>
        <w:spacing w:line="480" w:lineRule="auto"/>
        <w:ind w:firstLine="720"/>
        <w:rPr>
          <w:rFonts w:ascii="Calibri" w:hAnsi="Calibri"/>
        </w:rPr>
      </w:pPr>
      <w:r w:rsidRPr="00004A7E">
        <w:rPr>
          <w:rFonts w:eastAsiaTheme="minorEastAsia"/>
        </w:rPr>
        <w:t xml:space="preserve">Although we focused our analyses on </w:t>
      </w:r>
      <w:ins w:id="737" w:author="DFO-MPO" w:date="2018-11-19T08:05:00Z">
        <w:r w:rsidR="009D2672">
          <w:rPr>
            <w:rFonts w:eastAsiaTheme="minorEastAsia"/>
          </w:rPr>
          <w:t xml:space="preserve">performance at the </w:t>
        </w:r>
      </w:ins>
      <w:r w:rsidRPr="00004A7E">
        <w:rPr>
          <w:rFonts w:eastAsiaTheme="minorEastAsia"/>
        </w:rPr>
        <w:t>aggregate</w:t>
      </w:r>
      <w:ins w:id="738" w:author="DFO-MPO" w:date="2018-11-19T08:05:00Z">
        <w:r w:rsidR="009D2672">
          <w:rPr>
            <w:rFonts w:eastAsiaTheme="minorEastAsia"/>
          </w:rPr>
          <w:t xml:space="preserve"> level</w:t>
        </w:r>
      </w:ins>
      <w:ins w:id="739" w:author="DFO-MPO" w:date="2018-11-19T08:06:00Z">
        <w:r w:rsidR="009D2672">
          <w:rPr>
            <w:rFonts w:eastAsiaTheme="minorEastAsia"/>
          </w:rPr>
          <w:t xml:space="preserve"> </w:t>
        </w:r>
        <w:commentRangeStart w:id="740"/>
        <w:r w:rsidR="009D2672">
          <w:rPr>
            <w:rFonts w:eastAsiaTheme="minorEastAsia"/>
          </w:rPr>
          <w:t>(i.e. across all CUs)</w:t>
        </w:r>
        <w:commentRangeEnd w:id="740"/>
        <w:r w:rsidR="009D2672">
          <w:rPr>
            <w:rStyle w:val="CommentReference"/>
          </w:rPr>
          <w:commentReference w:id="740"/>
        </w:r>
      </w:ins>
      <w:r w:rsidRPr="00004A7E">
        <w:rPr>
          <w:rFonts w:eastAsiaTheme="minorEastAsia"/>
        </w:rPr>
        <w:t xml:space="preserve"> </w:t>
      </w:r>
      <w:del w:id="741" w:author="DFO-MPO" w:date="2018-11-19T08:05:00Z">
        <w:r w:rsidR="006D1219" w:rsidDel="009D2672">
          <w:rPr>
            <w:rFonts w:eastAsiaTheme="minorEastAsia"/>
          </w:rPr>
          <w:delText>PMs</w:delText>
        </w:r>
        <w:r w:rsidRPr="00004A7E" w:rsidDel="009D2672">
          <w:rPr>
            <w:rFonts w:eastAsiaTheme="minorEastAsia"/>
          </w:rPr>
          <w:delText xml:space="preserve"> </w:delText>
        </w:r>
      </w:del>
      <w:r w:rsidRPr="00004A7E">
        <w:rPr>
          <w:rFonts w:eastAsiaTheme="minorEastAsia"/>
        </w:rPr>
        <w:t>because CV</w:t>
      </w:r>
      <w:r w:rsidRPr="00004A7E">
        <w:rPr>
          <w:rFonts w:eastAsiaTheme="minorEastAsia"/>
          <w:vertAlign w:val="subscript"/>
        </w:rPr>
        <w:t>C</w:t>
      </w:r>
      <w:r w:rsidRPr="00004A7E">
        <w:rPr>
          <w:rFonts w:eastAsiaTheme="minorEastAsia"/>
        </w:rPr>
        <w:t xml:space="preserve"> and </w:t>
      </w:r>
      <w:ins w:id="742" w:author="Cameron Freshwater" w:date="2018-11-17T16:42:00Z">
        <m:oMath>
          <m:r>
            <w:rPr>
              <w:rFonts w:ascii="Cambria Math" w:hAnsi="Cambria Math"/>
            </w:rPr>
            <m:t>φ</m:t>
          </m:r>
        </m:oMath>
        <w:r w:rsidR="00D24404" w:rsidRPr="00004A7E" w:rsidDel="00D24404">
          <w:rPr>
            <w:rFonts w:eastAsiaTheme="minorEastAsia"/>
          </w:rPr>
          <w:t xml:space="preserve"> </w:t>
        </w:r>
      </w:ins>
      <w:del w:id="743" w:author="Cameron Freshwater" w:date="2018-11-17T16:42:00Z">
        <w:r w:rsidRPr="00004A7E" w:rsidDel="00D24404">
          <w:rPr>
            <w:rFonts w:eastAsiaTheme="minorEastAsia"/>
          </w:rPr>
          <w:delText xml:space="preserve">synchrony </w:delText>
        </w:r>
      </w:del>
      <w:r w:rsidRPr="00004A7E">
        <w:rPr>
          <w:rFonts w:eastAsiaTheme="minorEastAsia"/>
        </w:rPr>
        <w:t xml:space="preserve">are </w:t>
      </w:r>
      <w:r w:rsidR="006D1219">
        <w:rPr>
          <w:rFonts w:eastAsiaTheme="minorEastAsia"/>
        </w:rPr>
        <w:t xml:space="preserve">relevant at the </w:t>
      </w:r>
      <w:proofErr w:type="spellStart"/>
      <w:r w:rsidR="006D1219">
        <w:rPr>
          <w:rFonts w:eastAsiaTheme="minorEastAsia"/>
        </w:rPr>
        <w:t>metapopulation</w:t>
      </w:r>
      <w:proofErr w:type="spellEnd"/>
      <w:r w:rsidR="006D1219">
        <w:rPr>
          <w:rFonts w:eastAsiaTheme="minorEastAsia"/>
        </w:rPr>
        <w:t xml:space="preserve"> scale</w:t>
      </w:r>
      <w:r w:rsidRPr="00004A7E">
        <w:rPr>
          <w:rFonts w:eastAsiaTheme="minorEastAsia"/>
        </w:rPr>
        <w:t xml:space="preserve">, the consequences of increased aggregate variability </w:t>
      </w:r>
      <w:r w:rsidR="006D1219">
        <w:rPr>
          <w:rFonts w:eastAsiaTheme="minorEastAsia"/>
        </w:rPr>
        <w:t>may</w:t>
      </w:r>
      <w:r w:rsidRPr="00004A7E">
        <w:rPr>
          <w:rFonts w:eastAsiaTheme="minorEastAsia"/>
        </w:rPr>
        <w:t xml:space="preserve"> vary among components due to </w:t>
      </w:r>
      <w:r w:rsidR="008730E1" w:rsidRPr="00004A7E">
        <w:rPr>
          <w:rFonts w:eastAsiaTheme="minorEastAsia"/>
        </w:rPr>
        <w:t xml:space="preserve">intrinsic </w:t>
      </w:r>
      <w:r w:rsidRPr="00004A7E">
        <w:rPr>
          <w:rFonts w:eastAsiaTheme="minorEastAsia"/>
        </w:rPr>
        <w:t xml:space="preserve">differences in productivity or </w:t>
      </w:r>
      <w:r w:rsidR="008730E1" w:rsidRPr="00004A7E">
        <w:rPr>
          <w:rFonts w:eastAsiaTheme="minorEastAsia"/>
        </w:rPr>
        <w:t>carrying capacity, as well as their exposure to harvest in mixed</w:t>
      </w:r>
      <w:ins w:id="744" w:author="DFO-MPO" w:date="2018-11-19T08:44:00Z">
        <w:r w:rsidR="00AA43EC">
          <w:rPr>
            <w:rFonts w:eastAsiaTheme="minorEastAsia"/>
          </w:rPr>
          <w:t>-</w:t>
        </w:r>
      </w:ins>
      <w:del w:id="745" w:author="DFO-MPO" w:date="2018-11-19T08:44:00Z">
        <w:r w:rsidR="008730E1" w:rsidRPr="00004A7E" w:rsidDel="00AA43EC">
          <w:rPr>
            <w:rFonts w:eastAsiaTheme="minorEastAsia"/>
          </w:rPr>
          <w:delText xml:space="preserve"> stock </w:delText>
        </w:r>
      </w:del>
      <w:ins w:id="746" w:author="DFO-MPO" w:date="2018-11-19T08:44:00Z">
        <w:r w:rsidR="00AA43EC">
          <w:rPr>
            <w:rFonts w:eastAsiaTheme="minorEastAsia"/>
          </w:rPr>
          <w:t>CU</w:t>
        </w:r>
        <w:r w:rsidR="00AA43EC" w:rsidRPr="00004A7E">
          <w:rPr>
            <w:rFonts w:eastAsiaTheme="minorEastAsia"/>
          </w:rPr>
          <w:t xml:space="preserve"> </w:t>
        </w:r>
      </w:ins>
      <w:r w:rsidR="008730E1" w:rsidRPr="00004A7E">
        <w:rPr>
          <w:rFonts w:eastAsiaTheme="minorEastAsia"/>
        </w:rPr>
        <w:t>fisheries</w:t>
      </w:r>
      <w:r w:rsidRPr="00004A7E">
        <w:rPr>
          <w:rFonts w:eastAsiaTheme="minorEastAsia"/>
        </w:rPr>
        <w:t xml:space="preserve">. An exhaustive analysis of CU-specific differences was beyond the scope of this paper, however to illustrate potential differences we present simulated changes in median </w:t>
      </w:r>
      <w:proofErr w:type="spellStart"/>
      <w:r w:rsidRPr="00004A7E">
        <w:rPr>
          <w:rFonts w:eastAsiaTheme="minorEastAsia"/>
        </w:rPr>
        <w:t>spawner</w:t>
      </w:r>
      <w:proofErr w:type="spellEnd"/>
      <w:r w:rsidRPr="00004A7E">
        <w:rPr>
          <w:rFonts w:eastAsiaTheme="minorEastAsia"/>
        </w:rPr>
        <w:t xml:space="preserve"> abundance across CV</w:t>
      </w:r>
      <w:r w:rsidRPr="00004A7E">
        <w:rPr>
          <w:rFonts w:eastAsiaTheme="minorEastAsia"/>
          <w:vertAlign w:val="subscript"/>
        </w:rPr>
        <w:t xml:space="preserve">C </w:t>
      </w:r>
      <w:r w:rsidRPr="00004A7E">
        <w:rPr>
          <w:rFonts w:eastAsiaTheme="minorEastAsia"/>
        </w:rPr>
        <w:t xml:space="preserve">and </w:t>
      </w:r>
      <w:ins w:id="747" w:author="Cameron Freshwater" w:date="2018-11-17T12:05:00Z">
        <m:oMath>
          <m:r>
            <w:rPr>
              <w:rFonts w:ascii="Cambria Math" w:hAnsi="Cambria Math"/>
            </w:rPr>
            <m:t>φ</m:t>
          </m:r>
        </m:oMath>
        <w:r w:rsidR="00554C60" w:rsidRPr="00004A7E" w:rsidDel="00554C60">
          <w:rPr>
            <w:rFonts w:eastAsiaTheme="minorEastAsia"/>
          </w:rPr>
          <w:t xml:space="preserve"> </w:t>
        </w:r>
      </w:ins>
      <w:del w:id="748" w:author="Cameron Freshwater" w:date="2018-11-17T12:05:00Z">
        <w:r w:rsidRPr="00004A7E" w:rsidDel="00554C60">
          <w:rPr>
            <w:rFonts w:eastAsiaTheme="minorEastAsia"/>
          </w:rPr>
          <w:delText xml:space="preserve">synchrony treatments </w:delText>
        </w:r>
      </w:del>
      <w:ins w:id="749" w:author="Cameron Freshwater" w:date="2018-11-17T12:05:00Z">
        <w:r w:rsidR="00554C60">
          <w:rPr>
            <w:rFonts w:eastAsiaTheme="minorEastAsia"/>
          </w:rPr>
          <w:t>scenarios</w:t>
        </w:r>
        <w:r w:rsidR="00554C60" w:rsidRPr="00004A7E">
          <w:rPr>
            <w:rFonts w:eastAsiaTheme="minorEastAsia"/>
          </w:rPr>
          <w:t xml:space="preserve"> </w:t>
        </w:r>
      </w:ins>
      <w:r w:rsidRPr="00004A7E">
        <w:rPr>
          <w:rFonts w:eastAsiaTheme="minorEastAsia"/>
        </w:rPr>
        <w:t xml:space="preserve">for two CUs: </w:t>
      </w:r>
      <w:r w:rsidR="008730E1" w:rsidRPr="00004A7E">
        <w:rPr>
          <w:rFonts w:eastAsiaTheme="minorEastAsia"/>
        </w:rPr>
        <w:t>a low abundance</w:t>
      </w:r>
      <w:r w:rsidR="006D1219">
        <w:rPr>
          <w:rFonts w:eastAsiaTheme="minorEastAsia"/>
        </w:rPr>
        <w:t xml:space="preserve">, </w:t>
      </w:r>
      <w:del w:id="750" w:author="Cameron Freshwater" w:date="2018-11-17T16:42:00Z">
        <w:r w:rsidR="006D1219" w:rsidDel="00D24404">
          <w:rPr>
            <w:rFonts w:eastAsiaTheme="minorEastAsia"/>
          </w:rPr>
          <w:delText xml:space="preserve">red </w:delText>
        </w:r>
      </w:del>
      <w:ins w:id="751" w:author="Cameron Freshwater" w:date="2018-11-17T16:42:00Z">
        <w:r w:rsidR="00D24404">
          <w:rPr>
            <w:rFonts w:eastAsiaTheme="minorEastAsia"/>
          </w:rPr>
          <w:t xml:space="preserve">critical </w:t>
        </w:r>
      </w:ins>
      <w:r w:rsidR="006D1219">
        <w:rPr>
          <w:rFonts w:eastAsiaTheme="minorEastAsia"/>
        </w:rPr>
        <w:t>status</w:t>
      </w:r>
      <w:r w:rsidR="008730E1" w:rsidRPr="00004A7E">
        <w:rPr>
          <w:rFonts w:eastAsiaTheme="minorEastAsia"/>
        </w:rPr>
        <w:t xml:space="preserve"> </w:t>
      </w:r>
      <w:r w:rsidRPr="00004A7E">
        <w:rPr>
          <w:rFonts w:eastAsiaTheme="minorEastAsia"/>
        </w:rPr>
        <w:t>CU</w:t>
      </w:r>
      <w:r w:rsidR="008730E1" w:rsidRPr="00004A7E">
        <w:rPr>
          <w:rFonts w:eastAsiaTheme="minorEastAsia"/>
        </w:rPr>
        <w:t xml:space="preserve"> within the Early Summer Run MU</w:t>
      </w:r>
      <w:r w:rsidR="006D1219">
        <w:rPr>
          <w:rFonts w:eastAsiaTheme="minorEastAsia"/>
        </w:rPr>
        <w:t xml:space="preserve"> </w:t>
      </w:r>
      <w:r w:rsidR="008730E1" w:rsidRPr="00004A7E">
        <w:rPr>
          <w:rFonts w:eastAsiaTheme="minorEastAsia"/>
        </w:rPr>
        <w:t>(</w:t>
      </w:r>
      <w:proofErr w:type="spellStart"/>
      <w:r w:rsidR="008730E1" w:rsidRPr="00004A7E">
        <w:rPr>
          <w:rFonts w:eastAsiaTheme="minorEastAsia"/>
        </w:rPr>
        <w:t>Bowron</w:t>
      </w:r>
      <w:proofErr w:type="spellEnd"/>
      <w:r w:rsidRPr="00004A7E">
        <w:rPr>
          <w:rFonts w:eastAsiaTheme="minorEastAsia"/>
        </w:rPr>
        <w:t>) and an abundant</w:t>
      </w:r>
      <w:r w:rsidR="006D1219">
        <w:rPr>
          <w:rFonts w:eastAsiaTheme="minorEastAsia"/>
        </w:rPr>
        <w:t xml:space="preserve"> green status </w:t>
      </w:r>
      <w:r w:rsidRPr="00004A7E">
        <w:rPr>
          <w:rFonts w:eastAsiaTheme="minorEastAsia"/>
        </w:rPr>
        <w:t>CU</w:t>
      </w:r>
      <w:r w:rsidR="008730E1" w:rsidRPr="00004A7E">
        <w:rPr>
          <w:rFonts w:eastAsiaTheme="minorEastAsia"/>
        </w:rPr>
        <w:t xml:space="preserve"> within the Summer Run MU</w:t>
      </w:r>
      <w:r w:rsidR="006D1219">
        <w:rPr>
          <w:rFonts w:eastAsiaTheme="minorEastAsia"/>
        </w:rPr>
        <w:t xml:space="preserve"> </w:t>
      </w:r>
      <w:r w:rsidR="008730E1" w:rsidRPr="00004A7E">
        <w:rPr>
          <w:rFonts w:eastAsiaTheme="minorEastAsia"/>
        </w:rPr>
        <w:t>(</w:t>
      </w:r>
      <w:proofErr w:type="spellStart"/>
      <w:r w:rsidR="008730E1" w:rsidRPr="00004A7E">
        <w:rPr>
          <w:rFonts w:eastAsiaTheme="minorEastAsia"/>
        </w:rPr>
        <w:t>Chilko</w:t>
      </w:r>
      <w:proofErr w:type="spellEnd"/>
      <w:r w:rsidR="008730E1" w:rsidRPr="00004A7E">
        <w:rPr>
          <w:rFonts w:eastAsiaTheme="minorEastAsia"/>
        </w:rPr>
        <w:t>)</w:t>
      </w:r>
      <w:r w:rsidRPr="00004A7E">
        <w:rPr>
          <w:rFonts w:eastAsiaTheme="minorEastAsia"/>
        </w:rPr>
        <w:t xml:space="preserve">. </w:t>
      </w:r>
    </w:p>
    <w:p w14:paraId="5F45AC6E" w14:textId="6BC85B85" w:rsidR="00DB21CE" w:rsidRPr="00004A7E" w:rsidRDefault="00DB21CE" w:rsidP="00AE7C0A">
      <w:pPr>
        <w:spacing w:line="480" w:lineRule="auto"/>
        <w:ind w:firstLine="720"/>
        <w:rPr>
          <w:rFonts w:ascii="Calibri" w:hAnsi="Calibri"/>
        </w:rPr>
      </w:pPr>
      <w:del w:id="752" w:author="DFO-MPO" w:date="2018-11-19T08:49:00Z">
        <w:r w:rsidRPr="00004A7E" w:rsidDel="00AA43EC">
          <w:rPr>
            <w:rFonts w:ascii="Calibri" w:hAnsi="Calibri"/>
          </w:rPr>
          <w:delText xml:space="preserve">Finally, we </w:delText>
        </w:r>
        <w:r w:rsidR="006D1219" w:rsidDel="00AA43EC">
          <w:rPr>
            <w:rFonts w:ascii="Calibri" w:hAnsi="Calibri"/>
          </w:rPr>
          <w:delText>stress</w:delText>
        </w:r>
        <w:r w:rsidRPr="00004A7E" w:rsidDel="00AA43EC">
          <w:rPr>
            <w:rFonts w:ascii="Calibri" w:hAnsi="Calibri"/>
          </w:rPr>
          <w:delText xml:space="preserve"> that t</w:delText>
        </w:r>
      </w:del>
      <w:ins w:id="753" w:author="DFO-MPO" w:date="2018-11-19T08:49:00Z">
        <w:r w:rsidR="00AA43EC">
          <w:rPr>
            <w:rFonts w:ascii="Calibri" w:hAnsi="Calibri"/>
          </w:rPr>
          <w:t>T</w:t>
        </w:r>
      </w:ins>
      <w:r w:rsidRPr="00004A7E">
        <w:rPr>
          <w:rFonts w:ascii="Calibri" w:hAnsi="Calibri"/>
        </w:rPr>
        <w:t xml:space="preserve">he goal of this study was to demonstrate relative differences in projected performance associated with trends in </w:t>
      </w:r>
      <w:del w:id="754" w:author="Cameron Freshwater" w:date="2018-11-17T12:05:00Z">
        <w:r w:rsidRPr="00004A7E" w:rsidDel="00554C60">
          <w:rPr>
            <w:rFonts w:ascii="Calibri" w:hAnsi="Calibri"/>
          </w:rPr>
          <w:delText>component variability</w:delText>
        </w:r>
      </w:del>
      <w:ins w:id="755" w:author="Cameron Freshwater" w:date="2018-11-17T12:05:00Z">
        <w:r w:rsidR="00554C60">
          <w:rPr>
            <w:rFonts w:ascii="Calibri" w:hAnsi="Calibri"/>
          </w:rPr>
          <w:t>CV</w:t>
        </w:r>
        <w:r w:rsidR="00554C60">
          <w:rPr>
            <w:rFonts w:ascii="Calibri" w:hAnsi="Calibri"/>
            <w:vertAlign w:val="subscript"/>
          </w:rPr>
          <w:t>C</w:t>
        </w:r>
      </w:ins>
      <w:r w:rsidRPr="00004A7E">
        <w:rPr>
          <w:rFonts w:ascii="Calibri" w:hAnsi="Calibri"/>
        </w:rPr>
        <w:t xml:space="preserve"> and </w:t>
      </w:r>
      <w:ins w:id="756" w:author="Cameron Freshwater" w:date="2018-11-17T12:05:00Z">
        <m:oMath>
          <m:r>
            <w:rPr>
              <w:rFonts w:ascii="Cambria Math" w:hAnsi="Cambria Math"/>
            </w:rPr>
            <m:t>φ</m:t>
          </m:r>
        </m:oMath>
      </w:ins>
      <w:del w:id="757" w:author="Cameron Freshwater" w:date="2018-11-17T12:05:00Z">
        <w:r w:rsidRPr="00004A7E" w:rsidDel="00554C60">
          <w:rPr>
            <w:rFonts w:ascii="Calibri" w:hAnsi="Calibri"/>
          </w:rPr>
          <w:delText>synchrony</w:delText>
        </w:r>
      </w:del>
      <w:ins w:id="758" w:author="DFO-MPO" w:date="2018-11-19T08:50:00Z">
        <w:r w:rsidR="00AA43EC">
          <w:rPr>
            <w:rFonts w:ascii="Calibri" w:hAnsi="Calibri"/>
          </w:rPr>
          <w:t xml:space="preserve"> and not to provide </w:t>
        </w:r>
      </w:ins>
      <w:ins w:id="759" w:author="DFO-MPO" w:date="2018-11-19T20:29:00Z">
        <w:r w:rsidR="00BA21AD">
          <w:rPr>
            <w:rFonts w:ascii="Calibri" w:hAnsi="Calibri"/>
          </w:rPr>
          <w:t xml:space="preserve">a </w:t>
        </w:r>
      </w:ins>
      <w:ins w:id="760" w:author="DFO-MPO" w:date="2018-11-19T08:51:00Z">
        <w:r w:rsidR="00AA43EC">
          <w:rPr>
            <w:rFonts w:ascii="Calibri" w:hAnsi="Calibri"/>
          </w:rPr>
          <w:t>status assessment or</w:t>
        </w:r>
      </w:ins>
      <w:del w:id="761" w:author="DFO-MPO" w:date="2018-11-19T08:50:00Z">
        <w:r w:rsidRPr="00004A7E" w:rsidDel="00AA43EC">
          <w:rPr>
            <w:rFonts w:ascii="Calibri" w:hAnsi="Calibri"/>
          </w:rPr>
          <w:delText>,</w:delText>
        </w:r>
      </w:del>
      <w:del w:id="762" w:author="DFO-MPO" w:date="2018-11-19T08:51:00Z">
        <w:r w:rsidRPr="00004A7E" w:rsidDel="00AA43EC">
          <w:rPr>
            <w:rFonts w:ascii="Calibri" w:hAnsi="Calibri"/>
          </w:rPr>
          <w:delText xml:space="preserve"> not to</w:delText>
        </w:r>
      </w:del>
      <w:r w:rsidRPr="00004A7E">
        <w:rPr>
          <w:rFonts w:ascii="Calibri" w:hAnsi="Calibri"/>
        </w:rPr>
        <w:t xml:space="preserve"> </w:t>
      </w:r>
      <w:del w:id="763" w:author="DFO-MPO" w:date="2018-11-19T20:29:00Z">
        <w:r w:rsidRPr="00004A7E" w:rsidDel="00BA21AD">
          <w:rPr>
            <w:rFonts w:ascii="Calibri" w:hAnsi="Calibri"/>
          </w:rPr>
          <w:delText xml:space="preserve">accurately </w:delText>
        </w:r>
      </w:del>
      <w:r w:rsidRPr="00004A7E">
        <w:rPr>
          <w:rFonts w:ascii="Calibri" w:hAnsi="Calibri"/>
        </w:rPr>
        <w:t>forecast the dynamics of</w:t>
      </w:r>
      <w:r w:rsidR="006D1219">
        <w:rPr>
          <w:rFonts w:ascii="Calibri" w:hAnsi="Calibri"/>
        </w:rPr>
        <w:t xml:space="preserve"> </w:t>
      </w:r>
      <w:del w:id="764" w:author="DFO-MPO" w:date="2018-11-19T20:30:00Z">
        <w:r w:rsidR="006D1219" w:rsidDel="00BA21AD">
          <w:rPr>
            <w:rFonts w:ascii="Calibri" w:hAnsi="Calibri"/>
          </w:rPr>
          <w:delText>individual</w:delText>
        </w:r>
        <w:r w:rsidRPr="00004A7E" w:rsidDel="00BA21AD">
          <w:rPr>
            <w:rFonts w:ascii="Calibri" w:hAnsi="Calibri"/>
          </w:rPr>
          <w:delText xml:space="preserve"> </w:delText>
        </w:r>
      </w:del>
      <w:r w:rsidRPr="00004A7E">
        <w:rPr>
          <w:rFonts w:ascii="Calibri" w:hAnsi="Calibri"/>
        </w:rPr>
        <w:t>Fraser River</w:t>
      </w:r>
      <w:ins w:id="765" w:author="DFO-MPO" w:date="2018-11-19T20:30:00Z">
        <w:r w:rsidR="00BA21AD">
          <w:rPr>
            <w:rFonts w:ascii="Calibri" w:hAnsi="Calibri"/>
          </w:rPr>
          <w:t xml:space="preserve"> sockeye salmon</w:t>
        </w:r>
      </w:ins>
      <w:r w:rsidRPr="00004A7E">
        <w:rPr>
          <w:rFonts w:ascii="Calibri" w:hAnsi="Calibri"/>
        </w:rPr>
        <w:t xml:space="preserve"> CUs </w:t>
      </w:r>
      <w:del w:id="766" w:author="DFO-MPO" w:date="2018-11-19T20:30:00Z">
        <w:r w:rsidRPr="00004A7E" w:rsidDel="00BA21AD">
          <w:rPr>
            <w:rFonts w:ascii="Calibri" w:hAnsi="Calibri"/>
          </w:rPr>
          <w:delText>or the aggregate as a whole</w:delText>
        </w:r>
      </w:del>
      <w:ins w:id="767" w:author="DFO-MPO" w:date="2018-11-19T08:51:00Z">
        <w:r w:rsidR="00AA43EC">
          <w:rPr>
            <w:rFonts w:ascii="Calibri" w:hAnsi="Calibri"/>
          </w:rPr>
          <w:t>(</w:t>
        </w:r>
        <w:r w:rsidR="00AA43EC" w:rsidRPr="00AA43EC">
          <w:rPr>
            <w:rFonts w:ascii="Calibri" w:hAnsi="Calibri"/>
            <w:highlight w:val="yellow"/>
            <w:rPrChange w:id="768" w:author="DFO-MPO" w:date="2018-11-19T08:51:00Z">
              <w:rPr>
                <w:rFonts w:ascii="Calibri" w:hAnsi="Calibri"/>
              </w:rPr>
            </w:rPrChange>
          </w:rPr>
          <w:t xml:space="preserve">as described in </w:t>
        </w:r>
        <w:commentRangeStart w:id="769"/>
        <w:r w:rsidR="00AA43EC" w:rsidRPr="00AA43EC">
          <w:rPr>
            <w:rFonts w:ascii="Calibri" w:hAnsi="Calibri"/>
            <w:highlight w:val="yellow"/>
            <w:rPrChange w:id="770" w:author="DFO-MPO" w:date="2018-11-19T08:51:00Z">
              <w:rPr>
                <w:rFonts w:ascii="Calibri" w:hAnsi="Calibri"/>
              </w:rPr>
            </w:rPrChange>
          </w:rPr>
          <w:t xml:space="preserve">Grant </w:t>
        </w:r>
        <w:commentRangeEnd w:id="769"/>
        <w:r w:rsidR="00AA43EC">
          <w:rPr>
            <w:rStyle w:val="CommentReference"/>
          </w:rPr>
          <w:commentReference w:id="769"/>
        </w:r>
        <w:r w:rsidR="00AA43EC" w:rsidRPr="00AA43EC">
          <w:rPr>
            <w:rFonts w:ascii="Calibri" w:hAnsi="Calibri"/>
            <w:highlight w:val="yellow"/>
            <w:rPrChange w:id="771" w:author="DFO-MPO" w:date="2018-11-19T08:51:00Z">
              <w:rPr>
                <w:rFonts w:ascii="Calibri" w:hAnsi="Calibri"/>
              </w:rPr>
            </w:rPrChange>
          </w:rPr>
          <w:t>et al.)</w:t>
        </w:r>
      </w:ins>
      <w:r w:rsidRPr="00AA43EC">
        <w:rPr>
          <w:rFonts w:ascii="Calibri" w:hAnsi="Calibri"/>
          <w:highlight w:val="yellow"/>
          <w:rPrChange w:id="772" w:author="DFO-MPO" w:date="2018-11-19T08:51:00Z">
            <w:rPr>
              <w:rFonts w:ascii="Calibri" w:hAnsi="Calibri"/>
            </w:rPr>
          </w:rPrChange>
        </w:rPr>
        <w:t>.</w:t>
      </w:r>
    </w:p>
    <w:p w14:paraId="61796981" w14:textId="056D6887" w:rsidR="00645D76" w:rsidRPr="00004A7E" w:rsidRDefault="00645D76" w:rsidP="00AE7C0A">
      <w:pPr>
        <w:pStyle w:val="ListParagraph"/>
        <w:spacing w:line="480" w:lineRule="auto"/>
        <w:rPr>
          <w:b/>
        </w:rPr>
      </w:pPr>
    </w:p>
    <w:p w14:paraId="11A47116" w14:textId="1616CB5A" w:rsidR="00DE0F7B" w:rsidRPr="00004A7E" w:rsidRDefault="006C2754" w:rsidP="00AE7C0A">
      <w:pPr>
        <w:spacing w:line="480" w:lineRule="auto"/>
        <w:jc w:val="center"/>
      </w:pPr>
      <w:r w:rsidRPr="00004A7E">
        <w:rPr>
          <w:b/>
        </w:rPr>
        <w:t>Results</w:t>
      </w:r>
    </w:p>
    <w:p w14:paraId="42999713" w14:textId="2A36445F" w:rsidR="000E43A3" w:rsidRPr="00004A7E" w:rsidRDefault="006C2754" w:rsidP="00AE7C0A">
      <w:pPr>
        <w:spacing w:line="480" w:lineRule="auto"/>
        <w:rPr>
          <w:i/>
        </w:rPr>
      </w:pPr>
      <w:r w:rsidRPr="00004A7E">
        <w:rPr>
          <w:i/>
        </w:rPr>
        <w:t>Retrospective analysis</w:t>
      </w:r>
    </w:p>
    <w:p w14:paraId="4E890CD7" w14:textId="212A8348" w:rsidR="005C2371" w:rsidRPr="00004A7E" w:rsidRDefault="006C2754" w:rsidP="00AE7C0A">
      <w:pPr>
        <w:spacing w:line="480" w:lineRule="auto"/>
      </w:pPr>
      <w:r w:rsidRPr="00004A7E">
        <w:tab/>
        <w:t>Mean Fraser River sockeye salmon productivity</w:t>
      </w:r>
      <w:r w:rsidR="009D23BD" w:rsidRPr="00004A7E">
        <w:t xml:space="preserve"> </w:t>
      </w:r>
      <w:r w:rsidR="00D31645" w:rsidRPr="00004A7E">
        <w:t>(</w:t>
      </w:r>
      <w:proofErr w:type="gramStart"/>
      <w:r w:rsidR="00D31645" w:rsidRPr="00004A7E">
        <w:t>log(</w:t>
      </w:r>
      <w:proofErr w:type="gramEnd"/>
      <w:r w:rsidR="00D31645" w:rsidRPr="00004A7E">
        <w:t>recruits/</w:t>
      </w:r>
      <w:proofErr w:type="spellStart"/>
      <w:r w:rsidR="00D31645" w:rsidRPr="00004A7E">
        <w:t>spawner</w:t>
      </w:r>
      <w:proofErr w:type="spellEnd"/>
      <w:r w:rsidR="00D31645" w:rsidRPr="00004A7E">
        <w:t>))</w:t>
      </w:r>
      <w:r w:rsidR="009D23BD" w:rsidRPr="00004A7E">
        <w:t xml:space="preserve"> </w:t>
      </w:r>
      <w:r w:rsidRPr="00004A7E">
        <w:t>declined from the late 1980s through 2005, the brood year predominantly responsible for producing the poor return in</w:t>
      </w:r>
      <w:r w:rsidR="009D23BD" w:rsidRPr="00004A7E">
        <w:t xml:space="preserve"> 2009</w:t>
      </w:r>
      <w:r w:rsidRPr="00004A7E">
        <w:t xml:space="preserve">. </w:t>
      </w:r>
      <w:r w:rsidR="006D1219">
        <w:t>Although</w:t>
      </w:r>
      <w:r w:rsidRPr="00004A7E">
        <w:t xml:space="preserve"> </w:t>
      </w:r>
      <w:ins w:id="773" w:author="DFO-MPO" w:date="2018-11-19T20:37:00Z">
        <w:r w:rsidR="00BA21AD">
          <w:t xml:space="preserve">mean </w:t>
        </w:r>
      </w:ins>
      <w:del w:id="774" w:author="DFO-MPO" w:date="2018-11-19T20:32:00Z">
        <w:r w:rsidRPr="00004A7E" w:rsidDel="00BA21AD">
          <w:delText>the aggregate exhibited several years of higher productivity</w:delText>
        </w:r>
      </w:del>
      <w:ins w:id="775" w:author="DFO-MPO" w:date="2018-11-19T20:32:00Z">
        <w:r w:rsidR="00BA21AD">
          <w:t xml:space="preserve">productivity was moderate from 2005 until </w:t>
        </w:r>
      </w:ins>
      <w:ins w:id="776" w:author="DFO-MPO" w:date="2018-11-19T20:33:00Z">
        <w:r w:rsidR="00BA21AD" w:rsidRPr="00BA21AD">
          <w:rPr>
            <w:highlight w:val="yellow"/>
            <w:rPrChange w:id="777" w:author="DFO-MPO" w:date="2018-11-19T20:33:00Z">
              <w:rPr/>
            </w:rPrChange>
          </w:rPr>
          <w:t>2011</w:t>
        </w:r>
      </w:ins>
      <w:r w:rsidRPr="00004A7E">
        <w:t xml:space="preserve">, </w:t>
      </w:r>
      <w:r w:rsidR="006D1219">
        <w:t>it</w:t>
      </w:r>
      <w:r w:rsidRPr="00004A7E">
        <w:t xml:space="preserve"> h</w:t>
      </w:r>
      <w:r w:rsidR="00A43A81" w:rsidRPr="00004A7E">
        <w:t>as recently declined again</w:t>
      </w:r>
      <w:r w:rsidR="00D663FC" w:rsidRPr="00004A7E">
        <w:t xml:space="preserve"> </w:t>
      </w:r>
      <w:del w:id="778" w:author="DFO-MPO" w:date="2018-11-19T20:33:00Z">
        <w:r w:rsidR="00D663FC" w:rsidRPr="00004A7E" w:rsidDel="00BA21AD">
          <w:delText>and remains variabl</w:delText>
        </w:r>
      </w:del>
      <w:ins w:id="779" w:author="DFO-MPO" w:date="2018-11-19T20:33:00Z">
        <w:r w:rsidR="00BA21AD">
          <w:t>with high temporal variability</w:t>
        </w:r>
      </w:ins>
      <w:del w:id="780" w:author="DFO-MPO" w:date="2018-11-19T20:33:00Z">
        <w:r w:rsidR="00D663FC" w:rsidRPr="00004A7E" w:rsidDel="00BA21AD">
          <w:delText>e</w:delText>
        </w:r>
      </w:del>
      <w:r w:rsidR="00A43A81" w:rsidRPr="00004A7E">
        <w:t xml:space="preserve"> (Figure</w:t>
      </w:r>
      <w:r w:rsidR="00004A7E" w:rsidRPr="00004A7E">
        <w:t xml:space="preserve"> 2</w:t>
      </w:r>
      <w:r w:rsidRPr="00004A7E">
        <w:t xml:space="preserve">a). </w:t>
      </w:r>
      <w:r w:rsidR="00D663FC" w:rsidRPr="00004A7E">
        <w:t>A</w:t>
      </w:r>
      <w:r w:rsidR="005C2371" w:rsidRPr="00004A7E">
        <w:t xml:space="preserve">ggregate </w:t>
      </w:r>
      <w:proofErr w:type="spellStart"/>
      <w:r w:rsidR="005C2371" w:rsidRPr="00004A7E">
        <w:t>spawner</w:t>
      </w:r>
      <w:proofErr w:type="spellEnd"/>
      <w:r w:rsidR="005C2371" w:rsidRPr="00004A7E">
        <w:t xml:space="preserve"> abundance and aggregate catch increased until the ea</w:t>
      </w:r>
      <w:r w:rsidR="00D663FC" w:rsidRPr="00004A7E">
        <w:t xml:space="preserve">rly </w:t>
      </w:r>
      <w:r w:rsidR="00004A7E" w:rsidRPr="00004A7E">
        <w:t>1990s before declining (Figure 2</w:t>
      </w:r>
      <w:r w:rsidR="00A43A81" w:rsidRPr="00004A7E">
        <w:t>b,</w:t>
      </w:r>
      <w:r w:rsidR="005C2371" w:rsidRPr="00004A7E">
        <w:t>c</w:t>
      </w:r>
      <w:del w:id="781" w:author="DFO-MPO" w:date="2018-11-19T20:37:00Z">
        <w:r w:rsidR="005C2371" w:rsidRPr="00004A7E" w:rsidDel="00BA21AD">
          <w:delText>)</w:delText>
        </w:r>
        <w:r w:rsidR="00D663FC" w:rsidRPr="00004A7E" w:rsidDel="00BA21AD">
          <w:delText>, coincident with declines in productivity and exploitation rate</w:delText>
        </w:r>
      </w:del>
      <w:ins w:id="782" w:author="DFO-MPO" w:date="2018-11-19T20:37:00Z">
        <w:r w:rsidR="00BA21AD">
          <w:t>);</w:t>
        </w:r>
      </w:ins>
      <w:del w:id="783" w:author="DFO-MPO" w:date="2018-11-19T20:37:00Z">
        <w:r w:rsidR="005C2371" w:rsidRPr="00004A7E" w:rsidDel="00BA21AD">
          <w:delText>.</w:delText>
        </w:r>
      </w:del>
      <w:r w:rsidR="005C2371" w:rsidRPr="00004A7E">
        <w:t xml:space="preserve"> </w:t>
      </w:r>
      <w:del w:id="784" w:author="DFO-MPO" w:date="2018-11-19T20:37:00Z">
        <w:r w:rsidR="005C2371" w:rsidRPr="00004A7E" w:rsidDel="00BA21AD">
          <w:delText>However</w:delText>
        </w:r>
      </w:del>
      <w:ins w:id="785" w:author="DFO-MPO" w:date="2018-11-19T20:37:00Z">
        <w:r w:rsidR="00BA21AD">
          <w:t>h</w:t>
        </w:r>
        <w:r w:rsidR="00BA21AD" w:rsidRPr="00004A7E">
          <w:t>owever</w:t>
        </w:r>
      </w:ins>
      <w:r w:rsidR="005C2371" w:rsidRPr="00004A7E">
        <w:t xml:space="preserve">, there is substantial </w:t>
      </w:r>
      <w:proofErr w:type="spellStart"/>
      <w:r w:rsidR="005C2371" w:rsidRPr="00004A7E">
        <w:t>interannual</w:t>
      </w:r>
      <w:proofErr w:type="spellEnd"/>
      <w:r w:rsidR="005C2371" w:rsidRPr="00004A7E">
        <w:t xml:space="preserve"> variability in both metrics due to </w:t>
      </w:r>
      <w:r w:rsidR="00246EBA">
        <w:t>several abundant</w:t>
      </w:r>
      <w:r w:rsidR="006D1219">
        <w:t xml:space="preserve"> cyclic CUs. P</w:t>
      </w:r>
      <w:r w:rsidR="005C2371" w:rsidRPr="00004A7E">
        <w:t>articularly large returns were observed in 2010 and 2014 (</w:t>
      </w:r>
      <w:r w:rsidR="005C2371" w:rsidRPr="00BA21AD">
        <w:rPr>
          <w:highlight w:val="yellow"/>
          <w:rPrChange w:id="786" w:author="DFO-MPO" w:date="2018-11-19T20:37:00Z">
            <w:rPr/>
          </w:rPrChange>
        </w:rPr>
        <w:t>catches for 2014 not shown</w:t>
      </w:r>
      <w:r w:rsidR="005C2371" w:rsidRPr="00004A7E">
        <w:t xml:space="preserve">). </w:t>
      </w:r>
    </w:p>
    <w:p w14:paraId="4AE0B96C" w14:textId="40B09A44" w:rsidR="006C2754" w:rsidRPr="00004A7E" w:rsidRDefault="006C2754" w:rsidP="00AE7C0A">
      <w:pPr>
        <w:spacing w:line="480" w:lineRule="auto"/>
        <w:ind w:firstLine="720"/>
      </w:pPr>
      <w:r w:rsidRPr="00004A7E">
        <w:t>Mean</w:t>
      </w:r>
      <w:ins w:id="787" w:author="DFO-MPO" w:date="2018-11-19T20:38:00Z">
        <w:r w:rsidR="00304F1F">
          <w:t xml:space="preserve"> component coefficient of variation </w:t>
        </w:r>
      </w:ins>
      <w:del w:id="788" w:author="DFO-MPO" w:date="2018-11-19T20:39:00Z">
        <w:r w:rsidRPr="00004A7E" w:rsidDel="00304F1F">
          <w:delText xml:space="preserve"> CV</w:delText>
        </w:r>
        <w:r w:rsidRPr="00004A7E" w:rsidDel="00304F1F">
          <w:rPr>
            <w:vertAlign w:val="subscript"/>
          </w:rPr>
          <w:delText>C</w:delText>
        </w:r>
        <w:r w:rsidRPr="00004A7E" w:rsidDel="00304F1F">
          <w:delText xml:space="preserve"> </w:delText>
        </w:r>
      </w:del>
      <w:proofErr w:type="gramStart"/>
      <w:r w:rsidRPr="00004A7E">
        <w:t>(</w:t>
      </w:r>
      <w:ins w:id="789" w:author="DFO-MPO" w:date="2018-11-19T20:39:00Z">
        <w:r w:rsidR="00304F1F" w:rsidRPr="00004A7E">
          <w:t xml:space="preserve"> CV</w:t>
        </w:r>
        <w:r w:rsidR="00304F1F" w:rsidRPr="00004A7E">
          <w:rPr>
            <w:vertAlign w:val="subscript"/>
          </w:rPr>
          <w:t>C</w:t>
        </w:r>
        <w:proofErr w:type="gramEnd"/>
        <w:r w:rsidR="00304F1F" w:rsidRPr="00004A7E">
          <w:t xml:space="preserve"> </w:t>
        </w:r>
        <w:r w:rsidR="00304F1F">
          <w:t xml:space="preserve">; </w:t>
        </w:r>
      </w:ins>
      <w:r w:rsidRPr="00004A7E">
        <w:t>i.e</w:t>
      </w:r>
      <w:r w:rsidR="008614AB" w:rsidRPr="00004A7E">
        <w:t xml:space="preserve">. temporal variability in </w:t>
      </w:r>
      <w:del w:id="790" w:author="Cameron Freshwater" w:date="2018-11-27T07:20:00Z">
        <w:r w:rsidR="008614AB" w:rsidRPr="00004A7E" w:rsidDel="006716D9">
          <w:delText xml:space="preserve">recruit </w:delText>
        </w:r>
      </w:del>
      <w:ins w:id="791" w:author="Cameron Freshwater" w:date="2018-11-27T07:20:00Z">
        <w:r w:rsidR="006716D9">
          <w:t>return</w:t>
        </w:r>
        <w:r w:rsidR="006716D9" w:rsidRPr="00004A7E">
          <w:t xml:space="preserve"> </w:t>
        </w:r>
      </w:ins>
      <w:r w:rsidR="008614AB" w:rsidRPr="00004A7E">
        <w:t xml:space="preserve">abundance, weighted by a CU’s </w:t>
      </w:r>
      <w:r w:rsidR="006D1219">
        <w:t>mean</w:t>
      </w:r>
      <w:r w:rsidR="008614AB" w:rsidRPr="00004A7E">
        <w:t xml:space="preserve"> abundance</w:t>
      </w:r>
      <w:r w:rsidRPr="00004A7E">
        <w:t xml:space="preserve">) </w:t>
      </w:r>
      <w:del w:id="792" w:author="DFO-MPO" w:date="2018-11-19T20:41:00Z">
        <w:r w:rsidRPr="00004A7E" w:rsidDel="00304F1F">
          <w:delText>was</w:delText>
        </w:r>
        <w:r w:rsidR="008614AB" w:rsidRPr="00004A7E" w:rsidDel="00304F1F">
          <w:delText xml:space="preserve"> low </w:delText>
        </w:r>
        <w:r w:rsidR="00C0619A" w:rsidRPr="00004A7E" w:rsidDel="00304F1F">
          <w:delText xml:space="preserve">in the </w:delText>
        </w:r>
      </w:del>
      <w:del w:id="793" w:author="DFO-MPO" w:date="2018-11-19T20:39:00Z">
        <w:r w:rsidR="00C0619A" w:rsidRPr="00004A7E" w:rsidDel="00304F1F">
          <w:delText xml:space="preserve">1960s, </w:delText>
        </w:r>
      </w:del>
      <w:del w:id="794" w:author="DFO-MPO" w:date="2018-11-19T20:41:00Z">
        <w:r w:rsidR="00C0619A" w:rsidRPr="00004A7E" w:rsidDel="00304F1F">
          <w:delText xml:space="preserve">70s and 90s, but </w:delText>
        </w:r>
        <w:r w:rsidR="002B615B" w:rsidDel="00304F1F">
          <w:delText>was elevated</w:delText>
        </w:r>
        <w:r w:rsidR="00C0619A" w:rsidRPr="00004A7E" w:rsidDel="00304F1F">
          <w:delText xml:space="preserve"> at the</w:delText>
        </w:r>
      </w:del>
      <w:ins w:id="795" w:author="DFO-MPO" w:date="2018-11-19T20:41:00Z">
        <w:r w:rsidR="00304F1F">
          <w:t>has varied over time, but exhibited notable peaks at the</w:t>
        </w:r>
      </w:ins>
      <w:r w:rsidR="00C0619A" w:rsidRPr="00004A7E">
        <w:t xml:space="preserve"> beginning o</w:t>
      </w:r>
      <w:r w:rsidR="002B615B">
        <w:t>f the time series (1950s) and</w:t>
      </w:r>
      <w:r w:rsidR="006D1219">
        <w:t xml:space="preserve"> has</w:t>
      </w:r>
      <w:r w:rsidR="002B615B">
        <w:t xml:space="preserve"> </w:t>
      </w:r>
      <w:r w:rsidR="00C0619A" w:rsidRPr="00004A7E">
        <w:t>increase</w:t>
      </w:r>
      <w:r w:rsidR="002B615B">
        <w:t>d</w:t>
      </w:r>
      <w:r w:rsidR="00C0619A" w:rsidRPr="00004A7E">
        <w:t xml:space="preserve"> </w:t>
      </w:r>
      <w:r w:rsidR="002B615B">
        <w:t xml:space="preserve">by approximately 50% </w:t>
      </w:r>
      <w:r w:rsidR="006D1219">
        <w:t>since the early 2000s</w:t>
      </w:r>
      <w:r w:rsidR="00004A7E" w:rsidRPr="00004A7E">
        <w:t xml:space="preserve"> (Figure 2</w:t>
      </w:r>
      <w:r w:rsidR="00C0619A" w:rsidRPr="00004A7E">
        <w:t>d). Similarly</w:t>
      </w:r>
      <w:r w:rsidR="006D1219">
        <w:t>,</w:t>
      </w:r>
      <w:r w:rsidR="00C0619A" w:rsidRPr="00004A7E">
        <w:t xml:space="preserve"> synchrony</w:t>
      </w:r>
      <w:ins w:id="796" w:author="Cameron Freshwater" w:date="2018-11-17T16:45:00Z">
        <w:r w:rsidR="00D24404">
          <w:t xml:space="preserve"> (</w:t>
        </w:r>
        <m:oMath>
          <m:r>
            <w:rPr>
              <w:rFonts w:ascii="Cambria Math" w:hAnsi="Cambria Math"/>
            </w:rPr>
            <m:t>φ)</m:t>
          </m:r>
        </m:oMath>
      </w:ins>
      <w:r w:rsidR="00C0619A" w:rsidRPr="00004A7E">
        <w:t xml:space="preserve"> </w:t>
      </w:r>
      <w:r w:rsidR="00004A7E" w:rsidRPr="00004A7E">
        <w:t xml:space="preserve">in </w:t>
      </w:r>
      <w:del w:id="797" w:author="Cameron Freshwater" w:date="2018-11-27T07:20:00Z">
        <w:r w:rsidR="00004A7E" w:rsidRPr="00004A7E" w:rsidDel="006716D9">
          <w:delText xml:space="preserve">recruit </w:delText>
        </w:r>
      </w:del>
      <w:ins w:id="798" w:author="Cameron Freshwater" w:date="2018-11-27T07:20:00Z">
        <w:r w:rsidR="006716D9">
          <w:t>return</w:t>
        </w:r>
        <w:r w:rsidR="006716D9" w:rsidRPr="00004A7E">
          <w:t xml:space="preserve"> </w:t>
        </w:r>
      </w:ins>
      <w:r w:rsidR="00004A7E" w:rsidRPr="00004A7E">
        <w:t xml:space="preserve">abundance </w:t>
      </w:r>
      <w:r w:rsidR="00C0619A" w:rsidRPr="00004A7E">
        <w:t xml:space="preserve">was relatively high in the 1950s, low and stable </w:t>
      </w:r>
      <w:del w:id="799" w:author="DFO-MPO" w:date="2018-11-19T20:42:00Z">
        <w:r w:rsidR="00C0619A" w:rsidRPr="00004A7E" w:rsidDel="00304F1F">
          <w:delText xml:space="preserve">for approximately 20 years </w:delText>
        </w:r>
        <w:r w:rsidR="006D1219" w:rsidRPr="00004A7E" w:rsidDel="00304F1F">
          <w:delText>afterward</w:delText>
        </w:r>
        <w:r w:rsidR="006D1219" w:rsidDel="00304F1F">
          <w:delText>s</w:delText>
        </w:r>
        <w:r w:rsidR="00C0619A" w:rsidRPr="00004A7E" w:rsidDel="00304F1F">
          <w:delText xml:space="preserve"> and increased </w:delText>
        </w:r>
        <w:r w:rsidR="006D1219" w:rsidDel="00304F1F">
          <w:delText>through</w:delText>
        </w:r>
        <w:r w:rsidR="00C0619A" w:rsidRPr="00004A7E" w:rsidDel="00304F1F">
          <w:delText xml:space="preserve"> the 1980s</w:delText>
        </w:r>
      </w:del>
      <w:ins w:id="800" w:author="DFO-MPO" w:date="2018-11-19T20:42:00Z">
        <w:r w:rsidR="00304F1F">
          <w:t>from 1960-1980</w:t>
        </w:r>
      </w:ins>
      <w:r w:rsidR="006D1219">
        <w:t>,</w:t>
      </w:r>
      <w:ins w:id="801" w:author="DFO-MPO" w:date="2018-11-19T20:42:00Z">
        <w:r w:rsidR="00304F1F">
          <w:t xml:space="preserve"> and increased through the 1990s,</w:t>
        </w:r>
      </w:ins>
      <w:r w:rsidR="00C0619A" w:rsidRPr="00004A7E">
        <w:t xml:space="preserve"> leading to a</w:t>
      </w:r>
      <w:ins w:id="802" w:author="DFO-MPO" w:date="2018-11-19T20:42:00Z">
        <w:r w:rsidR="00304F1F">
          <w:t xml:space="preserve"> recent</w:t>
        </w:r>
      </w:ins>
      <w:r w:rsidR="00C0619A" w:rsidRPr="00004A7E">
        <w:t xml:space="preserve"> </w:t>
      </w:r>
      <w:r w:rsidR="00004A7E" w:rsidRPr="00004A7E">
        <w:t xml:space="preserve">peak </w:t>
      </w:r>
      <w:del w:id="803" w:author="DFO-MPO" w:date="2018-11-19T20:42:00Z">
        <w:r w:rsidR="00004A7E" w:rsidRPr="00004A7E" w:rsidDel="00304F1F">
          <w:delText>several years ago</w:delText>
        </w:r>
      </w:del>
      <w:ins w:id="804" w:author="DFO-MPO" w:date="2018-11-19T20:42:00Z">
        <w:r w:rsidR="00304F1F">
          <w:t xml:space="preserve">in </w:t>
        </w:r>
        <w:r w:rsidR="00304F1F" w:rsidRPr="00304F1F">
          <w:rPr>
            <w:highlight w:val="yellow"/>
            <w:rPrChange w:id="805" w:author="DFO-MPO" w:date="2018-11-19T20:42:00Z">
              <w:rPr/>
            </w:rPrChange>
          </w:rPr>
          <w:t>201</w:t>
        </w:r>
        <w:r w:rsidR="00304F1F">
          <w:t>4</w:t>
        </w:r>
      </w:ins>
      <w:r w:rsidR="00004A7E" w:rsidRPr="00004A7E">
        <w:t xml:space="preserve"> (Figure 2</w:t>
      </w:r>
      <w:r w:rsidR="00C0619A" w:rsidRPr="00004A7E">
        <w:t>e.)</w:t>
      </w:r>
      <w:r w:rsidRPr="00004A7E">
        <w:t xml:space="preserve"> </w:t>
      </w:r>
      <w:r w:rsidR="00D663FC" w:rsidRPr="00004A7E">
        <w:t>As expected</w:t>
      </w:r>
      <w:r w:rsidR="005B527F" w:rsidRPr="00004A7E">
        <w:t>, c</w:t>
      </w:r>
      <w:r w:rsidRPr="00004A7E">
        <w:t xml:space="preserve">hanges in </w:t>
      </w:r>
      <w:ins w:id="806" w:author="DFO-MPO" w:date="2018-11-19T20:43:00Z">
        <w:r w:rsidR="00304F1F">
          <w:t>the aggregate coefficient of variability (</w:t>
        </w:r>
      </w:ins>
      <w:r w:rsidRPr="00004A7E">
        <w:t>CV</w:t>
      </w:r>
      <w:r w:rsidRPr="00004A7E">
        <w:rPr>
          <w:vertAlign w:val="subscript"/>
        </w:rPr>
        <w:t>A</w:t>
      </w:r>
      <w:ins w:id="807" w:author="DFO-MPO" w:date="2018-11-19T20:43:00Z">
        <w:r w:rsidR="00304F1F">
          <w:t>)</w:t>
        </w:r>
      </w:ins>
      <w:r w:rsidRPr="00004A7E">
        <w:t xml:space="preserve"> mirror these patterns, showing</w:t>
      </w:r>
      <w:r w:rsidR="006D1219">
        <w:t xml:space="preserve"> a</w:t>
      </w:r>
      <w:r w:rsidRPr="00004A7E">
        <w:t xml:space="preserve"> </w:t>
      </w:r>
      <w:r w:rsidR="00F73E55">
        <w:t xml:space="preserve">gradual increase followed by a jump to </w:t>
      </w:r>
      <w:r w:rsidR="006D1219">
        <w:t>particularly</w:t>
      </w:r>
      <w:r w:rsidR="00F73E55">
        <w:t xml:space="preserve"> high levels</w:t>
      </w:r>
      <w:r w:rsidRPr="00004A7E">
        <w:t xml:space="preserve"> </w:t>
      </w:r>
      <w:r w:rsidR="00004A7E" w:rsidRPr="00004A7E">
        <w:t xml:space="preserve">in the </w:t>
      </w:r>
      <w:del w:id="808" w:author="DFO-MPO" w:date="2018-11-19T20:43:00Z">
        <w:r w:rsidR="00004A7E" w:rsidRPr="00004A7E" w:rsidDel="00304F1F">
          <w:delText xml:space="preserve">early </w:delText>
        </w:r>
      </w:del>
      <w:ins w:id="809" w:author="DFO-MPO" w:date="2018-11-19T20:43:00Z">
        <w:r w:rsidR="00304F1F">
          <w:t>first decade of the</w:t>
        </w:r>
        <w:r w:rsidR="00304F1F" w:rsidRPr="00004A7E">
          <w:t xml:space="preserve"> </w:t>
        </w:r>
      </w:ins>
      <w:r w:rsidR="00004A7E" w:rsidRPr="00004A7E">
        <w:t>2000s (Figure 2</w:t>
      </w:r>
      <w:r w:rsidR="00A43A81" w:rsidRPr="00004A7E">
        <w:t>f</w:t>
      </w:r>
      <w:r w:rsidRPr="00004A7E">
        <w:t>).</w:t>
      </w:r>
      <w:r w:rsidR="00D663FC" w:rsidRPr="00004A7E">
        <w:t xml:space="preserve"> </w:t>
      </w:r>
      <w:ins w:id="810" w:author="DFO-MPO" w:date="2018-11-19T20:43:00Z">
        <w:r w:rsidR="00304F1F">
          <w:t>Note that trends</w:t>
        </w:r>
      </w:ins>
      <w:ins w:id="811" w:author="DFO-MPO" w:date="2018-11-19T20:44:00Z">
        <w:r w:rsidR="00304F1F">
          <w:t xml:space="preserve"> in variability</w:t>
        </w:r>
      </w:ins>
      <w:ins w:id="812" w:author="DFO-MPO" w:date="2018-11-19T20:45:00Z">
        <w:r w:rsidR="00304F1F">
          <w:t xml:space="preserve"> (</w:t>
        </w:r>
      </w:ins>
      <w:ins w:id="813" w:author="DFO-MPO" w:date="2018-11-19T20:43:00Z">
        <w:r w:rsidR="00304F1F">
          <w:t>Figure 2d-f</w:t>
        </w:r>
      </w:ins>
      <w:ins w:id="814" w:author="DFO-MPO" w:date="2018-11-19T20:45:00Z">
        <w:r w:rsidR="00304F1F">
          <w:t>)</w:t>
        </w:r>
      </w:ins>
      <w:ins w:id="815" w:author="DFO-MPO" w:date="2018-11-19T20:43:00Z">
        <w:r w:rsidR="00304F1F">
          <w:t xml:space="preserve"> are </w:t>
        </w:r>
      </w:ins>
      <w:ins w:id="816" w:author="DFO-MPO" w:date="2018-11-19T20:44:00Z">
        <w:r w:rsidR="00304F1F">
          <w:t>lagged by 12 years.</w:t>
        </w:r>
      </w:ins>
    </w:p>
    <w:p w14:paraId="60769AE2" w14:textId="0E8B694F" w:rsidR="00525C83" w:rsidRPr="00004A7E" w:rsidRDefault="00AC2E80" w:rsidP="00AE7C0A">
      <w:pPr>
        <w:spacing w:line="480" w:lineRule="auto"/>
        <w:jc w:val="center"/>
      </w:pPr>
      <w:commentRangeStart w:id="817"/>
      <w:r>
        <w:rPr>
          <w:noProof/>
          <w:lang w:val="en-US"/>
        </w:rPr>
        <w:drawing>
          <wp:inline distT="0" distB="0" distL="0" distR="0" wp14:anchorId="677716AF" wp14:editId="21847B80">
            <wp:extent cx="3913019" cy="2709527"/>
            <wp:effectExtent l="0" t="0" r="0" b="0"/>
            <wp:docPr id="4" name="Picture 4" descr="C:\github\synchSalmon\figs\Fig1New_Ret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github\synchSalmon\figs\Fig1New_Retr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3010" cy="2709521"/>
                    </a:xfrm>
                    <a:prstGeom prst="rect">
                      <a:avLst/>
                    </a:prstGeom>
                    <a:noFill/>
                    <a:ln>
                      <a:noFill/>
                    </a:ln>
                  </pic:spPr>
                </pic:pic>
              </a:graphicData>
            </a:graphic>
          </wp:inline>
        </w:drawing>
      </w:r>
      <w:commentRangeEnd w:id="817"/>
      <w:r w:rsidR="00246EBA">
        <w:rPr>
          <w:rStyle w:val="CommentReference"/>
        </w:rPr>
        <w:commentReference w:id="817"/>
      </w:r>
    </w:p>
    <w:p w14:paraId="4120C511" w14:textId="6BEC8003" w:rsidR="00525C83" w:rsidRPr="00004A7E" w:rsidRDefault="00525C83" w:rsidP="00AE7C0A">
      <w:pPr>
        <w:spacing w:line="480" w:lineRule="auto"/>
      </w:pPr>
      <w:r w:rsidRPr="00004A7E">
        <w:t xml:space="preserve">Figure </w:t>
      </w:r>
      <w:r w:rsidR="00AF52E0">
        <w:t>2</w:t>
      </w:r>
      <w:r w:rsidR="00F73E55">
        <w:t>.</w:t>
      </w:r>
      <w:r w:rsidRPr="00004A7E">
        <w:t xml:space="preserve"> Observed trends in </w:t>
      </w:r>
      <w:ins w:id="818" w:author="DFO-MPO" w:date="2018-11-19T20:45:00Z">
        <w:r w:rsidR="00284A03">
          <w:t xml:space="preserve">(a) </w:t>
        </w:r>
      </w:ins>
      <w:del w:id="819" w:author="DFO-MPO" w:date="2018-11-19T20:45:00Z">
        <w:r w:rsidRPr="00004A7E" w:rsidDel="00284A03">
          <w:delText>Fraser River sockeye salmon</w:delText>
        </w:r>
      </w:del>
      <w:ins w:id="820" w:author="DFO-MPO" w:date="2018-11-19T20:45:00Z">
        <w:r w:rsidR="00284A03">
          <w:t>CU-specific</w:t>
        </w:r>
      </w:ins>
      <w:r w:rsidRPr="00004A7E">
        <w:t xml:space="preserve"> productivity (log</w:t>
      </w:r>
      <w:ins w:id="821" w:author="DFO-MPO" w:date="2018-11-19T20:45:00Z">
        <w:r w:rsidR="00284A03">
          <w:rPr>
            <w:vertAlign w:val="subscript"/>
          </w:rPr>
          <w:t>e</w:t>
        </w:r>
      </w:ins>
      <w:r w:rsidRPr="00004A7E">
        <w:t xml:space="preserve"> (recruits per </w:t>
      </w:r>
      <w:proofErr w:type="spellStart"/>
      <w:r w:rsidRPr="00004A7E">
        <w:t>spawner</w:t>
      </w:r>
      <w:proofErr w:type="spellEnd"/>
      <w:r w:rsidRPr="00004A7E">
        <w:t xml:space="preserve">)), </w:t>
      </w:r>
      <w:ins w:id="822" w:author="DFO-MPO" w:date="2018-11-19T20:47:00Z">
        <w:r w:rsidR="00284A03">
          <w:t xml:space="preserve">(b) </w:t>
        </w:r>
      </w:ins>
      <w:r w:rsidRPr="00004A7E">
        <w:t xml:space="preserve">aggregate </w:t>
      </w:r>
      <w:proofErr w:type="spellStart"/>
      <w:r w:rsidRPr="00004A7E">
        <w:t>spawner</w:t>
      </w:r>
      <w:proofErr w:type="spellEnd"/>
      <w:r w:rsidRPr="00004A7E">
        <w:t xml:space="preserve"> abundance, and</w:t>
      </w:r>
      <w:ins w:id="823" w:author="DFO-MPO" w:date="2018-11-19T20:47:00Z">
        <w:r w:rsidR="00284A03">
          <w:t xml:space="preserve"> (c)</w:t>
        </w:r>
      </w:ins>
      <w:r w:rsidRPr="00004A7E">
        <w:t xml:space="preserve"> aggregate catch</w:t>
      </w:r>
      <w:del w:id="824" w:author="DFO-MPO" w:date="2018-11-19T20:48:00Z">
        <w:r w:rsidRPr="00004A7E" w:rsidDel="005F7167">
          <w:delText xml:space="preserve"> </w:delText>
        </w:r>
      </w:del>
      <w:ins w:id="825" w:author="DFO-MPO" w:date="2018-11-19T20:48:00Z">
        <w:r w:rsidR="005F7167">
          <w:t>.</w:t>
        </w:r>
      </w:ins>
      <w:del w:id="826" w:author="DFO-MPO" w:date="2018-11-19T20:48:00Z">
        <w:r w:rsidRPr="00004A7E" w:rsidDel="005F7167">
          <w:delText>(</w:delText>
        </w:r>
        <w:r w:rsidR="00D663FC" w:rsidRPr="00004A7E" w:rsidDel="005F7167">
          <w:delText>a-c</w:delText>
        </w:r>
        <w:r w:rsidRPr="00004A7E" w:rsidDel="005F7167">
          <w:delText>)</w:delText>
        </w:r>
      </w:del>
      <w:ins w:id="827" w:author="Cameron Freshwater" w:date="2018-11-17T16:44:00Z">
        <w:del w:id="828" w:author="DFO-MPO" w:date="2018-11-19T20:48:00Z">
          <w:r w:rsidR="00D24404" w:rsidDel="005F7167">
            <w:delText>, and</w:delText>
          </w:r>
        </w:del>
      </w:ins>
      <w:del w:id="829" w:author="Cameron Freshwater" w:date="2018-11-17T16:44:00Z">
        <w:r w:rsidRPr="00004A7E" w:rsidDel="00D24404">
          <w:delText>.</w:delText>
        </w:r>
      </w:del>
      <w:r w:rsidRPr="00004A7E">
        <w:t xml:space="preserve"> </w:t>
      </w:r>
      <w:proofErr w:type="gramStart"/>
      <w:r w:rsidR="0016554E">
        <w:t>12</w:t>
      </w:r>
      <w:r w:rsidRPr="00004A7E">
        <w:t>-year moving window estimates of the mean component coefficient of variation (CV</w:t>
      </w:r>
      <w:r w:rsidRPr="00004A7E">
        <w:rPr>
          <w:vertAlign w:val="subscript"/>
        </w:rPr>
        <w:t>C</w:t>
      </w:r>
      <w:r w:rsidRPr="00004A7E">
        <w:t>), synchrony index (</w:t>
      </w:r>
      <m:oMath>
        <m:r>
          <w:rPr>
            <w:rFonts w:ascii="Cambria Math" w:hAnsi="Cambria Math"/>
          </w:rPr>
          <m:t>φ</m:t>
        </m:r>
      </m:oMath>
      <w:r w:rsidRPr="00004A7E">
        <w:rPr>
          <w:rFonts w:eastAsiaTheme="minorEastAsia"/>
        </w:rPr>
        <w:t xml:space="preserve">), and aggregate </w:t>
      </w:r>
      <w:ins w:id="830" w:author="DFO-MPO" w:date="2018-11-19T20:50:00Z">
        <w:r w:rsidR="005F7167">
          <w:rPr>
            <w:rFonts w:eastAsiaTheme="minorEastAsia"/>
          </w:rPr>
          <w:t xml:space="preserve">coefficient of </w:t>
        </w:r>
      </w:ins>
      <w:del w:id="831" w:author="DFO-MPO" w:date="2018-11-19T20:51:00Z">
        <w:r w:rsidRPr="00004A7E" w:rsidDel="005F7167">
          <w:rPr>
            <w:rFonts w:eastAsiaTheme="minorEastAsia"/>
          </w:rPr>
          <w:delText>variability</w:delText>
        </w:r>
        <w:r w:rsidR="00D663FC" w:rsidRPr="00004A7E" w:rsidDel="005F7167">
          <w:rPr>
            <w:rFonts w:eastAsiaTheme="minorEastAsia"/>
          </w:rPr>
          <w:delText xml:space="preserve"> </w:delText>
        </w:r>
      </w:del>
      <w:ins w:id="832" w:author="DFO-MPO" w:date="2018-11-19T20:51:00Z">
        <w:r w:rsidR="005F7167" w:rsidRPr="00004A7E">
          <w:rPr>
            <w:rFonts w:eastAsiaTheme="minorEastAsia"/>
          </w:rPr>
          <w:t>varia</w:t>
        </w:r>
        <w:r w:rsidR="005F7167">
          <w:rPr>
            <w:rFonts w:eastAsiaTheme="minorEastAsia"/>
          </w:rPr>
          <w:t>tion</w:t>
        </w:r>
        <w:r w:rsidR="005F7167" w:rsidRPr="00004A7E">
          <w:rPr>
            <w:rFonts w:eastAsiaTheme="minorEastAsia"/>
          </w:rPr>
          <w:t xml:space="preserve"> </w:t>
        </w:r>
      </w:ins>
      <w:r w:rsidR="00D663FC" w:rsidRPr="00004A7E">
        <w:rPr>
          <w:rFonts w:eastAsiaTheme="minorEastAsia"/>
        </w:rPr>
        <w:t>(CV</w:t>
      </w:r>
      <w:r w:rsidR="00D663FC" w:rsidRPr="00004A7E">
        <w:rPr>
          <w:rFonts w:eastAsiaTheme="minorEastAsia"/>
          <w:vertAlign w:val="subscript"/>
        </w:rPr>
        <w:t>A</w:t>
      </w:r>
      <w:r w:rsidR="00D663FC" w:rsidRPr="00004A7E">
        <w:rPr>
          <w:rFonts w:eastAsiaTheme="minorEastAsia"/>
        </w:rPr>
        <w:t>)</w:t>
      </w:r>
      <w:r w:rsidRPr="00004A7E">
        <w:rPr>
          <w:rFonts w:eastAsiaTheme="minorEastAsia"/>
        </w:rPr>
        <w:t xml:space="preserve"> (</w:t>
      </w:r>
      <w:r w:rsidR="00D663FC" w:rsidRPr="00004A7E">
        <w:rPr>
          <w:rFonts w:eastAsiaTheme="minorEastAsia"/>
        </w:rPr>
        <w:t>d-f</w:t>
      </w:r>
      <w:r w:rsidRPr="00004A7E">
        <w:rPr>
          <w:rFonts w:eastAsiaTheme="minorEastAsia"/>
        </w:rPr>
        <w:t>)</w:t>
      </w:r>
      <w:r w:rsidR="0016554E">
        <w:rPr>
          <w:rFonts w:eastAsiaTheme="minorEastAsia"/>
        </w:rPr>
        <w:t xml:space="preserve"> of 11 CU</w:t>
      </w:r>
      <w:r w:rsidRPr="00004A7E">
        <w:rPr>
          <w:rFonts w:eastAsiaTheme="minorEastAsia"/>
        </w:rPr>
        <w:t xml:space="preserve">s </w:t>
      </w:r>
      <w:r w:rsidRPr="00004A7E">
        <w:t>with time series extending back to 1948</w:t>
      </w:r>
      <w:r w:rsidR="0016554E">
        <w:t>.</w:t>
      </w:r>
      <w:proofErr w:type="gramEnd"/>
      <w:r w:rsidR="0016554E">
        <w:t xml:space="preserve"> Black lines represent median estimates and </w:t>
      </w:r>
      <w:r w:rsidR="00004A7E">
        <w:t>grey band</w:t>
      </w:r>
      <w:r w:rsidR="0016554E">
        <w:t>s</w:t>
      </w:r>
      <w:r w:rsidR="00004A7E">
        <w:t xml:space="preserve"> represent 90</w:t>
      </w:r>
      <w:r w:rsidR="00004A7E" w:rsidRPr="00004A7E">
        <w:rPr>
          <w:vertAlign w:val="superscript"/>
        </w:rPr>
        <w:t>th</w:t>
      </w:r>
      <w:r w:rsidR="00004A7E">
        <w:t xml:space="preserve"> percentile interval</w:t>
      </w:r>
      <w:r w:rsidR="0016554E">
        <w:t>s</w:t>
      </w:r>
      <w:r w:rsidR="00004A7E">
        <w:t>.</w:t>
      </w:r>
      <w:ins w:id="833" w:author="Cameron Freshwater" w:date="2018-11-17T16:44:00Z">
        <w:r w:rsidR="00D24404">
          <w:t xml:space="preserve"> In panel (a), multiple colours are used to show productivity trends for the 11 individual CUs from which the </w:t>
        </w:r>
      </w:ins>
      <w:ins w:id="834" w:author="Cameron Freshwater" w:date="2018-11-17T16:45:00Z">
        <w:r w:rsidR="00D24404">
          <w:t>mean</w:t>
        </w:r>
      </w:ins>
      <w:ins w:id="835" w:author="Cameron Freshwater" w:date="2018-11-17T16:44:00Z">
        <w:r w:rsidR="00D24404">
          <w:t xml:space="preserve"> was calculated</w:t>
        </w:r>
      </w:ins>
      <w:ins w:id="836" w:author="DFO-MPO" w:date="2018-11-19T20:52:00Z">
        <w:r w:rsidR="005F7167">
          <w:t xml:space="preserve"> (black line)</w:t>
        </w:r>
      </w:ins>
      <w:ins w:id="837" w:author="Cameron Freshwater" w:date="2018-11-17T16:44:00Z">
        <w:r w:rsidR="00D24404">
          <w:t>.</w:t>
        </w:r>
      </w:ins>
      <w:ins w:id="838" w:author="DFO-MPO" w:date="2018-11-19T20:51:00Z">
        <w:r w:rsidR="005F7167">
          <w:t xml:space="preserve"> Analyses were repeated with a larger set of 18 CUs with data ranging from 1973 to 201</w:t>
        </w:r>
      </w:ins>
      <w:ins w:id="839" w:author="DFO-MPO" w:date="2018-11-19T20:52:00Z">
        <w:r w:rsidR="005F7167">
          <w:t>2</w:t>
        </w:r>
      </w:ins>
      <w:ins w:id="840" w:author="DFO-MPO" w:date="2018-11-19T20:51:00Z">
        <w:r w:rsidR="005F7167">
          <w:t>, and trends were similar (results not shown).</w:t>
        </w:r>
      </w:ins>
    </w:p>
    <w:p w14:paraId="0637E6FC" w14:textId="77777777" w:rsidR="005C2371" w:rsidRPr="00004A7E" w:rsidRDefault="005C2371" w:rsidP="00AE7C0A">
      <w:pPr>
        <w:spacing w:line="480" w:lineRule="auto"/>
        <w:rPr>
          <w:i/>
        </w:rPr>
      </w:pPr>
    </w:p>
    <w:p w14:paraId="151010AC" w14:textId="0748891B" w:rsidR="005B527F" w:rsidRPr="00004A7E" w:rsidRDefault="005B527F" w:rsidP="00AE7C0A">
      <w:pPr>
        <w:spacing w:line="480" w:lineRule="auto"/>
        <w:rPr>
          <w:i/>
        </w:rPr>
      </w:pPr>
      <w:r w:rsidRPr="00004A7E">
        <w:rPr>
          <w:i/>
        </w:rPr>
        <w:t>Forward simulation</w:t>
      </w:r>
    </w:p>
    <w:p w14:paraId="20519113" w14:textId="437DF5C2" w:rsidR="00353067" w:rsidRPr="00004A7E" w:rsidRDefault="005B527F" w:rsidP="00AE7C0A">
      <w:pPr>
        <w:spacing w:line="480" w:lineRule="auto"/>
        <w:rPr>
          <w:ins w:id="841" w:author="DFO-MPO" w:date="2018-09-11T10:57:00Z"/>
          <w:rFonts w:eastAsiaTheme="minorEastAsia"/>
        </w:rPr>
      </w:pPr>
      <w:r w:rsidRPr="00004A7E">
        <w:rPr>
          <w:i/>
        </w:rPr>
        <w:tab/>
      </w:r>
      <w:r w:rsidR="00A409A9" w:rsidRPr="00004A7E">
        <w:t>By specifying low, medium, and high values for</w:t>
      </w:r>
      <w:ins w:id="842" w:author="DFO-MPO" w:date="2018-11-20T07:06:00Z">
        <w:r w:rsidR="00F60D13">
          <w:t xml:space="preserve"> CU-specific variability in recruitment residuals</w:t>
        </w:r>
      </w:ins>
      <w:ins w:id="843" w:author="DFO-MPO" w:date="2018-11-20T07:07:00Z">
        <w:r w:rsidR="00F60D13">
          <w:t>,</w:t>
        </w:r>
      </w:ins>
      <w:r w:rsidR="00A409A9" w:rsidRPr="00004A7E">
        <w:t xml:space="preserve"> </w:t>
      </w:r>
      <m:oMath>
        <m:sSub>
          <m:sSubPr>
            <m:ctrlPr>
              <w:ins w:id="844" w:author="DFO-MPO" w:date="2018-11-20T07:06:00Z">
                <w:rPr>
                  <w:rFonts w:ascii="Cambria Math" w:hAnsi="Cambria Math"/>
                  <w:i/>
                </w:rPr>
              </w:ins>
            </m:ctrlPr>
          </m:sSubPr>
          <m:e>
            <w:ins w:id="845" w:author="DFO-MPO" w:date="2018-11-20T07:06:00Z">
              <m:r>
                <w:rPr>
                  <w:rFonts w:ascii="Cambria Math" w:hAnsi="Cambria Math"/>
                </w:rPr>
                <m:t>σ</m:t>
              </m:r>
            </w:ins>
          </m:e>
          <m:sub>
            <w:ins w:id="846" w:author="DFO-MPO" w:date="2018-11-20T07:06:00Z">
              <m:r>
                <w:rPr>
                  <w:rFonts w:ascii="Cambria Math" w:hAnsi="Cambria Math"/>
                </w:rPr>
                <m:t>p</m:t>
              </m:r>
            </w:ins>
          </m:sub>
        </m:sSub>
        <w:del w:id="847" w:author="DFO-MPO" w:date="2018-11-20T07:06:00Z">
          <m:r>
            <w:rPr>
              <w:rFonts w:ascii="Cambria Math" w:hAnsi="Cambria Math"/>
            </w:rPr>
            <m:t>σ</m:t>
          </m:r>
        </w:del>
      </m:oMath>
      <w:ins w:id="848" w:author="DFO-MPO" w:date="2018-11-20T07:08:00Z">
        <w:r w:rsidR="00F60D13">
          <w:t xml:space="preserve">, </w:t>
        </w:r>
      </w:ins>
      <w:del w:id="849" w:author="DFO-MPO" w:date="2018-11-20T07:08:00Z">
        <w:r w:rsidR="00A409A9" w:rsidRPr="00004A7E" w:rsidDel="00F60D13">
          <w:delText xml:space="preserve"> </w:delText>
        </w:r>
      </w:del>
      <w:r w:rsidR="00A409A9" w:rsidRPr="00004A7E">
        <w:t>and</w:t>
      </w:r>
      <w:ins w:id="850" w:author="DFO-MPO" w:date="2018-11-20T07:08:00Z">
        <w:r w:rsidR="00F60D13">
          <w:t xml:space="preserve"> the correlation coefficient between CU’s recruitment residuals,</w:t>
        </w:r>
      </w:ins>
      <w:r w:rsidR="00A409A9" w:rsidRPr="00004A7E">
        <w:t xml:space="preserve"> </w:t>
      </w:r>
      <m:oMath>
        <m:r>
          <w:rPr>
            <w:rFonts w:ascii="Cambria Math" w:hAnsi="Cambria Math"/>
          </w:rPr>
          <m:t>ρ</m:t>
        </m:r>
      </m:oMath>
      <w:ins w:id="851" w:author="DFO-MPO" w:date="2018-11-20T07:08:00Z">
        <w:r w:rsidR="00F60D13">
          <w:rPr>
            <w:rFonts w:eastAsiaTheme="minorEastAsia"/>
          </w:rPr>
          <w:t>,</w:t>
        </w:r>
      </w:ins>
      <w:r w:rsidR="00A409A9" w:rsidRPr="00004A7E">
        <w:rPr>
          <w:rFonts w:eastAsiaTheme="minorEastAsia"/>
        </w:rPr>
        <w:t xml:space="preserve"> we </w:t>
      </w:r>
      <w:r w:rsidR="00A45830">
        <w:rPr>
          <w:rFonts w:eastAsiaTheme="minorEastAsia"/>
        </w:rPr>
        <w:t xml:space="preserve">were able to generate a range of </w:t>
      </w:r>
      <w:r w:rsidR="00353067" w:rsidRPr="00004A7E">
        <w:rPr>
          <w:rFonts w:eastAsiaTheme="minorEastAsia"/>
        </w:rPr>
        <w:t>CV</w:t>
      </w:r>
      <w:r w:rsidR="00353067" w:rsidRPr="00004A7E">
        <w:rPr>
          <w:rFonts w:eastAsiaTheme="minorEastAsia"/>
          <w:vertAlign w:val="subscript"/>
        </w:rPr>
        <w:t>C</w:t>
      </w:r>
      <w:r w:rsidR="00353067" w:rsidRPr="00004A7E">
        <w:rPr>
          <w:rFonts w:eastAsiaTheme="minorEastAsia"/>
        </w:rPr>
        <w:t xml:space="preserve"> and </w:t>
      </w:r>
      <w:ins w:id="852" w:author="Cameron Freshwater" w:date="2018-11-17T16:45:00Z">
        <m:oMath>
          <m:r>
            <w:rPr>
              <w:rFonts w:ascii="Cambria Math" w:hAnsi="Cambria Math"/>
            </w:rPr>
            <m:t>φ</m:t>
          </m:r>
        </m:oMath>
        <w:r w:rsidR="00D24404">
          <w:rPr>
            <w:rFonts w:eastAsiaTheme="minorEastAsia"/>
          </w:rPr>
          <w:t xml:space="preserve"> </w:t>
        </w:r>
      </w:ins>
      <w:del w:id="853" w:author="Cameron Freshwater" w:date="2018-11-17T16:45:00Z">
        <w:r w:rsidR="00353067" w:rsidRPr="00004A7E" w:rsidDel="00D24404">
          <w:rPr>
            <w:rFonts w:eastAsiaTheme="minorEastAsia"/>
          </w:rPr>
          <w:delText>synchrony</w:delText>
        </w:r>
        <w:r w:rsidR="00AF52E0" w:rsidDel="00D24404">
          <w:rPr>
            <w:rFonts w:eastAsiaTheme="minorEastAsia"/>
          </w:rPr>
          <w:delText xml:space="preserve"> </w:delText>
        </w:r>
      </w:del>
      <w:r w:rsidR="00AF52E0">
        <w:rPr>
          <w:rFonts w:eastAsiaTheme="minorEastAsia"/>
        </w:rPr>
        <w:t>scenarios (</w:t>
      </w:r>
      <w:commentRangeStart w:id="854"/>
      <w:r w:rsidR="00AF52E0">
        <w:rPr>
          <w:rFonts w:eastAsiaTheme="minorEastAsia"/>
        </w:rPr>
        <w:t>Figure 3</w:t>
      </w:r>
      <w:commentRangeEnd w:id="854"/>
      <w:r w:rsidR="00F60D13">
        <w:rPr>
          <w:rStyle w:val="CommentReference"/>
        </w:rPr>
        <w:commentReference w:id="854"/>
      </w:r>
      <w:r w:rsidR="00A45830">
        <w:rPr>
          <w:rFonts w:eastAsiaTheme="minorEastAsia"/>
        </w:rPr>
        <w:t>)</w:t>
      </w:r>
      <w:del w:id="855" w:author="DFO-MPO" w:date="2018-11-20T07:07:00Z">
        <w:r w:rsidR="00353067" w:rsidRPr="00004A7E" w:rsidDel="00F60D13">
          <w:rPr>
            <w:rFonts w:eastAsiaTheme="minorEastAsia"/>
          </w:rPr>
          <w:delText>.</w:delText>
        </w:r>
        <w:r w:rsidR="00A45830" w:rsidDel="00F60D13">
          <w:rPr>
            <w:rFonts w:eastAsiaTheme="minorEastAsia"/>
          </w:rPr>
          <w:delText xml:space="preserve"> </w:delText>
        </w:r>
        <w:r w:rsidR="00633411" w:rsidRPr="00004A7E" w:rsidDel="00F60D13">
          <w:rPr>
            <w:rFonts w:eastAsiaTheme="minorEastAsia"/>
          </w:rPr>
          <w:delText xml:space="preserve">We use </w:delText>
        </w:r>
        <m:oMath>
          <m:r>
            <w:rPr>
              <w:rFonts w:ascii="Cambria Math" w:hAnsi="Cambria Math"/>
            </w:rPr>
            <m:t>σ</m:t>
          </m:r>
        </m:oMath>
        <w:r w:rsidR="00633411" w:rsidDel="00F60D13">
          <w:rPr>
            <w:rFonts w:eastAsiaTheme="minorEastAsia"/>
          </w:rPr>
          <w:delText xml:space="preserve"> </w:delText>
        </w:r>
        <w:r w:rsidR="00633411" w:rsidRPr="00004A7E" w:rsidDel="00F60D13">
          <w:rPr>
            <w:rFonts w:eastAsiaTheme="minorEastAsia"/>
          </w:rPr>
          <w:delText xml:space="preserve">as a </w:delText>
        </w:r>
        <w:r w:rsidR="00633411" w:rsidDel="00F60D13">
          <w:rPr>
            <w:rFonts w:eastAsiaTheme="minorEastAsia"/>
          </w:rPr>
          <w:delText>proxy</w:delText>
        </w:r>
        <w:r w:rsidR="00633411" w:rsidRPr="00004A7E" w:rsidDel="00F60D13">
          <w:rPr>
            <w:rFonts w:eastAsiaTheme="minorEastAsia"/>
          </w:rPr>
          <w:delText xml:space="preserve"> </w:delText>
        </w:r>
        <w:r w:rsidR="00633411" w:rsidDel="00F60D13">
          <w:rPr>
            <w:rFonts w:eastAsiaTheme="minorEastAsia"/>
          </w:rPr>
          <w:delText xml:space="preserve">for </w:delText>
        </w:r>
        <w:r w:rsidR="00633411" w:rsidRPr="00004A7E" w:rsidDel="00F60D13">
          <w:rPr>
            <w:rFonts w:eastAsiaTheme="minorEastAsia"/>
          </w:rPr>
          <w:delText>CV</w:delText>
        </w:r>
        <w:r w:rsidR="00633411" w:rsidRPr="00004A7E" w:rsidDel="00F60D13">
          <w:rPr>
            <w:rFonts w:eastAsiaTheme="minorEastAsia"/>
            <w:vertAlign w:val="subscript"/>
          </w:rPr>
          <w:delText>C</w:delText>
        </w:r>
        <w:r w:rsidR="00633411" w:rsidRPr="00004A7E" w:rsidDel="00F60D13">
          <w:rPr>
            <w:rFonts w:eastAsiaTheme="minorEastAsia"/>
          </w:rPr>
          <w:delText xml:space="preserve"> and </w:delText>
        </w:r>
        <m:oMath>
          <m:r>
            <w:rPr>
              <w:rFonts w:ascii="Cambria Math" w:hAnsi="Cambria Math"/>
            </w:rPr>
            <m:t xml:space="preserve">ρ </m:t>
          </m:r>
        </m:oMath>
        <w:r w:rsidR="00633411" w:rsidRPr="00004A7E" w:rsidDel="00F60D13">
          <w:rPr>
            <w:rFonts w:eastAsiaTheme="minorEastAsia"/>
          </w:rPr>
          <w:delText>as a measure of synchrony in subsequent results</w:delText>
        </w:r>
      </w:del>
      <w:r w:rsidR="00633411" w:rsidRPr="00004A7E">
        <w:rPr>
          <w:rFonts w:eastAsiaTheme="minorEastAsia"/>
        </w:rPr>
        <w:t>.</w:t>
      </w:r>
      <w:del w:id="856" w:author="DFO-MPO" w:date="2018-11-20T07:10:00Z">
        <w:r w:rsidR="00633411" w:rsidDel="00F60D13">
          <w:rPr>
            <w:rFonts w:eastAsiaTheme="minorEastAsia"/>
          </w:rPr>
          <w:delText xml:space="preserve"> </w:delText>
        </w:r>
        <w:r w:rsidR="00F73E55" w:rsidDel="00F60D13">
          <w:rPr>
            <w:rFonts w:eastAsiaTheme="minorEastAsia"/>
          </w:rPr>
          <w:delText xml:space="preserve">Due to stochasticity within the model, </w:delText>
        </w:r>
        <w:r w:rsidR="00633411" w:rsidDel="00F60D13">
          <w:rPr>
            <w:rFonts w:eastAsiaTheme="minorEastAsia"/>
          </w:rPr>
          <w:delText>median</w:delText>
        </w:r>
        <w:r w:rsidR="00A45830" w:rsidDel="00F60D13">
          <w:rPr>
            <w:rFonts w:eastAsiaTheme="minorEastAsia"/>
          </w:rPr>
          <w:delText xml:space="preserve"> </w:delText>
        </w:r>
        <w:r w:rsidR="00633411" w:rsidDel="00F60D13">
          <w:rPr>
            <w:rFonts w:eastAsiaTheme="minorEastAsia"/>
          </w:rPr>
          <w:delText>trends</w:delText>
        </w:r>
        <w:r w:rsidR="00A45830" w:rsidDel="00F60D13">
          <w:rPr>
            <w:rFonts w:eastAsiaTheme="minorEastAsia"/>
          </w:rPr>
          <w:delText xml:space="preserve"> </w:delText>
        </w:r>
        <w:r w:rsidR="00633411" w:rsidDel="00F60D13">
          <w:rPr>
            <w:rFonts w:eastAsiaTheme="minorEastAsia"/>
          </w:rPr>
          <w:delText>in</w:delText>
        </w:r>
        <w:r w:rsidR="00A45830" w:rsidDel="00F60D13">
          <w:rPr>
            <w:rFonts w:eastAsiaTheme="minorEastAsia"/>
          </w:rPr>
          <w:delText xml:space="preserve"> CV</w:delText>
        </w:r>
        <w:r w:rsidR="00A45830" w:rsidDel="00F60D13">
          <w:rPr>
            <w:rFonts w:eastAsiaTheme="minorEastAsia"/>
            <w:vertAlign w:val="subscript"/>
          </w:rPr>
          <w:delText>C</w:delText>
        </w:r>
        <w:r w:rsidR="00A45830" w:rsidDel="00F60D13">
          <w:rPr>
            <w:rFonts w:eastAsiaTheme="minorEastAsia"/>
          </w:rPr>
          <w:delText xml:space="preserve"> and </w:delText>
        </w:r>
        <m:oMath>
          <m:r>
            <w:rPr>
              <w:rFonts w:ascii="Cambria Math" w:hAnsi="Cambria Math"/>
            </w:rPr>
            <m:t>φ</m:t>
          </m:r>
        </m:oMath>
        <w:r w:rsidR="00A45830" w:rsidDel="00F60D13">
          <w:rPr>
            <w:rFonts w:eastAsiaTheme="minorEastAsia"/>
          </w:rPr>
          <w:delText xml:space="preserve"> were lower than recently observed values, </w:delText>
        </w:r>
        <w:r w:rsidR="00633411" w:rsidDel="00F60D13">
          <w:rPr>
            <w:rFonts w:eastAsiaTheme="minorEastAsia"/>
          </w:rPr>
          <w:delText xml:space="preserve">even when </w:delText>
        </w:r>
        <m:oMath>
          <m:r>
            <w:rPr>
              <w:rFonts w:ascii="Cambria Math" w:hAnsi="Cambria Math"/>
            </w:rPr>
            <m:t>σ</m:t>
          </m:r>
        </m:oMath>
        <w:r w:rsidR="00633411" w:rsidRPr="00004A7E" w:rsidDel="00F60D13">
          <w:delText xml:space="preserve"> and </w:delText>
        </w:r>
        <m:oMath>
          <m:r>
            <w:rPr>
              <w:rFonts w:ascii="Cambria Math" w:hAnsi="Cambria Math"/>
            </w:rPr>
            <m:t>ρ</m:t>
          </m:r>
        </m:oMath>
        <w:r w:rsidR="00633411" w:rsidRPr="00004A7E" w:rsidDel="00F60D13">
          <w:rPr>
            <w:rFonts w:eastAsiaTheme="minorEastAsia"/>
          </w:rPr>
          <w:delText xml:space="preserve"> </w:delText>
        </w:r>
        <w:r w:rsidR="00633411" w:rsidDel="00F60D13">
          <w:rPr>
            <w:rFonts w:eastAsiaTheme="minorEastAsia"/>
          </w:rPr>
          <w:delText>were maximized. However,</w:delText>
        </w:r>
      </w:del>
      <w:ins w:id="857" w:author="Cameron Freshwater" w:date="2018-11-17T16:47:00Z">
        <w:del w:id="858" w:author="DFO-MPO" w:date="2018-11-20T07:10:00Z">
          <w:r w:rsidR="00D24404" w:rsidDel="00F60D13">
            <w:rPr>
              <w:rFonts w:eastAsiaTheme="minorEastAsia"/>
            </w:rPr>
            <w:delText xml:space="preserve"> median values are within the 90</w:delText>
          </w:r>
          <w:r w:rsidR="00D24404" w:rsidRPr="00D24404" w:rsidDel="00F60D13">
            <w:rPr>
              <w:rFonts w:eastAsiaTheme="minorEastAsia"/>
              <w:vertAlign w:val="superscript"/>
              <w:rPrChange w:id="859" w:author="Cameron Freshwater" w:date="2018-11-17T16:47:00Z">
                <w:rPr>
                  <w:rFonts w:eastAsiaTheme="minorEastAsia"/>
                </w:rPr>
              </w:rPrChange>
            </w:rPr>
            <w:delText>th</w:delText>
          </w:r>
          <w:r w:rsidR="00D24404" w:rsidDel="00F60D13">
            <w:rPr>
              <w:rFonts w:eastAsiaTheme="minorEastAsia"/>
            </w:rPr>
            <w:delText xml:space="preserve"> percentile interval of retrospective estimates (Figure 1) and</w:delText>
          </w:r>
        </w:del>
      </w:ins>
      <w:del w:id="860" w:author="DFO-MPO" w:date="2018-11-20T07:10:00Z">
        <w:r w:rsidR="00633411" w:rsidDel="00F60D13">
          <w:rPr>
            <w:rFonts w:eastAsiaTheme="minorEastAsia"/>
          </w:rPr>
          <w:delText xml:space="preserve"> individual Monte Carlo trials exhibited</w:delText>
        </w:r>
        <w:r w:rsidR="0016554E" w:rsidDel="00F60D13">
          <w:rPr>
            <w:rFonts w:eastAsiaTheme="minorEastAsia"/>
          </w:rPr>
          <w:delText xml:space="preserve"> temporal variation in CV</w:delText>
        </w:r>
        <w:r w:rsidR="0016554E" w:rsidDel="00F60D13">
          <w:rPr>
            <w:rFonts w:eastAsiaTheme="minorEastAsia"/>
            <w:vertAlign w:val="subscript"/>
          </w:rPr>
          <w:delText xml:space="preserve">C </w:delText>
        </w:r>
        <w:r w:rsidR="0016554E" w:rsidDel="00F60D13">
          <w:rPr>
            <w:rFonts w:eastAsiaTheme="minorEastAsia"/>
          </w:rPr>
          <w:delText xml:space="preserve">and </w:delText>
        </w:r>
        <m:oMath>
          <m:r>
            <w:rPr>
              <w:rFonts w:ascii="Cambria Math" w:hAnsi="Cambria Math"/>
            </w:rPr>
            <m:t>φ</m:t>
          </m:r>
        </m:oMath>
        <w:r w:rsidR="0016554E" w:rsidDel="00F60D13">
          <w:rPr>
            <w:rFonts w:eastAsiaTheme="minorEastAsia"/>
          </w:rPr>
          <w:delText xml:space="preserve"> </w:delText>
        </w:r>
        <w:r w:rsidR="00633411" w:rsidDel="00F60D13">
          <w:rPr>
            <w:rFonts w:eastAsiaTheme="minorEastAsia"/>
          </w:rPr>
          <w:delText>consistent with the historical time series</w:delText>
        </w:r>
      </w:del>
      <w:ins w:id="861" w:author="Cameron Freshwater" w:date="2018-11-17T16:46:00Z">
        <w:del w:id="862" w:author="DFO-MPO" w:date="2018-11-20T07:10:00Z">
          <w:r w:rsidR="00D24404" w:rsidDel="00F60D13">
            <w:rPr>
              <w:rFonts w:eastAsiaTheme="minorEastAsia"/>
            </w:rPr>
            <w:delText xml:space="preserve"> </w:delText>
          </w:r>
        </w:del>
      </w:ins>
      <w:del w:id="863" w:author="DFO-MPO" w:date="2018-11-20T07:10:00Z">
        <w:r w:rsidR="00633411" w:rsidDel="00F60D13">
          <w:rPr>
            <w:rFonts w:eastAsiaTheme="minorEastAsia"/>
          </w:rPr>
          <w:delText xml:space="preserve"> (Figure S1).</w:delText>
        </w:r>
        <w:r w:rsidR="00A45830" w:rsidDel="00F60D13">
          <w:rPr>
            <w:rFonts w:eastAsiaTheme="minorEastAsia"/>
          </w:rPr>
          <w:delText xml:space="preserve"> </w:delText>
        </w:r>
      </w:del>
    </w:p>
    <w:p w14:paraId="245C62D7" w14:textId="09DA27CB" w:rsidR="005B527F" w:rsidRPr="00004A7E" w:rsidRDefault="00A45830" w:rsidP="00AE7C0A">
      <w:pPr>
        <w:spacing w:line="480" w:lineRule="auto"/>
        <w:jc w:val="center"/>
        <w:rPr>
          <w:rFonts w:eastAsiaTheme="minorEastAsia"/>
        </w:rPr>
      </w:pPr>
      <w:r>
        <w:rPr>
          <w:rFonts w:eastAsiaTheme="minorEastAsia"/>
          <w:noProof/>
          <w:lang w:val="en-US"/>
        </w:rPr>
        <w:drawing>
          <wp:inline distT="0" distB="0" distL="0" distR="0" wp14:anchorId="76ACF4C2" wp14:editId="3D662598">
            <wp:extent cx="3145478" cy="2446914"/>
            <wp:effectExtent l="0" t="0" r="0" b="0"/>
            <wp:docPr id="5" name="Picture 5" descr="C:\github\salmon-sim\outputs\synchrony\synch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github\salmon-sim\outputs\synchrony\synchT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5778" cy="2447147"/>
                    </a:xfrm>
                    <a:prstGeom prst="rect">
                      <a:avLst/>
                    </a:prstGeom>
                    <a:noFill/>
                    <a:ln>
                      <a:noFill/>
                    </a:ln>
                  </pic:spPr>
                </pic:pic>
              </a:graphicData>
            </a:graphic>
          </wp:inline>
        </w:drawing>
      </w:r>
    </w:p>
    <w:p w14:paraId="1394469D" w14:textId="0E816937" w:rsidR="0093252F" w:rsidRDefault="00AF52E0" w:rsidP="00AE7C0A">
      <w:pPr>
        <w:spacing w:line="480" w:lineRule="auto"/>
        <w:rPr>
          <w:rFonts w:eastAsiaTheme="minorEastAsia"/>
        </w:rPr>
      </w:pPr>
      <w:r>
        <w:rPr>
          <w:rFonts w:eastAsiaTheme="minorEastAsia"/>
        </w:rPr>
        <w:t>Figure 3</w:t>
      </w:r>
      <w:r w:rsidR="0093252F" w:rsidRPr="00004A7E">
        <w:rPr>
          <w:rFonts w:eastAsiaTheme="minorEastAsia"/>
        </w:rPr>
        <w:t xml:space="preserve">. </w:t>
      </w:r>
      <w:r w:rsidR="0016554E">
        <w:rPr>
          <w:rFonts w:eastAsiaTheme="minorEastAsia"/>
        </w:rPr>
        <w:t>Trends</w:t>
      </w:r>
      <w:r w:rsidR="0093252F" w:rsidRPr="00004A7E">
        <w:rPr>
          <w:rFonts w:eastAsiaTheme="minorEastAsia"/>
        </w:rPr>
        <w:t xml:space="preserve"> in </w:t>
      </w:r>
      <w:ins w:id="864" w:author="Cameron Freshwater" w:date="2018-11-17T16:48:00Z">
        <w:r w:rsidR="00D24404">
          <w:rPr>
            <w:rFonts w:eastAsiaTheme="minorEastAsia"/>
          </w:rPr>
          <w:t xml:space="preserve">12-year moving averages of </w:t>
        </w:r>
      </w:ins>
      <w:del w:id="865" w:author="Cameron Freshwater" w:date="2018-11-27T07:20:00Z">
        <w:r w:rsidR="00537250" w:rsidDel="006716D9">
          <w:rPr>
            <w:rFonts w:eastAsiaTheme="minorEastAsia"/>
          </w:rPr>
          <w:delText xml:space="preserve">recruitment </w:delText>
        </w:r>
      </w:del>
      <w:r w:rsidR="0093252F" w:rsidRPr="00004A7E">
        <w:rPr>
          <w:rFonts w:eastAsiaTheme="minorEastAsia"/>
        </w:rPr>
        <w:t xml:space="preserve">component variability </w:t>
      </w:r>
      <w:r w:rsidR="00511A34" w:rsidRPr="00004A7E">
        <w:rPr>
          <w:rFonts w:eastAsiaTheme="minorEastAsia"/>
        </w:rPr>
        <w:t>and synchrony</w:t>
      </w:r>
      <w:r w:rsidR="00A45830">
        <w:rPr>
          <w:rFonts w:eastAsiaTheme="minorEastAsia"/>
        </w:rPr>
        <w:t xml:space="preserve"> </w:t>
      </w:r>
      <w:ins w:id="866" w:author="Cameron Freshwater" w:date="2018-11-27T07:20:00Z">
        <w:r w:rsidR="006716D9">
          <w:rPr>
            <w:rFonts w:eastAsiaTheme="minorEastAsia"/>
          </w:rPr>
          <w:t xml:space="preserve">of return abundance </w:t>
        </w:r>
      </w:ins>
      <w:r w:rsidR="00511A34" w:rsidRPr="00004A7E">
        <w:rPr>
          <w:rFonts w:eastAsiaTheme="minorEastAsia"/>
        </w:rPr>
        <w:t xml:space="preserve">as a function of </w:t>
      </w:r>
      <m:oMath>
        <m:r>
          <w:rPr>
            <w:rFonts w:ascii="Cambria Math" w:hAnsi="Cambria Math"/>
          </w:rPr>
          <m:t>σ</m:t>
        </m:r>
      </m:oMath>
      <w:r w:rsidR="00511A34" w:rsidRPr="00004A7E">
        <w:t xml:space="preserve"> and </w:t>
      </w:r>
      <m:oMath>
        <m:r>
          <w:rPr>
            <w:rFonts w:ascii="Cambria Math" w:hAnsi="Cambria Math"/>
          </w:rPr>
          <m:t>ρ</m:t>
        </m:r>
      </m:oMath>
      <w:r w:rsidR="0016554E">
        <w:rPr>
          <w:rFonts w:eastAsiaTheme="minorEastAsia"/>
        </w:rPr>
        <w:t>, respectively.</w:t>
      </w:r>
      <w:del w:id="867" w:author="Cameron Freshwater" w:date="2018-11-17T16:48:00Z">
        <w:r w:rsidR="0016554E" w:rsidDel="00D24404">
          <w:rPr>
            <w:rFonts w:eastAsiaTheme="minorEastAsia"/>
          </w:rPr>
          <w:delText xml:space="preserve"> </w:delText>
        </w:r>
      </w:del>
      <w:ins w:id="868" w:author="Cameron Freshwater" w:date="2018-11-17T16:48:00Z">
        <w:r w:rsidR="00D24404">
          <w:rPr>
            <w:rFonts w:eastAsiaTheme="minorEastAsia"/>
          </w:rPr>
          <w:t xml:space="preserve"> Black lines show observed values from the retrospective analysis while the coloured </w:t>
        </w:r>
        <w:r w:rsidR="00D24404" w:rsidRPr="00004A7E">
          <w:rPr>
            <w:rFonts w:eastAsiaTheme="minorEastAsia"/>
          </w:rPr>
          <w:t xml:space="preserve">lines represent </w:t>
        </w:r>
        <w:r w:rsidR="00D24404">
          <w:rPr>
            <w:rFonts w:eastAsiaTheme="minorEastAsia"/>
          </w:rPr>
          <w:t xml:space="preserve">median values over 250 simulation trials for </w:t>
        </w:r>
        <w:r w:rsidR="00D24404" w:rsidRPr="00004A7E">
          <w:rPr>
            <w:rFonts w:eastAsiaTheme="minorEastAsia"/>
          </w:rPr>
          <w:t>different CV</w:t>
        </w:r>
        <w:r w:rsidR="00D24404" w:rsidRPr="00004A7E">
          <w:rPr>
            <w:rFonts w:eastAsiaTheme="minorEastAsia"/>
            <w:vertAlign w:val="subscript"/>
          </w:rPr>
          <w:t>C</w:t>
        </w:r>
        <w:r w:rsidR="00D24404" w:rsidRPr="00004A7E">
          <w:rPr>
            <w:rFonts w:eastAsiaTheme="minorEastAsia"/>
          </w:rPr>
          <w:t xml:space="preserve"> and synchrony operating models. </w:t>
        </w:r>
        <w:r w:rsidR="00D24404">
          <w:rPr>
            <w:rFonts w:eastAsiaTheme="minorEastAsia"/>
          </w:rPr>
          <w:t xml:space="preserve">The dashed vertical line shows the start of the simulation period. </w:t>
        </w:r>
        <w:r w:rsidR="00D24404" w:rsidRPr="00004A7E">
          <w:rPr>
            <w:rFonts w:eastAsiaTheme="minorEastAsia"/>
          </w:rPr>
          <w:t>Lines represent medians across 250 trials.</w:t>
        </w:r>
      </w:ins>
      <w:del w:id="869" w:author="Cameron Freshwater" w:date="2018-11-17T16:48:00Z">
        <w:r w:rsidR="0016554E" w:rsidDel="00D24404">
          <w:rPr>
            <w:rFonts w:eastAsiaTheme="minorEastAsia"/>
          </w:rPr>
          <w:delText xml:space="preserve">12-year moving window </w:delText>
        </w:r>
        <w:r w:rsidR="00511A34" w:rsidRPr="00004A7E" w:rsidDel="00D24404">
          <w:rPr>
            <w:rFonts w:eastAsiaTheme="minorEastAsia"/>
          </w:rPr>
          <w:delText>Trends in the observed stock-recruitment dataset are shown in black, the dashed line represents the beginning of the simulation period, and colored lines represent different CV</w:delText>
        </w:r>
        <w:r w:rsidR="00511A34" w:rsidRPr="00004A7E" w:rsidDel="00D24404">
          <w:rPr>
            <w:rFonts w:eastAsiaTheme="minorEastAsia"/>
            <w:vertAlign w:val="subscript"/>
          </w:rPr>
          <w:delText>C</w:delText>
        </w:r>
        <w:r w:rsidR="00511A34" w:rsidRPr="00004A7E" w:rsidDel="00D24404">
          <w:rPr>
            <w:rFonts w:eastAsiaTheme="minorEastAsia"/>
          </w:rPr>
          <w:delText xml:space="preserve"> and synchrony operating models. Lines represent medians across 250 trials. </w:delText>
        </w:r>
      </w:del>
    </w:p>
    <w:p w14:paraId="091C560E" w14:textId="1F8F4785" w:rsidR="00537250" w:rsidRDefault="000024DA" w:rsidP="00AE7C0A">
      <w:pPr>
        <w:spacing w:line="480" w:lineRule="auto"/>
        <w:jc w:val="center"/>
        <w:rPr>
          <w:rFonts w:eastAsiaTheme="minorEastAsia"/>
        </w:rPr>
      </w:pPr>
      <w:r>
        <w:rPr>
          <w:rFonts w:eastAsiaTheme="minorEastAsia"/>
          <w:noProof/>
          <w:lang w:val="en-US"/>
        </w:rPr>
        <w:drawing>
          <wp:inline distT="0" distB="0" distL="0" distR="0" wp14:anchorId="56B78944" wp14:editId="1866EC25">
            <wp:extent cx="4899901" cy="3458538"/>
            <wp:effectExtent l="0" t="0" r="2540" b="0"/>
            <wp:docPr id="2" name="Picture 2" descr="Macintosh HD:Users:cam:github:salmon-sim:outputs:miscSensitivity:varianceTrends:12yrSynch_tri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am:github:salmon-sim:outputs:miscSensitivity:varianceTrends:12yrSynch_trial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0822" cy="3459188"/>
                    </a:xfrm>
                    <a:prstGeom prst="rect">
                      <a:avLst/>
                    </a:prstGeom>
                    <a:noFill/>
                    <a:ln>
                      <a:noFill/>
                    </a:ln>
                  </pic:spPr>
                </pic:pic>
              </a:graphicData>
            </a:graphic>
          </wp:inline>
        </w:drawing>
      </w:r>
    </w:p>
    <w:p w14:paraId="00ADB0E5" w14:textId="50E88BF6" w:rsidR="00537250" w:rsidRPr="00004A7E" w:rsidRDefault="00537250" w:rsidP="00AE7C0A">
      <w:pPr>
        <w:spacing w:line="480" w:lineRule="auto"/>
        <w:rPr>
          <w:rFonts w:eastAsiaTheme="minorEastAsia"/>
        </w:rPr>
      </w:pPr>
      <w:commentRangeStart w:id="870"/>
      <w:r>
        <w:rPr>
          <w:rFonts w:eastAsiaTheme="minorEastAsia"/>
        </w:rPr>
        <w:t xml:space="preserve">Figure </w:t>
      </w:r>
      <w:commentRangeEnd w:id="870"/>
      <w:r w:rsidR="000024DA">
        <w:rPr>
          <w:rStyle w:val="CommentReference"/>
        </w:rPr>
        <w:commentReference w:id="870"/>
      </w:r>
      <w:r>
        <w:rPr>
          <w:rFonts w:eastAsiaTheme="minorEastAsia"/>
        </w:rPr>
        <w:t xml:space="preserve">S1. Trends in </w:t>
      </w:r>
      <w:del w:id="871" w:author="Cameron Freshwater" w:date="2018-11-27T07:20:00Z">
        <w:r w:rsidDel="006716D9">
          <w:rPr>
            <w:rFonts w:eastAsiaTheme="minorEastAsia"/>
          </w:rPr>
          <w:delText xml:space="preserve">recruitment </w:delText>
        </w:r>
      </w:del>
      <w:r>
        <w:rPr>
          <w:rFonts w:eastAsiaTheme="minorEastAsia"/>
        </w:rPr>
        <w:t>synchrony</w:t>
      </w:r>
      <w:ins w:id="872" w:author="Cameron Freshwater" w:date="2018-11-27T07:20:00Z">
        <w:r w:rsidR="006716D9">
          <w:rPr>
            <w:rFonts w:eastAsiaTheme="minorEastAsia"/>
          </w:rPr>
          <w:t xml:space="preserve"> of returns</w:t>
        </w:r>
      </w:ins>
      <w:r>
        <w:rPr>
          <w:rFonts w:eastAsiaTheme="minorEastAsia"/>
        </w:rPr>
        <w:t xml:space="preserve"> as a function of</w:t>
      </w:r>
      <w:r w:rsidRPr="00004A7E">
        <w:t xml:space="preserve"> </w:t>
      </w:r>
      <m:oMath>
        <m:r>
          <w:rPr>
            <w:rFonts w:ascii="Cambria Math" w:hAnsi="Cambria Math"/>
          </w:rPr>
          <m:t>ρ</m:t>
        </m:r>
      </m:oMath>
      <w:r w:rsidR="000024DA">
        <w:rPr>
          <w:rFonts w:eastAsiaTheme="minorEastAsia"/>
        </w:rPr>
        <w:t>, respectively. The median trend among trials is shown in the top left and other panels represent a random subset of</w:t>
      </w:r>
      <w:r>
        <w:rPr>
          <w:rFonts w:eastAsiaTheme="minorEastAsia"/>
        </w:rPr>
        <w:t xml:space="preserve"> Monte Carlo trials.  </w:t>
      </w:r>
    </w:p>
    <w:p w14:paraId="029250CD" w14:textId="0B291DA1" w:rsidR="00AF52E0" w:rsidRDefault="00063326" w:rsidP="00AE7C0A">
      <w:pPr>
        <w:spacing w:line="480" w:lineRule="auto"/>
        <w:rPr>
          <w:rFonts w:eastAsiaTheme="minorEastAsia"/>
        </w:rPr>
      </w:pPr>
      <w:r w:rsidRPr="00004A7E">
        <w:rPr>
          <w:rFonts w:eastAsiaTheme="minorEastAsia"/>
        </w:rPr>
        <w:tab/>
      </w:r>
      <w:r w:rsidR="0016554E">
        <w:rPr>
          <w:rFonts w:eastAsiaTheme="minorEastAsia"/>
        </w:rPr>
        <w:t xml:space="preserve">The effects of </w:t>
      </w:r>
      <w:del w:id="873" w:author="Cameron Freshwater" w:date="2018-11-17T16:55:00Z">
        <w:r w:rsidR="0016554E" w:rsidDel="006B02F2">
          <w:rPr>
            <w:rFonts w:eastAsiaTheme="minorEastAsia"/>
          </w:rPr>
          <w:delText>aggregate variability</w:delText>
        </w:r>
      </w:del>
      <w:ins w:id="874" w:author="Cameron Freshwater" w:date="2018-11-17T16:55:00Z">
        <w:r w:rsidR="006B02F2">
          <w:rPr>
            <w:rFonts w:eastAsiaTheme="minorEastAsia"/>
          </w:rPr>
          <w:t>CV</w:t>
        </w:r>
        <w:r w:rsidR="006B02F2">
          <w:rPr>
            <w:rFonts w:eastAsiaTheme="minorEastAsia"/>
            <w:vertAlign w:val="subscript"/>
          </w:rPr>
          <w:t>C</w:t>
        </w:r>
        <w:r w:rsidR="006B02F2">
          <w:rPr>
            <w:rFonts w:eastAsiaTheme="minorEastAsia"/>
          </w:rPr>
          <w:t xml:space="preserve"> and </w:t>
        </w:r>
        <m:oMath>
          <m:r>
            <w:rPr>
              <w:rFonts w:ascii="Cambria Math" w:hAnsi="Cambria Math"/>
            </w:rPr>
            <m:t>φ</m:t>
          </m:r>
        </m:oMath>
      </w:ins>
      <w:r w:rsidR="0016554E">
        <w:rPr>
          <w:rFonts w:eastAsiaTheme="minorEastAsia"/>
        </w:rPr>
        <w:t xml:space="preserve"> on conservation-based PMs were dependent on productivity scenario</w:t>
      </w:r>
      <w:r w:rsidR="008C1D4E">
        <w:rPr>
          <w:rFonts w:eastAsiaTheme="minorEastAsia"/>
        </w:rPr>
        <w:t>. When productivity was simulated at its reference value (i.e.</w:t>
      </w:r>
      <w:ins w:id="875" w:author="DFO-MPO" w:date="2018-11-20T07:12:00Z">
        <w:r w:rsidR="00F60D13">
          <w:rPr>
            <w:rFonts w:eastAsiaTheme="minorEastAsia"/>
          </w:rPr>
          <w:t xml:space="preserve"> median retrospective estimates of </w:t>
        </w:r>
      </w:ins>
      <w:ins w:id="876" w:author="DFO-MPO" w:date="2018-11-20T07:13:00Z">
        <w:r w:rsidR="00F60D13">
          <w:rPr>
            <w:rFonts w:eastAsiaTheme="minorEastAsia"/>
          </w:rPr>
          <w:t>productivity and</w:t>
        </w:r>
      </w:ins>
      <w:r w:rsidR="008C1D4E">
        <w:rPr>
          <w:rFonts w:eastAsiaTheme="minorEastAsia"/>
        </w:rPr>
        <w:t xml:space="preserve"> </w:t>
      </w:r>
      <w:del w:id="877" w:author="Cameron Freshwater" w:date="2018-11-17T17:15:00Z">
        <w:r w:rsidR="008C1D4E" w:rsidDel="006850CE">
          <w:rPr>
            <w:rFonts w:eastAsiaTheme="minorEastAsia"/>
          </w:rPr>
          <w:delText xml:space="preserve">median retrospective estimates and </w:delText>
        </w:r>
      </w:del>
      <w:r w:rsidR="008C1D4E">
        <w:rPr>
          <w:rFonts w:eastAsiaTheme="minorEastAsia"/>
        </w:rPr>
        <w:t>norm</w:t>
      </w:r>
      <w:r w:rsidR="00894F3F">
        <w:rPr>
          <w:rFonts w:eastAsiaTheme="minorEastAsia"/>
        </w:rPr>
        <w:t>ally distributed process error</w:t>
      </w:r>
      <w:del w:id="878" w:author="Cameron Freshwater" w:date="2018-11-17T17:15:00Z">
        <w:r w:rsidR="0060393E" w:rsidDel="006850CE">
          <w:rPr>
            <w:rFonts w:eastAsiaTheme="minorEastAsia"/>
          </w:rPr>
          <w:delText xml:space="preserve"> with mean 0</w:delText>
        </w:r>
      </w:del>
      <w:r w:rsidR="00894F3F">
        <w:rPr>
          <w:rFonts w:eastAsiaTheme="minorEastAsia"/>
        </w:rPr>
        <w:t>)</w:t>
      </w:r>
      <w:r w:rsidR="0060393E">
        <w:rPr>
          <w:rFonts w:eastAsiaTheme="minorEastAsia"/>
        </w:rPr>
        <w:t xml:space="preserve"> the effects of greater</w:t>
      </w:r>
      <w:ins w:id="879" w:author="DFO-MPO" w:date="2018-11-20T07:20:00Z">
        <w:r w:rsidR="00A9360A">
          <w:rPr>
            <w:rFonts w:eastAsiaTheme="minorEastAsia"/>
          </w:rPr>
          <w:t xml:space="preserve"> aggregate</w:t>
        </w:r>
      </w:ins>
      <w:r w:rsidR="0060393E">
        <w:rPr>
          <w:rFonts w:eastAsiaTheme="minorEastAsia"/>
        </w:rPr>
        <w:t xml:space="preserve"> variability</w:t>
      </w:r>
      <w:r w:rsidR="00894F3F">
        <w:rPr>
          <w:rFonts w:eastAsiaTheme="minorEastAsia"/>
        </w:rPr>
        <w:t xml:space="preserve"> were relatively minor.</w:t>
      </w:r>
      <w:r w:rsidR="008C1D4E">
        <w:rPr>
          <w:rFonts w:eastAsiaTheme="minorEastAsia"/>
        </w:rPr>
        <w:t xml:space="preserve"> </w:t>
      </w:r>
      <w:r w:rsidR="00894F3F">
        <w:rPr>
          <w:rFonts w:eastAsiaTheme="minorEastAsia"/>
        </w:rPr>
        <w:t>I</w:t>
      </w:r>
      <w:r w:rsidR="008C1D4E">
        <w:rPr>
          <w:rFonts w:eastAsiaTheme="minorEastAsia"/>
        </w:rPr>
        <w:t xml:space="preserve">ncreases in </w:t>
      </w:r>
      <w:ins w:id="880" w:author="Cameron Freshwater" w:date="2018-11-17T17:11:00Z">
        <m:oMath>
          <m:r>
            <w:rPr>
              <w:rFonts w:ascii="Cambria Math" w:hAnsi="Cambria Math"/>
            </w:rPr>
            <m:t>φ</m:t>
          </m:r>
        </m:oMath>
        <w:r w:rsidR="00AD788D" w:rsidDel="00AD788D">
          <w:rPr>
            <w:rFonts w:eastAsiaTheme="minorEastAsia"/>
          </w:rPr>
          <w:t xml:space="preserve"> </w:t>
        </w:r>
      </w:ins>
      <w:del w:id="881" w:author="Cameron Freshwater" w:date="2018-11-17T17:11:00Z">
        <w:r w:rsidR="008C1D4E" w:rsidDel="00AD788D">
          <w:rPr>
            <w:rFonts w:eastAsiaTheme="minorEastAsia"/>
          </w:rPr>
          <w:delText xml:space="preserve">synchrony </w:delText>
        </w:r>
      </w:del>
      <w:r w:rsidR="008C1D4E">
        <w:rPr>
          <w:rFonts w:eastAsiaTheme="minorEastAsia"/>
        </w:rPr>
        <w:t xml:space="preserve">led to moderate declines in </w:t>
      </w:r>
      <w:del w:id="882" w:author="Cameron Freshwater" w:date="2018-11-27T07:20:00Z">
        <w:r w:rsidR="008C1D4E" w:rsidDel="006716D9">
          <w:rPr>
            <w:rFonts w:eastAsiaTheme="minorEastAsia"/>
          </w:rPr>
          <w:delText xml:space="preserve">recruit </w:delText>
        </w:r>
      </w:del>
      <w:ins w:id="883" w:author="Cameron Freshwater" w:date="2018-11-27T07:20:00Z">
        <w:r w:rsidR="006716D9">
          <w:rPr>
            <w:rFonts w:eastAsiaTheme="minorEastAsia"/>
          </w:rPr>
          <w:t xml:space="preserve">return </w:t>
        </w:r>
      </w:ins>
      <w:r w:rsidR="008C1D4E">
        <w:rPr>
          <w:rFonts w:eastAsiaTheme="minorEastAsia"/>
        </w:rPr>
        <w:t xml:space="preserve">abundance, while increases in </w:t>
      </w:r>
      <w:del w:id="884" w:author="Cameron Freshwater" w:date="2018-11-17T17:11:00Z">
        <w:r w:rsidR="008C1D4E" w:rsidDel="00AD788D">
          <w:rPr>
            <w:rFonts w:eastAsiaTheme="minorEastAsia"/>
          </w:rPr>
          <w:delText xml:space="preserve">component </w:delText>
        </w:r>
        <w:r w:rsidR="00F6484A" w:rsidDel="00AD788D">
          <w:rPr>
            <w:rFonts w:eastAsiaTheme="minorEastAsia"/>
          </w:rPr>
          <w:delText>variability</w:delText>
        </w:r>
      </w:del>
      <w:ins w:id="885" w:author="Cameron Freshwater" w:date="2018-11-17T17:11:00Z">
        <w:r w:rsidR="00AD788D">
          <w:rPr>
            <w:rFonts w:eastAsiaTheme="minorEastAsia"/>
          </w:rPr>
          <w:t>CV</w:t>
        </w:r>
        <w:r w:rsidR="00AD788D">
          <w:rPr>
            <w:rFonts w:eastAsiaTheme="minorEastAsia"/>
            <w:vertAlign w:val="subscript"/>
          </w:rPr>
          <w:t>C</w:t>
        </w:r>
      </w:ins>
      <w:r w:rsidR="008C1D4E">
        <w:rPr>
          <w:rFonts w:eastAsiaTheme="minorEastAsia"/>
        </w:rPr>
        <w:t xml:space="preserve"> led to moderate increases</w:t>
      </w:r>
      <w:ins w:id="886" w:author="Cameron Freshwater" w:date="2018-11-17T17:13:00Z">
        <w:r w:rsidR="006850CE">
          <w:rPr>
            <w:rFonts w:eastAsiaTheme="minorEastAsia"/>
          </w:rPr>
          <w:t xml:space="preserve"> as long as </w:t>
        </w:r>
        <m:oMath>
          <m:r>
            <w:rPr>
              <w:rFonts w:ascii="Cambria Math" w:hAnsi="Cambria Math"/>
            </w:rPr>
            <m:t>φ</m:t>
          </m:r>
        </m:oMath>
        <w:r w:rsidR="006850CE">
          <w:rPr>
            <w:rFonts w:eastAsiaTheme="minorEastAsia"/>
          </w:rPr>
          <w:t xml:space="preserve"> was low </w:t>
        </w:r>
      </w:ins>
      <w:del w:id="887" w:author="Cameron Freshwater" w:date="2018-11-17T17:13:00Z">
        <w:r w:rsidR="00AF52E0" w:rsidDel="006850CE">
          <w:rPr>
            <w:rFonts w:eastAsiaTheme="minorEastAsia"/>
          </w:rPr>
          <w:delText xml:space="preserve"> </w:delText>
        </w:r>
      </w:del>
      <w:r w:rsidR="00AF52E0">
        <w:rPr>
          <w:rFonts w:eastAsiaTheme="minorEastAsia"/>
        </w:rPr>
        <w:t>(</w:t>
      </w:r>
      <w:ins w:id="888" w:author="Cameron Freshwater" w:date="2018-11-17T17:14:00Z">
        <w:r w:rsidR="006850CE">
          <w:rPr>
            <w:rFonts w:eastAsiaTheme="minorEastAsia"/>
          </w:rPr>
          <w:t xml:space="preserve">purple symbols </w:t>
        </w:r>
      </w:ins>
      <w:r w:rsidR="00AF52E0">
        <w:rPr>
          <w:rFonts w:eastAsiaTheme="minorEastAsia"/>
        </w:rPr>
        <w:t>Figure 4a)</w:t>
      </w:r>
      <w:r w:rsidR="008C1D4E">
        <w:rPr>
          <w:rFonts w:eastAsiaTheme="minorEastAsia"/>
        </w:rPr>
        <w:t xml:space="preserve">. </w:t>
      </w:r>
      <w:ins w:id="889" w:author="Cameron Freshwater" w:date="2018-11-17T17:11:00Z">
        <w:r w:rsidR="006850CE">
          <w:rPr>
            <w:rFonts w:eastAsiaTheme="minorEastAsia"/>
          </w:rPr>
          <w:t>The positive relationship between CV</w:t>
        </w:r>
        <w:r w:rsidR="006850CE">
          <w:rPr>
            <w:rFonts w:eastAsiaTheme="minorEastAsia"/>
            <w:vertAlign w:val="subscript"/>
          </w:rPr>
          <w:t>C</w:t>
        </w:r>
        <w:r w:rsidR="006850CE">
          <w:rPr>
            <w:rFonts w:eastAsiaTheme="minorEastAsia"/>
          </w:rPr>
          <w:t xml:space="preserve"> and aggregate abundance, though </w:t>
        </w:r>
      </w:ins>
      <w:ins w:id="890" w:author="Cameron Freshwater" w:date="2018-11-17T17:12:00Z">
        <w:r w:rsidR="006850CE">
          <w:rPr>
            <w:rFonts w:eastAsiaTheme="minorEastAsia"/>
          </w:rPr>
          <w:t>initially</w:t>
        </w:r>
      </w:ins>
      <w:ins w:id="891" w:author="Cameron Freshwater" w:date="2018-11-17T17:11:00Z">
        <w:r w:rsidR="006850CE">
          <w:rPr>
            <w:rFonts w:eastAsiaTheme="minorEastAsia"/>
          </w:rPr>
          <w:t xml:space="preserve"> </w:t>
        </w:r>
      </w:ins>
      <w:ins w:id="892" w:author="Cameron Freshwater" w:date="2018-11-17T17:12:00Z">
        <w:r w:rsidR="006850CE">
          <w:rPr>
            <w:rFonts w:eastAsiaTheme="minorEastAsia"/>
          </w:rPr>
          <w:t xml:space="preserve">counterintuitive, is due to individual CUs </w:t>
        </w:r>
      </w:ins>
      <w:ins w:id="893" w:author="Cameron Freshwater" w:date="2018-11-17T17:13:00Z">
        <w:r w:rsidR="006850CE">
          <w:rPr>
            <w:rFonts w:eastAsiaTheme="minorEastAsia"/>
          </w:rPr>
          <w:t xml:space="preserve">experiencing </w:t>
        </w:r>
      </w:ins>
      <w:ins w:id="894" w:author="Cameron Freshwater" w:date="2018-11-17T17:14:00Z">
        <w:r w:rsidR="006850CE">
          <w:rPr>
            <w:rFonts w:eastAsiaTheme="minorEastAsia"/>
          </w:rPr>
          <w:t>large recruitment deviations</w:t>
        </w:r>
      </w:ins>
      <w:ins w:id="895" w:author="Cameron Freshwater" w:date="2018-11-17T17:11:00Z">
        <w:r w:rsidR="006850CE">
          <w:rPr>
            <w:rFonts w:eastAsiaTheme="minorEastAsia"/>
          </w:rPr>
          <w:t xml:space="preserve"> </w:t>
        </w:r>
      </w:ins>
      <w:ins w:id="896" w:author="Cameron Freshwater" w:date="2018-11-17T17:15:00Z">
        <w:r w:rsidR="006850CE">
          <w:rPr>
            <w:rFonts w:eastAsiaTheme="minorEastAsia"/>
          </w:rPr>
          <w:t>that increase aggregate abundance in any given year (i.e. the portfolio effect).</w:t>
        </w:r>
      </w:ins>
      <w:ins w:id="897" w:author="Cameron Freshwater" w:date="2018-11-17T17:11:00Z">
        <w:r w:rsidR="006850CE">
          <w:rPr>
            <w:rFonts w:eastAsiaTheme="minorEastAsia"/>
          </w:rPr>
          <w:t xml:space="preserve"> </w:t>
        </w:r>
      </w:ins>
      <w:r w:rsidR="00F6484A">
        <w:rPr>
          <w:rFonts w:eastAsiaTheme="minorEastAsia"/>
        </w:rPr>
        <w:t xml:space="preserve">The proportion of CUs above their biological benchmark and the proportion of CUs extant at the end of the simulation period were stable across all </w:t>
      </w:r>
      <w:r w:rsidR="00AF52E0">
        <w:rPr>
          <w:rFonts w:eastAsiaTheme="minorEastAsia"/>
        </w:rPr>
        <w:t xml:space="preserve">aggregate variability </w:t>
      </w:r>
      <w:r w:rsidR="00F6484A">
        <w:rPr>
          <w:rFonts w:eastAsiaTheme="minorEastAsia"/>
        </w:rPr>
        <w:t>scenarios</w:t>
      </w:r>
      <w:r w:rsidR="001F0F42">
        <w:rPr>
          <w:rFonts w:eastAsiaTheme="minorEastAsia"/>
        </w:rPr>
        <w:t xml:space="preserve"> (Figure 4b,</w:t>
      </w:r>
      <w:r w:rsidR="00AF52E0">
        <w:rPr>
          <w:rFonts w:eastAsiaTheme="minorEastAsia"/>
        </w:rPr>
        <w:t xml:space="preserve">c). </w:t>
      </w:r>
    </w:p>
    <w:p w14:paraId="12389A7A" w14:textId="516FB1FE" w:rsidR="00AD788D" w:rsidRDefault="00F6484A" w:rsidP="00AE7C0A">
      <w:pPr>
        <w:spacing w:line="480" w:lineRule="auto"/>
        <w:ind w:firstLine="720"/>
        <w:rPr>
          <w:ins w:id="898" w:author="Cameron Freshwater" w:date="2018-11-17T17:02:00Z"/>
          <w:rFonts w:eastAsiaTheme="minorEastAsia"/>
        </w:rPr>
      </w:pPr>
      <w:r>
        <w:rPr>
          <w:rFonts w:eastAsiaTheme="minorEastAsia"/>
        </w:rPr>
        <w:t>Unsurprisingly, conser</w:t>
      </w:r>
      <w:r w:rsidR="00F8225F">
        <w:rPr>
          <w:rFonts w:eastAsiaTheme="minorEastAsia"/>
        </w:rPr>
        <w:t xml:space="preserve">vation-based PMs declined </w:t>
      </w:r>
      <w:del w:id="899" w:author="Cameron Freshwater" w:date="2018-11-17T16:55:00Z">
        <w:r w:rsidR="00F8225F" w:rsidDel="006B02F2">
          <w:rPr>
            <w:rFonts w:eastAsiaTheme="minorEastAsia"/>
          </w:rPr>
          <w:delText xml:space="preserve">when simulations included pessimistic </w:delText>
        </w:r>
        <w:r w:rsidDel="006B02F2">
          <w:rPr>
            <w:rFonts w:eastAsiaTheme="minorEastAsia"/>
          </w:rPr>
          <w:delText>productivity scenarios</w:delText>
        </w:r>
      </w:del>
      <w:ins w:id="900" w:author="Cameron Freshwater" w:date="2018-11-17T16:55:00Z">
        <w:r w:rsidR="006B02F2">
          <w:rPr>
            <w:rFonts w:eastAsiaTheme="minorEastAsia"/>
          </w:rPr>
          <w:t>as the frequency of poor productivity years increased</w:t>
        </w:r>
      </w:ins>
      <w:r>
        <w:rPr>
          <w:rFonts w:eastAsiaTheme="minorEastAsia"/>
        </w:rPr>
        <w:t xml:space="preserve">. </w:t>
      </w:r>
      <w:r w:rsidR="00AF52E0">
        <w:rPr>
          <w:rFonts w:eastAsiaTheme="minorEastAsia"/>
        </w:rPr>
        <w:t xml:space="preserve">However, </w:t>
      </w:r>
      <w:r>
        <w:rPr>
          <w:rFonts w:eastAsiaTheme="minorEastAsia"/>
        </w:rPr>
        <w:t xml:space="preserve">the relative magnitude of these declines was </w:t>
      </w:r>
      <w:r w:rsidR="0060393E">
        <w:rPr>
          <w:rFonts w:eastAsiaTheme="minorEastAsia"/>
        </w:rPr>
        <w:t xml:space="preserve">strongly </w:t>
      </w:r>
      <w:r>
        <w:rPr>
          <w:rFonts w:eastAsiaTheme="minorEastAsia"/>
        </w:rPr>
        <w:t xml:space="preserve">moderated by aggregate variability in general and </w:t>
      </w:r>
      <w:ins w:id="901" w:author="Cameron Freshwater" w:date="2018-11-17T16:56:00Z">
        <m:oMath>
          <m:r>
            <w:rPr>
              <w:rFonts w:ascii="Cambria Math" w:hAnsi="Cambria Math"/>
            </w:rPr>
            <m:t>φ</m:t>
          </m:r>
        </m:oMath>
        <w:r w:rsidR="006B02F2" w:rsidDel="006B02F2">
          <w:rPr>
            <w:rFonts w:eastAsiaTheme="minorEastAsia"/>
          </w:rPr>
          <w:t xml:space="preserve"> </w:t>
        </w:r>
      </w:ins>
      <w:del w:id="902" w:author="Cameron Freshwater" w:date="2018-11-17T16:56:00Z">
        <w:r w:rsidDel="006B02F2">
          <w:rPr>
            <w:rFonts w:eastAsiaTheme="minorEastAsia"/>
          </w:rPr>
          <w:delText xml:space="preserve">synchrony </w:delText>
        </w:r>
      </w:del>
      <w:r>
        <w:rPr>
          <w:rFonts w:eastAsiaTheme="minorEastAsia"/>
        </w:rPr>
        <w:t>in particular</w:t>
      </w:r>
      <w:r w:rsidR="00AF52E0">
        <w:rPr>
          <w:rFonts w:eastAsiaTheme="minorEastAsia"/>
        </w:rPr>
        <w:t xml:space="preserve">. </w:t>
      </w:r>
      <w:del w:id="903" w:author="DFO-MPO" w:date="2018-11-20T08:00:00Z">
        <w:r w:rsidR="0060393E" w:rsidDel="00A60861">
          <w:rPr>
            <w:rFonts w:eastAsiaTheme="minorEastAsia"/>
          </w:rPr>
          <w:delText>For example, w</w:delText>
        </w:r>
        <w:r w:rsidR="00AF52E0" w:rsidDel="00A60861">
          <w:rPr>
            <w:rFonts w:eastAsiaTheme="minorEastAsia"/>
          </w:rPr>
          <w:delText xml:space="preserve">hen process variance was simulated with a skewed normal </w:delText>
        </w:r>
      </w:del>
      <w:ins w:id="904" w:author="Cameron Freshwater" w:date="2018-11-17T17:00:00Z">
        <w:del w:id="905" w:author="DFO-MPO" w:date="2018-11-20T08:00:00Z">
          <w:r w:rsidR="006B02F2" w:rsidDel="00A60861">
            <w:rPr>
              <w:rFonts w:eastAsiaTheme="minorEastAsia"/>
            </w:rPr>
            <w:delText xml:space="preserve">(moderate decline in productivity) </w:delText>
          </w:r>
        </w:del>
      </w:ins>
      <w:del w:id="906" w:author="DFO-MPO" w:date="2018-11-20T08:00:00Z">
        <w:r w:rsidR="00AF52E0" w:rsidDel="00A60861">
          <w:rPr>
            <w:rFonts w:eastAsiaTheme="minorEastAsia"/>
          </w:rPr>
          <w:delText>distrib</w:delText>
        </w:r>
        <w:r w:rsidDel="00A60861">
          <w:rPr>
            <w:rFonts w:eastAsiaTheme="minorEastAsia"/>
          </w:rPr>
          <w:delText>ution</w:delText>
        </w:r>
        <w:r w:rsidR="0060393E" w:rsidDel="00A60861">
          <w:rPr>
            <w:rFonts w:eastAsiaTheme="minorEastAsia"/>
          </w:rPr>
          <w:delText xml:space="preserve"> and</w:delText>
        </w:r>
      </w:del>
      <w:ins w:id="907" w:author="DFO-MPO" w:date="2018-11-20T08:00:00Z">
        <w:r w:rsidR="00A60861">
          <w:rPr>
            <w:rFonts w:eastAsiaTheme="minorEastAsia"/>
          </w:rPr>
          <w:t>For example, when</w:t>
        </w:r>
      </w:ins>
      <w:r w:rsidR="0060393E">
        <w:rPr>
          <w:rFonts w:eastAsiaTheme="minorEastAsia"/>
        </w:rPr>
        <w:t xml:space="preserve"> aggregate variability was low</w:t>
      </w:r>
      <w:r>
        <w:rPr>
          <w:rFonts w:eastAsiaTheme="minorEastAsia"/>
        </w:rPr>
        <w:t xml:space="preserve">, median </w:t>
      </w:r>
      <w:del w:id="908" w:author="Cameron Freshwater" w:date="2018-11-27T07:21:00Z">
        <w:r w:rsidDel="006716D9">
          <w:rPr>
            <w:rFonts w:eastAsiaTheme="minorEastAsia"/>
          </w:rPr>
          <w:delText xml:space="preserve">recruit </w:delText>
        </w:r>
      </w:del>
      <w:ins w:id="909" w:author="Cameron Freshwater" w:date="2018-11-27T07:21:00Z">
        <w:r w:rsidR="006716D9">
          <w:rPr>
            <w:rFonts w:eastAsiaTheme="minorEastAsia"/>
          </w:rPr>
          <w:t xml:space="preserve">return </w:t>
        </w:r>
      </w:ins>
      <w:r>
        <w:rPr>
          <w:rFonts w:eastAsiaTheme="minorEastAsia"/>
        </w:rPr>
        <w:t>abundance</w:t>
      </w:r>
      <w:r w:rsidR="00894F3F">
        <w:rPr>
          <w:rFonts w:eastAsiaTheme="minorEastAsia"/>
        </w:rPr>
        <w:t xml:space="preserve"> </w:t>
      </w:r>
      <w:ins w:id="910" w:author="DFO-MPO" w:date="2018-11-20T08:01:00Z">
        <w:r w:rsidR="00A60861">
          <w:rPr>
            <w:rFonts w:eastAsiaTheme="minorEastAsia"/>
          </w:rPr>
          <w:t>under the low productivity scenario</w:t>
        </w:r>
      </w:ins>
      <w:ins w:id="911" w:author="DFO-MPO" w:date="2018-11-20T08:09:00Z">
        <w:r w:rsidR="00CA654A">
          <w:rPr>
            <w:rFonts w:eastAsiaTheme="minorEastAsia"/>
          </w:rPr>
          <w:t xml:space="preserve"> (skewed normal recruitment deviations)</w:t>
        </w:r>
      </w:ins>
      <w:ins w:id="912" w:author="DFO-MPO" w:date="2018-11-20T08:01:00Z">
        <w:r w:rsidR="00A60861">
          <w:rPr>
            <w:rFonts w:eastAsiaTheme="minorEastAsia"/>
          </w:rPr>
          <w:t xml:space="preserve"> </w:t>
        </w:r>
      </w:ins>
      <w:r>
        <w:rPr>
          <w:rFonts w:eastAsiaTheme="minorEastAsia"/>
        </w:rPr>
        <w:t xml:space="preserve">declined by approximately </w:t>
      </w:r>
      <w:r w:rsidR="0060393E">
        <w:rPr>
          <w:rFonts w:eastAsiaTheme="minorEastAsia"/>
        </w:rPr>
        <w:t>25</w:t>
      </w:r>
      <w:r>
        <w:rPr>
          <w:rFonts w:eastAsiaTheme="minorEastAsia"/>
        </w:rPr>
        <w:t>%</w:t>
      </w:r>
      <w:r w:rsidR="0060393E">
        <w:rPr>
          <w:rFonts w:eastAsiaTheme="minorEastAsia"/>
        </w:rPr>
        <w:t xml:space="preserve"> relative to the reference productivity scenario</w:t>
      </w:r>
      <w:r>
        <w:rPr>
          <w:rFonts w:eastAsiaTheme="minorEastAsia"/>
        </w:rPr>
        <w:t xml:space="preserve"> </w:t>
      </w:r>
      <w:r w:rsidR="0060393E">
        <w:rPr>
          <w:rFonts w:eastAsiaTheme="minorEastAsia"/>
        </w:rPr>
        <w:t>(</w:t>
      </w:r>
      <w:r w:rsidR="00F8225F">
        <w:rPr>
          <w:rFonts w:eastAsiaTheme="minorEastAsia"/>
        </w:rPr>
        <w:t>purple circles Figure 4a, 4d); h</w:t>
      </w:r>
      <w:r w:rsidR="0060393E">
        <w:rPr>
          <w:rFonts w:eastAsiaTheme="minorEastAsia"/>
        </w:rPr>
        <w:t xml:space="preserve">owever </w:t>
      </w:r>
      <w:r w:rsidR="00F8225F">
        <w:rPr>
          <w:rFonts w:eastAsiaTheme="minorEastAsia"/>
        </w:rPr>
        <w:t>in simulations where</w:t>
      </w:r>
      <w:r>
        <w:rPr>
          <w:rFonts w:eastAsiaTheme="minorEastAsia"/>
        </w:rPr>
        <w:t xml:space="preserve"> </w:t>
      </w:r>
      <w:ins w:id="913" w:author="Cameron Freshwater" w:date="2018-11-17T16:58:00Z">
        <m:oMath>
          <m:r>
            <w:rPr>
              <w:rFonts w:ascii="Cambria Math" w:hAnsi="Cambria Math"/>
            </w:rPr>
            <m:t>φ</m:t>
          </m:r>
        </m:oMath>
        <w:r w:rsidR="006B02F2" w:rsidDel="006B02F2">
          <w:rPr>
            <w:rFonts w:eastAsiaTheme="minorEastAsia"/>
          </w:rPr>
          <w:t xml:space="preserve"> </w:t>
        </w:r>
      </w:ins>
      <w:del w:id="914" w:author="Cameron Freshwater" w:date="2018-11-17T16:58:00Z">
        <w:r w:rsidDel="006B02F2">
          <w:rPr>
            <w:rFonts w:eastAsiaTheme="minorEastAsia"/>
          </w:rPr>
          <w:delText xml:space="preserve">synchrony </w:delText>
        </w:r>
      </w:del>
      <w:r>
        <w:rPr>
          <w:rFonts w:eastAsiaTheme="minorEastAsia"/>
        </w:rPr>
        <w:t xml:space="preserve">was increased </w:t>
      </w:r>
      <w:ins w:id="915" w:author="Cameron Freshwater" w:date="2018-11-17T16:58:00Z">
        <w:r w:rsidR="006B02F2">
          <w:rPr>
            <w:rFonts w:eastAsiaTheme="minorEastAsia"/>
          </w:rPr>
          <w:t xml:space="preserve">from low </w:t>
        </w:r>
      </w:ins>
      <w:r>
        <w:rPr>
          <w:rFonts w:eastAsiaTheme="minorEastAsia"/>
        </w:rPr>
        <w:t>to moderate levels</w:t>
      </w:r>
      <w:r w:rsidR="00F8225F">
        <w:rPr>
          <w:rFonts w:eastAsiaTheme="minorEastAsia"/>
        </w:rPr>
        <w:t xml:space="preserve">, median </w:t>
      </w:r>
      <w:del w:id="916" w:author="Cameron Freshwater" w:date="2018-11-27T07:21:00Z">
        <w:r w:rsidR="00F8225F" w:rsidDel="006716D9">
          <w:rPr>
            <w:rFonts w:eastAsiaTheme="minorEastAsia"/>
          </w:rPr>
          <w:delText xml:space="preserve">recruit </w:delText>
        </w:r>
      </w:del>
      <w:ins w:id="917" w:author="Cameron Freshwater" w:date="2018-11-27T07:21:00Z">
        <w:r w:rsidR="006716D9">
          <w:rPr>
            <w:rFonts w:eastAsiaTheme="minorEastAsia"/>
          </w:rPr>
          <w:t xml:space="preserve">return </w:t>
        </w:r>
      </w:ins>
      <w:r w:rsidR="00F8225F">
        <w:rPr>
          <w:rFonts w:eastAsiaTheme="minorEastAsia"/>
        </w:rPr>
        <w:t>abundance declined by more than 50%</w:t>
      </w:r>
      <w:r w:rsidR="0060393E">
        <w:rPr>
          <w:rFonts w:eastAsiaTheme="minorEastAsia"/>
        </w:rPr>
        <w:t xml:space="preserve"> (green circles </w:t>
      </w:r>
      <w:r w:rsidR="00AF52E0">
        <w:rPr>
          <w:rFonts w:eastAsiaTheme="minorEastAsia"/>
        </w:rPr>
        <w:t xml:space="preserve">Figure </w:t>
      </w:r>
      <w:r w:rsidR="0060393E">
        <w:rPr>
          <w:rFonts w:eastAsiaTheme="minorEastAsia"/>
        </w:rPr>
        <w:t xml:space="preserve">4a, </w:t>
      </w:r>
      <w:r w:rsidR="00AF52E0">
        <w:rPr>
          <w:rFonts w:eastAsiaTheme="minorEastAsia"/>
        </w:rPr>
        <w:t>4d).</w:t>
      </w:r>
      <w:r w:rsidR="00894F3F">
        <w:rPr>
          <w:rFonts w:eastAsiaTheme="minorEastAsia"/>
        </w:rPr>
        <w:t xml:space="preserve"> The proportion of CUs above their biological benchmark exhibited similar declines at higher synchrony levels (Figure </w:t>
      </w:r>
      <w:del w:id="918" w:author="DFO-MPO" w:date="2018-11-20T08:02:00Z">
        <w:r w:rsidR="00894F3F" w:rsidDel="00A60861">
          <w:rPr>
            <w:rFonts w:eastAsiaTheme="minorEastAsia"/>
          </w:rPr>
          <w:delText>4e</w:delText>
        </w:r>
      </w:del>
      <w:ins w:id="919" w:author="DFO-MPO" w:date="2018-11-20T08:02:00Z">
        <w:r w:rsidR="00A60861">
          <w:rPr>
            <w:rFonts w:eastAsiaTheme="minorEastAsia"/>
          </w:rPr>
          <w:t>4b, 4e</w:t>
        </w:r>
      </w:ins>
      <w:r w:rsidR="00894F3F">
        <w:rPr>
          <w:rFonts w:eastAsiaTheme="minorEastAsia"/>
        </w:rPr>
        <w:t>).</w:t>
      </w:r>
      <w:r w:rsidR="00AF52E0">
        <w:rPr>
          <w:rFonts w:eastAsiaTheme="minorEastAsia"/>
        </w:rPr>
        <w:t xml:space="preserve"> Increases in CV</w:t>
      </w:r>
      <w:r w:rsidR="00AF52E0">
        <w:rPr>
          <w:rFonts w:eastAsiaTheme="minorEastAsia"/>
          <w:vertAlign w:val="subscript"/>
        </w:rPr>
        <w:t xml:space="preserve">C </w:t>
      </w:r>
      <w:r w:rsidR="00AF52E0">
        <w:rPr>
          <w:rFonts w:eastAsiaTheme="minorEastAsia"/>
        </w:rPr>
        <w:t xml:space="preserve">were associated with declines in </w:t>
      </w:r>
      <w:del w:id="920" w:author="Cameron Freshwater" w:date="2018-11-27T07:21:00Z">
        <w:r w:rsidR="00AF52E0" w:rsidDel="006716D9">
          <w:rPr>
            <w:rFonts w:eastAsiaTheme="minorEastAsia"/>
          </w:rPr>
          <w:delText xml:space="preserve">recruit </w:delText>
        </w:r>
      </w:del>
      <w:ins w:id="921" w:author="Cameron Freshwater" w:date="2018-11-27T07:21:00Z">
        <w:r w:rsidR="006716D9">
          <w:rPr>
            <w:rFonts w:eastAsiaTheme="minorEastAsia"/>
          </w:rPr>
          <w:t xml:space="preserve">return </w:t>
        </w:r>
      </w:ins>
      <w:r w:rsidR="00AF52E0">
        <w:rPr>
          <w:rFonts w:eastAsiaTheme="minorEastAsia"/>
        </w:rPr>
        <w:t>abundance and conservation status</w:t>
      </w:r>
      <w:ins w:id="922" w:author="DFO-MPO" w:date="2018-11-20T08:03:00Z">
        <w:r w:rsidR="00A60861">
          <w:rPr>
            <w:rFonts w:eastAsiaTheme="minorEastAsia"/>
          </w:rPr>
          <w:t xml:space="preserve"> under the low productivity scenario</w:t>
        </w:r>
      </w:ins>
      <w:r w:rsidR="00AF52E0">
        <w:rPr>
          <w:rFonts w:eastAsiaTheme="minorEastAsia"/>
        </w:rPr>
        <w:t xml:space="preserve">, but only when they co-occurred with moderate or high </w:t>
      </w:r>
      <w:r w:rsidR="00C35C3B">
        <w:rPr>
          <w:rFonts w:eastAsiaTheme="minorEastAsia"/>
        </w:rPr>
        <w:t xml:space="preserve">levels of </w:t>
      </w:r>
      <w:ins w:id="923" w:author="Cameron Freshwater" w:date="2018-11-17T16:58:00Z">
        <m:oMath>
          <m:r>
            <w:rPr>
              <w:rFonts w:ascii="Cambria Math" w:hAnsi="Cambria Math"/>
            </w:rPr>
            <m:t>φ</m:t>
          </m:r>
        </m:oMath>
        <w:r w:rsidR="006B02F2" w:rsidDel="006B02F2">
          <w:rPr>
            <w:rFonts w:eastAsiaTheme="minorEastAsia"/>
          </w:rPr>
          <w:t xml:space="preserve"> </w:t>
        </w:r>
      </w:ins>
      <w:del w:id="924" w:author="Cameron Freshwater" w:date="2018-11-17T16:58:00Z">
        <w:r w:rsidR="001F0F42" w:rsidDel="006B02F2">
          <w:rPr>
            <w:rFonts w:eastAsiaTheme="minorEastAsia"/>
          </w:rPr>
          <w:delText xml:space="preserve">synchrony </w:delText>
        </w:r>
      </w:del>
      <w:r w:rsidR="001F0F42">
        <w:rPr>
          <w:rFonts w:eastAsiaTheme="minorEastAsia"/>
        </w:rPr>
        <w:t>(Figure 4d,</w:t>
      </w:r>
      <w:r w:rsidR="00AF52E0">
        <w:rPr>
          <w:rFonts w:eastAsiaTheme="minorEastAsia"/>
        </w:rPr>
        <w:t xml:space="preserve">e). The interaction between </w:t>
      </w:r>
      <w:del w:id="925" w:author="Cameron Freshwater" w:date="2018-11-17T16:58:00Z">
        <w:r w:rsidR="00AF52E0" w:rsidDel="006B02F2">
          <w:rPr>
            <w:rFonts w:eastAsiaTheme="minorEastAsia"/>
          </w:rPr>
          <w:delText>component variability</w:delText>
        </w:r>
      </w:del>
      <w:ins w:id="926" w:author="Cameron Freshwater" w:date="2018-11-17T16:58:00Z">
        <w:r w:rsidR="006B02F2">
          <w:rPr>
            <w:rFonts w:eastAsiaTheme="minorEastAsia"/>
          </w:rPr>
          <w:t>CV</w:t>
        </w:r>
        <w:r w:rsidR="006B02F2">
          <w:rPr>
            <w:rFonts w:eastAsiaTheme="minorEastAsia"/>
            <w:vertAlign w:val="subscript"/>
          </w:rPr>
          <w:t>C</w:t>
        </w:r>
      </w:ins>
      <w:r w:rsidR="00AF52E0">
        <w:rPr>
          <w:rFonts w:eastAsiaTheme="minorEastAsia"/>
        </w:rPr>
        <w:t xml:space="preserve"> and </w:t>
      </w:r>
      <w:ins w:id="927" w:author="Cameron Freshwater" w:date="2018-11-17T16:58:00Z">
        <m:oMath>
          <m:r>
            <w:rPr>
              <w:rFonts w:ascii="Cambria Math" w:hAnsi="Cambria Math"/>
            </w:rPr>
            <m:t>φ</m:t>
          </m:r>
        </m:oMath>
        <w:r w:rsidR="006B02F2" w:rsidDel="006B02F2">
          <w:rPr>
            <w:rFonts w:eastAsiaTheme="minorEastAsia"/>
          </w:rPr>
          <w:t xml:space="preserve"> </w:t>
        </w:r>
      </w:ins>
      <w:del w:id="928" w:author="Cameron Freshwater" w:date="2018-11-17T16:58:00Z">
        <w:r w:rsidR="00AF52E0" w:rsidDel="006B02F2">
          <w:rPr>
            <w:rFonts w:eastAsiaTheme="minorEastAsia"/>
          </w:rPr>
          <w:delText xml:space="preserve">synchrony </w:delText>
        </w:r>
      </w:del>
      <w:r w:rsidR="00AF52E0">
        <w:rPr>
          <w:rFonts w:eastAsiaTheme="minorEastAsia"/>
        </w:rPr>
        <w:t>was most noticeable wi</w:t>
      </w:r>
      <w:r w:rsidR="007203C4">
        <w:rPr>
          <w:rFonts w:eastAsiaTheme="minorEastAsia"/>
        </w:rPr>
        <w:t xml:space="preserve">th regards to extirpation risk. The median proportion of extant CUs was </w:t>
      </w:r>
      <w:r w:rsidR="0060393E">
        <w:rPr>
          <w:rFonts w:eastAsiaTheme="minorEastAsia"/>
        </w:rPr>
        <w:t>~95%</w:t>
      </w:r>
      <w:r w:rsidR="007203C4">
        <w:rPr>
          <w:rFonts w:eastAsiaTheme="minorEastAsia"/>
        </w:rPr>
        <w:t xml:space="preserve"> as long as </w:t>
      </w:r>
      <w:ins w:id="929" w:author="Cameron Freshwater" w:date="2018-11-17T17:00:00Z">
        <m:oMath>
          <m:r>
            <w:rPr>
              <w:rFonts w:ascii="Cambria Math" w:hAnsi="Cambria Math"/>
            </w:rPr>
            <m:t>φ</m:t>
          </m:r>
        </m:oMath>
        <w:r w:rsidR="006B02F2" w:rsidDel="006B02F2">
          <w:rPr>
            <w:rFonts w:eastAsiaTheme="minorEastAsia"/>
          </w:rPr>
          <w:t xml:space="preserve"> </w:t>
        </w:r>
      </w:ins>
      <w:del w:id="930" w:author="Cameron Freshwater" w:date="2018-11-17T17:00:00Z">
        <w:r w:rsidR="007203C4" w:rsidDel="006B02F2">
          <w:rPr>
            <w:rFonts w:eastAsiaTheme="minorEastAsia"/>
          </w:rPr>
          <w:delText xml:space="preserve">synchrony </w:delText>
        </w:r>
      </w:del>
      <w:r w:rsidR="007203C4">
        <w:rPr>
          <w:rFonts w:eastAsiaTheme="minorEastAsia"/>
        </w:rPr>
        <w:t xml:space="preserve">was low, but declined </w:t>
      </w:r>
      <w:r w:rsidR="0060393E">
        <w:rPr>
          <w:rFonts w:eastAsiaTheme="minorEastAsia"/>
        </w:rPr>
        <w:t>to 90%</w:t>
      </w:r>
      <w:r w:rsidR="007203C4">
        <w:rPr>
          <w:rFonts w:eastAsiaTheme="minorEastAsia"/>
        </w:rPr>
        <w:t xml:space="preserve"> when </w:t>
      </w:r>
      <w:ins w:id="931" w:author="Cameron Freshwater" w:date="2018-11-17T17:00:00Z">
        <m:oMath>
          <m:r>
            <w:rPr>
              <w:rFonts w:ascii="Cambria Math" w:hAnsi="Cambria Math"/>
            </w:rPr>
            <m:t>φ</m:t>
          </m:r>
        </m:oMath>
        <w:r w:rsidR="006B02F2" w:rsidDel="006B02F2">
          <w:rPr>
            <w:rFonts w:eastAsiaTheme="minorEastAsia"/>
          </w:rPr>
          <w:t xml:space="preserve"> </w:t>
        </w:r>
      </w:ins>
      <w:del w:id="932" w:author="Cameron Freshwater" w:date="2018-11-17T17:00:00Z">
        <w:r w:rsidR="007203C4" w:rsidDel="006B02F2">
          <w:rPr>
            <w:rFonts w:eastAsiaTheme="minorEastAsia"/>
          </w:rPr>
          <w:delText>synchrony</w:delText>
        </w:r>
        <w:r w:rsidR="0060393E" w:rsidDel="006B02F2">
          <w:rPr>
            <w:rFonts w:eastAsiaTheme="minorEastAsia"/>
          </w:rPr>
          <w:delText xml:space="preserve"> </w:delText>
        </w:r>
      </w:del>
      <w:r w:rsidR="0060393E">
        <w:rPr>
          <w:rFonts w:eastAsiaTheme="minorEastAsia"/>
        </w:rPr>
        <w:t>was</w:t>
      </w:r>
      <w:r w:rsidR="007203C4">
        <w:rPr>
          <w:rFonts w:eastAsiaTheme="minorEastAsia"/>
        </w:rPr>
        <w:t xml:space="preserve"> increased </w:t>
      </w:r>
      <w:r w:rsidR="00894F3F">
        <w:rPr>
          <w:rFonts w:eastAsiaTheme="minorEastAsia"/>
        </w:rPr>
        <w:t xml:space="preserve">to moderate levels </w:t>
      </w:r>
      <w:r w:rsidR="0060393E">
        <w:rPr>
          <w:rFonts w:eastAsiaTheme="minorEastAsia"/>
        </w:rPr>
        <w:t>and to ~85%</w:t>
      </w:r>
      <w:r w:rsidR="007203C4">
        <w:rPr>
          <w:rFonts w:eastAsiaTheme="minorEastAsia"/>
        </w:rPr>
        <w:t xml:space="preserve"> </w:t>
      </w:r>
      <w:r w:rsidR="00C35C3B">
        <w:rPr>
          <w:rFonts w:eastAsiaTheme="minorEastAsia"/>
        </w:rPr>
        <w:t xml:space="preserve">when both </w:t>
      </w:r>
      <w:del w:id="933" w:author="Cameron Freshwater" w:date="2018-11-17T17:00:00Z">
        <w:r w:rsidR="00C35C3B" w:rsidDel="006B02F2">
          <w:rPr>
            <w:rFonts w:eastAsiaTheme="minorEastAsia"/>
          </w:rPr>
          <w:delText>component variability</w:delText>
        </w:r>
      </w:del>
      <w:ins w:id="934" w:author="Cameron Freshwater" w:date="2018-11-17T17:00:00Z">
        <w:r w:rsidR="006B02F2">
          <w:rPr>
            <w:rFonts w:eastAsiaTheme="minorEastAsia"/>
          </w:rPr>
          <w:t>CV</w:t>
        </w:r>
        <w:r w:rsidR="006B02F2">
          <w:rPr>
            <w:rFonts w:eastAsiaTheme="minorEastAsia"/>
            <w:vertAlign w:val="subscript"/>
          </w:rPr>
          <w:t>C</w:t>
        </w:r>
      </w:ins>
      <w:r w:rsidR="00C35C3B">
        <w:rPr>
          <w:rFonts w:eastAsiaTheme="minorEastAsia"/>
        </w:rPr>
        <w:t xml:space="preserve"> and </w:t>
      </w:r>
      <w:ins w:id="935" w:author="Cameron Freshwater" w:date="2018-11-17T17:00:00Z">
        <m:oMath>
          <m:r>
            <w:rPr>
              <w:rFonts w:ascii="Cambria Math" w:hAnsi="Cambria Math"/>
            </w:rPr>
            <m:t>φ</m:t>
          </m:r>
        </m:oMath>
        <w:r w:rsidR="006B02F2" w:rsidDel="006B02F2">
          <w:rPr>
            <w:rFonts w:eastAsiaTheme="minorEastAsia"/>
          </w:rPr>
          <w:t xml:space="preserve"> </w:t>
        </w:r>
      </w:ins>
      <w:del w:id="936" w:author="Cameron Freshwater" w:date="2018-11-17T17:00:00Z">
        <w:r w:rsidR="00C35C3B" w:rsidDel="006B02F2">
          <w:rPr>
            <w:rFonts w:eastAsiaTheme="minorEastAsia"/>
          </w:rPr>
          <w:delText xml:space="preserve">synchrony </w:delText>
        </w:r>
      </w:del>
      <w:r w:rsidR="00C35C3B">
        <w:rPr>
          <w:rFonts w:eastAsiaTheme="minorEastAsia"/>
        </w:rPr>
        <w:t>were at their maximum values</w:t>
      </w:r>
      <w:r w:rsidR="007203C4">
        <w:rPr>
          <w:rFonts w:eastAsiaTheme="minorEastAsia"/>
        </w:rPr>
        <w:t xml:space="preserve"> (Figure 4f). </w:t>
      </w:r>
    </w:p>
    <w:p w14:paraId="13805121" w14:textId="004F295A" w:rsidR="00A43A81" w:rsidRPr="00AF52E0" w:rsidRDefault="007203C4" w:rsidP="00AE7C0A">
      <w:pPr>
        <w:spacing w:line="480" w:lineRule="auto"/>
        <w:ind w:firstLine="720"/>
      </w:pPr>
      <w:del w:id="937" w:author="Cameron Freshwater" w:date="2018-11-17T17:02:00Z">
        <w:r w:rsidDel="00AD788D">
          <w:rPr>
            <w:rFonts w:eastAsiaTheme="minorEastAsia"/>
          </w:rPr>
          <w:delText>Conservation outcomes</w:delText>
        </w:r>
      </w:del>
      <w:ins w:id="938" w:author="Cameron Freshwater" w:date="2018-11-17T17:02:00Z">
        <w:r w:rsidR="00AD788D">
          <w:rPr>
            <w:rFonts w:eastAsiaTheme="minorEastAsia"/>
          </w:rPr>
          <w:t xml:space="preserve">Median </w:t>
        </w:r>
      </w:ins>
      <w:ins w:id="939" w:author="Cameron Freshwater" w:date="2018-11-27T07:21:00Z">
        <w:r w:rsidR="006716D9">
          <w:rPr>
            <w:rFonts w:eastAsiaTheme="minorEastAsia"/>
          </w:rPr>
          <w:t>return</w:t>
        </w:r>
      </w:ins>
      <w:ins w:id="940" w:author="Cameron Freshwater" w:date="2018-11-17T17:02:00Z">
        <w:r w:rsidR="00AD788D">
          <w:rPr>
            <w:rFonts w:eastAsiaTheme="minorEastAsia"/>
          </w:rPr>
          <w:t xml:space="preserve"> abundance and the proportion of CUs above their upper BM</w:t>
        </w:r>
      </w:ins>
      <w:r>
        <w:rPr>
          <w:rFonts w:eastAsiaTheme="minorEastAsia"/>
        </w:rPr>
        <w:t xml:space="preserve"> </w:t>
      </w:r>
      <w:del w:id="941" w:author="Cameron Freshwater" w:date="2018-11-17T17:03:00Z">
        <w:r w:rsidDel="00AD788D">
          <w:rPr>
            <w:rFonts w:eastAsiaTheme="minorEastAsia"/>
          </w:rPr>
          <w:delText xml:space="preserve">worsened slightly </w:delText>
        </w:r>
      </w:del>
      <w:ins w:id="942" w:author="Cameron Freshwater" w:date="2018-11-17T17:03:00Z">
        <w:del w:id="943" w:author="DFO-MPO" w:date="2018-11-20T08:05:00Z">
          <w:r w:rsidR="00AD788D" w:rsidDel="00A60861">
            <w:rPr>
              <w:rFonts w:eastAsiaTheme="minorEastAsia"/>
            </w:rPr>
            <w:delText>declined</w:delText>
          </w:r>
        </w:del>
      </w:ins>
      <w:ins w:id="944" w:author="DFO-MPO" w:date="2018-11-20T08:05:00Z">
        <w:r w:rsidR="00A60861">
          <w:rPr>
            <w:rFonts w:eastAsiaTheme="minorEastAsia"/>
          </w:rPr>
          <w:t>deteriorated</w:t>
        </w:r>
      </w:ins>
      <w:ins w:id="945" w:author="Cameron Freshwater" w:date="2018-11-17T17:03:00Z">
        <w:r w:rsidR="00AD788D">
          <w:rPr>
            <w:rFonts w:eastAsiaTheme="minorEastAsia"/>
          </w:rPr>
          <w:t xml:space="preserve"> further </w:t>
        </w:r>
      </w:ins>
      <w:ins w:id="946" w:author="DFO-MPO" w:date="2018-11-20T08:03:00Z">
        <w:r w:rsidR="00A60861">
          <w:rPr>
            <w:rFonts w:eastAsiaTheme="minorEastAsia"/>
          </w:rPr>
          <w:t xml:space="preserve">under the extreme productivity scenario </w:t>
        </w:r>
      </w:ins>
      <w:del w:id="947" w:author="DFO-MPO" w:date="2018-11-20T08:04:00Z">
        <w:r w:rsidDel="00A60861">
          <w:rPr>
            <w:rFonts w:eastAsiaTheme="minorEastAsia"/>
          </w:rPr>
          <w:delText xml:space="preserve">when process variance was simulated from a skewed Student </w:delText>
        </w:r>
        <w:r w:rsidRPr="001F0F42" w:rsidDel="00A60861">
          <w:rPr>
            <w:rFonts w:eastAsiaTheme="minorEastAsia"/>
            <w:i/>
          </w:rPr>
          <w:delText>t</w:delText>
        </w:r>
        <w:r w:rsidDel="00A60861">
          <w:rPr>
            <w:rFonts w:eastAsiaTheme="minorEastAsia"/>
          </w:rPr>
          <w:delText xml:space="preserve"> distribution</w:delText>
        </w:r>
      </w:del>
      <w:ins w:id="948" w:author="Cameron Freshwater" w:date="2018-11-17T17:01:00Z">
        <w:del w:id="949" w:author="DFO-MPO" w:date="2018-11-20T08:04:00Z">
          <w:r w:rsidR="006B02F2" w:rsidDel="00A60861">
            <w:rPr>
              <w:rFonts w:eastAsiaTheme="minorEastAsia"/>
            </w:rPr>
            <w:delText xml:space="preserve"> </w:delText>
          </w:r>
        </w:del>
        <w:r w:rsidR="006B02F2">
          <w:rPr>
            <w:rFonts w:eastAsiaTheme="minorEastAsia"/>
          </w:rPr>
          <w:t>(</w:t>
        </w:r>
      </w:ins>
      <w:ins w:id="950" w:author="DFO-MPO" w:date="2018-11-20T08:04:00Z">
        <w:r w:rsidR="00A60861">
          <w:rPr>
            <w:rFonts w:eastAsiaTheme="minorEastAsia"/>
          </w:rPr>
          <w:t>i.e.</w:t>
        </w:r>
        <w:r w:rsidR="00A60861" w:rsidRPr="00A60861">
          <w:rPr>
            <w:rFonts w:eastAsiaTheme="minorEastAsia"/>
          </w:rPr>
          <w:t xml:space="preserve"> </w:t>
        </w:r>
        <w:r w:rsidR="00A60861">
          <w:rPr>
            <w:rFonts w:eastAsiaTheme="minorEastAsia"/>
          </w:rPr>
          <w:t xml:space="preserve">when process variance was simulated from a skewed Student </w:t>
        </w:r>
        <w:r w:rsidR="00A60861" w:rsidRPr="001F0F42">
          <w:rPr>
            <w:rFonts w:eastAsiaTheme="minorEastAsia"/>
            <w:i/>
          </w:rPr>
          <w:t>t</w:t>
        </w:r>
        <w:r w:rsidR="00A60861">
          <w:rPr>
            <w:rFonts w:eastAsiaTheme="minorEastAsia"/>
          </w:rPr>
          <w:t xml:space="preserve"> distribution</w:t>
        </w:r>
      </w:ins>
      <w:ins w:id="951" w:author="Cameron Freshwater" w:date="2018-11-17T17:01:00Z">
        <w:del w:id="952" w:author="DFO-MPO" w:date="2018-11-20T08:04:00Z">
          <w:r w:rsidR="006B02F2" w:rsidDel="00A60861">
            <w:rPr>
              <w:rFonts w:eastAsiaTheme="minorEastAsia"/>
            </w:rPr>
            <w:delText>severe decline in productivity</w:delText>
          </w:r>
        </w:del>
        <w:r w:rsidR="006B02F2">
          <w:rPr>
            <w:rFonts w:eastAsiaTheme="minorEastAsia"/>
          </w:rPr>
          <w:t>)</w:t>
        </w:r>
      </w:ins>
      <w:r>
        <w:rPr>
          <w:rFonts w:eastAsiaTheme="minorEastAsia"/>
        </w:rPr>
        <w:t xml:space="preserve">, but the overall patterns were similar to </w:t>
      </w:r>
      <w:del w:id="953" w:author="Cameron Freshwater" w:date="2018-11-17T17:03:00Z">
        <w:r w:rsidR="00894F3F" w:rsidDel="00AD788D">
          <w:rPr>
            <w:rFonts w:eastAsiaTheme="minorEastAsia"/>
          </w:rPr>
          <w:delText>estimates when using the</w:delText>
        </w:r>
        <w:r w:rsidDel="00AD788D">
          <w:rPr>
            <w:rFonts w:eastAsiaTheme="minorEastAsia"/>
          </w:rPr>
          <w:delText xml:space="preserve"> less extreme</w:delText>
        </w:r>
        <w:r w:rsidR="00894F3F" w:rsidDel="00AD788D">
          <w:rPr>
            <w:rFonts w:eastAsiaTheme="minorEastAsia"/>
          </w:rPr>
          <w:delText>,</w:delText>
        </w:r>
        <w:r w:rsidDel="00AD788D">
          <w:rPr>
            <w:rFonts w:eastAsiaTheme="minorEastAsia"/>
          </w:rPr>
          <w:delText xml:space="preserve"> skewed normal</w:delText>
        </w:r>
        <w:r w:rsidR="00894F3F" w:rsidDel="00AD788D">
          <w:rPr>
            <w:rFonts w:eastAsiaTheme="minorEastAsia"/>
          </w:rPr>
          <w:delText xml:space="preserve"> distribution</w:delText>
        </w:r>
      </w:del>
      <w:ins w:id="954" w:author="Cameron Freshwater" w:date="2018-11-17T17:03:00Z">
        <w:r w:rsidR="00AD788D">
          <w:rPr>
            <w:rFonts w:eastAsiaTheme="minorEastAsia"/>
          </w:rPr>
          <w:t xml:space="preserve">the </w:t>
        </w:r>
        <w:del w:id="955" w:author="DFO-MPO" w:date="2018-11-20T08:04:00Z">
          <w:r w:rsidR="00AD788D" w:rsidDel="00A60861">
            <w:rPr>
              <w:rFonts w:eastAsiaTheme="minorEastAsia"/>
            </w:rPr>
            <w:delText>moderate decline scenarios</w:delText>
          </w:r>
        </w:del>
      </w:ins>
      <w:ins w:id="956" w:author="DFO-MPO" w:date="2018-11-20T08:04:00Z">
        <w:r w:rsidR="00A60861">
          <w:rPr>
            <w:rFonts w:eastAsiaTheme="minorEastAsia"/>
          </w:rPr>
          <w:t>low productivity scenario</w:t>
        </w:r>
      </w:ins>
      <w:r>
        <w:rPr>
          <w:rFonts w:eastAsiaTheme="minorEastAsia"/>
        </w:rPr>
        <w:t xml:space="preserve"> (Figure 4g-</w:t>
      </w:r>
      <w:del w:id="957" w:author="Cameron Freshwater" w:date="2018-11-17T17:01:00Z">
        <w:r w:rsidDel="006B02F2">
          <w:rPr>
            <w:rFonts w:eastAsiaTheme="minorEastAsia"/>
          </w:rPr>
          <w:delText>i</w:delText>
        </w:r>
      </w:del>
      <w:ins w:id="958" w:author="Cameron Freshwater" w:date="2018-11-17T17:01:00Z">
        <w:r w:rsidR="006B02F2">
          <w:rPr>
            <w:rFonts w:eastAsiaTheme="minorEastAsia"/>
          </w:rPr>
          <w:t>h</w:t>
        </w:r>
      </w:ins>
      <w:r>
        <w:rPr>
          <w:rFonts w:eastAsiaTheme="minorEastAsia"/>
        </w:rPr>
        <w:t>).</w:t>
      </w:r>
      <w:ins w:id="959" w:author="Cameron Freshwater" w:date="2018-11-17T17:02:00Z">
        <w:r w:rsidR="00AD788D">
          <w:rPr>
            <w:rFonts w:eastAsiaTheme="minorEastAsia"/>
          </w:rPr>
          <w:t xml:space="preserve"> </w:t>
        </w:r>
      </w:ins>
      <w:ins w:id="960" w:author="Cameron Freshwater" w:date="2018-11-17T17:03:00Z">
        <w:del w:id="961" w:author="DFO-MPO" w:date="2018-11-20T08:04:00Z">
          <w:r w:rsidR="00AD788D" w:rsidDel="00A60861">
            <w:rPr>
              <w:rFonts w:eastAsiaTheme="minorEastAsia"/>
            </w:rPr>
            <w:delText>Conversely, t</w:delText>
          </w:r>
        </w:del>
      </w:ins>
      <w:ins w:id="962" w:author="DFO-MPO" w:date="2018-11-20T08:04:00Z">
        <w:r w:rsidR="00A60861">
          <w:rPr>
            <w:rFonts w:eastAsiaTheme="minorEastAsia"/>
          </w:rPr>
          <w:t>T</w:t>
        </w:r>
      </w:ins>
      <w:ins w:id="963" w:author="Cameron Freshwater" w:date="2018-11-17T17:03:00Z">
        <w:r w:rsidR="00AD788D">
          <w:rPr>
            <w:rFonts w:eastAsiaTheme="minorEastAsia"/>
          </w:rPr>
          <w:t>he proportion of extant CUs</w:t>
        </w:r>
      </w:ins>
      <w:ins w:id="964" w:author="DFO-MPO" w:date="2018-11-20T08:04:00Z">
        <w:r w:rsidR="00A60861">
          <w:rPr>
            <w:rFonts w:eastAsiaTheme="minorEastAsia"/>
          </w:rPr>
          <w:t xml:space="preserve"> was one exception,</w:t>
        </w:r>
      </w:ins>
      <w:ins w:id="965" w:author="Cameron Freshwater" w:date="2018-11-17T17:03:00Z">
        <w:r w:rsidR="00AD788D">
          <w:rPr>
            <w:rFonts w:eastAsiaTheme="minorEastAsia"/>
          </w:rPr>
          <w:t xml:space="preserve"> strongly decreas</w:t>
        </w:r>
      </w:ins>
      <w:ins w:id="966" w:author="DFO-MPO" w:date="2018-11-20T08:04:00Z">
        <w:r w:rsidR="00A60861">
          <w:rPr>
            <w:rFonts w:eastAsiaTheme="minorEastAsia"/>
          </w:rPr>
          <w:t>ing</w:t>
        </w:r>
      </w:ins>
      <w:ins w:id="967" w:author="Cameron Freshwater" w:date="2018-11-17T17:03:00Z">
        <w:del w:id="968" w:author="DFO-MPO" w:date="2018-11-20T08:04:00Z">
          <w:r w:rsidR="00AD788D" w:rsidDel="00A60861">
            <w:rPr>
              <w:rFonts w:eastAsiaTheme="minorEastAsia"/>
            </w:rPr>
            <w:delText>ed</w:delText>
          </w:r>
        </w:del>
        <w:r w:rsidR="00AD788D">
          <w:rPr>
            <w:rFonts w:eastAsiaTheme="minorEastAsia"/>
          </w:rPr>
          <w:t xml:space="preserve"> </w:t>
        </w:r>
        <w:del w:id="969" w:author="DFO-MPO" w:date="2018-11-20T08:05:00Z">
          <w:r w:rsidR="00AD788D" w:rsidDel="00A60861">
            <w:rPr>
              <w:rFonts w:eastAsiaTheme="minorEastAsia"/>
            </w:rPr>
            <w:delText xml:space="preserve">when </w:delText>
          </w:r>
        </w:del>
      </w:ins>
      <w:ins w:id="970" w:author="Cameron Freshwater" w:date="2018-11-17T17:04:00Z">
        <w:del w:id="971" w:author="DFO-MPO" w:date="2018-11-20T08:04:00Z">
          <w:r w:rsidR="00AD788D" w:rsidDel="00A60861">
            <w:rPr>
              <w:rFonts w:eastAsiaTheme="minorEastAsia"/>
            </w:rPr>
            <w:delText>severe</w:delText>
          </w:r>
        </w:del>
        <w:del w:id="972" w:author="DFO-MPO" w:date="2018-11-20T08:05:00Z">
          <w:r w:rsidR="00AD788D" w:rsidDel="00A60861">
            <w:rPr>
              <w:rFonts w:eastAsiaTheme="minorEastAsia"/>
            </w:rPr>
            <w:delText xml:space="preserve"> productivity declines</w:delText>
          </w:r>
        </w:del>
      </w:ins>
      <w:ins w:id="973" w:author="DFO-MPO" w:date="2018-11-20T08:05:00Z">
        <w:r w:rsidR="00A60861">
          <w:rPr>
            <w:rFonts w:eastAsiaTheme="minorEastAsia"/>
          </w:rPr>
          <w:t>under the extreme productivity scenario</w:t>
        </w:r>
      </w:ins>
      <w:ins w:id="974" w:author="Cameron Freshwater" w:date="2018-11-17T17:04:00Z">
        <w:del w:id="975" w:author="DFO-MPO" w:date="2018-11-20T08:05:00Z">
          <w:r w:rsidR="00AD788D" w:rsidDel="00A60861">
            <w:rPr>
              <w:rFonts w:eastAsiaTheme="minorEastAsia"/>
            </w:rPr>
            <w:delText xml:space="preserve"> were incorporated</w:delText>
          </w:r>
        </w:del>
      </w:ins>
      <w:ins w:id="976" w:author="Cameron Freshwater" w:date="2018-11-17T17:05:00Z">
        <w:r w:rsidR="00AD788D">
          <w:rPr>
            <w:rFonts w:eastAsiaTheme="minorEastAsia"/>
          </w:rPr>
          <w:t xml:space="preserve">, particularly when </w:t>
        </w:r>
        <m:oMath>
          <m:r>
            <w:rPr>
              <w:rFonts w:ascii="Cambria Math" w:hAnsi="Cambria Math"/>
            </w:rPr>
            <m:t>φ</m:t>
          </m:r>
        </m:oMath>
        <w:r w:rsidR="00AD788D">
          <w:rPr>
            <w:rFonts w:eastAsiaTheme="minorEastAsia"/>
          </w:rPr>
          <w:t xml:space="preserve"> was moderate or high</w:t>
        </w:r>
      </w:ins>
      <w:ins w:id="977" w:author="Cameron Freshwater" w:date="2018-11-17T17:04:00Z">
        <w:r w:rsidR="00AD788D">
          <w:rPr>
            <w:rFonts w:eastAsiaTheme="minorEastAsia"/>
          </w:rPr>
          <w:t xml:space="preserve"> (Figure 4i).</w:t>
        </w:r>
      </w:ins>
    </w:p>
    <w:p w14:paraId="5B411BF9" w14:textId="7D1E04DD" w:rsidR="00A43A81" w:rsidRPr="00004A7E" w:rsidRDefault="0016554E" w:rsidP="00AE7C0A">
      <w:pPr>
        <w:spacing w:line="480" w:lineRule="auto"/>
        <w:jc w:val="center"/>
        <w:rPr>
          <w:rFonts w:eastAsiaTheme="minorEastAsia"/>
        </w:rPr>
      </w:pPr>
      <w:commentRangeStart w:id="978"/>
      <w:r>
        <w:rPr>
          <w:rFonts w:eastAsiaTheme="minorEastAsia"/>
          <w:noProof/>
          <w:lang w:val="en-US"/>
        </w:rPr>
        <w:drawing>
          <wp:inline distT="0" distB="0" distL="0" distR="0" wp14:anchorId="6F29B843" wp14:editId="0876412D">
            <wp:extent cx="5420467" cy="3508111"/>
            <wp:effectExtent l="0" t="0" r="0" b="0"/>
            <wp:docPr id="6" name="Picture 6" descr="C:\github\salmon-sim\outputs\synchrony\consGroupedPlots_3O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github\salmon-sim\outputs\synchrony\consGroupedPlots_3OM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22249" cy="3509264"/>
                    </a:xfrm>
                    <a:prstGeom prst="rect">
                      <a:avLst/>
                    </a:prstGeom>
                    <a:noFill/>
                    <a:ln>
                      <a:noFill/>
                    </a:ln>
                  </pic:spPr>
                </pic:pic>
              </a:graphicData>
            </a:graphic>
          </wp:inline>
        </w:drawing>
      </w:r>
      <w:commentRangeEnd w:id="978"/>
      <w:r w:rsidR="006850CE">
        <w:rPr>
          <w:rStyle w:val="CommentReference"/>
        </w:rPr>
        <w:commentReference w:id="978"/>
      </w:r>
    </w:p>
    <w:p w14:paraId="4E8B9CE3" w14:textId="3BE27ACE" w:rsidR="00A43A81" w:rsidRPr="00004A7E" w:rsidRDefault="00AF52E0" w:rsidP="00AE7C0A">
      <w:pPr>
        <w:spacing w:line="480" w:lineRule="auto"/>
        <w:rPr>
          <w:rFonts w:eastAsiaTheme="minorEastAsia"/>
        </w:rPr>
      </w:pPr>
      <w:r>
        <w:rPr>
          <w:rFonts w:eastAsiaTheme="minorEastAsia"/>
        </w:rPr>
        <w:t>Figure 4</w:t>
      </w:r>
      <w:r w:rsidR="00A43A81" w:rsidRPr="00004A7E">
        <w:rPr>
          <w:rFonts w:eastAsiaTheme="minorEastAsia"/>
        </w:rPr>
        <w:t xml:space="preserve">. </w:t>
      </w:r>
      <w:proofErr w:type="gramStart"/>
      <w:r w:rsidR="00A43A81" w:rsidRPr="00004A7E">
        <w:rPr>
          <w:rFonts w:eastAsiaTheme="minorEastAsia"/>
        </w:rPr>
        <w:t>Effects of component variability and synchrony on conservation-based per</w:t>
      </w:r>
      <w:r w:rsidR="00871917" w:rsidRPr="00004A7E">
        <w:rPr>
          <w:rFonts w:eastAsiaTheme="minorEastAsia"/>
        </w:rPr>
        <w:t>formance measures</w:t>
      </w:r>
      <w:ins w:id="979" w:author="Cameron Freshwater" w:date="2018-11-17T17:06:00Z">
        <w:r w:rsidR="00AD788D">
          <w:rPr>
            <w:rFonts w:eastAsiaTheme="minorEastAsia"/>
          </w:rPr>
          <w:t xml:space="preserve"> for three different productivity scenarios</w:t>
        </w:r>
      </w:ins>
      <w:r w:rsidR="00871917" w:rsidRPr="00004A7E">
        <w:rPr>
          <w:rFonts w:eastAsiaTheme="minorEastAsia"/>
        </w:rPr>
        <w:t>.</w:t>
      </w:r>
      <w:proofErr w:type="gramEnd"/>
      <w:ins w:id="980" w:author="Cameron Freshwater" w:date="2018-11-17T17:07:00Z">
        <w:r w:rsidR="00AD788D">
          <w:rPr>
            <w:rFonts w:eastAsiaTheme="minorEastAsia"/>
          </w:rPr>
          <w:t xml:space="preserve"> Productivity scenarios were </w:t>
        </w:r>
      </w:ins>
      <w:ins w:id="981" w:author="Cameron Freshwater" w:date="2018-11-17T17:08:00Z">
        <w:r w:rsidR="00AD788D">
          <w:rPr>
            <w:rFonts w:eastAsiaTheme="minorEastAsia"/>
          </w:rPr>
          <w:t>associated with distinct distribution</w:t>
        </w:r>
      </w:ins>
      <w:ins w:id="982" w:author="Cameron Freshwater" w:date="2018-11-17T17:09:00Z">
        <w:r w:rsidR="00AD788D">
          <w:rPr>
            <w:rFonts w:eastAsiaTheme="minorEastAsia"/>
          </w:rPr>
          <w:t>s</w:t>
        </w:r>
      </w:ins>
      <w:ins w:id="983" w:author="Cameron Freshwater" w:date="2018-11-17T17:08:00Z">
        <w:r w:rsidR="00AD788D">
          <w:rPr>
            <w:rFonts w:eastAsiaTheme="minorEastAsia"/>
          </w:rPr>
          <w:t xml:space="preserve"> from which recruitment deviations</w:t>
        </w:r>
      </w:ins>
      <w:ins w:id="984" w:author="Cameron Freshwater" w:date="2018-11-17T17:09:00Z">
        <w:r w:rsidR="00AD788D">
          <w:rPr>
            <w:rFonts w:eastAsiaTheme="minorEastAsia"/>
          </w:rPr>
          <w:t xml:space="preserve"> were sampled: reference (normal), moderate (skewed normal), and severe (skewed student </w:t>
        </w:r>
      </w:ins>
      <w:ins w:id="985" w:author="Cameron Freshwater" w:date="2018-11-17T17:10:00Z">
        <w:r w:rsidR="00AD788D">
          <w:rPr>
            <w:rFonts w:eastAsiaTheme="minorEastAsia"/>
            <w:i/>
          </w:rPr>
          <w:t>t</w:t>
        </w:r>
        <w:r w:rsidR="00AD788D">
          <w:rPr>
            <w:rFonts w:eastAsiaTheme="minorEastAsia"/>
          </w:rPr>
          <w:t>).</w:t>
        </w:r>
      </w:ins>
      <w:del w:id="986" w:author="Cameron Freshwater" w:date="2018-11-17T17:07:00Z">
        <w:r w:rsidR="00871917" w:rsidRPr="00004A7E" w:rsidDel="00AD788D">
          <w:rPr>
            <w:rFonts w:eastAsiaTheme="minorEastAsia"/>
          </w:rPr>
          <w:delText xml:space="preserve"> </w:delText>
        </w:r>
      </w:del>
      <w:ins w:id="987" w:author="Cameron Freshwater" w:date="2018-11-17T17:07:00Z">
        <w:r w:rsidR="00AD788D" w:rsidRPr="00004A7E">
          <w:rPr>
            <w:rFonts w:eastAsiaTheme="minorEastAsia"/>
          </w:rPr>
          <w:t xml:space="preserve"> </w:t>
        </w:r>
      </w:ins>
      <w:r w:rsidR="00871917" w:rsidRPr="00004A7E">
        <w:rPr>
          <w:rFonts w:eastAsiaTheme="minorEastAsia"/>
        </w:rPr>
        <w:t xml:space="preserve">Points represent medians and whiskers 90% posterior interval among </w:t>
      </w:r>
      <w:r w:rsidR="00871917" w:rsidRPr="00AD788D">
        <w:rPr>
          <w:rFonts w:eastAsiaTheme="minorEastAsia"/>
          <w:highlight w:val="yellow"/>
          <w:rPrChange w:id="988" w:author="Cameron Freshwater" w:date="2018-11-17T17:10:00Z">
            <w:rPr>
              <w:rFonts w:eastAsiaTheme="minorEastAsia"/>
            </w:rPr>
          </w:rPrChange>
        </w:rPr>
        <w:t>250</w:t>
      </w:r>
      <w:r w:rsidR="00871917" w:rsidRPr="00004A7E">
        <w:rPr>
          <w:rFonts w:eastAsiaTheme="minorEastAsia"/>
        </w:rPr>
        <w:t xml:space="preserve"> simulation runs.</w:t>
      </w:r>
    </w:p>
    <w:p w14:paraId="3434300E" w14:textId="1FDADF43" w:rsidR="00ED3315" w:rsidRDefault="00E8618A" w:rsidP="00AE7C0A">
      <w:pPr>
        <w:spacing w:line="480" w:lineRule="auto"/>
        <w:rPr>
          <w:rFonts w:eastAsiaTheme="minorEastAsia"/>
        </w:rPr>
      </w:pPr>
      <w:r>
        <w:rPr>
          <w:rFonts w:eastAsiaTheme="minorEastAsia"/>
        </w:rPr>
        <w:tab/>
      </w:r>
      <w:del w:id="989" w:author="DFO-MPO" w:date="2018-11-20T08:06:00Z">
        <w:r w:rsidDel="00CA654A">
          <w:rPr>
            <w:rFonts w:eastAsiaTheme="minorEastAsia"/>
          </w:rPr>
          <w:delText xml:space="preserve">The effects of </w:delText>
        </w:r>
      </w:del>
      <w:ins w:id="990" w:author="Cameron Freshwater" w:date="2018-11-17T17:17:00Z">
        <w:del w:id="991" w:author="DFO-MPO" w:date="2018-11-20T08:06:00Z">
          <w:r w:rsidR="006850CE" w:rsidDel="00CA654A">
            <w:rPr>
              <w:rFonts w:eastAsiaTheme="minorEastAsia"/>
            </w:rPr>
            <w:delText>CV</w:delText>
          </w:r>
          <w:r w:rsidR="006850CE" w:rsidDel="00CA654A">
            <w:rPr>
              <w:rFonts w:eastAsiaTheme="minorEastAsia"/>
              <w:vertAlign w:val="subscript"/>
            </w:rPr>
            <w:delText>C</w:delText>
          </w:r>
          <w:r w:rsidR="006850CE" w:rsidDel="00CA654A">
            <w:rPr>
              <w:rFonts w:eastAsiaTheme="minorEastAsia"/>
            </w:rPr>
            <w:delText xml:space="preserve"> and </w:delText>
          </w:r>
          <m:oMath>
            <m:r>
              <w:rPr>
                <w:rFonts w:ascii="Cambria Math" w:hAnsi="Cambria Math"/>
              </w:rPr>
              <m:t>φ</m:t>
            </m:r>
          </m:oMath>
          <w:r w:rsidR="006850CE" w:rsidDel="00CA654A">
            <w:rPr>
              <w:rFonts w:eastAsiaTheme="minorEastAsia"/>
            </w:rPr>
            <w:delText xml:space="preserve"> </w:delText>
          </w:r>
        </w:del>
      </w:ins>
      <w:del w:id="992" w:author="DFO-MPO" w:date="2018-11-20T08:06:00Z">
        <w:r w:rsidDel="00CA654A">
          <w:rPr>
            <w:rFonts w:eastAsiaTheme="minorEastAsia"/>
          </w:rPr>
          <w:delText>aggregate variability also differed among catch-based PMs</w:delText>
        </w:r>
        <w:r w:rsidR="00C35C3B" w:rsidDel="00CA654A">
          <w:rPr>
            <w:rFonts w:eastAsiaTheme="minorEastAsia"/>
          </w:rPr>
          <w:delText xml:space="preserve"> and</w:delText>
        </w:r>
        <w:r w:rsidDel="00CA654A">
          <w:rPr>
            <w:rFonts w:eastAsiaTheme="minorEastAsia"/>
          </w:rPr>
          <w:delText xml:space="preserve"> productivity scenario</w:delText>
        </w:r>
        <w:r w:rsidR="00C35C3B" w:rsidDel="00CA654A">
          <w:rPr>
            <w:rFonts w:eastAsiaTheme="minorEastAsia"/>
          </w:rPr>
          <w:delText>s</w:delText>
        </w:r>
      </w:del>
      <w:ins w:id="993" w:author="DFO-MPO" w:date="2018-11-20T08:06:00Z">
        <w:r w:rsidR="00CA654A">
          <w:rPr>
            <w:rFonts w:eastAsiaTheme="minorEastAsia"/>
          </w:rPr>
          <w:t>Similar to conservation-based PMs, for catch-based PMs the effects of CV</w:t>
        </w:r>
        <w:r w:rsidR="00CA654A">
          <w:rPr>
            <w:rFonts w:eastAsiaTheme="minorEastAsia"/>
            <w:vertAlign w:val="subscript"/>
          </w:rPr>
          <w:t>C</w:t>
        </w:r>
        <w:r w:rsidR="00CA654A">
          <w:rPr>
            <w:rFonts w:eastAsiaTheme="minorEastAsia"/>
          </w:rPr>
          <w:t xml:space="preserve"> and </w:t>
        </w:r>
        <m:oMath>
          <m:r>
            <w:rPr>
              <w:rFonts w:ascii="Cambria Math" w:hAnsi="Cambria Math"/>
            </w:rPr>
            <m:t>φ</m:t>
          </m:r>
        </m:oMath>
        <w:r w:rsidR="00CA654A">
          <w:rPr>
            <w:rFonts w:eastAsiaTheme="minorEastAsia"/>
          </w:rPr>
          <w:t xml:space="preserve"> also differed among PMs and productivity scenarios</w:t>
        </w:r>
      </w:ins>
      <w:r>
        <w:rPr>
          <w:rFonts w:eastAsiaTheme="minorEastAsia"/>
        </w:rPr>
        <w:t>.</w:t>
      </w:r>
      <w:r w:rsidR="00D126B7">
        <w:rPr>
          <w:rFonts w:eastAsiaTheme="minorEastAsia"/>
        </w:rPr>
        <w:t xml:space="preserve"> </w:t>
      </w:r>
      <w:r w:rsidR="00571317">
        <w:rPr>
          <w:rFonts w:eastAsiaTheme="minorEastAsia"/>
        </w:rPr>
        <w:t>Under the reference productivity scenario m</w:t>
      </w:r>
      <w:r w:rsidR="00D126B7">
        <w:rPr>
          <w:rFonts w:eastAsiaTheme="minorEastAsia"/>
        </w:rPr>
        <w:t xml:space="preserve">edian catch size displayed a similar pattern to median </w:t>
      </w:r>
      <w:del w:id="994" w:author="Cameron Freshwater" w:date="2018-11-27T07:21:00Z">
        <w:r w:rsidR="00D126B7" w:rsidDel="006716D9">
          <w:rPr>
            <w:rFonts w:eastAsiaTheme="minorEastAsia"/>
          </w:rPr>
          <w:delText xml:space="preserve">recruit </w:delText>
        </w:r>
      </w:del>
      <w:ins w:id="995" w:author="Cameron Freshwater" w:date="2018-11-27T07:21:00Z">
        <w:r w:rsidR="006716D9">
          <w:rPr>
            <w:rFonts w:eastAsiaTheme="minorEastAsia"/>
          </w:rPr>
          <w:t xml:space="preserve">return </w:t>
        </w:r>
      </w:ins>
      <w:r w:rsidR="00D126B7">
        <w:rPr>
          <w:rFonts w:eastAsiaTheme="minorEastAsia"/>
        </w:rPr>
        <w:t xml:space="preserve">abundance, declining moderately </w:t>
      </w:r>
      <w:r w:rsidR="00571317">
        <w:rPr>
          <w:rFonts w:eastAsiaTheme="minorEastAsia"/>
        </w:rPr>
        <w:t>at</w:t>
      </w:r>
      <w:r w:rsidR="00D126B7">
        <w:rPr>
          <w:rFonts w:eastAsiaTheme="minorEastAsia"/>
        </w:rPr>
        <w:t xml:space="preserve"> high levels of </w:t>
      </w:r>
      <w:ins w:id="996" w:author="Cameron Freshwater" w:date="2018-11-17T17:17:00Z">
        <m:oMath>
          <m:r>
            <w:rPr>
              <w:rFonts w:ascii="Cambria Math" w:hAnsi="Cambria Math"/>
            </w:rPr>
            <m:t>φ</m:t>
          </m:r>
        </m:oMath>
        <w:r w:rsidR="006850CE">
          <w:rPr>
            <w:rFonts w:eastAsiaTheme="minorEastAsia"/>
          </w:rPr>
          <w:t xml:space="preserve"> </w:t>
        </w:r>
      </w:ins>
      <w:del w:id="997" w:author="Cameron Freshwater" w:date="2018-11-17T17:17:00Z">
        <w:r w:rsidR="00D126B7" w:rsidDel="006850CE">
          <w:rPr>
            <w:rFonts w:eastAsiaTheme="minorEastAsia"/>
          </w:rPr>
          <w:delText xml:space="preserve">synchrony </w:delText>
        </w:r>
      </w:del>
      <w:r w:rsidR="00D126B7">
        <w:rPr>
          <w:rFonts w:eastAsiaTheme="minorEastAsia"/>
        </w:rPr>
        <w:t>(Figure 5a).</w:t>
      </w:r>
      <w:ins w:id="998" w:author="Cameron Freshwater" w:date="2018-11-17T17:18:00Z">
        <w:r w:rsidR="006850CE">
          <w:rPr>
            <w:rFonts w:eastAsiaTheme="minorEastAsia"/>
          </w:rPr>
          <w:t xml:space="preserve"> Note that </w:t>
        </w:r>
      </w:ins>
      <w:ins w:id="999" w:author="Cameron Freshwater" w:date="2018-11-17T17:19:00Z">
        <w:r w:rsidR="006850CE">
          <w:rPr>
            <w:rFonts w:eastAsiaTheme="minorEastAsia"/>
          </w:rPr>
          <w:t>as with</w:t>
        </w:r>
      </w:ins>
      <w:ins w:id="1000" w:author="Cameron Freshwater" w:date="2018-11-17T17:18:00Z">
        <w:r w:rsidR="006850CE">
          <w:rPr>
            <w:rFonts w:eastAsiaTheme="minorEastAsia"/>
          </w:rPr>
          <w:t xml:space="preserve"> </w:t>
        </w:r>
      </w:ins>
      <w:ins w:id="1001" w:author="Cameron Freshwater" w:date="2018-11-27T07:21:00Z">
        <w:r w:rsidR="006716D9">
          <w:rPr>
            <w:rFonts w:eastAsiaTheme="minorEastAsia"/>
          </w:rPr>
          <w:t>return</w:t>
        </w:r>
      </w:ins>
      <w:ins w:id="1002" w:author="Cameron Freshwater" w:date="2018-11-17T17:18:00Z">
        <w:r w:rsidR="006850CE">
          <w:rPr>
            <w:rFonts w:eastAsiaTheme="minorEastAsia"/>
          </w:rPr>
          <w:t xml:space="preserve"> abundance, median</w:t>
        </w:r>
      </w:ins>
      <w:ins w:id="1003" w:author="DFO-MPO" w:date="2018-11-20T08:07:00Z">
        <w:r w:rsidR="00CA654A">
          <w:rPr>
            <w:rFonts w:eastAsiaTheme="minorEastAsia"/>
          </w:rPr>
          <w:t xml:space="preserve"> aggregate</w:t>
        </w:r>
      </w:ins>
      <w:ins w:id="1004" w:author="Cameron Freshwater" w:date="2018-11-17T17:18:00Z">
        <w:r w:rsidR="006850CE">
          <w:rPr>
            <w:rFonts w:eastAsiaTheme="minorEastAsia"/>
          </w:rPr>
          <w:t xml:space="preserve"> catches increase</w:t>
        </w:r>
      </w:ins>
      <w:ins w:id="1005" w:author="DFO-MPO" w:date="2018-11-20T08:07:00Z">
        <w:r w:rsidR="00CA654A">
          <w:rPr>
            <w:rFonts w:eastAsiaTheme="minorEastAsia"/>
          </w:rPr>
          <w:t>d</w:t>
        </w:r>
      </w:ins>
      <w:ins w:id="1006" w:author="Cameron Freshwater" w:date="2018-11-17T17:18:00Z">
        <w:r w:rsidR="006850CE">
          <w:rPr>
            <w:rFonts w:eastAsiaTheme="minorEastAsia"/>
          </w:rPr>
          <w:t xml:space="preserve"> with greater CV</w:t>
        </w:r>
        <w:r w:rsidR="006850CE">
          <w:rPr>
            <w:rFonts w:eastAsiaTheme="minorEastAsia"/>
            <w:vertAlign w:val="subscript"/>
          </w:rPr>
          <w:t xml:space="preserve">C </w:t>
        </w:r>
        <w:r w:rsidR="006850CE">
          <w:rPr>
            <w:rFonts w:eastAsiaTheme="minorEastAsia"/>
          </w:rPr>
          <w:t xml:space="preserve">and low levels of </w:t>
        </w:r>
        <m:oMath>
          <m:r>
            <w:rPr>
              <w:rFonts w:ascii="Cambria Math" w:hAnsi="Cambria Math"/>
            </w:rPr>
            <m:t>φ</m:t>
          </m:r>
        </m:oMath>
        <w:r w:rsidR="006850CE">
          <w:rPr>
            <w:rFonts w:eastAsiaTheme="minorEastAsia"/>
          </w:rPr>
          <w:t xml:space="preserve"> (purple symbols Figure 5a).</w:t>
        </w:r>
      </w:ins>
      <w:r w:rsidR="00D126B7">
        <w:rPr>
          <w:rFonts w:eastAsiaTheme="minorEastAsia"/>
        </w:rPr>
        <w:t xml:space="preserve"> Increasing </w:t>
      </w:r>
      <w:ins w:id="1007" w:author="Cameron Freshwater" w:date="2018-11-17T17:17:00Z">
        <m:oMath>
          <m:r>
            <w:rPr>
              <w:rFonts w:ascii="Cambria Math" w:hAnsi="Cambria Math"/>
            </w:rPr>
            <m:t>φ</m:t>
          </m:r>
        </m:oMath>
        <w:r w:rsidR="006850CE">
          <w:rPr>
            <w:rFonts w:eastAsiaTheme="minorEastAsia"/>
          </w:rPr>
          <w:t xml:space="preserve"> </w:t>
        </w:r>
      </w:ins>
      <w:del w:id="1008" w:author="Cameron Freshwater" w:date="2018-11-17T17:17:00Z">
        <w:r w:rsidR="00D126B7" w:rsidDel="006850CE">
          <w:rPr>
            <w:rFonts w:eastAsiaTheme="minorEastAsia"/>
          </w:rPr>
          <w:delText xml:space="preserve">synchrony </w:delText>
        </w:r>
      </w:del>
      <w:r w:rsidR="00D126B7">
        <w:rPr>
          <w:rFonts w:eastAsiaTheme="minorEastAsia"/>
        </w:rPr>
        <w:t xml:space="preserve">and </w:t>
      </w:r>
      <w:del w:id="1009" w:author="Cameron Freshwater" w:date="2018-11-17T17:17:00Z">
        <w:r w:rsidR="00D126B7" w:rsidDel="006850CE">
          <w:rPr>
            <w:rFonts w:eastAsiaTheme="minorEastAsia"/>
          </w:rPr>
          <w:delText>component variability</w:delText>
        </w:r>
      </w:del>
      <w:ins w:id="1010" w:author="Cameron Freshwater" w:date="2018-11-17T17:17:00Z">
        <w:r w:rsidR="006850CE">
          <w:rPr>
            <w:rFonts w:eastAsiaTheme="minorEastAsia"/>
          </w:rPr>
          <w:t>CV</w:t>
        </w:r>
        <w:r w:rsidR="006850CE">
          <w:rPr>
            <w:rFonts w:eastAsiaTheme="minorEastAsia"/>
            <w:vertAlign w:val="subscript"/>
          </w:rPr>
          <w:t>C</w:t>
        </w:r>
      </w:ins>
      <w:r w:rsidR="00D126B7">
        <w:rPr>
          <w:rFonts w:eastAsiaTheme="minorEastAsia"/>
        </w:rPr>
        <w:t xml:space="preserve"> simultaneously </w:t>
      </w:r>
      <w:r w:rsidR="00571317">
        <w:rPr>
          <w:rFonts w:eastAsiaTheme="minorEastAsia"/>
        </w:rPr>
        <w:t xml:space="preserve">also </w:t>
      </w:r>
      <w:r w:rsidR="00D126B7">
        <w:rPr>
          <w:rFonts w:eastAsiaTheme="minorEastAsia"/>
        </w:rPr>
        <w:t>led to moderate declines in the proportion of years the targ</w:t>
      </w:r>
      <w:r w:rsidR="00C35C3B">
        <w:rPr>
          <w:rFonts w:eastAsiaTheme="minorEastAsia"/>
        </w:rPr>
        <w:t xml:space="preserve">et </w:t>
      </w:r>
      <w:del w:id="1011" w:author="Cameron Freshwater" w:date="2018-11-17T17:19:00Z">
        <w:r w:rsidR="00C35C3B" w:rsidDel="006850CE">
          <w:rPr>
            <w:rFonts w:eastAsiaTheme="minorEastAsia"/>
          </w:rPr>
          <w:delText xml:space="preserve">TAC </w:delText>
        </w:r>
      </w:del>
      <w:ins w:id="1012" w:author="Cameron Freshwater" w:date="2018-11-17T17:19:00Z">
        <w:r w:rsidR="006850CE">
          <w:rPr>
            <w:rFonts w:eastAsiaTheme="minorEastAsia"/>
          </w:rPr>
          <w:t xml:space="preserve">catch threshold </w:t>
        </w:r>
      </w:ins>
      <w:r w:rsidR="00C35C3B">
        <w:rPr>
          <w:rFonts w:eastAsiaTheme="minorEastAsia"/>
        </w:rPr>
        <w:t xml:space="preserve">was achieved, as well </w:t>
      </w:r>
      <w:r w:rsidR="00ED3315">
        <w:rPr>
          <w:rFonts w:eastAsiaTheme="minorEastAsia"/>
        </w:rPr>
        <w:t xml:space="preserve">as </w:t>
      </w:r>
      <w:r w:rsidR="00D126B7">
        <w:rPr>
          <w:rFonts w:eastAsiaTheme="minorEastAsia"/>
        </w:rPr>
        <w:t>severe declines in catch stability</w:t>
      </w:r>
      <w:r w:rsidR="001F0F42">
        <w:rPr>
          <w:rFonts w:eastAsiaTheme="minorEastAsia"/>
        </w:rPr>
        <w:t xml:space="preserve"> (Figure 5b,</w:t>
      </w:r>
      <w:r w:rsidR="00D126B7">
        <w:rPr>
          <w:rFonts w:eastAsiaTheme="minorEastAsia"/>
        </w:rPr>
        <w:t>c).</w:t>
      </w:r>
      <w:r w:rsidR="00C35C3B">
        <w:rPr>
          <w:rFonts w:eastAsiaTheme="minorEastAsia"/>
        </w:rPr>
        <w:t xml:space="preserve"> </w:t>
      </w:r>
    </w:p>
    <w:p w14:paraId="208267FF" w14:textId="43187613" w:rsidR="00F73E55" w:rsidRDefault="00C35C3B" w:rsidP="00AE7C0A">
      <w:pPr>
        <w:spacing w:line="480" w:lineRule="auto"/>
        <w:ind w:firstLine="720"/>
        <w:rPr>
          <w:rFonts w:eastAsiaTheme="minorEastAsia"/>
        </w:rPr>
      </w:pPr>
      <w:r>
        <w:rPr>
          <w:rFonts w:eastAsiaTheme="minorEastAsia"/>
        </w:rPr>
        <w:t>As with the conservation-based PMs, the impacts of aggregate variability on catch-based PMs were</w:t>
      </w:r>
      <w:r w:rsidR="00ED3315">
        <w:rPr>
          <w:rFonts w:eastAsiaTheme="minorEastAsia"/>
        </w:rPr>
        <w:t xml:space="preserve"> </w:t>
      </w:r>
      <w:r>
        <w:rPr>
          <w:rFonts w:eastAsiaTheme="minorEastAsia"/>
        </w:rPr>
        <w:t xml:space="preserve">severe under pessimistic productivity scenarios. </w:t>
      </w:r>
      <w:del w:id="1013" w:author="DFO-MPO" w:date="2018-11-20T08:08:00Z">
        <w:r w:rsidR="004A2560" w:rsidDel="00CA654A">
          <w:rPr>
            <w:rFonts w:eastAsiaTheme="minorEastAsia"/>
          </w:rPr>
          <w:delText xml:space="preserve">When </w:delText>
        </w:r>
      </w:del>
      <w:ins w:id="1014" w:author="DFO-MPO" w:date="2018-11-20T08:08:00Z">
        <w:r w:rsidR="00CA654A">
          <w:rPr>
            <w:rFonts w:eastAsiaTheme="minorEastAsia"/>
          </w:rPr>
          <w:t xml:space="preserve">Under the low productivity scenario, </w:t>
        </w:r>
      </w:ins>
      <w:del w:id="1015" w:author="DFO-MPO" w:date="2018-11-20T08:08:00Z">
        <w:r w:rsidR="004A2560" w:rsidDel="00CA654A">
          <w:rPr>
            <w:rFonts w:eastAsiaTheme="minorEastAsia"/>
          </w:rPr>
          <w:delText xml:space="preserve">process variance was simulated with a skewed normal distribution </w:delText>
        </w:r>
      </w:del>
      <w:r w:rsidR="004A2560">
        <w:rPr>
          <w:rFonts w:eastAsiaTheme="minorEastAsia"/>
        </w:rPr>
        <w:t>m</w:t>
      </w:r>
      <w:r>
        <w:rPr>
          <w:rFonts w:eastAsiaTheme="minorEastAsia"/>
        </w:rPr>
        <w:t xml:space="preserve">edian catches declined by </w:t>
      </w:r>
      <w:r w:rsidR="004A2560">
        <w:rPr>
          <w:rFonts w:eastAsiaTheme="minorEastAsia"/>
        </w:rPr>
        <w:t xml:space="preserve">45-65% as aggregate variability increased (Figure 5d). </w:t>
      </w:r>
      <w:r w:rsidR="001F0F42">
        <w:rPr>
          <w:rFonts w:eastAsiaTheme="minorEastAsia"/>
        </w:rPr>
        <w:t>Similarly the</w:t>
      </w:r>
      <w:r w:rsidR="004A2560">
        <w:rPr>
          <w:rFonts w:eastAsiaTheme="minorEastAsia"/>
        </w:rPr>
        <w:t xml:space="preserve"> proportion of years that target TAC was achieved</w:t>
      </w:r>
      <w:r w:rsidR="001F0F42">
        <w:rPr>
          <w:rFonts w:eastAsiaTheme="minorEastAsia"/>
        </w:rPr>
        <w:t xml:space="preserve"> declined from 93% when </w:t>
      </w:r>
      <w:del w:id="1016" w:author="Cameron Freshwater" w:date="2018-11-17T17:22:00Z">
        <w:r w:rsidR="001F0F42" w:rsidDel="00132E0C">
          <w:rPr>
            <w:rFonts w:eastAsiaTheme="minorEastAsia"/>
          </w:rPr>
          <w:delText>component variability</w:delText>
        </w:r>
      </w:del>
      <w:ins w:id="1017" w:author="Cameron Freshwater" w:date="2018-11-17T17:22:00Z">
        <w:r w:rsidR="00132E0C">
          <w:rPr>
            <w:rFonts w:eastAsiaTheme="minorEastAsia"/>
          </w:rPr>
          <w:t>CV</w:t>
        </w:r>
        <w:r w:rsidR="00132E0C">
          <w:rPr>
            <w:rFonts w:eastAsiaTheme="minorEastAsia"/>
            <w:vertAlign w:val="subscript"/>
          </w:rPr>
          <w:t>C</w:t>
        </w:r>
      </w:ins>
      <w:r w:rsidR="001F0F42">
        <w:rPr>
          <w:rFonts w:eastAsiaTheme="minorEastAsia"/>
        </w:rPr>
        <w:t xml:space="preserve"> and </w:t>
      </w:r>
      <w:ins w:id="1018" w:author="Cameron Freshwater" w:date="2018-11-17T17:22:00Z">
        <m:oMath>
          <m:r>
            <w:rPr>
              <w:rFonts w:ascii="Cambria Math" w:hAnsi="Cambria Math"/>
            </w:rPr>
            <m:t>φ</m:t>
          </m:r>
        </m:oMath>
        <w:r w:rsidR="00132E0C" w:rsidDel="00132E0C">
          <w:rPr>
            <w:rFonts w:eastAsiaTheme="minorEastAsia"/>
          </w:rPr>
          <w:t xml:space="preserve"> </w:t>
        </w:r>
      </w:ins>
      <w:del w:id="1019" w:author="Cameron Freshwater" w:date="2018-11-17T17:22:00Z">
        <w:r w:rsidR="001F0F42" w:rsidDel="00132E0C">
          <w:rPr>
            <w:rFonts w:eastAsiaTheme="minorEastAsia"/>
          </w:rPr>
          <w:delText xml:space="preserve">synchrony </w:delText>
        </w:r>
      </w:del>
      <w:r w:rsidR="001F0F42">
        <w:rPr>
          <w:rFonts w:eastAsiaTheme="minorEastAsia"/>
        </w:rPr>
        <w:t xml:space="preserve">were </w:t>
      </w:r>
      <w:r w:rsidR="00ED3315">
        <w:rPr>
          <w:rFonts w:eastAsiaTheme="minorEastAsia"/>
        </w:rPr>
        <w:t>at their minimum values</w:t>
      </w:r>
      <w:r w:rsidR="001F0F42">
        <w:rPr>
          <w:rFonts w:eastAsiaTheme="minorEastAsia"/>
        </w:rPr>
        <w:t xml:space="preserve"> to 43% at their maximum (Figure 5e). While declines in catch stability with aggregate variability were similar between the reference and </w:t>
      </w:r>
      <w:del w:id="1020" w:author="DFO-MPO" w:date="2018-11-20T08:08:00Z">
        <w:r w:rsidR="001F0F42" w:rsidDel="00CA654A">
          <w:rPr>
            <w:rFonts w:eastAsiaTheme="minorEastAsia"/>
          </w:rPr>
          <w:delText>skewed normal</w:delText>
        </w:r>
      </w:del>
      <w:ins w:id="1021" w:author="DFO-MPO" w:date="2018-11-20T08:08:00Z">
        <w:r w:rsidR="00CA654A">
          <w:rPr>
            <w:rFonts w:eastAsiaTheme="minorEastAsia"/>
          </w:rPr>
          <w:t>low</w:t>
        </w:r>
      </w:ins>
      <w:r w:rsidR="001F0F42">
        <w:rPr>
          <w:rFonts w:eastAsiaTheme="minorEastAsia"/>
        </w:rPr>
        <w:t xml:space="preserve"> productivity scenarios, </w:t>
      </w:r>
      <w:r w:rsidR="00894F3F">
        <w:rPr>
          <w:rFonts w:eastAsiaTheme="minorEastAsia"/>
        </w:rPr>
        <w:t>they</w:t>
      </w:r>
      <w:r w:rsidR="001F0F42">
        <w:rPr>
          <w:rFonts w:eastAsiaTheme="minorEastAsia"/>
        </w:rPr>
        <w:t xml:space="preserve"> were much more severe </w:t>
      </w:r>
      <w:del w:id="1022" w:author="DFO-MPO" w:date="2018-11-20T08:08:00Z">
        <w:r w:rsidR="001F0F42" w:rsidDel="00CA654A">
          <w:rPr>
            <w:rFonts w:eastAsiaTheme="minorEastAsia"/>
          </w:rPr>
          <w:delText xml:space="preserve">when process variance was simulated with a skewed Student </w:delText>
        </w:r>
        <w:r w:rsidR="001F0F42" w:rsidRPr="001F0F42" w:rsidDel="00CA654A">
          <w:rPr>
            <w:rFonts w:eastAsiaTheme="minorEastAsia"/>
            <w:i/>
          </w:rPr>
          <w:delText>t</w:delText>
        </w:r>
        <w:r w:rsidR="001F0F42" w:rsidDel="00CA654A">
          <w:rPr>
            <w:rFonts w:eastAsiaTheme="minorEastAsia"/>
          </w:rPr>
          <w:delText xml:space="preserve"> distribution</w:delText>
        </w:r>
      </w:del>
      <w:ins w:id="1023" w:author="DFO-MPO" w:date="2018-11-20T08:08:00Z">
        <w:r w:rsidR="00CA654A">
          <w:rPr>
            <w:rFonts w:eastAsiaTheme="minorEastAsia"/>
          </w:rPr>
          <w:t>under the extreme productivity scenario</w:t>
        </w:r>
      </w:ins>
      <w:r w:rsidR="001F0F42">
        <w:rPr>
          <w:rFonts w:eastAsiaTheme="minorEastAsia"/>
        </w:rPr>
        <w:t xml:space="preserve"> (Figure 5c,f</w:t>
      </w:r>
      <w:proofErr w:type="gramStart"/>
      <w:r w:rsidR="001F0F42">
        <w:rPr>
          <w:rFonts w:eastAsiaTheme="minorEastAsia"/>
        </w:rPr>
        <w:t>,i</w:t>
      </w:r>
      <w:proofErr w:type="gramEnd"/>
      <w:r w:rsidR="001F0F42">
        <w:rPr>
          <w:rFonts w:eastAsiaTheme="minorEastAsia"/>
        </w:rPr>
        <w:t>). Differences between the two pessimistic productivity scenarios were relatively minor for the remaining catch-based PMs (Figure 5g,h).</w:t>
      </w:r>
    </w:p>
    <w:p w14:paraId="45DC7854" w14:textId="6EE61A06" w:rsidR="00F73E55" w:rsidRDefault="00F73E55" w:rsidP="00AE7C0A">
      <w:pPr>
        <w:spacing w:line="480" w:lineRule="auto"/>
        <w:jc w:val="center"/>
        <w:rPr>
          <w:rFonts w:eastAsiaTheme="minorEastAsia"/>
        </w:rPr>
      </w:pPr>
      <w:r>
        <w:rPr>
          <w:rFonts w:eastAsiaTheme="minorEastAsia"/>
          <w:noProof/>
          <w:lang w:val="en-US"/>
        </w:rPr>
        <w:drawing>
          <wp:inline distT="0" distB="0" distL="0" distR="0" wp14:anchorId="64DFDDCD" wp14:editId="1BDE1873">
            <wp:extent cx="5091011" cy="3294889"/>
            <wp:effectExtent l="0" t="0" r="0" b="1270"/>
            <wp:docPr id="7" name="Picture 7" descr="C:\github\salmon-sim\outputs\synchrony\catchGroupedPlots_3O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github\salmon-sim\outputs\synchrony\catchGroupedPlots_3OM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84484" cy="3290665"/>
                    </a:xfrm>
                    <a:prstGeom prst="rect">
                      <a:avLst/>
                    </a:prstGeom>
                    <a:noFill/>
                    <a:ln>
                      <a:noFill/>
                    </a:ln>
                  </pic:spPr>
                </pic:pic>
              </a:graphicData>
            </a:graphic>
          </wp:inline>
        </w:drawing>
      </w:r>
    </w:p>
    <w:p w14:paraId="569677C0" w14:textId="151C1B51" w:rsidR="004709A6" w:rsidRPr="00004A7E" w:rsidDel="006850CE" w:rsidRDefault="00F73E55" w:rsidP="00AE7C0A">
      <w:pPr>
        <w:spacing w:line="480" w:lineRule="auto"/>
        <w:rPr>
          <w:del w:id="1024" w:author="Cameron Freshwater" w:date="2018-11-17T17:20:00Z"/>
          <w:rFonts w:eastAsiaTheme="minorEastAsia"/>
        </w:rPr>
      </w:pPr>
      <w:r>
        <w:rPr>
          <w:rFonts w:eastAsiaTheme="minorEastAsia"/>
        </w:rPr>
        <w:t>Figure 5</w:t>
      </w:r>
      <w:r w:rsidR="004709A6" w:rsidRPr="00004A7E">
        <w:rPr>
          <w:rFonts w:eastAsiaTheme="minorEastAsia"/>
        </w:rPr>
        <w:t xml:space="preserve">. </w:t>
      </w:r>
      <w:proofErr w:type="gramStart"/>
      <w:r w:rsidR="004709A6" w:rsidRPr="00004A7E">
        <w:rPr>
          <w:rFonts w:eastAsiaTheme="minorEastAsia"/>
        </w:rPr>
        <w:t>Effects of component variability and synchrony on catch-based performance measures</w:t>
      </w:r>
      <w:ins w:id="1025" w:author="Cameron Freshwater" w:date="2018-11-17T17:20:00Z">
        <w:r w:rsidR="006850CE">
          <w:rPr>
            <w:rFonts w:eastAsiaTheme="minorEastAsia"/>
          </w:rPr>
          <w:t xml:space="preserve"> for three different productivity scenarios</w:t>
        </w:r>
        <w:r w:rsidR="006850CE" w:rsidRPr="00004A7E">
          <w:rPr>
            <w:rFonts w:eastAsiaTheme="minorEastAsia"/>
          </w:rPr>
          <w:t>.</w:t>
        </w:r>
        <w:proofErr w:type="gramEnd"/>
        <w:r w:rsidR="006850CE">
          <w:rPr>
            <w:rFonts w:eastAsiaTheme="minorEastAsia"/>
          </w:rPr>
          <w:t xml:space="preserve"> Productivity scenarios were associated with distinct distributions from which recruitment deviations were sampled: reference (normal), moderate (skewed normal), and severe (skewed student </w:t>
        </w:r>
        <w:r w:rsidR="006850CE">
          <w:rPr>
            <w:rFonts w:eastAsiaTheme="minorEastAsia"/>
            <w:i/>
          </w:rPr>
          <w:t>t</w:t>
        </w:r>
        <w:r w:rsidR="006850CE">
          <w:rPr>
            <w:rFonts w:eastAsiaTheme="minorEastAsia"/>
          </w:rPr>
          <w:t>).</w:t>
        </w:r>
        <w:r w:rsidR="006850CE" w:rsidRPr="00004A7E">
          <w:rPr>
            <w:rFonts w:eastAsiaTheme="minorEastAsia"/>
          </w:rPr>
          <w:t xml:space="preserve"> Points represent medians and whiskers 90% posterior interval among </w:t>
        </w:r>
        <w:r w:rsidR="006850CE" w:rsidRPr="00187201">
          <w:rPr>
            <w:rFonts w:eastAsiaTheme="minorEastAsia"/>
            <w:highlight w:val="yellow"/>
          </w:rPr>
          <w:t>250</w:t>
        </w:r>
        <w:r w:rsidR="006850CE" w:rsidRPr="00004A7E">
          <w:rPr>
            <w:rFonts w:eastAsiaTheme="minorEastAsia"/>
          </w:rPr>
          <w:t xml:space="preserve"> simulation runs.</w:t>
        </w:r>
      </w:ins>
      <w:del w:id="1026" w:author="Cameron Freshwater" w:date="2018-11-17T17:20:00Z">
        <w:r w:rsidR="004709A6" w:rsidRPr="00004A7E" w:rsidDel="006850CE">
          <w:rPr>
            <w:rFonts w:eastAsiaTheme="minorEastAsia"/>
          </w:rPr>
          <w:delText xml:space="preserve">. Points represent medians and whiskers 90% posterior interval among </w:delText>
        </w:r>
        <w:commentRangeStart w:id="1027"/>
        <w:r w:rsidR="004709A6" w:rsidRPr="00004A7E" w:rsidDel="006850CE">
          <w:rPr>
            <w:rFonts w:eastAsiaTheme="minorEastAsia"/>
          </w:rPr>
          <w:delText xml:space="preserve">250 </w:delText>
        </w:r>
        <w:commentRangeEnd w:id="1027"/>
        <w:r w:rsidR="004709A6" w:rsidRPr="00004A7E" w:rsidDel="006850CE">
          <w:rPr>
            <w:rStyle w:val="CommentReference"/>
            <w:sz w:val="22"/>
            <w:szCs w:val="22"/>
          </w:rPr>
          <w:commentReference w:id="1027"/>
        </w:r>
        <w:r w:rsidR="004709A6" w:rsidRPr="00004A7E" w:rsidDel="006850CE">
          <w:rPr>
            <w:rFonts w:eastAsiaTheme="minorEastAsia"/>
          </w:rPr>
          <w:delText>simulation runs.</w:delText>
        </w:r>
      </w:del>
    </w:p>
    <w:p w14:paraId="7B081DBD" w14:textId="0E29FFA9" w:rsidR="00774187" w:rsidRPr="00004A7E" w:rsidRDefault="004709A6" w:rsidP="00AE7C0A">
      <w:pPr>
        <w:spacing w:line="480" w:lineRule="auto"/>
        <w:rPr>
          <w:rFonts w:eastAsiaTheme="minorEastAsia"/>
        </w:rPr>
      </w:pPr>
      <w:del w:id="1028" w:author="Cameron Freshwater" w:date="2018-11-17T17:20:00Z">
        <w:r w:rsidRPr="00004A7E" w:rsidDel="006850CE">
          <w:rPr>
            <w:rFonts w:eastAsiaTheme="minorEastAsia"/>
          </w:rPr>
          <w:tab/>
        </w:r>
      </w:del>
    </w:p>
    <w:p w14:paraId="24849F62" w14:textId="60F4B896" w:rsidR="00B56327" w:rsidRPr="00004A7E" w:rsidRDefault="00B56327" w:rsidP="00AE7C0A">
      <w:pPr>
        <w:spacing w:line="480" w:lineRule="auto"/>
        <w:rPr>
          <w:rFonts w:eastAsiaTheme="minorEastAsia"/>
        </w:rPr>
      </w:pPr>
      <w:r w:rsidRPr="00004A7E">
        <w:rPr>
          <w:rFonts w:eastAsiaTheme="minorEastAsia"/>
        </w:rPr>
        <w:tab/>
        <w:t xml:space="preserve">CU-specific median </w:t>
      </w:r>
      <w:commentRangeStart w:id="1029"/>
      <w:proofErr w:type="spellStart"/>
      <w:r w:rsidRPr="00004A7E">
        <w:rPr>
          <w:rFonts w:eastAsiaTheme="minorEastAsia"/>
        </w:rPr>
        <w:t>spawner</w:t>
      </w:r>
      <w:proofErr w:type="spellEnd"/>
      <w:r w:rsidRPr="00004A7E">
        <w:rPr>
          <w:rFonts w:eastAsiaTheme="minorEastAsia"/>
        </w:rPr>
        <w:t xml:space="preserve"> </w:t>
      </w:r>
      <w:commentRangeEnd w:id="1029"/>
      <w:r w:rsidR="004F4E8D">
        <w:rPr>
          <w:rStyle w:val="CommentReference"/>
        </w:rPr>
        <w:commentReference w:id="1029"/>
      </w:r>
      <w:r w:rsidRPr="00004A7E">
        <w:rPr>
          <w:rFonts w:eastAsiaTheme="minorEastAsia"/>
        </w:rPr>
        <w:t xml:space="preserve">abundances </w:t>
      </w:r>
      <w:r w:rsidR="00956286" w:rsidRPr="00004A7E">
        <w:rPr>
          <w:rFonts w:eastAsiaTheme="minorEastAsia"/>
        </w:rPr>
        <w:t>declined wit</w:t>
      </w:r>
      <w:r w:rsidR="00350F95">
        <w:rPr>
          <w:rFonts w:eastAsiaTheme="minorEastAsia"/>
        </w:rPr>
        <w:t xml:space="preserve">h greater component variability, although these effects were </w:t>
      </w:r>
      <w:r w:rsidR="00ED3315">
        <w:rPr>
          <w:rFonts w:eastAsiaTheme="minorEastAsia"/>
        </w:rPr>
        <w:t>minor relative to</w:t>
      </w:r>
      <w:r w:rsidR="00350F95">
        <w:rPr>
          <w:rFonts w:eastAsiaTheme="minorEastAsia"/>
        </w:rPr>
        <w:t xml:space="preserve"> declines </w:t>
      </w:r>
      <w:r w:rsidR="00894F3F">
        <w:rPr>
          <w:rFonts w:eastAsiaTheme="minorEastAsia"/>
        </w:rPr>
        <w:t>associated with</w:t>
      </w:r>
      <w:r w:rsidR="00350F95">
        <w:rPr>
          <w:rFonts w:eastAsiaTheme="minorEastAsia"/>
        </w:rPr>
        <w:t xml:space="preserve"> alternative productivity scenarios</w:t>
      </w:r>
      <w:r w:rsidR="00956286" w:rsidRPr="00004A7E">
        <w:rPr>
          <w:rFonts w:eastAsiaTheme="minorEastAsia"/>
        </w:rPr>
        <w:t xml:space="preserve">. </w:t>
      </w:r>
      <w:proofErr w:type="spellStart"/>
      <w:ins w:id="1030" w:author="DFO-MPO" w:date="2018-11-20T08:52:00Z">
        <w:r w:rsidR="004F4E8D">
          <w:rPr>
            <w:rFonts w:eastAsiaTheme="minorEastAsia"/>
          </w:rPr>
          <w:t>Counterintuitively</w:t>
        </w:r>
        <w:proofErr w:type="spellEnd"/>
        <w:r w:rsidR="004F4E8D">
          <w:rPr>
            <w:rFonts w:eastAsiaTheme="minorEastAsia"/>
          </w:rPr>
          <w:t xml:space="preserve">, </w:t>
        </w:r>
      </w:ins>
      <w:del w:id="1031" w:author="DFO-MPO" w:date="2018-11-20T08:53:00Z">
        <w:r w:rsidR="00956286" w:rsidRPr="00004A7E" w:rsidDel="004F4E8D">
          <w:rPr>
            <w:rFonts w:eastAsiaTheme="minorEastAsia"/>
          </w:rPr>
          <w:delText xml:space="preserve">Shifts </w:delText>
        </w:r>
      </w:del>
      <w:ins w:id="1032" w:author="DFO-MPO" w:date="2018-11-20T08:53:00Z">
        <w:r w:rsidR="004F4E8D">
          <w:rPr>
            <w:rFonts w:eastAsiaTheme="minorEastAsia"/>
          </w:rPr>
          <w:t>s</w:t>
        </w:r>
        <w:r w:rsidR="004F4E8D" w:rsidRPr="00004A7E">
          <w:rPr>
            <w:rFonts w:eastAsiaTheme="minorEastAsia"/>
          </w:rPr>
          <w:t xml:space="preserve">hifts </w:t>
        </w:r>
      </w:ins>
      <w:r w:rsidR="00956286" w:rsidRPr="00004A7E">
        <w:rPr>
          <w:rFonts w:eastAsiaTheme="minorEastAsia"/>
        </w:rPr>
        <w:t>in median abundance relative to biological benchmarks were actually m</w:t>
      </w:r>
      <w:r w:rsidR="00350F95">
        <w:rPr>
          <w:rFonts w:eastAsiaTheme="minorEastAsia"/>
        </w:rPr>
        <w:t xml:space="preserve">ore severe in </w:t>
      </w:r>
      <w:r w:rsidR="00956286" w:rsidRPr="00004A7E">
        <w:rPr>
          <w:rFonts w:eastAsiaTheme="minorEastAsia"/>
        </w:rPr>
        <w:t>relatively healthy CU</w:t>
      </w:r>
      <w:r w:rsidR="00350F95">
        <w:rPr>
          <w:rFonts w:eastAsiaTheme="minorEastAsia"/>
        </w:rPr>
        <w:t>s</w:t>
      </w:r>
      <w:r w:rsidR="00956286" w:rsidRPr="00004A7E">
        <w:rPr>
          <w:rFonts w:eastAsiaTheme="minorEastAsia"/>
        </w:rPr>
        <w:t xml:space="preserve"> (</w:t>
      </w:r>
      <w:r w:rsidR="00350F95">
        <w:rPr>
          <w:rFonts w:eastAsiaTheme="minorEastAsia"/>
        </w:rPr>
        <w:t xml:space="preserve">e.g. </w:t>
      </w:r>
      <w:proofErr w:type="spellStart"/>
      <w:r w:rsidR="00956286" w:rsidRPr="00004A7E">
        <w:rPr>
          <w:rFonts w:eastAsiaTheme="minorEastAsia"/>
        </w:rPr>
        <w:t>Chilko</w:t>
      </w:r>
      <w:proofErr w:type="spellEnd"/>
      <w:r w:rsidR="00956286" w:rsidRPr="00004A7E">
        <w:rPr>
          <w:rFonts w:eastAsiaTheme="minorEastAsia"/>
        </w:rPr>
        <w:t>) because depleted CU</w:t>
      </w:r>
      <w:r w:rsidR="00350F95">
        <w:rPr>
          <w:rFonts w:eastAsiaTheme="minorEastAsia"/>
        </w:rPr>
        <w:t>s</w:t>
      </w:r>
      <w:r w:rsidR="00956286" w:rsidRPr="00004A7E">
        <w:rPr>
          <w:rFonts w:eastAsiaTheme="minorEastAsia"/>
        </w:rPr>
        <w:t xml:space="preserve"> (</w:t>
      </w:r>
      <w:r w:rsidR="00350F95">
        <w:rPr>
          <w:rFonts w:eastAsiaTheme="minorEastAsia"/>
        </w:rPr>
        <w:t xml:space="preserve">e.g. </w:t>
      </w:r>
      <w:proofErr w:type="spellStart"/>
      <w:r w:rsidR="00350F95">
        <w:rPr>
          <w:rFonts w:eastAsiaTheme="minorEastAsia"/>
        </w:rPr>
        <w:t>Bowron</w:t>
      </w:r>
      <w:proofErr w:type="spellEnd"/>
      <w:r w:rsidR="00956286" w:rsidRPr="00004A7E">
        <w:rPr>
          <w:rFonts w:eastAsiaTheme="minorEastAsia"/>
        </w:rPr>
        <w:t xml:space="preserve">) </w:t>
      </w:r>
      <w:r w:rsidR="00894F3F">
        <w:rPr>
          <w:rFonts w:eastAsiaTheme="minorEastAsia"/>
        </w:rPr>
        <w:t>had a low</w:t>
      </w:r>
      <w:r w:rsidR="00956286" w:rsidRPr="00004A7E">
        <w:rPr>
          <w:rFonts w:eastAsiaTheme="minorEastAsia"/>
        </w:rPr>
        <w:t xml:space="preserve"> </w:t>
      </w:r>
      <w:r w:rsidR="00893A4D">
        <w:rPr>
          <w:rFonts w:eastAsiaTheme="minorEastAsia"/>
        </w:rPr>
        <w:t>probability</w:t>
      </w:r>
      <w:r w:rsidR="00956286" w:rsidRPr="00004A7E">
        <w:rPr>
          <w:rFonts w:eastAsiaTheme="minorEastAsia"/>
        </w:rPr>
        <w:t xml:space="preserve"> of recovery even </w:t>
      </w:r>
      <w:r w:rsidR="00350F95">
        <w:rPr>
          <w:rFonts w:eastAsiaTheme="minorEastAsia"/>
        </w:rPr>
        <w:t xml:space="preserve">when dynamics were simulated with </w:t>
      </w:r>
      <w:del w:id="1033" w:author="DFO-MPO" w:date="2018-11-20T08:53:00Z">
        <w:r w:rsidR="00894F3F" w:rsidDel="004F4E8D">
          <w:rPr>
            <w:rFonts w:eastAsiaTheme="minorEastAsia"/>
          </w:rPr>
          <w:delText>the reference productivity scenario</w:delText>
        </w:r>
      </w:del>
      <w:ins w:id="1034" w:author="DFO-MPO" w:date="2018-11-20T08:53:00Z">
        <w:r w:rsidR="004F4E8D">
          <w:rPr>
            <w:rFonts w:eastAsiaTheme="minorEastAsia"/>
          </w:rPr>
          <w:t>relatively high productivity and low component variability</w:t>
        </w:r>
      </w:ins>
      <w:r w:rsidR="00894F3F">
        <w:rPr>
          <w:rFonts w:eastAsiaTheme="minorEastAsia"/>
        </w:rPr>
        <w:t xml:space="preserve"> </w:t>
      </w:r>
      <w:r w:rsidR="00956286" w:rsidRPr="00004A7E">
        <w:rPr>
          <w:rFonts w:eastAsiaTheme="minorEastAsia"/>
        </w:rPr>
        <w:t xml:space="preserve">(Figure 5). </w:t>
      </w:r>
      <w:r w:rsidR="00F8390D" w:rsidRPr="00004A7E">
        <w:rPr>
          <w:rFonts w:eastAsiaTheme="minorEastAsia"/>
        </w:rPr>
        <w:t xml:space="preserve">Median </w:t>
      </w:r>
      <w:proofErr w:type="spellStart"/>
      <w:r w:rsidR="00F8390D" w:rsidRPr="00004A7E">
        <w:rPr>
          <w:rFonts w:eastAsiaTheme="minorEastAsia"/>
        </w:rPr>
        <w:t>spawner</w:t>
      </w:r>
      <w:proofErr w:type="spellEnd"/>
      <w:r w:rsidR="00F8390D" w:rsidRPr="00004A7E">
        <w:rPr>
          <w:rFonts w:eastAsiaTheme="minorEastAsia"/>
        </w:rPr>
        <w:t xml:space="preserve"> abundance within CUs</w:t>
      </w:r>
      <w:r w:rsidR="006B31D1">
        <w:rPr>
          <w:rFonts w:eastAsiaTheme="minorEastAsia"/>
        </w:rPr>
        <w:t xml:space="preserve"> also declined with increasing levels of synchrony, but only under the two pessimistic productivity scenarios</w:t>
      </w:r>
      <w:r w:rsidR="00F8390D" w:rsidRPr="00004A7E">
        <w:rPr>
          <w:rFonts w:eastAsiaTheme="minorEastAsia"/>
        </w:rPr>
        <w:t xml:space="preserve"> (Fi</w:t>
      </w:r>
      <w:r w:rsidR="00537250">
        <w:rPr>
          <w:rFonts w:eastAsiaTheme="minorEastAsia"/>
        </w:rPr>
        <w:t>gure S2</w:t>
      </w:r>
      <w:r w:rsidR="00F8390D" w:rsidRPr="00004A7E">
        <w:rPr>
          <w:rFonts w:eastAsiaTheme="minorEastAsia"/>
        </w:rPr>
        <w:t>).</w:t>
      </w:r>
    </w:p>
    <w:p w14:paraId="0383F8C4" w14:textId="11CFBD23" w:rsidR="006C2754" w:rsidRPr="00004A7E" w:rsidRDefault="00B56327" w:rsidP="00AE7C0A">
      <w:pPr>
        <w:spacing w:line="480" w:lineRule="auto"/>
        <w:jc w:val="center"/>
      </w:pPr>
      <w:r w:rsidRPr="00004A7E">
        <w:rPr>
          <w:rStyle w:val="CommentReference"/>
          <w:sz w:val="22"/>
          <w:szCs w:val="22"/>
        </w:rPr>
        <w:commentReference w:id="1035"/>
      </w:r>
      <w:r w:rsidR="006B31D1">
        <w:rPr>
          <w:rFonts w:eastAsiaTheme="minorEastAsia"/>
          <w:noProof/>
          <w:lang w:val="en-US"/>
        </w:rPr>
        <w:drawing>
          <wp:inline distT="0" distB="0" distL="0" distR="0" wp14:anchorId="15A81935" wp14:editId="42FA27A5">
            <wp:extent cx="5029200" cy="2743200"/>
            <wp:effectExtent l="0" t="0" r="0" b="0"/>
            <wp:docPr id="12" name="Picture 12" descr="C:\github\salmon-sim\outputs\synchrony\spawnerViolinSig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github\salmon-sim\outputs\synchrony\spawnerViolinSigm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9200" cy="2743200"/>
                    </a:xfrm>
                    <a:prstGeom prst="rect">
                      <a:avLst/>
                    </a:prstGeom>
                    <a:noFill/>
                    <a:ln>
                      <a:noFill/>
                    </a:ln>
                  </pic:spPr>
                </pic:pic>
              </a:graphicData>
            </a:graphic>
          </wp:inline>
        </w:drawing>
      </w:r>
    </w:p>
    <w:p w14:paraId="0215E7BB" w14:textId="77777777" w:rsidR="00350F95" w:rsidRDefault="00350F95" w:rsidP="00AE7C0A">
      <w:pPr>
        <w:spacing w:line="480" w:lineRule="auto"/>
        <w:rPr>
          <w:noProof/>
          <w:lang w:eastAsia="en-CA"/>
        </w:rPr>
      </w:pPr>
      <w:r>
        <w:t>Figure 6</w:t>
      </w:r>
      <w:r w:rsidR="008E6657" w:rsidRPr="00004A7E">
        <w:t xml:space="preserve">. </w:t>
      </w:r>
      <w:proofErr w:type="gramStart"/>
      <w:r w:rsidR="008E6657" w:rsidRPr="00004A7E">
        <w:t xml:space="preserve">Distributions of CU-specific median </w:t>
      </w:r>
      <w:proofErr w:type="spellStart"/>
      <w:r w:rsidR="008E6657" w:rsidRPr="00004A7E">
        <w:t>spawner</w:t>
      </w:r>
      <w:proofErr w:type="spellEnd"/>
      <w:r w:rsidR="008E6657" w:rsidRPr="00004A7E">
        <w:t xml:space="preserve"> abundance (among 250 trials) across different levels of component variability (shading) and </w:t>
      </w:r>
      <w:r>
        <w:t>three</w:t>
      </w:r>
      <w:r w:rsidR="008E6657" w:rsidRPr="00004A7E">
        <w:t xml:space="preserve"> productivity regimes for </w:t>
      </w:r>
      <w:proofErr w:type="spellStart"/>
      <w:r>
        <w:t>Bowron</w:t>
      </w:r>
      <w:proofErr w:type="spellEnd"/>
      <w:r>
        <w:t xml:space="preserve"> and </w:t>
      </w:r>
      <w:proofErr w:type="spellStart"/>
      <w:r>
        <w:t>Chilko</w:t>
      </w:r>
      <w:proofErr w:type="spellEnd"/>
      <w:r w:rsidR="008E6657" w:rsidRPr="00004A7E">
        <w:t xml:space="preserve"> CUs.</w:t>
      </w:r>
      <w:proofErr w:type="gramEnd"/>
      <w:r w:rsidR="008E6657" w:rsidRPr="00004A7E">
        <w:t xml:space="preserve"> The vertical dashed line represents each CU’s upper biological benchmark (</w:t>
      </w:r>
      <w:r>
        <w:t>0.8*</w:t>
      </w:r>
      <w:proofErr w:type="spellStart"/>
      <w:r w:rsidR="008E6657" w:rsidRPr="00004A7E">
        <w:t>S</w:t>
      </w:r>
      <w:r w:rsidR="008E6657" w:rsidRPr="00004A7E">
        <w:rPr>
          <w:vertAlign w:val="subscript"/>
        </w:rPr>
        <w:t>msy</w:t>
      </w:r>
      <w:proofErr w:type="spellEnd"/>
      <w:r w:rsidR="008E6657" w:rsidRPr="00004A7E">
        <w:t>). Simulations included moderate synchrony among CUs (</w:t>
      </w:r>
      <m:oMath>
        <m:r>
          <w:rPr>
            <w:rFonts w:ascii="Cambria Math" w:hAnsi="Cambria Math"/>
          </w:rPr>
          <m:t>ρ</m:t>
        </m:r>
      </m:oMath>
      <w:r w:rsidR="008E6657" w:rsidRPr="00004A7E">
        <w:rPr>
          <w:rFonts w:eastAsiaTheme="minorEastAsia"/>
        </w:rPr>
        <w:t xml:space="preserve"> = 0.5).</w:t>
      </w:r>
      <w:r>
        <w:t xml:space="preserve"> Note that y</w:t>
      </w:r>
      <w:r w:rsidR="008E6657" w:rsidRPr="00004A7E">
        <w:t>-axes differ between CUs.</w:t>
      </w:r>
      <w:r w:rsidRPr="00350F95">
        <w:rPr>
          <w:noProof/>
          <w:lang w:eastAsia="en-CA"/>
        </w:rPr>
        <w:t xml:space="preserve"> </w:t>
      </w:r>
    </w:p>
    <w:p w14:paraId="35DF2748" w14:textId="3D46BCBC" w:rsidR="00F8390D" w:rsidRPr="00004A7E" w:rsidRDefault="006B31D1" w:rsidP="00AE7C0A">
      <w:pPr>
        <w:spacing w:line="480" w:lineRule="auto"/>
        <w:jc w:val="center"/>
      </w:pPr>
      <w:r>
        <w:rPr>
          <w:noProof/>
          <w:lang w:val="en-US"/>
        </w:rPr>
        <w:drawing>
          <wp:inline distT="0" distB="0" distL="0" distR="0" wp14:anchorId="25F0B439" wp14:editId="7589A9DF">
            <wp:extent cx="5029200" cy="2743200"/>
            <wp:effectExtent l="0" t="0" r="0" b="0"/>
            <wp:docPr id="13" name="Picture 13" descr="C:\github\salmon-sim\outputs\synchrony\spawnerViolinSyn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github\salmon-sim\outputs\synchrony\spawnerViolinSync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9200" cy="2743200"/>
                    </a:xfrm>
                    <a:prstGeom prst="rect">
                      <a:avLst/>
                    </a:prstGeom>
                    <a:noFill/>
                    <a:ln>
                      <a:noFill/>
                    </a:ln>
                  </pic:spPr>
                </pic:pic>
              </a:graphicData>
            </a:graphic>
          </wp:inline>
        </w:drawing>
      </w:r>
    </w:p>
    <w:p w14:paraId="670FE2F0" w14:textId="4AEF4B31" w:rsidR="00F8390D" w:rsidRPr="00004A7E" w:rsidRDefault="00537250" w:rsidP="00AE7C0A">
      <w:pPr>
        <w:spacing w:line="480" w:lineRule="auto"/>
      </w:pPr>
      <w:r>
        <w:t>Figure S2</w:t>
      </w:r>
      <w:r w:rsidR="00F8390D" w:rsidRPr="00004A7E">
        <w:t xml:space="preserve">. </w:t>
      </w:r>
      <w:proofErr w:type="gramStart"/>
      <w:r w:rsidR="00F8390D" w:rsidRPr="00004A7E">
        <w:t xml:space="preserve">Distributions of CU-specific median </w:t>
      </w:r>
      <w:proofErr w:type="spellStart"/>
      <w:r w:rsidR="00F8390D" w:rsidRPr="00004A7E">
        <w:t>spawner</w:t>
      </w:r>
      <w:proofErr w:type="spellEnd"/>
      <w:r w:rsidR="00F8390D" w:rsidRPr="00004A7E">
        <w:t xml:space="preserve"> abundance (among 250 trials) across different levels of synchrony (shading) and two productivity regimes for </w:t>
      </w:r>
      <w:proofErr w:type="spellStart"/>
      <w:r w:rsidR="00F8390D" w:rsidRPr="00004A7E">
        <w:t>Chilko</w:t>
      </w:r>
      <w:proofErr w:type="spellEnd"/>
      <w:r w:rsidR="00F8390D" w:rsidRPr="00004A7E">
        <w:t xml:space="preserve"> (top) and </w:t>
      </w:r>
      <w:proofErr w:type="spellStart"/>
      <w:r w:rsidR="00F8390D" w:rsidRPr="00004A7E">
        <w:t>Cultus</w:t>
      </w:r>
      <w:proofErr w:type="spellEnd"/>
      <w:r w:rsidR="00F8390D" w:rsidRPr="00004A7E">
        <w:t xml:space="preserve"> (bottom) CUs.</w:t>
      </w:r>
      <w:proofErr w:type="gramEnd"/>
      <w:r w:rsidR="00F8390D" w:rsidRPr="00004A7E">
        <w:t xml:space="preserve"> The vertical dashed line represents each CU’s upper biological benchmark (</w:t>
      </w:r>
      <w:proofErr w:type="spellStart"/>
      <w:r w:rsidR="00F8390D" w:rsidRPr="00004A7E">
        <w:t>S</w:t>
      </w:r>
      <w:r w:rsidR="00F8390D" w:rsidRPr="00004A7E">
        <w:rPr>
          <w:vertAlign w:val="subscript"/>
        </w:rPr>
        <w:t>msy</w:t>
      </w:r>
      <w:proofErr w:type="spellEnd"/>
      <w:r w:rsidR="00F8390D" w:rsidRPr="00004A7E">
        <w:t>). Simulations included moderate synchrony among CUs (</w:t>
      </w:r>
      <w:r w:rsidR="00A74EC8" w:rsidRPr="00004A7E">
        <w:rPr>
          <w:rFonts w:eastAsiaTheme="minorEastAsia"/>
        </w:rPr>
        <w:t>1.0</w:t>
      </w:r>
      <m:oMath>
        <m:r>
          <w:rPr>
            <w:rFonts w:ascii="Cambria Math" w:hAnsi="Cambria Math"/>
          </w:rPr>
          <m:t>σ</m:t>
        </m:r>
      </m:oMath>
      <w:r w:rsidR="00F8390D" w:rsidRPr="00004A7E">
        <w:rPr>
          <w:rFonts w:eastAsiaTheme="minorEastAsia"/>
        </w:rPr>
        <w:t>).</w:t>
      </w:r>
      <w:r w:rsidR="00F8390D" w:rsidRPr="00004A7E">
        <w:t xml:space="preserve"> Note that x-axes differ between CUs.</w:t>
      </w:r>
    </w:p>
    <w:p w14:paraId="4CF2BF56" w14:textId="77777777" w:rsidR="00F8390D" w:rsidRPr="00004A7E" w:rsidRDefault="00F8390D" w:rsidP="00AE7C0A">
      <w:pPr>
        <w:spacing w:line="480" w:lineRule="auto"/>
      </w:pPr>
    </w:p>
    <w:p w14:paraId="19457D1C" w14:textId="5CC84953" w:rsidR="000E43A3" w:rsidRPr="00004A7E" w:rsidRDefault="000E43A3" w:rsidP="00CD7398">
      <w:pPr>
        <w:spacing w:line="480" w:lineRule="auto"/>
        <w:jc w:val="center"/>
        <w:rPr>
          <w:b/>
        </w:rPr>
      </w:pPr>
      <w:r w:rsidRPr="00004A7E">
        <w:rPr>
          <w:b/>
        </w:rPr>
        <w:t>Discussion</w:t>
      </w:r>
    </w:p>
    <w:p w14:paraId="2E374B95" w14:textId="177C1695" w:rsidR="009A695E" w:rsidRPr="00845989" w:rsidRDefault="00DF4F42" w:rsidP="00AE7C0A">
      <w:pPr>
        <w:spacing w:line="480" w:lineRule="auto"/>
        <w:ind w:firstLine="720"/>
        <w:rPr>
          <w:i/>
        </w:rPr>
      </w:pPr>
      <w:r>
        <w:t xml:space="preserve">We present evidence that </w:t>
      </w:r>
      <w:r w:rsidR="00FC010F">
        <w:t xml:space="preserve">temporal </w:t>
      </w:r>
      <w:r>
        <w:t xml:space="preserve">variability in </w:t>
      </w:r>
      <w:r w:rsidR="00FC010F">
        <w:t xml:space="preserve">the </w:t>
      </w:r>
      <w:r>
        <w:t xml:space="preserve">abundance </w:t>
      </w:r>
      <w:r w:rsidR="00FC010F">
        <w:t>of the</w:t>
      </w:r>
      <w:r>
        <w:t xml:space="preserve"> Fraser River sockeye salmon </w:t>
      </w:r>
      <w:r w:rsidR="00CD7398">
        <w:t>stock aggregate</w:t>
      </w:r>
      <w:r>
        <w:t xml:space="preserve"> has </w:t>
      </w:r>
      <w:r w:rsidR="00693A21">
        <w:t xml:space="preserve">recently </w:t>
      </w:r>
      <w:r>
        <w:t xml:space="preserve">increased </w:t>
      </w:r>
      <w:r w:rsidR="00693A21">
        <w:t>due to greater</w:t>
      </w:r>
      <w:r>
        <w:t xml:space="preserve"> variability </w:t>
      </w:r>
      <w:r w:rsidR="00693A21">
        <w:t>within</w:t>
      </w:r>
      <w:r>
        <w:t xml:space="preserve"> component stocks (CV</w:t>
      </w:r>
      <w:r>
        <w:rPr>
          <w:vertAlign w:val="subscript"/>
        </w:rPr>
        <w:t>C</w:t>
      </w:r>
      <w:r>
        <w:t>), as well as greater synchrony (</w:t>
      </w:r>
      <m:oMath>
        <m:r>
          <w:rPr>
            <w:rFonts w:ascii="Cambria Math" w:hAnsi="Cambria Math"/>
          </w:rPr>
          <m:t>φ</m:t>
        </m:r>
      </m:oMath>
      <w:r>
        <w:rPr>
          <w:rFonts w:eastAsiaTheme="minorEastAsia"/>
        </w:rPr>
        <w:t>)</w:t>
      </w:r>
      <w:r>
        <w:t xml:space="preserve"> among stocks.</w:t>
      </w:r>
      <w:r w:rsidR="00845989" w:rsidRPr="00845989">
        <w:t xml:space="preserve"> </w:t>
      </w:r>
      <w:r w:rsidR="00845989">
        <w:t>In theory, simultaneous increases in CV</w:t>
      </w:r>
      <w:r w:rsidR="00845989">
        <w:rPr>
          <w:vertAlign w:val="subscript"/>
        </w:rPr>
        <w:t>C</w:t>
      </w:r>
      <w:r w:rsidR="00845989">
        <w:t xml:space="preserve"> and </w:t>
      </w:r>
      <m:oMath>
        <m:r>
          <w:rPr>
            <w:rFonts w:ascii="Cambria Math" w:hAnsi="Cambria Math"/>
          </w:rPr>
          <m:t>φ</m:t>
        </m:r>
      </m:oMath>
      <w:r w:rsidR="00FC010F">
        <w:rPr>
          <w:rFonts w:eastAsiaTheme="minorEastAsia"/>
        </w:rPr>
        <w:t>,</w:t>
      </w:r>
      <w:r w:rsidR="00FC010F">
        <w:t xml:space="preserve"> </w:t>
      </w:r>
      <w:r w:rsidR="00DF54C6">
        <w:t>coupled with even</w:t>
      </w:r>
      <w:r w:rsidR="00845989">
        <w:t xml:space="preserve"> moderate declines in productivity, </w:t>
      </w:r>
      <w:r w:rsidR="00FC010F">
        <w:t>could</w:t>
      </w:r>
      <w:r w:rsidR="00845989">
        <w:t xml:space="preserve"> have severe consequences to management. </w:t>
      </w:r>
      <w:r w:rsidR="00DF54C6">
        <w:t>G</w:t>
      </w:r>
      <w:r w:rsidR="00845989">
        <w:t xml:space="preserve">reater </w:t>
      </w:r>
      <w:proofErr w:type="spellStart"/>
      <w:r w:rsidR="00845989">
        <w:t>interannual</w:t>
      </w:r>
      <w:proofErr w:type="spellEnd"/>
      <w:r w:rsidR="00845989">
        <w:t xml:space="preserve"> variability will reduce the accuracy of forecasts and high levels of synchrony will reduce the </w:t>
      </w:r>
      <w:r w:rsidR="00FC010F">
        <w:t>probability</w:t>
      </w:r>
      <w:r w:rsidR="00845989">
        <w:t xml:space="preserve"> that </w:t>
      </w:r>
      <w:r w:rsidR="00DF54C6">
        <w:t>component populations will buffer one another in years of low abundance</w:t>
      </w:r>
      <w:r w:rsidR="00845989">
        <w:t>.</w:t>
      </w:r>
      <w:r w:rsidR="00DF54C6">
        <w:t xml:space="preserve"> Indeed, a</w:t>
      </w:r>
      <w:r w:rsidR="009A695E">
        <w:t>ggregate s</w:t>
      </w:r>
      <w:r>
        <w:t>tability and</w:t>
      </w:r>
      <w:r w:rsidR="009A695E">
        <w:t xml:space="preserve"> mean</w:t>
      </w:r>
      <w:r>
        <w:t xml:space="preserve"> population productivity </w:t>
      </w:r>
      <w:r w:rsidR="00DF54C6">
        <w:t xml:space="preserve">have </w:t>
      </w:r>
      <w:r>
        <w:t xml:space="preserve">declined </w:t>
      </w:r>
      <w:r w:rsidR="00DF54C6">
        <w:t xml:space="preserve">in the Fraser River </w:t>
      </w:r>
      <w:r>
        <w:t xml:space="preserve">even as exploitation rates were reduced dramatically, resulting in </w:t>
      </w:r>
      <w:r w:rsidR="0073106E">
        <w:t>less consistent catches</w:t>
      </w:r>
      <w:r>
        <w:t xml:space="preserve"> and substantial socio-economic costs</w:t>
      </w:r>
      <w:r w:rsidR="00FC010F">
        <w:t xml:space="preserve"> </w:t>
      </w:r>
      <w:r w:rsidR="00FC010F">
        <w:fldChar w:fldCharType="begin"/>
      </w:r>
      <w:r w:rsidR="00FC010F">
        <w:instrText xml:space="preserve"> ADDIN EN.CITE &lt;EndNote&gt;&lt;Cite&gt;&lt;Author&gt;Peterman&lt;/Author&gt;&lt;Year&gt;2012&lt;/Year&gt;&lt;RecNum&gt;178&lt;/RecNum&gt;&lt;DisplayText&gt;(Cohen 2012; Peterman &amp;amp; Dorner 2012)&lt;/DisplayText&gt;&lt;record&gt;&lt;rec-number&gt;178&lt;/rec-number&gt;&lt;foreign-keys&gt;&lt;key app="EN" db-id="eez0aevwa0afpdexr0lvefp6z0xpepv5rfx5" timestamp="1377884965"&gt;178&lt;/key&gt;&lt;key app="ENWeb" db-id=""&gt;0&lt;/key&gt;&lt;/foreign-keys&gt;&lt;ref-type name="Journal Article"&gt;17&lt;/ref-type&gt;&lt;contributors&gt;&lt;authors&gt;&lt;author&gt;Peterman, Randall M.&lt;/author&gt;&lt;author&gt;Dorner, Brigitte&lt;/author&gt;&lt;/authors&gt;&lt;/contributors&gt;&lt;titles&gt;&lt;title&gt;&lt;style face="normal" font="default" size="100%"&gt;A widespread decrease in productivity of Sockeye Salmon (&lt;/style&gt;&lt;style face="italic" font="default" size="100%"&gt;Oncorhynchus nerka&lt;/style&gt;&lt;style face="normal" font="default" size="100%"&gt;) populations in western North America&lt;/style&gt;&lt;/title&gt;&lt;secondary-title&gt;Canadian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1255-1260&lt;/pages&gt;&lt;volume&gt;69&lt;/volume&gt;&lt;number&gt;8&lt;/number&gt;&lt;dates&gt;&lt;year&gt;2012&lt;/year&gt;&lt;/dates&gt;&lt;isbn&gt;0706-652X&amp;#xD;1205-7533&lt;/isbn&gt;&lt;urls&gt;&lt;/urls&gt;&lt;electronic-resource-num&gt;10.1139/f2012-063&lt;/electronic-resource-num&gt;&lt;/record&gt;&lt;/Cite&gt;&lt;Cite&gt;&lt;Author&gt;Cohen&lt;/Author&gt;&lt;Year&gt;2012&lt;/Year&gt;&lt;RecNum&gt;490&lt;/RecNum&gt;&lt;record&gt;&lt;rec-number&gt;490&lt;/rec-number&gt;&lt;foreign-keys&gt;&lt;key app="EN" db-id="eez0aevwa0afpdexr0lvefp6z0xpepv5rfx5" timestamp="1381797524"&gt;490&lt;/key&gt;&lt;key app="ENWeb" db-id=""&gt;0&lt;/key&gt;&lt;/foreign-keys&gt;&lt;ref-type name="Journal Article"&gt;17&lt;/ref-type&gt;&lt;contributors&gt;&lt;authors&gt;&lt;author&gt;Cohen, Bruce I.&lt;/author&gt;&lt;/authors&gt;&lt;/contributors&gt;&lt;titles&gt;&lt;title&gt;The Uncertain Future of Fraser River Sockeye - Part 1&lt;/title&gt;&lt;secondary-title&gt;Cohen Commission&lt;/secondary-title&gt;&lt;/titles&gt;&lt;pages&gt;692&lt;/pages&gt;&lt;volume&gt;1&lt;/volume&gt;&lt;dates&gt;&lt;year&gt;2012&lt;/year&gt;&lt;/dates&gt;&lt;urls&gt;&lt;/urls&gt;&lt;/record&gt;&lt;/Cite&gt;&lt;/EndNote&gt;</w:instrText>
      </w:r>
      <w:r w:rsidR="00FC010F">
        <w:fldChar w:fldCharType="separate"/>
      </w:r>
      <w:r w:rsidR="00FC010F">
        <w:rPr>
          <w:noProof/>
        </w:rPr>
        <w:t>(Cohen 2012; Peterman &amp; Dorner 2012)</w:t>
      </w:r>
      <w:r w:rsidR="00FC010F">
        <w:fldChar w:fldCharType="end"/>
      </w:r>
      <w:r w:rsidR="00A71C78">
        <w:t xml:space="preserve">. </w:t>
      </w:r>
    </w:p>
    <w:p w14:paraId="74DCBAFA" w14:textId="16C8CBAD" w:rsidR="0073106E" w:rsidRDefault="00FC010F" w:rsidP="00D84739">
      <w:pPr>
        <w:spacing w:line="480" w:lineRule="auto"/>
        <w:ind w:firstLine="720"/>
      </w:pPr>
      <w:r>
        <w:t xml:space="preserve">Aggregate variability may increase and weaken portfolio effects </w:t>
      </w:r>
      <w:r w:rsidR="00DF54C6">
        <w:t>in Pacific salmon stock aggregates due to a range of ecological processes.</w:t>
      </w:r>
      <w:r w:rsidR="0073106E" w:rsidRPr="00004A7E">
        <w:t xml:space="preserve"> </w:t>
      </w:r>
      <w:r w:rsidR="00414B80">
        <w:t>Changes in</w:t>
      </w:r>
      <w:r w:rsidR="00D84739">
        <w:t xml:space="preserve"> c</w:t>
      </w:r>
      <w:r w:rsidR="0073106E" w:rsidRPr="00004A7E">
        <w:t xml:space="preserve">omponent variability (i.e. within CU temporal variation) </w:t>
      </w:r>
      <w:r w:rsidR="00414B80">
        <w:t xml:space="preserve">reflect dynamics processes at local scales, such as flow regimes or predator abundance, </w:t>
      </w:r>
      <w:r w:rsidR="00C1417D">
        <w:t>that influence</w:t>
      </w:r>
      <w:r w:rsidR="00414B80">
        <w:t xml:space="preserve"> the</w:t>
      </w:r>
      <w:r w:rsidR="00C1417D">
        <w:t xml:space="preserve"> reproductive success or mortality</w:t>
      </w:r>
      <w:r w:rsidR="00414B80">
        <w:t xml:space="preserve"> of specific populations</w:t>
      </w:r>
      <w:r w:rsidR="00C1417D">
        <w:t xml:space="preserve"> </w:t>
      </w:r>
      <w:r w:rsidR="00B61D3E">
        <w:fldChar w:fldCharType="begin">
          <w:fldData xml:space="preserve">PEVuZE5vdGU+PENpdGU+PEF1dGhvcj5Db25ub3I8L0F1dGhvcj48WWVhcj4yMDA0PC9ZZWFyPjxS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=
</w:fldData>
        </w:fldChar>
      </w:r>
      <w:r w:rsidR="007336A0">
        <w:instrText xml:space="preserve"> ADDIN EN.CITE </w:instrText>
      </w:r>
      <w:r w:rsidR="007336A0">
        <w:fldChar w:fldCharType="begin">
          <w:fldData xml:space="preserve">PEVuZE5vdGU+PENpdGU+PEF1dGhvcj5Db25ub3I8L0F1dGhvcj48WWVhcj4yMDA0PC9ZZWFyPjxS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=
</w:fldData>
        </w:fldChar>
      </w:r>
      <w:r w:rsidR="007336A0">
        <w:instrText xml:space="preserve"> ADDIN EN.CITE.DATA </w:instrText>
      </w:r>
      <w:r w:rsidR="007336A0">
        <w:fldChar w:fldCharType="end"/>
      </w:r>
      <w:r w:rsidR="00B61D3E">
        <w:fldChar w:fldCharType="separate"/>
      </w:r>
      <w:r w:rsidR="007336A0">
        <w:rPr>
          <w:noProof/>
        </w:rPr>
        <w:t>(Connor &amp; Pflug 2004; Crozier &amp; Zabel 2006; Crossin</w:t>
      </w:r>
      <w:r w:rsidR="007336A0" w:rsidRPr="007336A0">
        <w:rPr>
          <w:i/>
          <w:noProof/>
        </w:rPr>
        <w:t xml:space="preserve"> et al.</w:t>
      </w:r>
      <w:r w:rsidR="007336A0">
        <w:rPr>
          <w:noProof/>
        </w:rPr>
        <w:t xml:space="preserve"> 2008; Geist</w:t>
      </w:r>
      <w:r w:rsidR="007336A0" w:rsidRPr="007336A0">
        <w:rPr>
          <w:i/>
          <w:noProof/>
        </w:rPr>
        <w:t xml:space="preserve"> et al.</w:t>
      </w:r>
      <w:r w:rsidR="007336A0">
        <w:rPr>
          <w:noProof/>
        </w:rPr>
        <w:t xml:space="preserve"> 2008)</w:t>
      </w:r>
      <w:r w:rsidR="00B61D3E">
        <w:fldChar w:fldCharType="end"/>
      </w:r>
      <w:r w:rsidR="0073106E" w:rsidRPr="00004A7E">
        <w:t xml:space="preserve">. </w:t>
      </w:r>
      <w:r w:rsidR="00DF54C6">
        <w:t xml:space="preserve">Conversely, greater synchrony suggests </w:t>
      </w:r>
      <w:r w:rsidR="00D84739">
        <w:t>shared drivers or dispersal increasingly link the dyn</w:t>
      </w:r>
      <w:r w:rsidR="00C1417D">
        <w:t>amics of component populations</w:t>
      </w:r>
      <w:r w:rsidR="00AE22D2">
        <w:t xml:space="preserve"> </w:t>
      </w:r>
      <w:r w:rsidR="00AE22D2">
        <w:fldChar w:fldCharType="begin">
          <w:fldData xml:space="preserve">PEVuZE5vdGU+PENpdGU+PEF1dGhvcj5XYWx0ZXI8L0F1dGhvcj48WWVhcj4yMDE3PC9ZZWFyPjxS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</w:fldData>
        </w:fldChar>
      </w:r>
      <w:r w:rsidR="00AE22D2">
        <w:instrText xml:space="preserve"> ADDIN EN.CITE </w:instrText>
      </w:r>
      <w:r w:rsidR="00AE22D2">
        <w:fldChar w:fldCharType="begin">
          <w:fldData xml:space="preserve">PEVuZE5vdGU+PENpdGU+PEF1dGhvcj5XYWx0ZXI8L0F1dGhvcj48WWVhcj4yMDE3PC9ZZWFyPjxS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</w:fldData>
        </w:fldChar>
      </w:r>
      <w:r w:rsidR="00AE22D2">
        <w:instrText xml:space="preserve"> ADDIN EN.CITE.DATA </w:instrText>
      </w:r>
      <w:r w:rsidR="00AE22D2">
        <w:fldChar w:fldCharType="end"/>
      </w:r>
      <w:r w:rsidR="00AE22D2">
        <w:fldChar w:fldCharType="separate"/>
      </w:r>
      <w:r w:rsidR="00AE22D2">
        <w:rPr>
          <w:noProof/>
        </w:rPr>
        <w:t>(Walter</w:t>
      </w:r>
      <w:r w:rsidR="00AE22D2" w:rsidRPr="00AE22D2">
        <w:rPr>
          <w:i/>
          <w:noProof/>
        </w:rPr>
        <w:t xml:space="preserve"> et al.</w:t>
      </w:r>
      <w:r w:rsidR="00AE22D2">
        <w:rPr>
          <w:noProof/>
        </w:rPr>
        <w:t xml:space="preserve"> 2017)</w:t>
      </w:r>
      <w:r w:rsidR="00AE22D2">
        <w:fldChar w:fldCharType="end"/>
      </w:r>
      <w:r w:rsidR="00D84739">
        <w:t>. W</w:t>
      </w:r>
      <w:r w:rsidR="0073106E">
        <w:t>ithin</w:t>
      </w:r>
      <w:r w:rsidR="0073106E" w:rsidRPr="00004A7E">
        <w:t xml:space="preserve"> </w:t>
      </w:r>
      <w:r w:rsidR="0073106E">
        <w:t>Pacific salmon aggregates</w:t>
      </w:r>
      <w:r>
        <w:t>,</w:t>
      </w:r>
      <w:r w:rsidR="0073106E">
        <w:t xml:space="preserve"> </w:t>
      </w:r>
      <w:r w:rsidR="00D84739">
        <w:t xml:space="preserve">synchrony </w:t>
      </w:r>
      <w:r w:rsidR="0073106E">
        <w:t xml:space="preserve">is often associated with anthropogenic disturbance, particularly processes that increase genetic homogenization such as hatchery </w:t>
      </w:r>
      <w:r>
        <w:t>propagation</w:t>
      </w:r>
      <w:r w:rsidR="0073106E">
        <w:t xml:space="preserve"> and hydropower development (Moore et al. 2010, Carlson and </w:t>
      </w:r>
      <w:proofErr w:type="spellStart"/>
      <w:r w:rsidR="0073106E">
        <w:t>Satterthwaite</w:t>
      </w:r>
      <w:proofErr w:type="spellEnd"/>
      <w:r w:rsidR="0073106E">
        <w:t xml:space="preserve"> 2015, Yamane et al. 2018).</w:t>
      </w:r>
      <w:r w:rsidR="0073106E" w:rsidRPr="00004A7E">
        <w:t xml:space="preserve"> </w:t>
      </w:r>
    </w:p>
    <w:p w14:paraId="6207159B" w14:textId="2CB12317" w:rsidR="00DE0F7B" w:rsidRDefault="0073106E" w:rsidP="001D1C1A">
      <w:pPr>
        <w:spacing w:line="480" w:lineRule="auto"/>
        <w:ind w:firstLine="720"/>
      </w:pPr>
      <w:r>
        <w:t>While Fraser River sockeye salmon inhabit impacted watershed</w:t>
      </w:r>
      <w:r w:rsidR="00DF7294">
        <w:t xml:space="preserve"> heavily impacted by human development</w:t>
      </w:r>
      <w:r>
        <w:t>, the specific mechanisms that</w:t>
      </w:r>
      <w:r w:rsidR="00FC010F">
        <w:t xml:space="preserve"> </w:t>
      </w:r>
      <w:r w:rsidR="00DF7294">
        <w:t xml:space="preserve">may </w:t>
      </w:r>
      <w:r w:rsidR="00FC010F">
        <w:t>have</w:t>
      </w:r>
      <w:r>
        <w:t xml:space="preserve"> </w:t>
      </w:r>
      <w:r w:rsidR="009A695E">
        <w:t>caused stability to decline</w:t>
      </w:r>
      <w:r>
        <w:t xml:space="preserve"> are unclear. Hatchery </w:t>
      </w:r>
      <w:r w:rsidR="00371AEF">
        <w:t xml:space="preserve">contributions to </w:t>
      </w:r>
      <w:r>
        <w:t xml:space="preserve">the aggregate are minimal and there are no hydroelectric </w:t>
      </w:r>
      <w:r w:rsidR="00FC010F">
        <w:t>developments</w:t>
      </w:r>
      <w:r w:rsidR="00DF7294">
        <w:t xml:space="preserve"> on the Fraser River </w:t>
      </w:r>
      <w:proofErr w:type="spellStart"/>
      <w:r w:rsidR="00DF7294">
        <w:t>mainstem</w:t>
      </w:r>
      <w:proofErr w:type="spellEnd"/>
      <w:r w:rsidR="00DF7294">
        <w:t xml:space="preserve"> </w:t>
      </w:r>
      <w:r w:rsidR="00DF7294">
        <w:fldChar w:fldCharType="begin"/>
      </w:r>
      <w:r w:rsidR="00DF7294">
        <w:instrText xml:space="preserve"> ADDIN EN.CITE &lt;EndNote&gt;&lt;Cite&gt;&lt;Author&gt;Nelitz&lt;/Author&gt;&lt;Year&gt;2011&lt;/Year&gt;&lt;RecNum&gt;1927&lt;/RecNum&gt;&lt;DisplayText&gt;(Nelitz&lt;style face="italic"&gt; et al.&lt;/style&gt; 2011)&lt;/DisplayText&gt;&lt;record&gt;&lt;rec-number&gt;1927&lt;/rec-number&gt;&lt;foreign-keys&gt;&lt;key app="EN" db-id="eez0aevwa0afpdexr0lvefp6z0xpepv5rfx5" timestamp="1493671636"&gt;1927&lt;/key&gt;&lt;key app="ENWeb" db-id=""&gt;0&lt;/key&gt;&lt;/foreign-keys&gt;&lt;ref-type name="Journal Article"&gt;17&lt;/ref-type&gt;&lt;contributors&gt;&lt;authors&gt;&lt;author&gt;Nelitz, Marc&lt;/author&gt;&lt;author&gt;Porter, Marc&lt;/author&gt;&lt;author&gt;Parkinson, Eric&lt;/author&gt;&lt;author&gt;Wieckowski, Katherine&lt;/author&gt;&lt;author&gt;Marmorek, David&lt;/author&gt;&lt;author&gt;Bryan, Katherine&lt;/author&gt;&lt;author&gt;Hall, Alexander&lt;/author&gt;&lt;author&gt;Abraham, Diana&lt;/author&gt;&lt;/authors&gt;&lt;/contributors&gt;&lt;titles&gt;&lt;title&gt;Evaluating the status of Fraser River sockeye salmon and role of freshwater ecology in their decline&lt;/title&gt;&lt;secondary-title&gt;Cohen Commission Technical Report 3&lt;/secondary-title&gt;&lt;/titles&gt;&lt;periodical&gt;&lt;full-title&gt;Cohen Commission Technical Report 3&lt;/full-title&gt;&lt;/periodical&gt;&lt;pages&gt;222 p.&lt;/pages&gt;&lt;dates&gt;&lt;year&gt;2011&lt;/year&gt;&lt;/dates&gt;&lt;urls&gt;&lt;/urls&gt;&lt;/record&gt;&lt;/Cite&gt;&lt;/EndNote&gt;</w:instrText>
      </w:r>
      <w:r w:rsidR="00DF7294">
        <w:fldChar w:fldCharType="separate"/>
      </w:r>
      <w:r w:rsidR="00DF7294">
        <w:rPr>
          <w:noProof/>
        </w:rPr>
        <w:t>(Nelitz</w:t>
      </w:r>
      <w:r w:rsidR="00DF7294" w:rsidRPr="00DF7294">
        <w:rPr>
          <w:i/>
          <w:noProof/>
        </w:rPr>
        <w:t xml:space="preserve"> et al.</w:t>
      </w:r>
      <w:r w:rsidR="00DF7294">
        <w:rPr>
          <w:noProof/>
        </w:rPr>
        <w:t xml:space="preserve"> 2011)</w:t>
      </w:r>
      <w:r w:rsidR="00DF7294">
        <w:fldChar w:fldCharType="end"/>
      </w:r>
      <w:r>
        <w:t xml:space="preserve">. </w:t>
      </w:r>
      <w:r w:rsidR="00D84739">
        <w:t>Although highly variable,</w:t>
      </w:r>
      <w:r>
        <w:t xml:space="preserve"> </w:t>
      </w:r>
      <w:r w:rsidR="001D1C1A">
        <w:t>freshwater productivity does not appear to have declined uniformly through the Fraser River</w:t>
      </w:r>
      <w:r w:rsidR="00D84739">
        <w:t xml:space="preserve"> and has even increased for </w:t>
      </w:r>
      <w:r w:rsidR="00FC010F">
        <w:t>certain</w:t>
      </w:r>
      <w:r w:rsidR="00D84739">
        <w:t xml:space="preserve"> CUs</w:t>
      </w:r>
      <w:r w:rsidR="00DF7294">
        <w:t xml:space="preserve"> </w:t>
      </w:r>
      <w:r w:rsidR="00DF7294">
        <w:fldChar w:fldCharType="begin"/>
      </w:r>
      <w:r w:rsidR="00DF7294">
        <w:instrText xml:space="preserve"> ADDIN EN.CITE &lt;EndNote&gt;&lt;Cite&gt;&lt;Author&gt;DFO&lt;/Author&gt;&lt;Year&gt;2016&lt;/Year&gt;&lt;RecNum&gt;1505&lt;/RecNum&gt;&lt;DisplayText&gt;(DFO 2016)&lt;/DisplayText&gt;&lt;record&gt;&lt;rec-number&gt;1505&lt;/rec-number&gt;&lt;foreign-keys&gt;&lt;key app="EN" db-id="eez0aevwa0afpdexr0lvefp6z0xpepv5rfx5" timestamp="1471990799"&gt;1505&lt;/key&gt;&lt;key app="ENWeb" db-id=""&gt;0&lt;/key&gt;&lt;/foreign-keys&gt;&lt;ref-type name="Journal Article"&gt;17&lt;/ref-type&gt;&lt;contributors&gt;&lt;authors&gt;&lt;author&gt;DFO&lt;/author&gt;&lt;/authors&gt;&lt;/contributors&gt;&lt;titles&gt;&lt;title&gt;&lt;style face="normal" font="default" size="100%"&gt;Supplement to the pre-season run size forecasts for Fraser River Sockeye Salmon (&lt;/style&gt;&lt;style face="italic" font="default" size="100%"&gt;Oncorhynchus nerka&lt;/style&gt;&lt;style face="normal" font="default" size="100%"&gt;) in 2016.&lt;/style&gt;&lt;/title&gt;&lt;secondary-title&gt;DFO Canadian Science Advisory Secretariat Science Response&lt;/secondary-title&gt;&lt;/titles&gt;&lt;periodical&gt;&lt;full-title&gt;DFO Canadian Science Advisory Secretariat Science Response&lt;/full-title&gt;&lt;abbr-1&gt;DFO CSAS Sci. Resp.&lt;/abbr-1&gt;&lt;abbr-2&gt;DFO CSAS Sci Resp&lt;/abbr-2&gt;&lt;/periodical&gt;&lt;volume&gt;2016/047&lt;/volume&gt;&lt;dates&gt;&lt;year&gt;2016&lt;/year&gt;&lt;/dates&gt;&lt;urls&gt;&lt;/urls&gt;&lt;/record&gt;&lt;/Cite&gt;&lt;/EndNote&gt;</w:instrText>
      </w:r>
      <w:r w:rsidR="00DF7294">
        <w:fldChar w:fldCharType="separate"/>
      </w:r>
      <w:r w:rsidR="00DF7294">
        <w:rPr>
          <w:noProof/>
        </w:rPr>
        <w:t>(DFO 2016)</w:t>
      </w:r>
      <w:r w:rsidR="00DF7294">
        <w:fldChar w:fldCharType="end"/>
      </w:r>
      <w:r w:rsidR="00D84739">
        <w:t xml:space="preserve">. </w:t>
      </w:r>
      <w:r w:rsidR="001D1C1A">
        <w:t xml:space="preserve">Conversely, survival during marine residence, when sockeye salmon populations from </w:t>
      </w:r>
      <w:r w:rsidR="00FC010F">
        <w:t>throughout BC rear in the Gulf of Alaska</w:t>
      </w:r>
      <w:r w:rsidR="00DF7294">
        <w:t xml:space="preserve">, </w:t>
      </w:r>
      <w:r w:rsidR="001D1C1A">
        <w:t>has been abnormally low in recent years</w:t>
      </w:r>
      <w:r w:rsidR="00FC010F">
        <w:t xml:space="preserve"> </w:t>
      </w:r>
      <w:r w:rsidR="00FC010F">
        <w:fldChar w:fldCharType="begin">
          <w:fldData xml:space="preserve">PEVuZE5vdGU+PENpdGU+PEF1dGhvcj5QZXRlcm1hbjwvQXV0aG9yPjxZZWFyPjIwMTI8L1llYXI+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</w:fldData>
        </w:fldChar>
      </w:r>
      <w:r w:rsidR="00FC010F">
        <w:instrText xml:space="preserve"> ADDIN EN.CITE </w:instrText>
      </w:r>
      <w:r w:rsidR="00FC010F">
        <w:fldChar w:fldCharType="begin">
          <w:fldData xml:space="preserve">PEVuZE5vdGU+PENpdGU+PEF1dGhvcj5QZXRlcm1hbjwvQXV0aG9yPjxZZWFyPjIwMTI8L1llYXI+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</w:fldData>
        </w:fldChar>
      </w:r>
      <w:r w:rsidR="00FC010F">
        <w:instrText xml:space="preserve"> ADDIN EN.CITE.DATA </w:instrText>
      </w:r>
      <w:r w:rsidR="00FC010F">
        <w:fldChar w:fldCharType="end"/>
      </w:r>
      <w:r w:rsidR="00FC010F">
        <w:fldChar w:fldCharType="separate"/>
      </w:r>
      <w:r w:rsidR="00FC010F">
        <w:rPr>
          <w:noProof/>
        </w:rPr>
        <w:t>(Peterman &amp; Dorner 2012; Thomson</w:t>
      </w:r>
      <w:r w:rsidR="00FC010F" w:rsidRPr="00FC010F">
        <w:rPr>
          <w:i/>
          <w:noProof/>
        </w:rPr>
        <w:t xml:space="preserve"> et al.</w:t>
      </w:r>
      <w:r w:rsidR="00FC010F">
        <w:rPr>
          <w:noProof/>
        </w:rPr>
        <w:t xml:space="preserve"> 2012)</w:t>
      </w:r>
      <w:r w:rsidR="00FC010F">
        <w:fldChar w:fldCharType="end"/>
      </w:r>
      <w:r w:rsidR="001D1C1A">
        <w:t xml:space="preserve">. </w:t>
      </w:r>
      <w:r w:rsidR="00DF7294">
        <w:t xml:space="preserve">Indeed environmental forcing at relatively large scales appears to have increased synchrony among </w:t>
      </w:r>
      <w:proofErr w:type="spellStart"/>
      <w:r w:rsidR="00DF7294">
        <w:t>coho</w:t>
      </w:r>
      <w:proofErr w:type="spellEnd"/>
      <w:r w:rsidR="00DF7294">
        <w:t xml:space="preserve"> and Chinook populations, presumably due to a common response to changes in the marine ecosystem </w:t>
      </w:r>
      <w:r w:rsidR="00DF7294">
        <w:fldChar w:fldCharType="begin"/>
      </w:r>
      <w:r w:rsidR="00DF7294">
        <w:instrText xml:space="preserve"> ADDIN EN.CITE &lt;EndNote&gt;&lt;Cite&gt;&lt;Author&gt;Kilduff&lt;/Author&gt;&lt;Year&gt;2015&lt;/Year&gt;&lt;RecNum&gt;1190&lt;/RecNum&gt;&lt;DisplayText&gt;(Kilduff&lt;style face="italic"&gt; et al.&lt;/style&gt; 2015)&lt;/DisplayText&gt;&lt;record&gt;&lt;rec-number&gt;1190&lt;/rec-number&gt;&lt;foreign-keys&gt;&lt;key app="EN" db-id="eez0aevwa0afpdexr0lvefp6z0xpepv5rfx5" timestamp="1440541930"&gt;1190&lt;/key&gt;&lt;key app="ENWeb" db-id=""&gt;0&lt;/key&gt;&lt;/foreign-keys&gt;&lt;ref-type name="Journal Article"&gt;17&lt;/ref-type&gt;&lt;contributors&gt;&lt;authors&gt;&lt;author&gt;Kilduff, D. P.&lt;/author&gt;&lt;author&gt;Di Lorenzo, E.&lt;/author&gt;&lt;author&gt;Botsford, L. W.&lt;/author&gt;&lt;author&gt;Teo, S. L.&lt;/author&gt;&lt;/authors&gt;&lt;/contributors&gt;&lt;auth-address&gt;Department of Wildlife, Fish and Conservation Biology, University of California, Davis, CA 95616-8751; dpkilduff@ucdavis.edu.&amp;#xD;School of Earth &amp;amp; Atmospheric Sciences, Georgia Institute of Technology, Atlanta, GA 30332-0340.&amp;#xD;Department of Wildlife, Fish and Conservation Biology, University of California, Davis, CA 95616-8751;&lt;/auth-address&gt;&lt;titles&gt;&lt;title&gt;Changing central Pacific El Ninos reduce stability of North American salmon survival rates&lt;/title&gt;&lt;secondary-title&gt;Proceedings of the National Academy of Sciences&lt;/secondary-title&gt;&lt;/titles&gt;&lt;periodical&gt;&lt;full-title&gt;Proceedings of the National Academy of Sciences&lt;/full-title&gt;&lt;/periodical&gt;&lt;keywords&gt;&lt;keyword&gt;North Pacific Gyre Oscillation&lt;/keyword&gt;&lt;keyword&gt;Pacific Decadal Oscillation&lt;/keyword&gt;&lt;keyword&gt;persistence&lt;/keyword&gt;&lt;keyword&gt;salmon&lt;/keyword&gt;&lt;keyword&gt;synchrony&lt;/keyword&gt;&lt;/keywords&gt;&lt;dates&gt;&lt;year&gt;2015&lt;/year&gt;&lt;pub-dates&gt;&lt;date&gt;Aug 3&lt;/date&gt;&lt;/pub-dates&gt;&lt;/dates&gt;&lt;isbn&gt;1091-6490 (Electronic)&amp;#xD;0027-8424 (Linking)&lt;/isbn&gt;&lt;accession-num&gt;26240365&lt;/accession-num&gt;&lt;urls&gt;&lt;related-urls&gt;&lt;url&gt;http://www.ncbi.nlm.nih.gov/pubmed/26240365&lt;/url&gt;&lt;/related-urls&gt;&lt;/urls&gt;&lt;electronic-resource-num&gt;10.1073/pnas.1503190112&lt;/electronic-resource-num&gt;&lt;/record&gt;&lt;/Cite&gt;&lt;/EndNote&gt;</w:instrText>
      </w:r>
      <w:r w:rsidR="00DF7294">
        <w:fldChar w:fldCharType="separate"/>
      </w:r>
      <w:r w:rsidR="00DF7294">
        <w:rPr>
          <w:noProof/>
        </w:rPr>
        <w:t>(Kilduff</w:t>
      </w:r>
      <w:r w:rsidR="00DF7294" w:rsidRPr="00DF7294">
        <w:rPr>
          <w:i/>
          <w:noProof/>
        </w:rPr>
        <w:t xml:space="preserve"> et al.</w:t>
      </w:r>
      <w:r w:rsidR="00DF7294">
        <w:rPr>
          <w:noProof/>
        </w:rPr>
        <w:t xml:space="preserve"> 2015)</w:t>
      </w:r>
      <w:r w:rsidR="00DF7294">
        <w:fldChar w:fldCharType="end"/>
      </w:r>
      <w:r w:rsidR="001D1C1A">
        <w:t>.</w:t>
      </w:r>
      <w:r w:rsidR="009F0341">
        <w:t xml:space="preserve"> </w:t>
      </w:r>
      <w:r w:rsidR="00DF7294">
        <w:t>Interestingly</w:t>
      </w:r>
      <w:r w:rsidR="005F5C72">
        <w:t xml:space="preserve"> CV</w:t>
      </w:r>
      <w:r w:rsidR="005F5C72">
        <w:rPr>
          <w:vertAlign w:val="subscript"/>
        </w:rPr>
        <w:t xml:space="preserve">C </w:t>
      </w:r>
      <w:r w:rsidR="005F5C72">
        <w:t xml:space="preserve">and </w:t>
      </w:r>
      <m:oMath>
        <m:r>
          <w:rPr>
            <w:rFonts w:ascii="Cambria Math" w:hAnsi="Cambria Math"/>
          </w:rPr>
          <m:t>φ</m:t>
        </m:r>
      </m:oMath>
      <w:r w:rsidR="005F5C72">
        <w:t xml:space="preserve"> were elevated early in the </w:t>
      </w:r>
      <w:r w:rsidR="00DF7294">
        <w:t xml:space="preserve">Fraser River </w:t>
      </w:r>
      <w:r w:rsidR="005F5C72">
        <w:t>time series</w:t>
      </w:r>
      <w:r w:rsidR="00DC240A">
        <w:t xml:space="preserve"> </w:t>
      </w:r>
      <w:r w:rsidR="00DF7294">
        <w:t>and</w:t>
      </w:r>
      <w:r w:rsidR="00DC240A">
        <w:t xml:space="preserve"> declined, eve</w:t>
      </w:r>
      <w:r w:rsidR="007336A0">
        <w:t>n though anthropogenic impacts, namely commercial harvest,</w:t>
      </w:r>
      <w:r w:rsidR="00DC240A">
        <w:t xml:space="preserve"> were stable for several decades</w:t>
      </w:r>
      <w:r w:rsidR="00FC010F">
        <w:t>. Again, such patterns suggest environmental drivers may produce large increases in aggregate variability independent of anthropogenic disturbance</w:t>
      </w:r>
      <w:r w:rsidR="005F5C72">
        <w:t xml:space="preserve">. </w:t>
      </w:r>
      <w:r w:rsidR="009F0341">
        <w:t xml:space="preserve">Fraser River sockeye salmon </w:t>
      </w:r>
      <w:r w:rsidR="005F5C72">
        <w:t>may be particularly prone to synchrony due</w:t>
      </w:r>
      <w:r w:rsidR="009F0341">
        <w:t xml:space="preserve"> </w:t>
      </w:r>
      <w:r w:rsidR="005F5C72">
        <w:t>to</w:t>
      </w:r>
      <w:r w:rsidR="009F0341">
        <w:t xml:space="preserve"> a relatively simple age structure that minimizes buffering within populations by different cohorts. </w:t>
      </w:r>
    </w:p>
    <w:p w14:paraId="79ECF2B4" w14:textId="00EC65EA" w:rsidR="00371AEF" w:rsidRDefault="004648C5" w:rsidP="00AE7C0A">
      <w:pPr>
        <w:spacing w:line="480" w:lineRule="auto"/>
        <w:rPr>
          <w:rFonts w:eastAsiaTheme="minorEastAsia"/>
        </w:rPr>
      </w:pPr>
      <w:r>
        <w:tab/>
      </w:r>
      <w:r w:rsidR="00FC010F">
        <w:t>Declines in aggregate</w:t>
      </w:r>
      <w:r w:rsidR="00A71C78">
        <w:t xml:space="preserve"> stability </w:t>
      </w:r>
      <w:r w:rsidR="00FC010F">
        <w:t>have been</w:t>
      </w:r>
      <w:r w:rsidR="00DC240A">
        <w:t xml:space="preserve"> associated</w:t>
      </w:r>
      <w:r w:rsidR="00660784">
        <w:t xml:space="preserve"> </w:t>
      </w:r>
      <w:r w:rsidR="00DC240A">
        <w:t xml:space="preserve">with </w:t>
      </w:r>
      <w:r w:rsidR="00660784">
        <w:t>reduced abundance and substantial socio-economic costs</w:t>
      </w:r>
      <w:r w:rsidR="004A15E4">
        <w:t xml:space="preserve"> (</w:t>
      </w:r>
      <w:proofErr w:type="spellStart"/>
      <w:r w:rsidR="004A15E4">
        <w:t>Satterthwaite</w:t>
      </w:r>
      <w:proofErr w:type="spellEnd"/>
      <w:r w:rsidR="004A15E4">
        <w:t xml:space="preserve"> and Carlson 2015; Yamane et al. 2018)</w:t>
      </w:r>
      <w:r w:rsidR="00592C4A">
        <w:t xml:space="preserve">. Yet it is unclear to what extent these impacts are driven by </w:t>
      </w:r>
      <w:r w:rsidR="007336A0">
        <w:t>coincident</w:t>
      </w:r>
      <w:r w:rsidR="00592C4A">
        <w:t xml:space="preserve"> changes in productivity, rather than weakened portfolio effects specifically. </w:t>
      </w:r>
      <w:r w:rsidR="00DC240A">
        <w:t>We used stochastic, closed-loop simulations to independently manipulate CV</w:t>
      </w:r>
      <w:r w:rsidR="00DC240A">
        <w:rPr>
          <w:vertAlign w:val="subscript"/>
        </w:rPr>
        <w:t>C</w:t>
      </w:r>
      <w:r w:rsidR="00DC240A">
        <w:t xml:space="preserve">, </w:t>
      </w:r>
      <m:oMath>
        <m:r>
          <w:rPr>
            <w:rFonts w:ascii="Cambria Math" w:hAnsi="Cambria Math"/>
          </w:rPr>
          <m:t>φ</m:t>
        </m:r>
      </m:oMath>
      <w:r w:rsidR="00DC240A">
        <w:rPr>
          <w:rFonts w:eastAsiaTheme="minorEastAsia"/>
        </w:rPr>
        <w:t xml:space="preserve">, and productivity to evaluate how interactions between the three processes influenced the </w:t>
      </w:r>
      <w:r w:rsidR="00893A4D">
        <w:rPr>
          <w:rFonts w:eastAsiaTheme="minorEastAsia"/>
        </w:rPr>
        <w:t>probability</w:t>
      </w:r>
      <w:r w:rsidR="00DC240A">
        <w:rPr>
          <w:rFonts w:eastAsiaTheme="minorEastAsia"/>
        </w:rPr>
        <w:t xml:space="preserve"> of meeting management objectives.</w:t>
      </w:r>
      <w:r w:rsidR="00660784">
        <w:t xml:space="preserve"> </w:t>
      </w:r>
      <w:r w:rsidR="00DC240A">
        <w:t>Broadly, o</w:t>
      </w:r>
      <w:r w:rsidR="00660784">
        <w:t xml:space="preserve">ur </w:t>
      </w:r>
      <w:r w:rsidR="00DF7294">
        <w:t>simulations demonstrate</w:t>
      </w:r>
      <w:r w:rsidR="00660784">
        <w:t xml:space="preserve"> that </w:t>
      </w:r>
      <w:r w:rsidR="00DC240A">
        <w:t xml:space="preserve">the negative effects of greater aggregate variability </w:t>
      </w:r>
      <w:r w:rsidR="00660784">
        <w:t>are dependent on the underlying productivity regime. When population productivity was moderate</w:t>
      </w:r>
      <w:r w:rsidR="00ED7CC8">
        <w:t xml:space="preserve"> (i.e. at reference levels)</w:t>
      </w:r>
      <w:r w:rsidR="00660784">
        <w:t>, increases in</w:t>
      </w:r>
      <w:r w:rsidR="00DC240A">
        <w:t xml:space="preserve"> either</w:t>
      </w:r>
      <w:r w:rsidR="00660784">
        <w:t xml:space="preserve"> CV</w:t>
      </w:r>
      <w:r w:rsidR="00660784">
        <w:rPr>
          <w:vertAlign w:val="subscript"/>
        </w:rPr>
        <w:t>C</w:t>
      </w:r>
      <w:r w:rsidR="00660784">
        <w:t xml:space="preserve"> </w:t>
      </w:r>
      <w:r w:rsidR="00DC240A">
        <w:t>or</w:t>
      </w:r>
      <w:r w:rsidR="00660784">
        <w:t xml:space="preserve"> </w:t>
      </w:r>
      <m:oMath>
        <m:r>
          <w:rPr>
            <w:rFonts w:ascii="Cambria Math" w:hAnsi="Cambria Math"/>
          </w:rPr>
          <m:t>φ</m:t>
        </m:r>
      </m:oMath>
      <w:r w:rsidR="00660784">
        <w:rPr>
          <w:rFonts w:eastAsiaTheme="minorEastAsia"/>
        </w:rPr>
        <w:t xml:space="preserve"> resulted in greater </w:t>
      </w:r>
      <w:r w:rsidR="00ED7CC8">
        <w:rPr>
          <w:rFonts w:eastAsiaTheme="minorEastAsia"/>
        </w:rPr>
        <w:t xml:space="preserve">uncertainty in median </w:t>
      </w:r>
      <w:r w:rsidR="00660784">
        <w:rPr>
          <w:rFonts w:eastAsiaTheme="minorEastAsia"/>
        </w:rPr>
        <w:t>abundance and the probability that biological or catch</w:t>
      </w:r>
      <w:r w:rsidR="004A15E4">
        <w:rPr>
          <w:rFonts w:eastAsiaTheme="minorEastAsia"/>
        </w:rPr>
        <w:t>-based b</w:t>
      </w:r>
      <w:r w:rsidR="00592C4A">
        <w:rPr>
          <w:rFonts w:eastAsiaTheme="minorEastAsia"/>
        </w:rPr>
        <w:t>enchmarks would be met, however</w:t>
      </w:r>
      <w:r w:rsidR="004A15E4">
        <w:rPr>
          <w:rFonts w:eastAsiaTheme="minorEastAsia"/>
        </w:rPr>
        <w:t xml:space="preserve"> </w:t>
      </w:r>
      <w:r w:rsidR="00660784">
        <w:rPr>
          <w:rFonts w:eastAsiaTheme="minorEastAsia"/>
        </w:rPr>
        <w:t>m</w:t>
      </w:r>
      <w:r w:rsidR="005F5C72">
        <w:rPr>
          <w:rFonts w:eastAsiaTheme="minorEastAsia"/>
        </w:rPr>
        <w:t xml:space="preserve">edian status was </w:t>
      </w:r>
      <w:r w:rsidR="00DF7294">
        <w:rPr>
          <w:rFonts w:eastAsiaTheme="minorEastAsia"/>
        </w:rPr>
        <w:t>relatively stable</w:t>
      </w:r>
      <w:r w:rsidR="005F5C72">
        <w:rPr>
          <w:rFonts w:eastAsiaTheme="minorEastAsia"/>
        </w:rPr>
        <w:t xml:space="preserve">. Unsurprisingly the </w:t>
      </w:r>
      <w:r w:rsidR="004A15E4">
        <w:rPr>
          <w:rFonts w:eastAsiaTheme="minorEastAsia"/>
        </w:rPr>
        <w:t xml:space="preserve">one </w:t>
      </w:r>
      <w:r w:rsidR="005F5C72">
        <w:rPr>
          <w:rFonts w:eastAsiaTheme="minorEastAsia"/>
        </w:rPr>
        <w:t xml:space="preserve">performance metric that </w:t>
      </w:r>
      <w:r w:rsidR="004A15E4">
        <w:rPr>
          <w:rFonts w:eastAsiaTheme="minorEastAsia"/>
        </w:rPr>
        <w:t>was sensitive to increased</w:t>
      </w:r>
      <w:r w:rsidR="005F5C72">
        <w:rPr>
          <w:rFonts w:eastAsiaTheme="minorEastAsia"/>
        </w:rPr>
        <w:t xml:space="preserve"> aggregate variability</w:t>
      </w:r>
      <w:r w:rsidR="004A15E4">
        <w:rPr>
          <w:rFonts w:eastAsiaTheme="minorEastAsia"/>
        </w:rPr>
        <w:t xml:space="preserve"> regardless of productivity regime</w:t>
      </w:r>
      <w:r w:rsidR="005F5C72">
        <w:rPr>
          <w:rFonts w:eastAsiaTheme="minorEastAsia"/>
        </w:rPr>
        <w:t xml:space="preserve"> was ca</w:t>
      </w:r>
      <w:r w:rsidR="004A15E4">
        <w:rPr>
          <w:rFonts w:eastAsiaTheme="minorEastAsia"/>
        </w:rPr>
        <w:t>tch stability. In other words weakened portfolios may produce relatively high</w:t>
      </w:r>
      <w:r w:rsidR="009B0D50">
        <w:rPr>
          <w:rFonts w:eastAsiaTheme="minorEastAsia"/>
        </w:rPr>
        <w:t xml:space="preserve"> catches on average</w:t>
      </w:r>
      <w:r w:rsidR="004A15E4">
        <w:rPr>
          <w:rFonts w:eastAsiaTheme="minorEastAsia"/>
        </w:rPr>
        <w:t>, assuming productivity remains unchanged, but catches</w:t>
      </w:r>
      <w:r w:rsidR="009B0D50">
        <w:rPr>
          <w:rFonts w:eastAsiaTheme="minorEastAsia"/>
        </w:rPr>
        <w:t xml:space="preserve"> will increasingly be driven by boom-and-bust cycles</w:t>
      </w:r>
      <w:r w:rsidR="00DF7294">
        <w:rPr>
          <w:rFonts w:eastAsiaTheme="minorEastAsia"/>
        </w:rPr>
        <w:t>. This result should not be overlooked since greater variability in catches will strongly impact</w:t>
      </w:r>
      <w:r w:rsidR="00CE0D1C">
        <w:rPr>
          <w:rFonts w:eastAsiaTheme="minorEastAsia"/>
        </w:rPr>
        <w:t xml:space="preserve"> communities that </w:t>
      </w:r>
      <w:r w:rsidR="00DF7294">
        <w:rPr>
          <w:rFonts w:eastAsiaTheme="minorEastAsia"/>
        </w:rPr>
        <w:t>rely</w:t>
      </w:r>
      <w:r w:rsidR="00CE0D1C">
        <w:rPr>
          <w:rFonts w:eastAsiaTheme="minorEastAsia"/>
        </w:rPr>
        <w:t xml:space="preserve"> on stable </w:t>
      </w:r>
      <w:r w:rsidR="00DF7294">
        <w:rPr>
          <w:rFonts w:eastAsiaTheme="minorEastAsia"/>
        </w:rPr>
        <w:t xml:space="preserve">sockeye salmon </w:t>
      </w:r>
      <w:r w:rsidR="00CE0D1C">
        <w:rPr>
          <w:rFonts w:eastAsiaTheme="minorEastAsia"/>
        </w:rPr>
        <w:t>fishing opportunities</w:t>
      </w:r>
      <w:r w:rsidR="00DF7294">
        <w:rPr>
          <w:rFonts w:eastAsiaTheme="minorEastAsia"/>
        </w:rPr>
        <w:t xml:space="preserve"> </w:t>
      </w:r>
      <w:r w:rsidR="007336A0">
        <w:rPr>
          <w:rFonts w:eastAsiaTheme="minorEastAsia"/>
        </w:rPr>
        <w:fldChar w:fldCharType="begin"/>
      </w:r>
      <w:r w:rsidR="007336A0">
        <w:rPr>
          <w:rFonts w:eastAsiaTheme="minorEastAsia"/>
        </w:rPr>
        <w:instrText xml:space="preserve"> ADDIN EN.CITE &lt;EndNote&gt;&lt;Cite&gt;&lt;Author&gt;Kasperski&lt;/Author&gt;&lt;Year&gt;2013&lt;/Year&gt;&lt;RecNum&gt;2249&lt;/RecNum&gt;&lt;DisplayText&gt;(Kasperski &amp;amp; Holland 2013)&lt;/DisplayText&gt;&lt;record&gt;&lt;rec-number&gt;2249&lt;/rec-number&gt;&lt;foreign-keys&gt;&lt;key app="EN" db-id="eez0aevwa0afpdexr0lvefp6z0xpepv5rfx5" timestamp="1542083529"&gt;2249&lt;/key&gt;&lt;key app="ENWeb" db-id=""&gt;0&lt;/key&gt;&lt;/foreign-keys&gt;&lt;ref-type name="Journal Article"&gt;17&lt;/ref-type&gt;&lt;contributors&gt;&lt;authors&gt;&lt;author&gt;Kasperski, Stephen&lt;/author&gt;&lt;author&gt;Holland, Daniel S.&lt;/author&gt;&lt;/authors&gt;&lt;/contributors&gt;&lt;titles&gt;&lt;title&gt;Income diversification and risk for fishermen&lt;/title&gt;&lt;secondary-title&gt;Proceedings of the National Academy of Sciences&lt;/secondary-title&gt;&lt;/titles&gt;&lt;periodical&gt;&lt;full-title&gt;Proceedings of the National Academy of Sciences&lt;/full-title&gt;&lt;/periodical&gt;&lt;pages&gt;2076-2081&lt;/pages&gt;&lt;volume&gt;110&lt;/volume&gt;&lt;number&gt;6&lt;/number&gt;&lt;dates&gt;&lt;year&gt;2013&lt;/year&gt;&lt;/dates&gt;&lt;urls&gt;&lt;/urls&gt;&lt;/record&gt;&lt;/Cite&gt;&lt;/EndNote&gt;</w:instrText>
      </w:r>
      <w:r w:rsidR="007336A0">
        <w:rPr>
          <w:rFonts w:eastAsiaTheme="minorEastAsia"/>
        </w:rPr>
        <w:fldChar w:fldCharType="separate"/>
      </w:r>
      <w:r w:rsidR="007336A0">
        <w:rPr>
          <w:rFonts w:eastAsiaTheme="minorEastAsia"/>
          <w:noProof/>
        </w:rPr>
        <w:t>(Kasperski &amp; Holland 2013)</w:t>
      </w:r>
      <w:r w:rsidR="007336A0">
        <w:rPr>
          <w:rFonts w:eastAsiaTheme="minorEastAsia"/>
        </w:rPr>
        <w:fldChar w:fldCharType="end"/>
      </w:r>
      <w:r w:rsidR="009B0D50">
        <w:rPr>
          <w:rFonts w:eastAsiaTheme="minorEastAsia"/>
        </w:rPr>
        <w:t xml:space="preserve">. </w:t>
      </w:r>
    </w:p>
    <w:p w14:paraId="6B1A1B4A" w14:textId="100507CA" w:rsidR="00B906FC" w:rsidRDefault="009B0D50" w:rsidP="00AE7C0A">
      <w:pPr>
        <w:spacing w:line="480" w:lineRule="auto"/>
      </w:pPr>
      <w:r>
        <w:tab/>
        <w:t xml:space="preserve">Conversely, under pessimistic productivity scenarios </w:t>
      </w:r>
      <w:r w:rsidR="00C56A02">
        <w:t>greater</w:t>
      </w:r>
      <w:r>
        <w:t xml:space="preserve"> aggr</w:t>
      </w:r>
      <w:r w:rsidR="004A15E4">
        <w:t xml:space="preserve">egate variability </w:t>
      </w:r>
      <w:r>
        <w:t xml:space="preserve">had strong negative impacts </w:t>
      </w:r>
      <w:r w:rsidR="004C40D0">
        <w:t>on</w:t>
      </w:r>
      <w:r>
        <w:t xml:space="preserve"> all </w:t>
      </w:r>
      <w:r w:rsidR="004C40D0">
        <w:t xml:space="preserve">performance metrics. </w:t>
      </w:r>
      <w:r w:rsidR="004A15E4">
        <w:t>To some extent these patterns were driven by reduced productivity independent</w:t>
      </w:r>
      <w:r w:rsidR="00C56A02">
        <w:t>ly</w:t>
      </w:r>
      <w:r w:rsidR="004A15E4">
        <w:t xml:space="preserve"> of</w:t>
      </w:r>
      <w:r w:rsidR="004A15E4" w:rsidRPr="004A15E4">
        <w:t xml:space="preserve"> </w:t>
      </w:r>
      <w:proofErr w:type="gramStart"/>
      <w:r w:rsidR="004A15E4">
        <w:t>CV</w:t>
      </w:r>
      <w:r w:rsidR="004A15E4">
        <w:rPr>
          <w:vertAlign w:val="subscript"/>
        </w:rPr>
        <w:t xml:space="preserve">C  </w:t>
      </w:r>
      <w:r w:rsidR="004A15E4">
        <w:t>or</w:t>
      </w:r>
      <w:proofErr w:type="gramEnd"/>
      <w:r w:rsidR="004A15E4">
        <w:t xml:space="preserve"> </w:t>
      </w:r>
      <m:oMath>
        <m:r>
          <w:rPr>
            <w:rFonts w:ascii="Cambria Math" w:hAnsi="Cambria Math"/>
          </w:rPr>
          <m:t>φ</m:t>
        </m:r>
      </m:oMath>
      <w:r w:rsidR="004A15E4">
        <w:t xml:space="preserve">. For example, median </w:t>
      </w:r>
      <w:del w:id="1036" w:author="Cameron Freshwater" w:date="2018-11-27T07:21:00Z">
        <w:r w:rsidR="004A15E4" w:rsidDel="006716D9">
          <w:delText xml:space="preserve">recruit </w:delText>
        </w:r>
      </w:del>
      <w:ins w:id="1037" w:author="Cameron Freshwater" w:date="2018-11-27T07:21:00Z">
        <w:r w:rsidR="006716D9">
          <w:t xml:space="preserve">return </w:t>
        </w:r>
      </w:ins>
      <w:r w:rsidR="004A15E4">
        <w:t xml:space="preserve">abundance declined by approximately </w:t>
      </w:r>
      <w:r w:rsidR="004A15E4" w:rsidRPr="004A15E4">
        <w:rPr>
          <w:highlight w:val="yellow"/>
        </w:rPr>
        <w:t>X%</w:t>
      </w:r>
      <w:r w:rsidR="004A15E4">
        <w:t xml:space="preserve"> between the reference</w:t>
      </w:r>
      <w:r w:rsidR="00C56A02">
        <w:t xml:space="preserve"> (R)</w:t>
      </w:r>
      <w:r w:rsidR="004A15E4">
        <w:t xml:space="preserve"> and skewed</w:t>
      </w:r>
      <w:r w:rsidR="00B906FC">
        <w:t xml:space="preserve"> normal</w:t>
      </w:r>
      <w:r w:rsidR="004A15E4">
        <w:t xml:space="preserve"> </w:t>
      </w:r>
      <w:r w:rsidR="00C56A02">
        <w:t xml:space="preserve">(SN) </w:t>
      </w:r>
      <w:r w:rsidR="004A15E4">
        <w:t xml:space="preserve">productivity scenarios. Yet increased aggregate variability, and in particular greater synchrony, strongly exacerbated </w:t>
      </w:r>
      <w:r w:rsidR="00C56A02">
        <w:t>the impacts of lower productivity</w:t>
      </w:r>
      <w:r w:rsidR="007336A0">
        <w:t>. Moving from</w:t>
      </w:r>
      <w:r w:rsidR="004A15E4">
        <w:t xml:space="preserve"> low</w:t>
      </w:r>
      <w:r w:rsidR="00C56A02">
        <w:t xml:space="preserve"> to moderate synchrony under the SN scenario </w:t>
      </w:r>
      <w:r w:rsidR="004A15E4">
        <w:t>resulted in a</w:t>
      </w:r>
      <w:r w:rsidR="00C56A02">
        <w:t xml:space="preserve"> further</w:t>
      </w:r>
      <w:r w:rsidR="004A15E4">
        <w:t xml:space="preserve"> </w:t>
      </w:r>
      <w:r w:rsidR="004A15E4" w:rsidRPr="004A15E4">
        <w:rPr>
          <w:highlight w:val="yellow"/>
        </w:rPr>
        <w:t>Y%</w:t>
      </w:r>
      <w:r w:rsidR="004A15E4">
        <w:t xml:space="preserve"> decl</w:t>
      </w:r>
      <w:r w:rsidR="00C56A02">
        <w:t xml:space="preserve">ine in median </w:t>
      </w:r>
      <w:del w:id="1038" w:author="Cameron Freshwater" w:date="2018-11-27T07:21:00Z">
        <w:r w:rsidR="00C56A02" w:rsidDel="006716D9">
          <w:delText xml:space="preserve">recruit </w:delText>
        </w:r>
      </w:del>
      <w:ins w:id="1039" w:author="Cameron Freshwater" w:date="2018-11-27T07:21:00Z">
        <w:r w:rsidR="006716D9">
          <w:t xml:space="preserve">return </w:t>
        </w:r>
      </w:ins>
      <w:r w:rsidR="00C56A02">
        <w:t>abundance. W</w:t>
      </w:r>
      <w:r w:rsidR="004A15E4">
        <w:t xml:space="preserve">hen high synchrony was paired with </w:t>
      </w:r>
      <w:r w:rsidR="00C56A02">
        <w:t>high</w:t>
      </w:r>
      <w:r w:rsidR="004A15E4">
        <w:t xml:space="preserve"> CV</w:t>
      </w:r>
      <w:r w:rsidR="004A15E4">
        <w:rPr>
          <w:vertAlign w:val="subscript"/>
        </w:rPr>
        <w:t xml:space="preserve">C </w:t>
      </w:r>
      <w:r w:rsidR="004A15E4">
        <w:t xml:space="preserve">abundance declined </w:t>
      </w:r>
      <w:r w:rsidR="00C56A02">
        <w:t xml:space="preserve">an additional </w:t>
      </w:r>
      <w:r w:rsidR="00C56A02" w:rsidRPr="00C56A02">
        <w:rPr>
          <w:highlight w:val="yellow"/>
        </w:rPr>
        <w:t>Z%</w:t>
      </w:r>
      <w:r w:rsidR="004A15E4">
        <w:t xml:space="preserve">. </w:t>
      </w:r>
      <w:r w:rsidR="007336A0">
        <w:t>Other c</w:t>
      </w:r>
      <w:r w:rsidR="004A15E4">
        <w:t>onservation- and catch-based benchmarks exhibi</w:t>
      </w:r>
      <w:r w:rsidR="00B906FC">
        <w:t>ted similarly severe responses to increased a</w:t>
      </w:r>
      <w:r w:rsidR="00592C4A">
        <w:t>ggregate variability</w:t>
      </w:r>
      <w:r w:rsidR="007336A0">
        <w:t>. W</w:t>
      </w:r>
      <w:r w:rsidR="00B906FC">
        <w:t xml:space="preserve">hen simulations incorporated an increased </w:t>
      </w:r>
      <w:r w:rsidR="00893A4D">
        <w:t>probability</w:t>
      </w:r>
      <w:r w:rsidR="00B906FC">
        <w:t xml:space="preserve"> of extreme events (i.e. “black swans”)</w:t>
      </w:r>
      <w:r w:rsidR="00C56A02">
        <w:t xml:space="preserve"> using a skewed Student </w:t>
      </w:r>
      <w:r w:rsidR="00C56A02">
        <w:rPr>
          <w:i/>
        </w:rPr>
        <w:t xml:space="preserve">t </w:t>
      </w:r>
      <w:r w:rsidR="00C56A02">
        <w:t>distribution</w:t>
      </w:r>
      <w:r w:rsidR="00B906FC">
        <w:t xml:space="preserve">, the probability of meeting </w:t>
      </w:r>
      <w:r w:rsidR="007336A0">
        <w:t>management</w:t>
      </w:r>
      <w:r w:rsidR="00B906FC">
        <w:t xml:space="preserve"> objectives declined even further. Extirpations in particular became more common, with 25% of CUs going extinct </w:t>
      </w:r>
      <w:r w:rsidR="00C56A02">
        <w:t xml:space="preserve">within ten generations </w:t>
      </w:r>
      <w:r w:rsidR="00B906FC">
        <w:t xml:space="preserve">under the most pessimistic scenario. </w:t>
      </w:r>
    </w:p>
    <w:p w14:paraId="710A7E96" w14:textId="194D4941" w:rsidR="004648C5" w:rsidRDefault="00B906FC" w:rsidP="00AE7C0A">
      <w:pPr>
        <w:spacing w:line="480" w:lineRule="auto"/>
      </w:pPr>
      <w:r>
        <w:tab/>
      </w:r>
      <w:r w:rsidR="006E4343">
        <w:t xml:space="preserve">The results of our simulation analysis have important implications </w:t>
      </w:r>
      <w:proofErr w:type="gramStart"/>
      <w:r w:rsidR="007336A0">
        <w:t xml:space="preserve">for </w:t>
      </w:r>
      <w:r w:rsidR="006E4343">
        <w:t xml:space="preserve"> management</w:t>
      </w:r>
      <w:proofErr w:type="gramEnd"/>
      <w:r w:rsidR="006E4343">
        <w:t xml:space="preserve"> strategies that seek to incorporate systems-based approaches and leverage </w:t>
      </w:r>
      <w:r w:rsidR="00C56A02">
        <w:t>stability due to</w:t>
      </w:r>
      <w:r w:rsidR="006E4343">
        <w:t xml:space="preserve"> portfolio effects. First, </w:t>
      </w:r>
      <w:r w:rsidR="00F37108">
        <w:t xml:space="preserve">simultaneous </w:t>
      </w:r>
      <w:r w:rsidR="006E4343">
        <w:t xml:space="preserve">declines in productivity and aggregate stability will </w:t>
      </w:r>
      <w:r w:rsidR="00CE0D1C">
        <w:t xml:space="preserve">likely </w:t>
      </w:r>
      <w:r w:rsidR="006E4343">
        <w:t xml:space="preserve">have multiplicative impacts. Management actions that are intended to </w:t>
      </w:r>
      <w:r w:rsidR="00592C4A">
        <w:t>rebuild populations</w:t>
      </w:r>
      <w:r w:rsidR="006E4343">
        <w:t>, but that fail to account for changes in covariance among component populations may underestimate</w:t>
      </w:r>
      <w:r w:rsidR="00592C4A">
        <w:t xml:space="preserve"> the</w:t>
      </w:r>
      <w:r w:rsidR="006E4343">
        <w:t xml:space="preserve"> risk</w:t>
      </w:r>
      <w:r w:rsidR="00592C4A">
        <w:t xml:space="preserve"> of declines</w:t>
      </w:r>
      <w:r w:rsidR="00472DCC">
        <w:t xml:space="preserve"> or overestimate the </w:t>
      </w:r>
      <w:r w:rsidR="00F37108">
        <w:t>probability</w:t>
      </w:r>
      <w:r w:rsidR="00893A4D">
        <w:t xml:space="preserve"> </w:t>
      </w:r>
      <w:r w:rsidR="00472DCC">
        <w:t>of rebuilding</w:t>
      </w:r>
      <w:r w:rsidR="006E4343">
        <w:t>.</w:t>
      </w:r>
      <w:r w:rsidR="00472DCC">
        <w:t xml:space="preserve"> While greater aggregate variability may not significantly increase the </w:t>
      </w:r>
      <w:r w:rsidR="00893A4D">
        <w:t xml:space="preserve">probability </w:t>
      </w:r>
      <w:r w:rsidR="00472DCC">
        <w:t xml:space="preserve">of negative outcomes unless it is accompanied by </w:t>
      </w:r>
      <w:r w:rsidR="00E2515B">
        <w:t>reduced</w:t>
      </w:r>
      <w:r w:rsidR="00472DCC">
        <w:t xml:space="preserve"> productivity, </w:t>
      </w:r>
      <w:r w:rsidR="00E2515B">
        <w:t xml:space="preserve">it would be risky to </w:t>
      </w:r>
      <w:r w:rsidR="00CE0D1C">
        <w:t>rely on future stability</w:t>
      </w:r>
      <w:r w:rsidR="00E2515B">
        <w:t xml:space="preserve"> to guide management actions</w:t>
      </w:r>
      <w:r w:rsidR="00472DCC">
        <w:t xml:space="preserve">. </w:t>
      </w:r>
      <w:r w:rsidR="00E2515B">
        <w:t>Many exploited fishes</w:t>
      </w:r>
      <w:r w:rsidR="00472DCC">
        <w:t xml:space="preserve"> </w:t>
      </w:r>
      <w:r w:rsidR="00E2515B">
        <w:t xml:space="preserve">have already </w:t>
      </w:r>
      <w:r w:rsidR="00C56A02">
        <w:t>exhibit</w:t>
      </w:r>
      <w:r w:rsidR="00E2515B">
        <w:t>ed</w:t>
      </w:r>
      <w:r w:rsidR="00C56A02">
        <w:t xml:space="preserve"> evidence of declines </w:t>
      </w:r>
      <w:r w:rsidR="00E2515B">
        <w:t>in productivity or car</w:t>
      </w:r>
      <w:r w:rsidR="00CE0D1C">
        <w:t>rying capacity in recent years</w:t>
      </w:r>
      <w:r w:rsidR="00F37108">
        <w:t xml:space="preserve"> </w:t>
      </w:r>
      <w:r w:rsidR="00F37108">
        <w:fldChar w:fldCharType="begin">
          <w:fldData xml:space="preserve">PEVuZE5vdGU+PENpdGU+PEF1dGhvcj5QZXRlcm1hbjwvQXV0aG9yPjxZZWFyPjIwMTI8L1llYXI+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</w:fldData>
        </w:fldChar>
      </w:r>
      <w:r w:rsidR="00F37108">
        <w:instrText xml:space="preserve"> ADDIN EN.CITE </w:instrText>
      </w:r>
      <w:r w:rsidR="00F37108">
        <w:fldChar w:fldCharType="begin">
          <w:fldData xml:space="preserve">PEVuZE5vdGU+PENpdGU+PEF1dGhvcj5QZXRlcm1hbjwvQXV0aG9yPjxZZWFyPjIwMTI8L1llYXI+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</w:fldData>
        </w:fldChar>
      </w:r>
      <w:r w:rsidR="00F37108">
        <w:instrText xml:space="preserve"> ADDIN EN.CITE.DATA </w:instrText>
      </w:r>
      <w:r w:rsidR="00F37108">
        <w:fldChar w:fldCharType="end"/>
      </w:r>
      <w:r w:rsidR="00F37108">
        <w:fldChar w:fldCharType="separate"/>
      </w:r>
      <w:r w:rsidR="00F37108">
        <w:rPr>
          <w:noProof/>
        </w:rPr>
        <w:t>(Peterman &amp; Dorner 2012; Britten, Dowd &amp; Worm 2016)</w:t>
      </w:r>
      <w:r w:rsidR="00F37108">
        <w:fldChar w:fldCharType="end"/>
      </w:r>
      <w:r w:rsidR="00E2515B">
        <w:t xml:space="preserve">. Given evidence that climate change will increase the </w:t>
      </w:r>
      <w:r w:rsidR="00893A4D">
        <w:t xml:space="preserve">probability </w:t>
      </w:r>
      <w:r w:rsidR="00E2515B">
        <w:t>of extreme events in both marine and terrestrial environments</w:t>
      </w:r>
      <w:r w:rsidR="00F37108">
        <w:t xml:space="preserve"> </w:t>
      </w:r>
      <w:r w:rsidR="00F37108">
        <w:fldChar w:fldCharType="begin">
          <w:fldData xml:space="preserve">PEVuZE5vdGU+PENpdGU+PEF1dGhvcj5EaWZmZW5iYXVnaDwvQXV0aG9yPjxZZWFyPjIwMDU8L1ll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</w:fldData>
        </w:fldChar>
      </w:r>
      <w:r w:rsidR="00F37108">
        <w:instrText xml:space="preserve"> ADDIN EN.CITE </w:instrText>
      </w:r>
      <w:r w:rsidR="00F37108">
        <w:fldChar w:fldCharType="begin">
          <w:fldData xml:space="preserve">PEVuZE5vdGU+PENpdGU+PEF1dGhvcj5EaWZmZW5iYXVnaDwvQXV0aG9yPjxZZWFyPjIwMDU8L1ll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</w:fldData>
        </w:fldChar>
      </w:r>
      <w:r w:rsidR="00F37108">
        <w:instrText xml:space="preserve"> ADDIN EN.CITE.DATA </w:instrText>
      </w:r>
      <w:r w:rsidR="00F37108">
        <w:fldChar w:fldCharType="end"/>
      </w:r>
      <w:r w:rsidR="00F37108">
        <w:fldChar w:fldCharType="separate"/>
      </w:r>
      <w:r w:rsidR="00F37108">
        <w:rPr>
          <w:noProof/>
        </w:rPr>
        <w:t>(Diffenbaugh</w:t>
      </w:r>
      <w:r w:rsidR="00F37108" w:rsidRPr="00F37108">
        <w:rPr>
          <w:i/>
          <w:noProof/>
        </w:rPr>
        <w:t xml:space="preserve"> et al.</w:t>
      </w:r>
      <w:r w:rsidR="00F37108">
        <w:rPr>
          <w:noProof/>
        </w:rPr>
        <w:t xml:space="preserve"> 2005; Frölicher, Fischer &amp; Gruber 2018)</w:t>
      </w:r>
      <w:r w:rsidR="00F37108">
        <w:fldChar w:fldCharType="end"/>
      </w:r>
      <w:r w:rsidR="00E2515B">
        <w:t>, it may be more appropriate to use skewed or heavy-tailed distributions to predict future dynamics, rather than assume stability</w:t>
      </w:r>
      <w:r w:rsidR="00F37108">
        <w:t xml:space="preserve"> </w:t>
      </w:r>
      <w:r w:rsidR="00F37108">
        <w:fldChar w:fldCharType="begin"/>
      </w:r>
      <w:r w:rsidR="007336A0">
        <w:instrText xml:space="preserve"> ADDIN EN.CITE &lt;EndNote&gt;&lt;Cite&gt;&lt;Author&gt;Anderson&lt;/Author&gt;&lt;Year&gt;2017&lt;/Year&gt;&lt;RecNum&gt;1847&lt;/RecNum&gt;&lt;DisplayText&gt;(Anderson&lt;style face="italic"&gt; et al.&lt;/style&gt; 2017)&lt;/DisplayText&gt;&lt;record&gt;&lt;rec-number&gt;1847&lt;/rec-number&gt;&lt;foreign-keys&gt;&lt;key app="EN" db-id="eez0aevwa0afpdexr0lvefp6z0xpepv5rfx5" timestamp="1489026435"&gt;1847&lt;/key&gt;&lt;key app="ENWeb" db-id=""&gt;0&lt;/key&gt;&lt;/foreign-keys&gt;&lt;ref-type name="Journal Article"&gt;17&lt;/ref-type&gt;&lt;contributors&gt;&lt;authors&gt;&lt;author&gt;Anderson, Sean C.&lt;/author&gt;&lt;author&gt;Branch, Trevor A.&lt;/author&gt;&lt;author&gt;Cooper, Andrew B.&lt;/author&gt;&lt;author&gt;Dulvy, Nicholas K.&lt;/author&gt;&lt;/authors&gt;&lt;/contributors&gt;&lt;titles&gt;&lt;title&gt;Black-swan events in animal populations&lt;/title&gt;&lt;secondary-title&gt;Proceedings of the National Academy of Sciences&lt;/secondary-title&gt;&lt;/titles&gt;&lt;periodical&gt;&lt;full-title&gt;Proceedings of the National Academy of Sciences&lt;/full-title&gt;&lt;/periodical&gt;&lt;dates&gt;&lt;year&gt;2017&lt;/year&gt;&lt;/dates&gt;&lt;urls&gt;&lt;/urls&gt;&lt;electronic-resource-num&gt;10.1073/pnas.1611525114&lt;/electronic-resource-num&gt;&lt;/record&gt;&lt;/Cite&gt;&lt;/EndNote&gt;</w:instrText>
      </w:r>
      <w:r w:rsidR="00F37108">
        <w:fldChar w:fldCharType="separate"/>
      </w:r>
      <w:r w:rsidR="007336A0">
        <w:rPr>
          <w:noProof/>
        </w:rPr>
        <w:t>(Anderson</w:t>
      </w:r>
      <w:r w:rsidR="007336A0" w:rsidRPr="007336A0">
        <w:rPr>
          <w:i/>
          <w:noProof/>
        </w:rPr>
        <w:t xml:space="preserve"> et al.</w:t>
      </w:r>
      <w:r w:rsidR="007336A0">
        <w:rPr>
          <w:noProof/>
        </w:rPr>
        <w:t xml:space="preserve"> 2017)</w:t>
      </w:r>
      <w:r w:rsidR="00F37108">
        <w:fldChar w:fldCharType="end"/>
      </w:r>
      <w:r w:rsidR="00472DCC">
        <w:t>. Furthermore, greater aggregate variability may result in negative consequences via management processes we were unable to model here (descri</w:t>
      </w:r>
      <w:r w:rsidR="00592C4A">
        <w:t>bed in next paragraph). Thus</w:t>
      </w:r>
      <w:r w:rsidR="007336A0">
        <w:t>,</w:t>
      </w:r>
      <w:r w:rsidR="00592C4A">
        <w:t xml:space="preserve"> we </w:t>
      </w:r>
      <w:r w:rsidR="00472DCC">
        <w:t>echo previous authors in suggesting</w:t>
      </w:r>
      <w:r w:rsidR="00885848">
        <w:t xml:space="preserve"> estimates of portfolio effect strength </w:t>
      </w:r>
      <w:r w:rsidR="00472DCC">
        <w:t xml:space="preserve">should </w:t>
      </w:r>
      <w:r w:rsidR="007336A0">
        <w:t>augment</w:t>
      </w:r>
      <w:r w:rsidR="00EA1BCE">
        <w:t xml:space="preserve"> commonly used metrics</w:t>
      </w:r>
      <w:r w:rsidR="00592C4A">
        <w:t>,</w:t>
      </w:r>
      <w:r w:rsidR="00EA1BCE">
        <w:t xml:space="preserve"> such as trends in abundance or fishing mortality rates</w:t>
      </w:r>
      <w:r w:rsidR="00592C4A">
        <w:t>,</w:t>
      </w:r>
      <w:r w:rsidR="00472DCC">
        <w:t xml:space="preserve"> during assessments</w:t>
      </w:r>
      <w:r w:rsidR="00F37108">
        <w:t xml:space="preserve"> </w:t>
      </w:r>
      <w:r w:rsidR="00F37108">
        <w:fldChar w:fldCharType="begin"/>
      </w:r>
      <w:r w:rsidR="00F37108">
        <w:instrText xml:space="preserve"> ADDIN EN.CITE &lt;EndNote&gt;&lt;Cite&gt;&lt;Author&gt;Thorson&lt;/Author&gt;&lt;Year&gt;2018&lt;/Year&gt;&lt;RecNum&gt;2222&lt;/RecNum&gt;&lt;DisplayText&gt;(Thorson&lt;style face="italic"&gt; et al.&lt;/style&gt; 2018)&lt;/DisplayText&gt;&lt;record&gt;&lt;rec-number&gt;2222&lt;/rec-number&gt;&lt;foreign-keys&gt;&lt;key app="EN" db-id="eez0aevwa0afpdexr0lvefp6z0xpepv5rfx5" timestamp="1538847705"&gt;2222&lt;/key&gt;&lt;key app="ENWeb" db-id=""&gt;0&lt;/key&gt;&lt;/foreign-keys&gt;&lt;ref-type name="Journal Article"&gt;17&lt;/ref-type&gt;&lt;contributors&gt;&lt;authors&gt;&lt;author&gt;Thorson, J. T.&lt;/author&gt;&lt;author&gt;Scheuerell, M. D.&lt;/author&gt;&lt;author&gt;Olden, J. D.&lt;/author&gt;&lt;author&gt;Schindler, D. E.&lt;/author&gt;&lt;/authors&gt;&lt;/contributors&gt;&lt;auth-address&gt;Fisheries Resource Analysis and Monitoring Division, Northwest Fisheries Science Center, National Marine Fisheries Service, National Oceanic and Atmospheric Administration, 2725 Montlake Boulevard East, Seattle, WA 98112, USA james.thorson@noaa.gov.&amp;#xD;Fish Ecology Division, Northwest Fisheries Science Center, National Marine Fisheries Service, National Oceanic and Atmospheric Administration, 2725 Montlake Boulevard East, Seattle, WA 98112, USA.&amp;#xD;School of Aquatic and Fishery Sciences, University of Washington, PO Box 355020, Seattle, WA 98195, USA.&lt;/auth-address&gt;&lt;titles&gt;&lt;title&gt;Spatial heterogeneity contributes more to portfolio effects than species variability in bottom-associated marine fishes&lt;/title&gt;&lt;secondary-title&gt;Proc Biol Sci&lt;/secondary-title&gt;&lt;/titles&gt;&lt;periodical&gt;&lt;full-title&gt;Proc Biol Sci&lt;/full-title&gt;&lt;/periodical&gt;&lt;volume&gt;285&lt;/volume&gt;&lt;number&gt;1888&lt;/number&gt;&lt;keywords&gt;&lt;keyword&gt;biocomplexity&lt;/keyword&gt;&lt;keyword&gt;joint dynamic species distribution model&lt;/keyword&gt;&lt;keyword&gt;portfolio effects&lt;/keyword&gt;&lt;keyword&gt;spatio-temporal model&lt;/keyword&gt;&lt;keyword&gt;synchrony&lt;/keyword&gt;&lt;/keywords&gt;&lt;dates&gt;&lt;year&gt;2018&lt;/year&gt;&lt;pub-dates&gt;&lt;date&gt;Oct 3&lt;/date&gt;&lt;/pub-dates&gt;&lt;/dates&gt;&lt;isbn&gt;1471-2954 (Electronic)&amp;#xD;0962-8452 (Linking)&lt;/isbn&gt;&lt;accession-num&gt;30282649&lt;/accession-num&gt;&lt;urls&gt;&lt;related-urls&gt;&lt;url&gt;https://www.ncbi.nlm.nih.gov/pubmed/30282649&lt;/url&gt;&lt;/related-urls&gt;&lt;/urls&gt;&lt;electronic-resource-num&gt;10.1098/rspb.2018.0915&lt;/electronic-resource-num&gt;&lt;/record&gt;&lt;/Cite&gt;&lt;/EndNote&gt;</w:instrText>
      </w:r>
      <w:r w:rsidR="00F37108">
        <w:fldChar w:fldCharType="separate"/>
      </w:r>
      <w:r w:rsidR="00F37108">
        <w:rPr>
          <w:noProof/>
        </w:rPr>
        <w:t>(Thorson</w:t>
      </w:r>
      <w:r w:rsidR="00F37108" w:rsidRPr="00F37108">
        <w:rPr>
          <w:i/>
          <w:noProof/>
        </w:rPr>
        <w:t xml:space="preserve"> et al.</w:t>
      </w:r>
      <w:r w:rsidR="00F37108">
        <w:rPr>
          <w:noProof/>
        </w:rPr>
        <w:t xml:space="preserve"> 2018)</w:t>
      </w:r>
      <w:r w:rsidR="00F37108">
        <w:fldChar w:fldCharType="end"/>
      </w:r>
      <w:r w:rsidR="00885848">
        <w:t>.</w:t>
      </w:r>
    </w:p>
    <w:p w14:paraId="24BCCB42" w14:textId="71A294CF" w:rsidR="00D77AC5" w:rsidRDefault="00EA1BCE" w:rsidP="00AE7C0A">
      <w:pPr>
        <w:spacing w:line="480" w:lineRule="auto"/>
      </w:pPr>
      <w:r>
        <w:tab/>
        <w:t>Second,</w:t>
      </w:r>
      <w:r w:rsidR="00A07F2B">
        <w:t xml:space="preserve"> the consequences of reduced stability will likely be dependent on the characteristics of the aggregate.</w:t>
      </w:r>
      <w:r>
        <w:t xml:space="preserve"> </w:t>
      </w:r>
      <w:r w:rsidR="00A07F2B">
        <w:t xml:space="preserve">For example, </w:t>
      </w:r>
      <w:r>
        <w:t xml:space="preserve">we observed strong impacts on </w:t>
      </w:r>
      <w:r w:rsidR="00D77AC5">
        <w:t>performance</w:t>
      </w:r>
      <w:r>
        <w:t xml:space="preserve"> metrics</w:t>
      </w:r>
      <w:r w:rsidR="003F6FAC">
        <w:t xml:space="preserve"> despite the Fraser River sockeye aggregate containing a large number of component stocks.</w:t>
      </w:r>
      <w:r w:rsidR="00D77AC5">
        <w:t xml:space="preserve"> Thus moderately high levels of </w:t>
      </w:r>
      <w:r w:rsidR="00A07F2B">
        <w:t xml:space="preserve">aggregate variability </w:t>
      </w:r>
      <w:r w:rsidR="00D77AC5">
        <w:t>may compromise even relatively diverse aggregates.</w:t>
      </w:r>
      <w:r w:rsidR="00A07F2B">
        <w:t xml:space="preserve"> Since the strength of potential portfolio effects is strongly influenced by the number of components (</w:t>
      </w:r>
      <w:proofErr w:type="spellStart"/>
      <w:r w:rsidR="00A07F2B">
        <w:t>Thibaut</w:t>
      </w:r>
      <w:proofErr w:type="spellEnd"/>
      <w:r w:rsidR="00A07F2B">
        <w:t xml:space="preserve"> and Connolly 2013), similar increases in component variability or synchrony in</w:t>
      </w:r>
      <w:r w:rsidR="00592C4A">
        <w:t xml:space="preserve"> a</w:t>
      </w:r>
      <w:r w:rsidR="007336A0">
        <w:t xml:space="preserve">n </w:t>
      </w:r>
      <w:r w:rsidR="00A07F2B">
        <w:t>aggregate</w:t>
      </w:r>
      <w:r w:rsidR="007336A0">
        <w:t xml:space="preserve"> with lower richness</w:t>
      </w:r>
      <w:r w:rsidR="00A07F2B">
        <w:t xml:space="preserve"> </w:t>
      </w:r>
      <w:r w:rsidR="007336A0">
        <w:t>may</w:t>
      </w:r>
      <w:r w:rsidR="00A07F2B">
        <w:t xml:space="preserve"> result in more severe consequences.</w:t>
      </w:r>
      <w:r w:rsidR="00D77AC5">
        <w:t xml:space="preserve"> </w:t>
      </w:r>
      <w:r w:rsidR="006B32EA">
        <w:t xml:space="preserve">Additionally, the risks associated with increased aggregate variability were not uniformly distributed among component </w:t>
      </w:r>
      <w:r w:rsidR="00A07F2B">
        <w:t>stocks</w:t>
      </w:r>
      <w:r w:rsidR="006B32EA">
        <w:t xml:space="preserve">. Assemblages that contain </w:t>
      </w:r>
      <w:r w:rsidR="00592C4A">
        <w:t xml:space="preserve">a </w:t>
      </w:r>
      <w:r w:rsidR="006B32EA">
        <w:t xml:space="preserve">greater proportion of </w:t>
      </w:r>
      <w:r w:rsidR="00A07F2B">
        <w:t xml:space="preserve">depleted stocks may be particularly sensitive to weakened portfolio effects. </w:t>
      </w:r>
    </w:p>
    <w:p w14:paraId="4B995112" w14:textId="567DEBB0" w:rsidR="00EA1BCE" w:rsidRDefault="00A07F2B" w:rsidP="00AE7C0A">
      <w:pPr>
        <w:spacing w:line="480" w:lineRule="auto"/>
        <w:ind w:firstLine="720"/>
      </w:pPr>
      <w:r>
        <w:t xml:space="preserve">Third, </w:t>
      </w:r>
      <w:r w:rsidR="005F25FB">
        <w:t xml:space="preserve">even relatively accurate and precise </w:t>
      </w:r>
      <w:r w:rsidR="007336A0">
        <w:t>harvest control rules</w:t>
      </w:r>
      <w:r w:rsidR="005F25FB">
        <w:t xml:space="preserve"> are unlikely to</w:t>
      </w:r>
      <w:r w:rsidR="007336A0">
        <w:t xml:space="preserve"> fully</w:t>
      </w:r>
      <w:r w:rsidR="005F25FB">
        <w:t xml:space="preserve"> buffer fisheries from reduced stability.</w:t>
      </w:r>
      <w:r w:rsidR="003F6FAC">
        <w:t xml:space="preserve"> </w:t>
      </w:r>
      <w:r w:rsidR="005F25FB">
        <w:t>C</w:t>
      </w:r>
      <w:r w:rsidR="003F6FAC">
        <w:t xml:space="preserve">onsiderable resources are devoted each year to ensuring Fraser River </w:t>
      </w:r>
      <w:r w:rsidR="00DC53FA">
        <w:t xml:space="preserve">sockeye salmon </w:t>
      </w:r>
      <w:r w:rsidR="00B10EC8">
        <w:t>management targets</w:t>
      </w:r>
      <w:r w:rsidR="003F6FAC">
        <w:t xml:space="preserve"> are met including closely monitored test fisheries, genetic stock identification techniques, and estimates of abundance throughout migration and on spawning grounds</w:t>
      </w:r>
      <w:r w:rsidR="00F37108">
        <w:t xml:space="preserve"> </w:t>
      </w:r>
      <w:r w:rsidR="00F37108">
        <w:fldChar w:fldCharType="begin"/>
      </w:r>
      <w:r w:rsidR="00F37108">
        <w:instrText xml:space="preserve"> ADDIN EN.CITE &lt;EndNote&gt;&lt;Cite&gt;&lt;Author&gt;Grant&lt;/Author&gt;&lt;Year&gt;2012&lt;/Year&gt;&lt;RecNum&gt;1433&lt;/RecNum&gt;&lt;DisplayText&gt;(Grant &amp;amp; Pestal 2012)&lt;/DisplayText&gt;&lt;record&gt;&lt;rec-number&gt;1433&lt;/rec-number&gt;&lt;foreign-keys&gt;&lt;key app="EN" db-id="eez0aevwa0afpdexr0lvefp6z0xpepv5rfx5" timestamp="1459996470"&gt;1433&lt;/key&gt;&lt;key app="ENWeb" db-id=""&gt;0&lt;/key&gt;&lt;/foreign-keys&gt;&lt;ref-type name="Government Document"&gt;46&lt;/ref-type&gt;&lt;contributors&gt;&lt;authors&gt;&lt;author&gt;Grant, S. C. H.&lt;/author&gt;&lt;author&gt;Pestal, G.&lt;/author&gt;&lt;/authors&gt;&lt;secondary-authors&gt;&lt;author&gt;Canadian Science Advisory Secretariat&lt;/author&gt;&lt;/secondary-authors&gt;&lt;/contributors&gt;&lt;titles&gt;&lt;title&gt;&lt;style face="normal" font="default" size="100%"&gt;Integrated biological status assessments under the wild salmon policy using standardized metrics and expert judgement: Fraser River sockeye salmon (&lt;/style&gt;&lt;style face="italic" font="default" size="100%"&gt;Oncorhynchus nerka&lt;/style&gt;&lt;style face="normal" font="default" size="100%"&gt;) case studies&lt;/style&gt;&lt;/title&gt;&lt;/titles&gt;&lt;volume&gt;Research Document 2012/106&lt;/volume&gt;&lt;dates&gt;&lt;year&gt;2012&lt;/year&gt;&lt;/dates&gt;&lt;urls&gt;&lt;/urls&gt;&lt;/record&gt;&lt;/Cite&gt;&lt;/EndNote&gt;</w:instrText>
      </w:r>
      <w:r w:rsidR="00F37108">
        <w:fldChar w:fldCharType="separate"/>
      </w:r>
      <w:r w:rsidR="00F37108">
        <w:rPr>
          <w:noProof/>
        </w:rPr>
        <w:t>(Grant &amp; Pestal 2012)</w:t>
      </w:r>
      <w:r w:rsidR="00F37108">
        <w:fldChar w:fldCharType="end"/>
      </w:r>
      <w:r w:rsidR="003F6FAC">
        <w:t xml:space="preserve">. As a result, </w:t>
      </w:r>
      <w:r w:rsidR="005F25FB">
        <w:t xml:space="preserve">in-season </w:t>
      </w:r>
      <w:r w:rsidR="003F6FAC">
        <w:t>exploitation rates can be reduced when abundance is lower than expected.</w:t>
      </w:r>
      <w:r w:rsidR="005F25FB">
        <w:t xml:space="preserve"> Although</w:t>
      </w:r>
      <w:r w:rsidR="000D35E5">
        <w:t xml:space="preserve"> we replicated the</w:t>
      </w:r>
      <w:r w:rsidR="005F25FB">
        <w:t xml:space="preserve"> harvest control rule</w:t>
      </w:r>
      <w:r w:rsidR="000D35E5">
        <w:t xml:space="preserve"> currently used to manage the Fraser River sockeye salmon fishery</w:t>
      </w:r>
      <w:r w:rsidR="005F25FB">
        <w:t xml:space="preserve">, including a relatively accurate forecasting procedure and minimal </w:t>
      </w:r>
      <w:r w:rsidR="000D35E5">
        <w:t>implementation error</w:t>
      </w:r>
      <w:r w:rsidR="005F25FB">
        <w:t xml:space="preserve">, biological benchmarks and catch-based reference points were rarely met during pessimistic scenarios. </w:t>
      </w:r>
      <w:r w:rsidR="007336A0">
        <w:t>Such</w:t>
      </w:r>
      <w:r w:rsidR="00F37108">
        <w:t xml:space="preserve"> resource-intensive management</w:t>
      </w:r>
      <w:r w:rsidR="00B10EC8">
        <w:t xml:space="preserve"> </w:t>
      </w:r>
      <w:r w:rsidR="007336A0">
        <w:t>frameworks are</w:t>
      </w:r>
      <w:r w:rsidR="003F6FAC">
        <w:t xml:space="preserve"> </w:t>
      </w:r>
      <w:r w:rsidR="007336A0">
        <w:t>uncommon in fisheries and</w:t>
      </w:r>
      <w:r w:rsidR="005F25FB">
        <w:t xml:space="preserve"> </w:t>
      </w:r>
      <w:r w:rsidR="00B10EC8">
        <w:t>over</w:t>
      </w:r>
      <w:r w:rsidR="005F25FB">
        <w:t>harvest</w:t>
      </w:r>
      <w:r w:rsidR="00B10EC8">
        <w:t xml:space="preserve"> </w:t>
      </w:r>
      <w:r w:rsidR="00592C4A">
        <w:t>could</w:t>
      </w:r>
      <w:r w:rsidR="005F25FB">
        <w:t xml:space="preserve"> exacerbate </w:t>
      </w:r>
      <w:r w:rsidR="00B10EC8">
        <w:t xml:space="preserve">the effects of </w:t>
      </w:r>
      <w:r w:rsidR="00F37108">
        <w:t>greater aggregate variability if management systems fail to accurately assess status</w:t>
      </w:r>
      <w:r w:rsidR="003F6FAC">
        <w:t>.</w:t>
      </w:r>
      <w:r w:rsidR="00B10EC8">
        <w:t xml:space="preserve"> For example,</w:t>
      </w:r>
      <w:r w:rsidR="000D2B97">
        <w:t xml:space="preserve"> harvest rates are often determined using methods such as </w:t>
      </w:r>
      <w:r w:rsidR="00B10EC8">
        <w:t xml:space="preserve">pre-season </w:t>
      </w:r>
      <w:r w:rsidR="003F6FAC">
        <w:t>forecast</w:t>
      </w:r>
      <w:r w:rsidR="00B10EC8">
        <w:t>s</w:t>
      </w:r>
      <w:r w:rsidR="003F6FAC">
        <w:t xml:space="preserve"> </w:t>
      </w:r>
      <w:r w:rsidR="00B10EC8">
        <w:t>and</w:t>
      </w:r>
      <w:r w:rsidR="003F6FAC">
        <w:t xml:space="preserve"> estimates of fishin</w:t>
      </w:r>
      <w:r w:rsidR="00DC53FA">
        <w:t>g mortality</w:t>
      </w:r>
      <w:r w:rsidR="000D35E5">
        <w:t xml:space="preserve"> </w:t>
      </w:r>
      <w:r w:rsidR="000D2B97">
        <w:t>that are based on retrospective relationships</w:t>
      </w:r>
      <w:r w:rsidR="000D35E5">
        <w:t xml:space="preserve"> (REF). As aggregate variability increases such techniques will likely become less accurate, increasing the probability of overexploitation</w:t>
      </w:r>
      <w:r w:rsidR="00F37108">
        <w:t xml:space="preserve"> unless managers are unusually precautionary</w:t>
      </w:r>
      <w:r w:rsidR="000D35E5">
        <w:t>.</w:t>
      </w:r>
      <w:r w:rsidR="003F6FAC">
        <w:t xml:space="preserve"> </w:t>
      </w:r>
      <w:r w:rsidR="000D35E5">
        <w:t xml:space="preserve">Furthermore, </w:t>
      </w:r>
      <w:r w:rsidR="00DA0EE9">
        <w:t>intermittent</w:t>
      </w:r>
      <w:r w:rsidR="00DC53FA">
        <w:t xml:space="preserve"> years of </w:t>
      </w:r>
      <w:r w:rsidR="000D35E5">
        <w:t xml:space="preserve">high abundance are likely even as aggregate variability </w:t>
      </w:r>
      <w:r w:rsidR="00DA0EE9">
        <w:t>increases,</w:t>
      </w:r>
      <w:r w:rsidR="000D35E5">
        <w:t xml:space="preserve"> </w:t>
      </w:r>
      <w:r w:rsidR="00F37108">
        <w:t>resulting in incentives to</w:t>
      </w:r>
      <w:r w:rsidR="00DA0EE9">
        <w:t xml:space="preserve"> maintain</w:t>
      </w:r>
      <w:r w:rsidR="00F37108">
        <w:t xml:space="preserve"> excess</w:t>
      </w:r>
      <w:r w:rsidR="00DA0EE9">
        <w:t xml:space="preserve"> harvesting capacity and further</w:t>
      </w:r>
      <w:r w:rsidR="00DC53FA">
        <w:t xml:space="preserve"> </w:t>
      </w:r>
      <w:r w:rsidR="00F37108">
        <w:t>increasing</w:t>
      </w:r>
      <w:r w:rsidR="00DC53FA">
        <w:t xml:space="preserve"> the potential for </w:t>
      </w:r>
      <w:r w:rsidR="00F37108">
        <w:t xml:space="preserve">overexploitation </w:t>
      </w:r>
      <w:r w:rsidR="00F37108">
        <w:fldChar w:fldCharType="begin"/>
      </w:r>
      <w:r w:rsidR="00F37108">
        <w:instrText xml:space="preserve"> ADDIN EN.CITE &lt;EndNote&gt;&lt;Cite&gt;&lt;Author&gt;Holland&lt;/Author&gt;&lt;Year&gt;1999&lt;/Year&gt;&lt;RecNum&gt;2243&lt;/RecNum&gt;&lt;DisplayText&gt;(Holland 1999)&lt;/DisplayText&gt;&lt;record&gt;&lt;rec-number&gt;2243&lt;/rec-number&gt;&lt;foreign-keys&gt;&lt;key app="EN" db-id="eez0aevwa0afpdexr0lvefp6z0xpepv5rfx5" timestamp="1541649075"&gt;2243&lt;/key&gt;&lt;key app="ENWeb" db-id=""&gt;0&lt;/key&gt;&lt;/foreign-keys&gt;&lt;ref-type name="Journal Article"&gt;17&lt;/ref-type&gt;&lt;contributors&gt;&lt;authors&gt;&lt;author&gt;Holland, Daniel S.&lt;/author&gt;&lt;/authors&gt;&lt;/contributors&gt;&lt;titles&gt;&lt;title&gt;On direct and indirect management of fishing capacity&lt;/title&gt;&lt;secondary-title&gt;Marine Resource Economics&lt;/secondary-title&gt;&lt;/titles&gt;&lt;periodical&gt;&lt;full-title&gt;Marine Resource Economics&lt;/full-title&gt;&lt;abbr-1&gt;Mar. Resour. Econ.&lt;/abbr-1&gt;&lt;abbr-2&gt;Mar Resour Econ&lt;/abbr-2&gt;&lt;/periodical&gt;&lt;pages&gt;263-267&lt;/pages&gt;&lt;volume&gt;14&lt;/volume&gt;&lt;dates&gt;&lt;year&gt;1999&lt;/year&gt;&lt;/dates&gt;&lt;urls&gt;&lt;/urls&gt;&lt;/record&gt;&lt;/Cite&gt;&lt;/EndNote&gt;</w:instrText>
      </w:r>
      <w:r w:rsidR="00F37108">
        <w:fldChar w:fldCharType="separate"/>
      </w:r>
      <w:r w:rsidR="00F37108">
        <w:rPr>
          <w:noProof/>
        </w:rPr>
        <w:t>(Holland 1999)</w:t>
      </w:r>
      <w:r w:rsidR="00F37108">
        <w:fldChar w:fldCharType="end"/>
      </w:r>
      <w:r w:rsidR="00DC53FA">
        <w:t>.</w:t>
      </w:r>
    </w:p>
    <w:p w14:paraId="27A3016E" w14:textId="77777777" w:rsidR="00602055" w:rsidRDefault="001554B5" w:rsidP="00AE7C0A">
      <w:pPr>
        <w:spacing w:line="480" w:lineRule="auto"/>
      </w:pPr>
      <w:r>
        <w:tab/>
      </w:r>
      <w:r w:rsidR="005E0F06">
        <w:t>The closed-loop model we created contains several necessary simplifications that could influence the relative effects of aggregate variability</w:t>
      </w:r>
      <w:r>
        <w:t xml:space="preserve">. For one, our conclusions are </w:t>
      </w:r>
      <w:r w:rsidR="00A430CE">
        <w:t xml:space="preserve">shaped by </w:t>
      </w:r>
      <w:r>
        <w:t>the performance metrics selected to assess the aggregate</w:t>
      </w:r>
      <w:r w:rsidR="00592C4A">
        <w:t>’</w:t>
      </w:r>
      <w:r>
        <w:t xml:space="preserve">s </w:t>
      </w:r>
      <w:r w:rsidR="00592C4A">
        <w:t>status</w:t>
      </w:r>
      <w:r>
        <w:t xml:space="preserve">. We principally focused on median outcomes </w:t>
      </w:r>
      <w:r w:rsidR="007336A0">
        <w:t xml:space="preserve">(with the exception of catch stability) </w:t>
      </w:r>
      <w:r>
        <w:t xml:space="preserve">over </w:t>
      </w:r>
      <w:r w:rsidR="007336A0">
        <w:t>approximately ten generations</w:t>
      </w:r>
      <w:r w:rsidR="003C30FC">
        <w:t>. Alternative metrics</w:t>
      </w:r>
      <w:r>
        <w:t xml:space="preserve"> that emphasize variability</w:t>
      </w:r>
      <w:r w:rsidR="005E0F06">
        <w:t xml:space="preserve"> </w:t>
      </w:r>
      <w:r>
        <w:t xml:space="preserve">or changes in status over shorter time horizons may </w:t>
      </w:r>
      <w:r w:rsidR="003C30FC">
        <w:t>indicate more severe impacts of aggregate variability</w:t>
      </w:r>
      <w:r>
        <w:t xml:space="preserve">. </w:t>
      </w:r>
    </w:p>
    <w:p w14:paraId="0A13C042" w14:textId="167F6D6B" w:rsidR="00B0073E" w:rsidRDefault="001554B5" w:rsidP="00602055">
      <w:pPr>
        <w:spacing w:line="480" w:lineRule="auto"/>
        <w:ind w:firstLine="720"/>
        <w:rPr>
          <w:rFonts w:eastAsiaTheme="minorEastAsia"/>
        </w:rPr>
      </w:pPr>
      <w:r>
        <w:t>We also chose to model alternative productivity</w:t>
      </w:r>
      <w:r w:rsidR="007336A0">
        <w:t xml:space="preserve"> regimes</w:t>
      </w:r>
      <w:r>
        <w:t xml:space="preserve"> via changes in the distribution of process variance. Preliminary analyses suggest</w:t>
      </w:r>
      <w:r w:rsidR="003C30FC">
        <w:t>ed</w:t>
      </w:r>
      <w:r>
        <w:t xml:space="preserve"> that producing a decline in productivity by manipulating alpha directly resulted in weaker </w:t>
      </w:r>
      <w:r w:rsidR="00602055">
        <w:t xml:space="preserve">effects of </w:t>
      </w:r>
      <w:r>
        <w:t>aggregate variability.</w:t>
      </w:r>
      <w:r w:rsidR="00602055">
        <w:t xml:space="preserve"> We believe declines associated with process variance are more severe because synchronized negative deviations are less frequently balanced by large positive deviations.</w:t>
      </w:r>
      <w:r>
        <w:t xml:space="preserve"> </w:t>
      </w:r>
      <w:r w:rsidR="00602055">
        <w:t xml:space="preserve">Since both processes produce similar declines in median productivity (i.e. observed recruits per </w:t>
      </w:r>
      <w:proofErr w:type="spellStart"/>
      <w:r w:rsidR="00602055">
        <w:t>spawner</w:t>
      </w:r>
      <w:proofErr w:type="spellEnd"/>
      <w:r w:rsidR="00602055">
        <w:t>) the decision may appear arbitrary; h</w:t>
      </w:r>
      <w:r>
        <w:t xml:space="preserve">owever we believe that </w:t>
      </w:r>
      <w:r w:rsidR="00592C4A">
        <w:t>generating</w:t>
      </w:r>
      <w:r w:rsidR="003C30FC">
        <w:t xml:space="preserve"> changes in average productivity via process variance is </w:t>
      </w:r>
      <w:r w:rsidR="00602055">
        <w:t>supported by</w:t>
      </w:r>
      <w:r>
        <w:t xml:space="preserve"> </w:t>
      </w:r>
      <w:r w:rsidR="007336A0">
        <w:t xml:space="preserve">recent </w:t>
      </w:r>
      <w:r>
        <w:t>evidence of strong negative recruitment deviations in many Pacific salmon aggregates</w:t>
      </w:r>
      <w:r w:rsidR="00402EF5">
        <w:t xml:space="preserve"> </w:t>
      </w:r>
      <w:r w:rsidR="00402EF5">
        <w:fldChar w:fldCharType="begin">
          <w:fldData xml:space="preserve">PEVuZE5vdGU+PENpdGU+PEF1dGhvcj5HcmFudDwvQXV0aG9yPjxZZWFyPjIwMTg8L1llYXI+PFJl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</w:fldData>
        </w:fldChar>
      </w:r>
      <w:r w:rsidR="007336A0">
        <w:instrText xml:space="preserve"> ADDIN EN.CITE </w:instrText>
      </w:r>
      <w:r w:rsidR="007336A0">
        <w:fldChar w:fldCharType="begin">
          <w:fldData xml:space="preserve">PEVuZE5vdGU+PENpdGU+PEF1dGhvcj5HcmFudDwvQXV0aG9yPjxZZWFyPjIwMTg8L1llYXI+PFJl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</w:fldData>
        </w:fldChar>
      </w:r>
      <w:r w:rsidR="007336A0">
        <w:instrText xml:space="preserve"> ADDIN EN.CITE.DATA </w:instrText>
      </w:r>
      <w:r w:rsidR="007336A0">
        <w:fldChar w:fldCharType="end"/>
      </w:r>
      <w:r w:rsidR="00402EF5">
        <w:fldChar w:fldCharType="separate"/>
      </w:r>
      <w:r w:rsidR="007336A0">
        <w:rPr>
          <w:noProof/>
        </w:rPr>
        <w:t>(Malick &amp; Cox 2016; Dorner, Catalano &amp; Peterman 2018; Grant, Michielsens &amp; MacDonald 2018)</w:t>
      </w:r>
      <w:r w:rsidR="00402EF5">
        <w:fldChar w:fldCharType="end"/>
      </w:r>
      <w:r w:rsidR="00851FBB">
        <w:t xml:space="preserve">, </w:t>
      </w:r>
      <w:r w:rsidR="00B0073E">
        <w:t xml:space="preserve">uncertainty about future changes in </w:t>
      </w:r>
      <w:r w:rsidR="004748F6">
        <w:t>productivity</w:t>
      </w:r>
      <w:r w:rsidR="00851FBB">
        <w:t xml:space="preserve"> </w:t>
      </w:r>
      <w:r w:rsidR="00402EF5">
        <w:fldChar w:fldCharType="begin">
          <w:fldData xml:space="preserve">PEVuZE5vdGU+PENpdGU+PEF1dGhvcj5Ccml0dGVuPC9BdXRob3I+PFllYXI+MjAxNjwvWWVhcj48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</w:fldData>
        </w:fldChar>
      </w:r>
      <w:r w:rsidR="00402EF5">
        <w:instrText xml:space="preserve"> ADDIN EN.CITE </w:instrText>
      </w:r>
      <w:r w:rsidR="00402EF5">
        <w:fldChar w:fldCharType="begin">
          <w:fldData xml:space="preserve">PEVuZE5vdGU+PENpdGU+PEF1dGhvcj5Ccml0dGVuPC9BdXRob3I+PFllYXI+MjAxNjwvWWVhcj48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</w:fldData>
        </w:fldChar>
      </w:r>
      <w:r w:rsidR="00402EF5">
        <w:instrText xml:space="preserve"> ADDIN EN.CITE.DATA </w:instrText>
      </w:r>
      <w:r w:rsidR="00402EF5">
        <w:fldChar w:fldCharType="end"/>
      </w:r>
      <w:r w:rsidR="00402EF5">
        <w:fldChar w:fldCharType="separate"/>
      </w:r>
      <w:r w:rsidR="00402EF5">
        <w:rPr>
          <w:noProof/>
        </w:rPr>
        <w:t>(Britten, Dowd &amp; Worm 2016)</w:t>
      </w:r>
      <w:r w:rsidR="00402EF5">
        <w:fldChar w:fldCharType="end"/>
      </w:r>
      <w:r w:rsidR="00851FBB">
        <w:t xml:space="preserve">, and an increased probability of extreme environmental events </w:t>
      </w:r>
      <w:r w:rsidR="00402EF5">
        <w:fldChar w:fldCharType="begin">
          <w:fldData xml:space="preserve">PEVuZE5vdGU+PENpdGU+PEF1dGhvcj5EaWZmZW5iYXVnaDwvQXV0aG9yPjxZZWFyPjIwMDU8L1ll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</w:fldData>
        </w:fldChar>
      </w:r>
      <w:r w:rsidR="00402EF5">
        <w:instrText xml:space="preserve"> ADDIN EN.CITE </w:instrText>
      </w:r>
      <w:r w:rsidR="00402EF5">
        <w:fldChar w:fldCharType="begin">
          <w:fldData xml:space="preserve">PEVuZE5vdGU+PENpdGU+PEF1dGhvcj5EaWZmZW5iYXVnaDwvQXV0aG9yPjxZZWFyPjIwMDU8L1ll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</w:fldData>
        </w:fldChar>
      </w:r>
      <w:r w:rsidR="00402EF5">
        <w:instrText xml:space="preserve"> ADDIN EN.CITE.DATA </w:instrText>
      </w:r>
      <w:r w:rsidR="00402EF5">
        <w:fldChar w:fldCharType="end"/>
      </w:r>
      <w:r w:rsidR="00402EF5">
        <w:fldChar w:fldCharType="separate"/>
      </w:r>
      <w:r w:rsidR="00402EF5">
        <w:rPr>
          <w:noProof/>
        </w:rPr>
        <w:t>(Diffenbaugh</w:t>
      </w:r>
      <w:r w:rsidR="00402EF5" w:rsidRPr="00F37108">
        <w:rPr>
          <w:i/>
          <w:noProof/>
        </w:rPr>
        <w:t xml:space="preserve"> et al.</w:t>
      </w:r>
      <w:r w:rsidR="00402EF5">
        <w:rPr>
          <w:noProof/>
        </w:rPr>
        <w:t xml:space="preserve"> 2005; Frölicher, Fischer &amp; Gruber 2018)</w:t>
      </w:r>
      <w:r w:rsidR="00402EF5">
        <w:fldChar w:fldCharType="end"/>
      </w:r>
      <w:r>
        <w:t xml:space="preserve">. Finally, we modeled biological dynamics </w:t>
      </w:r>
      <w:r w:rsidR="00C94902">
        <w:t>at a relatively coarse scale</w:t>
      </w:r>
      <w:r w:rsidR="005E0F06">
        <w:t>.</w:t>
      </w:r>
      <w:r>
        <w:t xml:space="preserve"> Yet </w:t>
      </w:r>
      <w:r w:rsidR="00B0073E">
        <w:t>processes occurring during specific life history stages likely drive changes in CV</w:t>
      </w:r>
      <w:r w:rsidR="00B0073E" w:rsidRPr="005E0F06">
        <w:rPr>
          <w:vertAlign w:val="subscript"/>
        </w:rPr>
        <w:t xml:space="preserve">C </w:t>
      </w:r>
      <w:r w:rsidR="00B0073E">
        <w:t xml:space="preserve">and </w:t>
      </w:r>
      <m:oMath>
        <m:r>
          <w:rPr>
            <w:rFonts w:ascii="Cambria Math" w:hAnsi="Cambria Math"/>
          </w:rPr>
          <m:t>φ</m:t>
        </m:r>
      </m:oMath>
      <w:r w:rsidR="00C94902">
        <w:rPr>
          <w:rFonts w:eastAsiaTheme="minorEastAsia"/>
        </w:rPr>
        <w:t xml:space="preserve">. </w:t>
      </w:r>
      <w:r w:rsidR="005E0F06">
        <w:rPr>
          <w:rFonts w:eastAsiaTheme="minorEastAsia"/>
        </w:rPr>
        <w:t xml:space="preserve">Developing a more complete life cycle model, though beyond the scope of the current study, would provide a means of assessing </w:t>
      </w:r>
      <w:r w:rsidR="007336A0">
        <w:rPr>
          <w:rFonts w:eastAsiaTheme="minorEastAsia"/>
        </w:rPr>
        <w:t xml:space="preserve">whether </w:t>
      </w:r>
      <w:r w:rsidR="005E0F06">
        <w:rPr>
          <w:rFonts w:eastAsiaTheme="minorEastAsia"/>
        </w:rPr>
        <w:t xml:space="preserve">variability in </w:t>
      </w:r>
      <w:del w:id="1040" w:author="Cameron Freshwater" w:date="2018-11-27T07:22:00Z">
        <w:r w:rsidR="005E0F06" w:rsidDel="006716D9">
          <w:rPr>
            <w:rFonts w:eastAsiaTheme="minorEastAsia"/>
          </w:rPr>
          <w:delText xml:space="preserve">adult </w:delText>
        </w:r>
      </w:del>
      <w:del w:id="1041" w:author="Cameron Freshwater" w:date="2018-11-27T07:21:00Z">
        <w:r w:rsidR="005E0F06" w:rsidDel="006716D9">
          <w:rPr>
            <w:rFonts w:eastAsiaTheme="minorEastAsia"/>
          </w:rPr>
          <w:delText xml:space="preserve">recruit </w:delText>
        </w:r>
      </w:del>
      <w:ins w:id="1042" w:author="Cameron Freshwater" w:date="2018-11-27T07:21:00Z">
        <w:r w:rsidR="006716D9">
          <w:rPr>
            <w:rFonts w:eastAsiaTheme="minorEastAsia"/>
          </w:rPr>
          <w:t xml:space="preserve">return </w:t>
        </w:r>
      </w:ins>
      <w:r w:rsidR="005E0F06">
        <w:rPr>
          <w:rFonts w:eastAsiaTheme="minorEastAsia"/>
        </w:rPr>
        <w:t>abundance</w:t>
      </w:r>
      <w:r w:rsidR="007336A0">
        <w:rPr>
          <w:rFonts w:eastAsiaTheme="minorEastAsia"/>
        </w:rPr>
        <w:t xml:space="preserve"> could be managed using interventions at specific life history stages</w:t>
      </w:r>
      <w:r w:rsidR="005E0F06">
        <w:rPr>
          <w:rFonts w:eastAsiaTheme="minorEastAsia"/>
        </w:rPr>
        <w:t>.</w:t>
      </w:r>
    </w:p>
    <w:p w14:paraId="37E43BDD" w14:textId="3CA38A96" w:rsidR="00472DCC" w:rsidRPr="001554B5" w:rsidRDefault="00C94902" w:rsidP="00AE7C0A">
      <w:pPr>
        <w:spacing w:line="480" w:lineRule="auto"/>
      </w:pPr>
      <w:r>
        <w:rPr>
          <w:rFonts w:eastAsiaTheme="minorEastAsia"/>
        </w:rPr>
        <w:t xml:space="preserve"> </w:t>
      </w:r>
      <w:r w:rsidR="00B0073E">
        <w:rPr>
          <w:rFonts w:eastAsiaTheme="minorEastAsia"/>
        </w:rPr>
        <w:tab/>
        <w:t>Systems based approaches are increasingly advocated in disciplines, such as fisheries biology, where accounting for portfolio effects can stabilize the availability of ecosystem services</w:t>
      </w:r>
      <w:r w:rsidR="00402EF5">
        <w:rPr>
          <w:rFonts w:eastAsiaTheme="minorEastAsia"/>
        </w:rPr>
        <w:t xml:space="preserve"> </w:t>
      </w:r>
      <w:r w:rsidR="00402EF5">
        <w:rPr>
          <w:rFonts w:eastAsiaTheme="minorEastAsia"/>
        </w:rPr>
        <w:fldChar w:fldCharType="begin"/>
      </w:r>
      <w:r w:rsidR="00402EF5">
        <w:rPr>
          <w:rFonts w:eastAsiaTheme="minorEastAsia"/>
        </w:rPr>
        <w:instrText xml:space="preserve"> ADDIN EN.CITE &lt;EndNote&gt;&lt;Cite&gt;&lt;Author&gt;Link&lt;/Author&gt;&lt;Year&gt;2018&lt;/Year&gt;&lt;RecNum&gt;2187&lt;/RecNum&gt;&lt;DisplayText&gt;(Link 2018)&lt;/DisplayText&gt;&lt;record&gt;&lt;rec-number&gt;2187&lt;/rec-number&gt;&lt;foreign-keys&gt;&lt;key app="EN" db-id="eez0aevwa0afpdexr0lvefp6z0xpepv5rfx5" timestamp="1534703107"&gt;2187&lt;/key&gt;&lt;key app="ENWeb" db-id=""&gt;0&lt;/key&gt;&lt;/foreign-keys&gt;&lt;ref-type name="Journal Article"&gt;17&lt;/ref-type&gt;&lt;contributors&gt;&lt;authors&gt;&lt;author&gt;Link, Jason S.&lt;/author&gt;&lt;/authors&gt;&lt;/contributors&gt;&lt;titles&gt;&lt;title&gt;System-level optimal yield: increased value, less risk, improved stability, and better fisheries&lt;/title&gt;&lt;secondary-title&gt;Canadian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1-16&lt;/pages&gt;&lt;volume&gt;75&lt;/volume&gt;&lt;number&gt;1&lt;/number&gt;&lt;dates&gt;&lt;year&gt;2018&lt;/year&gt;&lt;/dates&gt;&lt;isbn&gt;0706-652X&amp;#xD;1205-7533&lt;/isbn&gt;&lt;urls&gt;&lt;/urls&gt;&lt;electronic-resource-num&gt;10.1139/cjfas-2017-0250&lt;/electronic-resource-num&gt;&lt;/record&gt;&lt;/Cite&gt;&lt;/EndNote&gt;</w:instrText>
      </w:r>
      <w:r w:rsidR="00402EF5">
        <w:rPr>
          <w:rFonts w:eastAsiaTheme="minorEastAsia"/>
        </w:rPr>
        <w:fldChar w:fldCharType="separate"/>
      </w:r>
      <w:r w:rsidR="00402EF5">
        <w:rPr>
          <w:rFonts w:eastAsiaTheme="minorEastAsia"/>
          <w:noProof/>
        </w:rPr>
        <w:t>(Link 2018)</w:t>
      </w:r>
      <w:r w:rsidR="00402EF5">
        <w:rPr>
          <w:rFonts w:eastAsiaTheme="minorEastAsia"/>
        </w:rPr>
        <w:fldChar w:fldCharType="end"/>
      </w:r>
      <w:r w:rsidR="00B0073E">
        <w:rPr>
          <w:rFonts w:eastAsiaTheme="minorEastAsia"/>
        </w:rPr>
        <w:t xml:space="preserve">. </w:t>
      </w:r>
      <w:r w:rsidR="004748F6">
        <w:rPr>
          <w:rFonts w:eastAsiaTheme="minorEastAsia"/>
        </w:rPr>
        <w:t>We agree that such approaches have merit</w:t>
      </w:r>
      <w:r w:rsidR="005E0F06">
        <w:rPr>
          <w:rFonts w:eastAsiaTheme="minorEastAsia"/>
        </w:rPr>
        <w:t xml:space="preserve"> and that there is intrinsic value in conserving as many dimensions of biodiversity as possible. We seek to demonstrate, however,</w:t>
      </w:r>
      <w:r w:rsidR="004748F6">
        <w:rPr>
          <w:rFonts w:eastAsiaTheme="minorEastAsia"/>
        </w:rPr>
        <w:t xml:space="preserve"> that the benefits of focusing management efforts on ecological aggregates </w:t>
      </w:r>
      <w:r w:rsidR="005E0F06">
        <w:rPr>
          <w:rFonts w:eastAsiaTheme="minorEastAsia"/>
        </w:rPr>
        <w:t>will be dependent</w:t>
      </w:r>
      <w:r w:rsidR="004748F6">
        <w:rPr>
          <w:rFonts w:eastAsiaTheme="minorEastAsia"/>
        </w:rPr>
        <w:t xml:space="preserve"> upon variability within individual components, their covariance</w:t>
      </w:r>
      <w:r w:rsidR="00851FBB">
        <w:rPr>
          <w:rFonts w:eastAsiaTheme="minorEastAsia"/>
        </w:rPr>
        <w:t>, and the underlying productivity regime. Since each process</w:t>
      </w:r>
      <w:r w:rsidR="004748F6">
        <w:rPr>
          <w:rFonts w:eastAsiaTheme="minorEastAsia"/>
        </w:rPr>
        <w:t xml:space="preserve"> </w:t>
      </w:r>
      <w:r w:rsidR="00851FBB">
        <w:rPr>
          <w:rFonts w:eastAsiaTheme="minorEastAsia"/>
        </w:rPr>
        <w:t>will</w:t>
      </w:r>
      <w:r w:rsidR="004748F6">
        <w:rPr>
          <w:rFonts w:eastAsiaTheme="minorEastAsia"/>
        </w:rPr>
        <w:t xml:space="preserve"> vary due to environmental and anthropogenic </w:t>
      </w:r>
      <w:r w:rsidR="00851FBB">
        <w:rPr>
          <w:rFonts w:eastAsiaTheme="minorEastAsia"/>
        </w:rPr>
        <w:t>impacts</w:t>
      </w:r>
      <w:r w:rsidR="004748F6">
        <w:rPr>
          <w:rFonts w:eastAsiaTheme="minorEastAsia"/>
        </w:rPr>
        <w:t xml:space="preserve">, </w:t>
      </w:r>
      <w:r w:rsidR="007336A0">
        <w:rPr>
          <w:rFonts w:eastAsiaTheme="minorEastAsia"/>
        </w:rPr>
        <w:t xml:space="preserve">the strength of a systems portfolio effect is </w:t>
      </w:r>
      <w:r w:rsidR="004748F6">
        <w:rPr>
          <w:rFonts w:eastAsiaTheme="minorEastAsia"/>
        </w:rPr>
        <w:t>dynamic</w:t>
      </w:r>
      <w:r w:rsidR="007336A0">
        <w:rPr>
          <w:rFonts w:eastAsiaTheme="minorEastAsia"/>
        </w:rPr>
        <w:t xml:space="preserve"> and may strongly decline through time even if component richness does not</w:t>
      </w:r>
      <w:r w:rsidR="004748F6">
        <w:rPr>
          <w:rFonts w:eastAsiaTheme="minorEastAsia"/>
        </w:rPr>
        <w:t xml:space="preserve">. </w:t>
      </w:r>
      <w:r w:rsidR="005E0F06">
        <w:rPr>
          <w:rFonts w:eastAsiaTheme="minorEastAsia"/>
        </w:rPr>
        <w:t>While a sufficiently precautionary approach could buffer management systems from changes in aggregate variability,</w:t>
      </w:r>
      <w:r w:rsidR="00EE2B01">
        <w:rPr>
          <w:rFonts w:eastAsiaTheme="minorEastAsia"/>
        </w:rPr>
        <w:t xml:space="preserve"> </w:t>
      </w:r>
      <w:r w:rsidR="0006326B">
        <w:rPr>
          <w:rFonts w:eastAsiaTheme="minorEastAsia"/>
        </w:rPr>
        <w:t xml:space="preserve">such </w:t>
      </w:r>
      <w:r w:rsidR="00EE2B01">
        <w:rPr>
          <w:rFonts w:eastAsiaTheme="minorEastAsia"/>
        </w:rPr>
        <w:t>reference points</w:t>
      </w:r>
      <w:r w:rsidR="0006326B">
        <w:rPr>
          <w:rFonts w:eastAsiaTheme="minorEastAsia"/>
        </w:rPr>
        <w:t xml:space="preserve"> will need to be highly conservative unless additional data a</w:t>
      </w:r>
      <w:bookmarkStart w:id="1043" w:name="_GoBack"/>
      <w:bookmarkEnd w:id="1043"/>
      <w:r w:rsidR="0006326B">
        <w:rPr>
          <w:rFonts w:eastAsiaTheme="minorEastAsia"/>
        </w:rPr>
        <w:t>re collected</w:t>
      </w:r>
      <w:r w:rsidR="00EE2B01">
        <w:rPr>
          <w:rFonts w:eastAsiaTheme="minorEastAsia"/>
        </w:rPr>
        <w:t xml:space="preserve">. </w:t>
      </w:r>
      <w:r w:rsidR="003C3A40">
        <w:rPr>
          <w:rFonts w:eastAsiaTheme="minorEastAsia"/>
        </w:rPr>
        <w:t>As suggested by others, we believe</w:t>
      </w:r>
      <w:r w:rsidR="0006326B">
        <w:rPr>
          <w:rFonts w:eastAsiaTheme="minorEastAsia"/>
        </w:rPr>
        <w:t xml:space="preserve"> that incorporating estimates of aggregate variability into assessment programs could</w:t>
      </w:r>
      <w:r w:rsidR="00D77AC5">
        <w:rPr>
          <w:rFonts w:eastAsiaTheme="minorEastAsia"/>
        </w:rPr>
        <w:t xml:space="preserve"> allow management systems to </w:t>
      </w:r>
      <w:r w:rsidR="0006326B">
        <w:rPr>
          <w:rFonts w:eastAsiaTheme="minorEastAsia"/>
        </w:rPr>
        <w:t>manage risk</w:t>
      </w:r>
      <w:r w:rsidR="00A2117A">
        <w:rPr>
          <w:rFonts w:eastAsiaTheme="minorEastAsia"/>
        </w:rPr>
        <w:t xml:space="preserve"> </w:t>
      </w:r>
      <w:r w:rsidR="00A2117A">
        <w:rPr>
          <w:rFonts w:eastAsiaTheme="minorEastAsia"/>
        </w:rPr>
        <w:fldChar w:fldCharType="begin"/>
      </w:r>
      <w:r w:rsidR="00A2117A">
        <w:rPr>
          <w:rFonts w:eastAsiaTheme="minorEastAsia"/>
        </w:rPr>
        <w:instrText xml:space="preserve"> ADDIN EN.CITE &lt;EndNote&gt;&lt;Cite&gt;&lt;Author&gt;Thorson&lt;/Author&gt;&lt;Year&gt;2018&lt;/Year&gt;&lt;RecNum&gt;2222&lt;/RecNum&gt;&lt;DisplayText&gt;(Thorson&lt;style face="italic"&gt; et al.&lt;/style&gt; 2018)&lt;/DisplayText&gt;&lt;record&gt;&lt;rec-number&gt;2222&lt;/rec-number&gt;&lt;foreign-keys&gt;&lt;key app="EN" db-id="eez0aevwa0afpdexr0lvefp6z0xpepv5rfx5" timestamp="1538847705"&gt;2222&lt;/key&gt;&lt;key app="ENWeb" db-id=""&gt;0&lt;/key&gt;&lt;/foreign-keys&gt;&lt;ref-type name="Journal Article"&gt;17&lt;/ref-type&gt;&lt;contributors&gt;&lt;authors&gt;&lt;author&gt;Thorson, J. T.&lt;/author&gt;&lt;author&gt;Scheuerell, M. D.&lt;/author&gt;&lt;author&gt;Olden, J. D.&lt;/author&gt;&lt;author&gt;Schindler, D. E.&lt;/author&gt;&lt;/authors&gt;&lt;/contributors&gt;&lt;auth-address&gt;Fisheries Resource Analysis and Monitoring Division, Northwest Fisheries Science Center, National Marine Fisheries Service, National Oceanic and Atmospheric Administration, 2725 Montlake Boulevard East, Seattle, WA 98112, USA james.thorson@noaa.gov.&amp;#xD;Fish Ecology Division, Northwest Fisheries Science Center, National Marine Fisheries Service, National Oceanic and Atmospheric Administration, 2725 Montlake Boulevard East, Seattle, WA 98112, USA.&amp;#xD;School of Aquatic and Fishery Sciences, University of Washington, PO Box 355020, Seattle, WA 98195, USA.&lt;/auth-address&gt;&lt;titles&gt;&lt;title&gt;Spatial heterogeneity contributes more to portfolio effects than species variability in bottom-associated marine fishes&lt;/title&gt;&lt;secondary-title&gt;Proc Biol Sci&lt;/secondary-title&gt;&lt;/titles&gt;&lt;periodical&gt;&lt;full-title&gt;Proc Biol Sci&lt;/full-title&gt;&lt;/periodical&gt;&lt;volume&gt;285&lt;/volume&gt;&lt;number&gt;1888&lt;/number&gt;&lt;keywords&gt;&lt;keyword&gt;biocomplexity&lt;/keyword&gt;&lt;keyword&gt;joint dynamic species distribution model&lt;/keyword&gt;&lt;keyword&gt;portfolio effects&lt;/keyword&gt;&lt;keyword&gt;spatio-temporal model&lt;/keyword&gt;&lt;keyword&gt;synchrony&lt;/keyword&gt;&lt;/keywords&gt;&lt;dates&gt;&lt;year&gt;2018&lt;/year&gt;&lt;pub-dates&gt;&lt;date&gt;Oct 3&lt;/date&gt;&lt;/pub-dates&gt;&lt;/dates&gt;&lt;isbn&gt;1471-2954 (Electronic)&amp;#xD;0962-8452 (Linking)&lt;/isbn&gt;&lt;accession-num&gt;30282649&lt;/accession-num&gt;&lt;urls&gt;&lt;related-urls&gt;&lt;url&gt;https://www.ncbi.nlm.nih.gov/pubmed/30282649&lt;/url&gt;&lt;/related-urls&gt;&lt;/urls&gt;&lt;electronic-resource-num&gt;10.1098/rspb.2018.0915&lt;/electronic-resource-num&gt;&lt;/record&gt;&lt;/Cite&gt;&lt;/EndNote&gt;</w:instrText>
      </w:r>
      <w:r w:rsidR="00A2117A">
        <w:rPr>
          <w:rFonts w:eastAsiaTheme="minorEastAsia"/>
        </w:rPr>
        <w:fldChar w:fldCharType="separate"/>
      </w:r>
      <w:r w:rsidR="00A2117A">
        <w:rPr>
          <w:rFonts w:eastAsiaTheme="minorEastAsia"/>
          <w:noProof/>
        </w:rPr>
        <w:t>(Thorson</w:t>
      </w:r>
      <w:r w:rsidR="00A2117A" w:rsidRPr="00A2117A">
        <w:rPr>
          <w:rFonts w:eastAsiaTheme="minorEastAsia"/>
          <w:i/>
          <w:noProof/>
        </w:rPr>
        <w:t xml:space="preserve"> et al.</w:t>
      </w:r>
      <w:r w:rsidR="00A2117A">
        <w:rPr>
          <w:rFonts w:eastAsiaTheme="minorEastAsia"/>
          <w:noProof/>
        </w:rPr>
        <w:t xml:space="preserve"> 2018)</w:t>
      </w:r>
      <w:r w:rsidR="00A2117A">
        <w:rPr>
          <w:rFonts w:eastAsiaTheme="minorEastAsia"/>
        </w:rPr>
        <w:fldChar w:fldCharType="end"/>
      </w:r>
      <w:r w:rsidR="0006326B">
        <w:rPr>
          <w:rFonts w:eastAsiaTheme="minorEastAsia"/>
        </w:rPr>
        <w:t>, while allowing exploitation rates to remain higher than under a data-limited precautionary approach</w:t>
      </w:r>
      <w:r w:rsidR="005E0F06">
        <w:rPr>
          <w:rFonts w:eastAsiaTheme="minorEastAsia"/>
        </w:rPr>
        <w:t>.</w:t>
      </w:r>
    </w:p>
    <w:p w14:paraId="32CB3DFA" w14:textId="3A1578FC" w:rsidR="00472DCC" w:rsidRPr="004C40D0" w:rsidRDefault="00472DCC" w:rsidP="00AE7C0A">
      <w:pPr>
        <w:spacing w:line="480" w:lineRule="auto"/>
      </w:pPr>
      <w:r>
        <w:tab/>
      </w:r>
    </w:p>
    <w:p w14:paraId="55993170" w14:textId="77777777" w:rsidR="004648C5" w:rsidRPr="00004A7E" w:rsidRDefault="004648C5" w:rsidP="00AE7C0A">
      <w:pPr>
        <w:spacing w:line="480" w:lineRule="auto"/>
      </w:pPr>
    </w:p>
    <w:p w14:paraId="7AA3DED5" w14:textId="77777777" w:rsidR="00A73CD0" w:rsidRPr="00A73CD0" w:rsidRDefault="00DE0F7B" w:rsidP="00A73CD0">
      <w:pPr>
        <w:pStyle w:val="EndNoteBibliography"/>
        <w:spacing w:after="0"/>
        <w:ind w:left="720" w:hanging="720"/>
        <w:rPr>
          <w:noProof/>
        </w:rPr>
      </w:pPr>
      <w:r w:rsidRPr="00004A7E">
        <w:fldChar w:fldCharType="begin"/>
      </w:r>
      <w:r w:rsidRPr="00004A7E">
        <w:instrText xml:space="preserve"> ADDIN EN.REFLIST </w:instrText>
      </w:r>
      <w:r w:rsidRPr="00004A7E">
        <w:fldChar w:fldCharType="separate"/>
      </w:r>
      <w:r w:rsidR="00A73CD0" w:rsidRPr="00A73CD0">
        <w:rPr>
          <w:noProof/>
        </w:rPr>
        <w:t xml:space="preserve">Anderson, S.C., Branch, T.A., Cooper, A.B. &amp; Dulvy, N.K. (2017) Black-swan events in animal populations. </w:t>
      </w:r>
      <w:r w:rsidR="00A73CD0" w:rsidRPr="00A73CD0">
        <w:rPr>
          <w:i/>
          <w:noProof/>
        </w:rPr>
        <w:t>Proceedings of the National Academy of Sciences</w:t>
      </w:r>
      <w:r w:rsidR="00A73CD0" w:rsidRPr="00A73CD0">
        <w:rPr>
          <w:noProof/>
        </w:rPr>
        <w:t>.</w:t>
      </w:r>
    </w:p>
    <w:p w14:paraId="7F48DDFA" w14:textId="77777777" w:rsidR="00A73CD0" w:rsidRPr="00A73CD0" w:rsidRDefault="00A73CD0" w:rsidP="00A73CD0">
      <w:pPr>
        <w:pStyle w:val="EndNoteBibliography"/>
        <w:spacing w:after="0"/>
        <w:ind w:left="720" w:hanging="720"/>
        <w:rPr>
          <w:noProof/>
        </w:rPr>
      </w:pPr>
      <w:r w:rsidRPr="00A73CD0">
        <w:rPr>
          <w:noProof/>
        </w:rPr>
        <w:t xml:space="preserve">Britten, G.L., Dowd, M. &amp; Worm, B. (2016) Changing recruitment capacity in global fish stocks. </w:t>
      </w:r>
      <w:r w:rsidRPr="00A73CD0">
        <w:rPr>
          <w:i/>
          <w:noProof/>
        </w:rPr>
        <w:t>Proceedings of the National Academy of Sciences,</w:t>
      </w:r>
      <w:r w:rsidRPr="00A73CD0">
        <w:rPr>
          <w:noProof/>
        </w:rPr>
        <w:t xml:space="preserve"> </w:t>
      </w:r>
      <w:r w:rsidRPr="00A73CD0">
        <w:rPr>
          <w:b/>
          <w:noProof/>
        </w:rPr>
        <w:t>113,</w:t>
      </w:r>
      <w:r w:rsidRPr="00A73CD0">
        <w:rPr>
          <w:noProof/>
        </w:rPr>
        <w:t xml:space="preserve"> 134-139.</w:t>
      </w:r>
    </w:p>
    <w:p w14:paraId="16BF2B46" w14:textId="77777777" w:rsidR="00A73CD0" w:rsidRPr="00A73CD0" w:rsidRDefault="00A73CD0" w:rsidP="00A73CD0">
      <w:pPr>
        <w:pStyle w:val="EndNoteBibliography"/>
        <w:spacing w:after="0"/>
        <w:ind w:left="720" w:hanging="720"/>
        <w:rPr>
          <w:noProof/>
        </w:rPr>
      </w:pPr>
      <w:r w:rsidRPr="00A73CD0">
        <w:rPr>
          <w:noProof/>
        </w:rPr>
        <w:t>Burgner, R.L. (1991) Life history of Sockeye Salmon (</w:t>
      </w:r>
      <w:r w:rsidRPr="00A73CD0">
        <w:rPr>
          <w:i/>
          <w:noProof/>
        </w:rPr>
        <w:t>Oncorhynchus nerka</w:t>
      </w:r>
      <w:r w:rsidRPr="00A73CD0">
        <w:rPr>
          <w:noProof/>
        </w:rPr>
        <w:t xml:space="preserve">). </w:t>
      </w:r>
      <w:r w:rsidRPr="00A73CD0">
        <w:rPr>
          <w:i/>
          <w:noProof/>
        </w:rPr>
        <w:t xml:space="preserve">Pacific Salmon Life Histories </w:t>
      </w:r>
      <w:r w:rsidRPr="00A73CD0">
        <w:rPr>
          <w:noProof/>
        </w:rPr>
        <w:t>(eds C. Groot &amp; L. Margolis).</w:t>
      </w:r>
      <w:r w:rsidRPr="00A73CD0">
        <w:rPr>
          <w:i/>
          <w:noProof/>
        </w:rPr>
        <w:t xml:space="preserve"> </w:t>
      </w:r>
      <w:r w:rsidRPr="00A73CD0">
        <w:rPr>
          <w:noProof/>
        </w:rPr>
        <w:t>University of British Columbia Press, Vancouver, B.C.</w:t>
      </w:r>
    </w:p>
    <w:p w14:paraId="4FE6C405" w14:textId="77777777" w:rsidR="00A73CD0" w:rsidRPr="00A73CD0" w:rsidRDefault="00A73CD0" w:rsidP="00A73CD0">
      <w:pPr>
        <w:pStyle w:val="EndNoteBibliography"/>
        <w:spacing w:after="0"/>
        <w:ind w:left="720" w:hanging="720"/>
        <w:rPr>
          <w:noProof/>
        </w:rPr>
      </w:pPr>
      <w:r w:rsidRPr="00A73CD0">
        <w:rPr>
          <w:noProof/>
        </w:rPr>
        <w:t xml:space="preserve">Carlson, S.M. &amp; Satterthwaite, W.H. (2011) Weakened portfolio effect in a collapsed salmon population complex. </w:t>
      </w:r>
      <w:r w:rsidRPr="00A73CD0">
        <w:rPr>
          <w:i/>
          <w:noProof/>
        </w:rPr>
        <w:t>Canadian Journal of Fisheries and Aquatic Sciences,</w:t>
      </w:r>
      <w:r w:rsidRPr="00A73CD0">
        <w:rPr>
          <w:noProof/>
        </w:rPr>
        <w:t xml:space="preserve"> </w:t>
      </w:r>
      <w:r w:rsidRPr="00A73CD0">
        <w:rPr>
          <w:b/>
          <w:noProof/>
        </w:rPr>
        <w:t>68,</w:t>
      </w:r>
      <w:r w:rsidRPr="00A73CD0">
        <w:rPr>
          <w:noProof/>
        </w:rPr>
        <w:t xml:space="preserve"> 1579-1589.</w:t>
      </w:r>
    </w:p>
    <w:p w14:paraId="4323A2AA" w14:textId="77777777" w:rsidR="00A73CD0" w:rsidRPr="00A73CD0" w:rsidRDefault="00A73CD0" w:rsidP="00A73CD0">
      <w:pPr>
        <w:pStyle w:val="EndNoteBibliography"/>
        <w:spacing w:after="0"/>
        <w:ind w:left="720" w:hanging="720"/>
        <w:rPr>
          <w:noProof/>
        </w:rPr>
      </w:pPr>
      <w:r w:rsidRPr="00A73CD0">
        <w:rPr>
          <w:noProof/>
        </w:rPr>
        <w:t xml:space="preserve">Cohen, B.I. (2012) The Uncertain Future of Fraser River Sockeye - Part 1. </w:t>
      </w:r>
      <w:r w:rsidRPr="00A73CD0">
        <w:rPr>
          <w:i/>
          <w:noProof/>
        </w:rPr>
        <w:t>Cohen Commission,</w:t>
      </w:r>
      <w:r w:rsidRPr="00A73CD0">
        <w:rPr>
          <w:noProof/>
        </w:rPr>
        <w:t xml:space="preserve"> </w:t>
      </w:r>
      <w:r w:rsidRPr="00A73CD0">
        <w:rPr>
          <w:b/>
          <w:noProof/>
        </w:rPr>
        <w:t>1,</w:t>
      </w:r>
      <w:r w:rsidRPr="00A73CD0">
        <w:rPr>
          <w:noProof/>
        </w:rPr>
        <w:t xml:space="preserve"> 692.</w:t>
      </w:r>
    </w:p>
    <w:p w14:paraId="41D48A55" w14:textId="77777777" w:rsidR="00A73CD0" w:rsidRPr="00A73CD0" w:rsidRDefault="00A73CD0" w:rsidP="00A73CD0">
      <w:pPr>
        <w:pStyle w:val="EndNoteBibliography"/>
        <w:spacing w:after="0"/>
        <w:ind w:left="720" w:hanging="720"/>
        <w:rPr>
          <w:noProof/>
        </w:rPr>
      </w:pPr>
      <w:r w:rsidRPr="00A73CD0">
        <w:rPr>
          <w:noProof/>
        </w:rPr>
        <w:t xml:space="preserve">Connor, E.J. &amp; Pflug, D.E. (2004) Changes in the distribution and density of pink, chum, and Chinook salmon spawning in the upper Skagit River in response to flow management measures. </w:t>
      </w:r>
      <w:r w:rsidRPr="00A73CD0">
        <w:rPr>
          <w:i/>
          <w:noProof/>
        </w:rPr>
        <w:t>North American Journal of Fisheries Management,</w:t>
      </w:r>
      <w:r w:rsidRPr="00A73CD0">
        <w:rPr>
          <w:noProof/>
        </w:rPr>
        <w:t xml:space="preserve"> </w:t>
      </w:r>
      <w:r w:rsidRPr="00A73CD0">
        <w:rPr>
          <w:b/>
          <w:noProof/>
        </w:rPr>
        <w:t>24,</w:t>
      </w:r>
      <w:r w:rsidRPr="00A73CD0">
        <w:rPr>
          <w:noProof/>
        </w:rPr>
        <w:t xml:space="preserve"> 835-852.</w:t>
      </w:r>
    </w:p>
    <w:p w14:paraId="3CB278F1" w14:textId="77777777" w:rsidR="00A73CD0" w:rsidRPr="00A73CD0" w:rsidRDefault="00A73CD0" w:rsidP="00A73CD0">
      <w:pPr>
        <w:pStyle w:val="EndNoteBibliography"/>
        <w:spacing w:after="0"/>
        <w:ind w:left="720" w:hanging="720"/>
        <w:rPr>
          <w:noProof/>
        </w:rPr>
      </w:pPr>
      <w:r w:rsidRPr="00A73CD0">
        <w:rPr>
          <w:noProof/>
        </w:rPr>
        <w:t xml:space="preserve">Cooke, S.J., Hinch, S.G., Farrell, A.P., Lapointe, M.F., Jones, S.R.M., Macdonald, J.S., Patterson, D.A., Healey, M.C. &amp; van der Kraak, G. (2004) Abnormal migration timing and high en route mortality of sockeye salmon in the Fraser River, British Columbia. </w:t>
      </w:r>
      <w:r w:rsidRPr="00A73CD0">
        <w:rPr>
          <w:i/>
          <w:noProof/>
        </w:rPr>
        <w:t>Fisheries Research,</w:t>
      </w:r>
      <w:r w:rsidRPr="00A73CD0">
        <w:rPr>
          <w:noProof/>
        </w:rPr>
        <w:t xml:space="preserve"> </w:t>
      </w:r>
      <w:r w:rsidRPr="00A73CD0">
        <w:rPr>
          <w:b/>
          <w:noProof/>
        </w:rPr>
        <w:t>29,</w:t>
      </w:r>
      <w:r w:rsidRPr="00A73CD0">
        <w:rPr>
          <w:noProof/>
        </w:rPr>
        <w:t xml:space="preserve"> 22-33.</w:t>
      </w:r>
    </w:p>
    <w:p w14:paraId="23984B51" w14:textId="77777777" w:rsidR="00A73CD0" w:rsidRPr="00A73CD0" w:rsidRDefault="00A73CD0" w:rsidP="00A73CD0">
      <w:pPr>
        <w:pStyle w:val="EndNoteBibliography"/>
        <w:spacing w:after="0"/>
        <w:ind w:left="720" w:hanging="720"/>
        <w:rPr>
          <w:noProof/>
        </w:rPr>
      </w:pPr>
      <w:r w:rsidRPr="00A73CD0">
        <w:rPr>
          <w:noProof/>
        </w:rPr>
        <w:t xml:space="preserve">Crossin, G.T., Hinch, S.G., Cooke, S.J., Welch, D.W., Patterson, D.A., Jones, S.R.M., Lotto, A.G., Leggatt, R.A., Mathes, M.T., Shrimpton, J.M., Van Der Kraak, G. &amp; Farrell, A.P. (2008) Exposure to high temperature influences the behaviour, physiology, and survival of sockeye salmon during spawning migration. </w:t>
      </w:r>
      <w:r w:rsidRPr="00A73CD0">
        <w:rPr>
          <w:i/>
          <w:noProof/>
        </w:rPr>
        <w:t>Canadian Journal of Zoology,</w:t>
      </w:r>
      <w:r w:rsidRPr="00A73CD0">
        <w:rPr>
          <w:noProof/>
        </w:rPr>
        <w:t xml:space="preserve"> </w:t>
      </w:r>
      <w:r w:rsidRPr="00A73CD0">
        <w:rPr>
          <w:b/>
          <w:noProof/>
        </w:rPr>
        <w:t>86,</w:t>
      </w:r>
      <w:r w:rsidRPr="00A73CD0">
        <w:rPr>
          <w:noProof/>
        </w:rPr>
        <w:t xml:space="preserve"> 127-140.</w:t>
      </w:r>
    </w:p>
    <w:p w14:paraId="496BD5D1" w14:textId="77777777" w:rsidR="00A73CD0" w:rsidRPr="00A73CD0" w:rsidRDefault="00A73CD0" w:rsidP="00A73CD0">
      <w:pPr>
        <w:pStyle w:val="EndNoteBibliography"/>
        <w:spacing w:after="0"/>
        <w:ind w:left="720" w:hanging="720"/>
        <w:rPr>
          <w:noProof/>
        </w:rPr>
      </w:pPr>
      <w:r w:rsidRPr="00A73CD0">
        <w:rPr>
          <w:noProof/>
        </w:rPr>
        <w:t xml:space="preserve">Crozier, L. &amp; Zabel, R.W. (2006) Climate impacts at multiple scales: evidence for differential population responses in juvenile Chinook salmon. </w:t>
      </w:r>
      <w:r w:rsidRPr="00A73CD0">
        <w:rPr>
          <w:i/>
          <w:noProof/>
        </w:rPr>
        <w:t>Journal of Animal Ecology,</w:t>
      </w:r>
      <w:r w:rsidRPr="00A73CD0">
        <w:rPr>
          <w:noProof/>
        </w:rPr>
        <w:t xml:space="preserve"> </w:t>
      </w:r>
      <w:r w:rsidRPr="00A73CD0">
        <w:rPr>
          <w:b/>
          <w:noProof/>
        </w:rPr>
        <w:t>75,</w:t>
      </w:r>
      <w:r w:rsidRPr="00A73CD0">
        <w:rPr>
          <w:noProof/>
        </w:rPr>
        <w:t xml:space="preserve"> 1100-1109.</w:t>
      </w:r>
    </w:p>
    <w:p w14:paraId="0D203D6E" w14:textId="77777777" w:rsidR="00A73CD0" w:rsidRPr="00A73CD0" w:rsidRDefault="00A73CD0" w:rsidP="00A73CD0">
      <w:pPr>
        <w:pStyle w:val="EndNoteBibliography"/>
        <w:spacing w:after="0"/>
        <w:ind w:left="720" w:hanging="720"/>
        <w:rPr>
          <w:noProof/>
        </w:rPr>
      </w:pPr>
      <w:r w:rsidRPr="00A73CD0">
        <w:rPr>
          <w:noProof/>
        </w:rPr>
        <w:t>DFO (2016) Supplement to the pre-season run size forecasts for Fraser River Sockeye Salmon (</w:t>
      </w:r>
      <w:r w:rsidRPr="00A73CD0">
        <w:rPr>
          <w:i/>
          <w:noProof/>
        </w:rPr>
        <w:t>Oncorhynchus nerka</w:t>
      </w:r>
      <w:r w:rsidRPr="00A73CD0">
        <w:rPr>
          <w:noProof/>
        </w:rPr>
        <w:t xml:space="preserve">) in 2016. </w:t>
      </w:r>
      <w:r w:rsidRPr="00A73CD0">
        <w:rPr>
          <w:i/>
          <w:noProof/>
        </w:rPr>
        <w:t>DFO Canadian Science Advisory Secretariat Science Response,</w:t>
      </w:r>
      <w:r w:rsidRPr="00A73CD0">
        <w:rPr>
          <w:noProof/>
        </w:rPr>
        <w:t xml:space="preserve"> </w:t>
      </w:r>
      <w:r w:rsidRPr="00A73CD0">
        <w:rPr>
          <w:b/>
          <w:noProof/>
        </w:rPr>
        <w:t>2016/047</w:t>
      </w:r>
      <w:r w:rsidRPr="00A73CD0">
        <w:rPr>
          <w:noProof/>
        </w:rPr>
        <w:t>.</w:t>
      </w:r>
    </w:p>
    <w:p w14:paraId="6766B9BB" w14:textId="77777777" w:rsidR="00A73CD0" w:rsidRPr="00A73CD0" w:rsidRDefault="00A73CD0" w:rsidP="00A73CD0">
      <w:pPr>
        <w:pStyle w:val="EndNoteBibliography"/>
        <w:spacing w:after="0"/>
        <w:ind w:left="720" w:hanging="720"/>
        <w:rPr>
          <w:noProof/>
        </w:rPr>
      </w:pPr>
      <w:r w:rsidRPr="00A73CD0">
        <w:rPr>
          <w:noProof/>
        </w:rPr>
        <w:t xml:space="preserve">Diffenbaugh, N.S., Pal, J.S., Trapp, R.J. &amp; Giorgi, F. (2005) Fine-scale processes regulate the response of extreme events to global climate change. </w:t>
      </w:r>
      <w:r w:rsidRPr="00A73CD0">
        <w:rPr>
          <w:i/>
          <w:noProof/>
        </w:rPr>
        <w:t>Proceedings of the National Academy of Sciences,</w:t>
      </w:r>
      <w:r w:rsidRPr="00A73CD0">
        <w:rPr>
          <w:noProof/>
        </w:rPr>
        <w:t xml:space="preserve"> </w:t>
      </w:r>
      <w:r w:rsidRPr="00A73CD0">
        <w:rPr>
          <w:b/>
          <w:noProof/>
        </w:rPr>
        <w:t>102,</w:t>
      </w:r>
      <w:r w:rsidRPr="00A73CD0">
        <w:rPr>
          <w:noProof/>
        </w:rPr>
        <w:t xml:space="preserve"> 15774-15778.</w:t>
      </w:r>
    </w:p>
    <w:p w14:paraId="77129E2D" w14:textId="77777777" w:rsidR="00A73CD0" w:rsidRPr="00A73CD0" w:rsidRDefault="00A73CD0" w:rsidP="00A73CD0">
      <w:pPr>
        <w:pStyle w:val="EndNoteBibliography"/>
        <w:spacing w:after="0"/>
        <w:ind w:left="720" w:hanging="720"/>
        <w:rPr>
          <w:noProof/>
        </w:rPr>
      </w:pPr>
      <w:r w:rsidRPr="00A73CD0">
        <w:rPr>
          <w:noProof/>
        </w:rPr>
        <w:t xml:space="preserve">Dorner, B., Catalano, M.J. &amp; Peterman, R.M. (2018) Spatial and temporal patterns of covariation in productivity of Chinook salmon populations of the northeastern Pacific Ocean. </w:t>
      </w:r>
      <w:r w:rsidRPr="00A73CD0">
        <w:rPr>
          <w:i/>
          <w:noProof/>
        </w:rPr>
        <w:t>Canadian Journal of Fisheries and Aquatic Sciences,</w:t>
      </w:r>
      <w:r w:rsidRPr="00A73CD0">
        <w:rPr>
          <w:noProof/>
        </w:rPr>
        <w:t xml:space="preserve"> </w:t>
      </w:r>
      <w:r w:rsidRPr="00A73CD0">
        <w:rPr>
          <w:b/>
          <w:noProof/>
        </w:rPr>
        <w:t>75,</w:t>
      </w:r>
      <w:r w:rsidRPr="00A73CD0">
        <w:rPr>
          <w:noProof/>
        </w:rPr>
        <w:t xml:space="preserve"> 1082-1095.</w:t>
      </w:r>
    </w:p>
    <w:p w14:paraId="338B8DEC" w14:textId="77777777" w:rsidR="00A73CD0" w:rsidRPr="00A73CD0" w:rsidRDefault="00A73CD0" w:rsidP="00A73CD0">
      <w:pPr>
        <w:pStyle w:val="EndNoteBibliography"/>
        <w:spacing w:after="0"/>
        <w:ind w:left="720" w:hanging="720"/>
        <w:rPr>
          <w:noProof/>
        </w:rPr>
      </w:pPr>
      <w:r w:rsidRPr="00A73CD0">
        <w:rPr>
          <w:noProof/>
        </w:rPr>
        <w:t>Dorner, B., Peterman, R.M. &amp; Su, Z. (2009) Evaluation of performance of alternative management models of Pacific salmon (</w:t>
      </w:r>
      <w:r w:rsidRPr="00A73CD0">
        <w:rPr>
          <w:i/>
          <w:noProof/>
        </w:rPr>
        <w:t>Oncorhynchus</w:t>
      </w:r>
      <w:r w:rsidRPr="00A73CD0">
        <w:rPr>
          <w:noProof/>
        </w:rPr>
        <w:t xml:space="preserve"> spp.) in the presence of climatic change and outcome uncertainty using Monte Carlo simulations. </w:t>
      </w:r>
      <w:r w:rsidRPr="00A73CD0">
        <w:rPr>
          <w:i/>
          <w:noProof/>
        </w:rPr>
        <w:t>Canadian Journal of Fisheries and Aquatic Sciences,</w:t>
      </w:r>
      <w:r w:rsidRPr="00A73CD0">
        <w:rPr>
          <w:noProof/>
        </w:rPr>
        <w:t xml:space="preserve"> </w:t>
      </w:r>
      <w:r w:rsidRPr="00A73CD0">
        <w:rPr>
          <w:b/>
          <w:noProof/>
        </w:rPr>
        <w:t>66,</w:t>
      </w:r>
      <w:r w:rsidRPr="00A73CD0">
        <w:rPr>
          <w:noProof/>
        </w:rPr>
        <w:t xml:space="preserve"> 2199-2221.</w:t>
      </w:r>
    </w:p>
    <w:p w14:paraId="44F75219" w14:textId="77777777" w:rsidR="00A73CD0" w:rsidRPr="00A73CD0" w:rsidRDefault="00A73CD0" w:rsidP="00A73CD0">
      <w:pPr>
        <w:pStyle w:val="EndNoteBibliography"/>
        <w:spacing w:after="0"/>
        <w:ind w:left="720" w:hanging="720"/>
        <w:rPr>
          <w:noProof/>
        </w:rPr>
      </w:pPr>
      <w:r w:rsidRPr="00A73CD0">
        <w:rPr>
          <w:noProof/>
        </w:rPr>
        <w:t xml:space="preserve">Frölicher, T.L., Fischer, E.M. &amp; Gruber, N. (2018) Marine heatwaves under global warming. </w:t>
      </w:r>
      <w:r w:rsidRPr="00A73CD0">
        <w:rPr>
          <w:i/>
          <w:noProof/>
        </w:rPr>
        <w:t>Nature,</w:t>
      </w:r>
      <w:r w:rsidRPr="00A73CD0">
        <w:rPr>
          <w:noProof/>
        </w:rPr>
        <w:t xml:space="preserve"> </w:t>
      </w:r>
      <w:r w:rsidRPr="00A73CD0">
        <w:rPr>
          <w:b/>
          <w:noProof/>
        </w:rPr>
        <w:t>560,</w:t>
      </w:r>
      <w:r w:rsidRPr="00A73CD0">
        <w:rPr>
          <w:noProof/>
        </w:rPr>
        <w:t xml:space="preserve"> 360-364.</w:t>
      </w:r>
    </w:p>
    <w:p w14:paraId="12352D31" w14:textId="77777777" w:rsidR="00A73CD0" w:rsidRPr="00A73CD0" w:rsidRDefault="00A73CD0" w:rsidP="00A73CD0">
      <w:pPr>
        <w:pStyle w:val="EndNoteBibliography"/>
        <w:spacing w:after="0"/>
        <w:ind w:left="720" w:hanging="720"/>
        <w:rPr>
          <w:noProof/>
        </w:rPr>
      </w:pPr>
      <w:r w:rsidRPr="00A73CD0">
        <w:rPr>
          <w:noProof/>
        </w:rPr>
        <w:t xml:space="preserve">Geist, D.R., Murray, C.J., Hanrahan, T.P. &amp; Xie, Y. (2008) A model of the effects of flow fluctuations on fall Chinook salmon spawning habitat availability in the Columbia River. </w:t>
      </w:r>
      <w:r w:rsidRPr="00A73CD0">
        <w:rPr>
          <w:i/>
          <w:noProof/>
        </w:rPr>
        <w:t>North American Journal of Fisheries Management,</w:t>
      </w:r>
      <w:r w:rsidRPr="00A73CD0">
        <w:rPr>
          <w:noProof/>
        </w:rPr>
        <w:t xml:space="preserve"> </w:t>
      </w:r>
      <w:r w:rsidRPr="00A73CD0">
        <w:rPr>
          <w:b/>
          <w:noProof/>
        </w:rPr>
        <w:t>28,</w:t>
      </w:r>
      <w:r w:rsidRPr="00A73CD0">
        <w:rPr>
          <w:noProof/>
        </w:rPr>
        <w:t xml:space="preserve"> 1894-1910.</w:t>
      </w:r>
    </w:p>
    <w:p w14:paraId="4CCE33A6" w14:textId="77777777" w:rsidR="00A73CD0" w:rsidRPr="00A73CD0" w:rsidRDefault="00A73CD0" w:rsidP="00A73CD0">
      <w:pPr>
        <w:pStyle w:val="EndNoteBibliography"/>
        <w:spacing w:after="0"/>
        <w:ind w:left="720" w:hanging="720"/>
        <w:rPr>
          <w:noProof/>
        </w:rPr>
      </w:pPr>
      <w:r w:rsidRPr="00A73CD0">
        <w:rPr>
          <w:noProof/>
        </w:rPr>
        <w:t>Grant, S.C.H., MacDonald, B.L., Cone, T.E., Holt, C.A., Cass, A., Porszt, E.J., Hume, J.M.B. &amp; Pon, L.B. (2011) Evaluation of uncertainty in Fraser Sockeye (</w:t>
      </w:r>
      <w:r w:rsidRPr="00A73CD0">
        <w:rPr>
          <w:i/>
          <w:noProof/>
        </w:rPr>
        <w:t>Oncorhynchus nerka</w:t>
      </w:r>
      <w:r w:rsidRPr="00A73CD0">
        <w:rPr>
          <w:noProof/>
        </w:rPr>
        <w:t xml:space="preserve">) wild salmon policy status using abundance and trends in abundance metrics. </w:t>
      </w:r>
      <w:r w:rsidRPr="00A73CD0">
        <w:rPr>
          <w:i/>
          <w:noProof/>
        </w:rPr>
        <w:t>Candian Science Advisory Secretariat Research Document,</w:t>
      </w:r>
      <w:r w:rsidRPr="00A73CD0">
        <w:rPr>
          <w:noProof/>
        </w:rPr>
        <w:t xml:space="preserve"> </w:t>
      </w:r>
      <w:r w:rsidRPr="00A73CD0">
        <w:rPr>
          <w:b/>
          <w:noProof/>
        </w:rPr>
        <w:t>2011/087</w:t>
      </w:r>
      <w:r w:rsidRPr="00A73CD0">
        <w:rPr>
          <w:noProof/>
        </w:rPr>
        <w:t>.</w:t>
      </w:r>
    </w:p>
    <w:p w14:paraId="19452F08" w14:textId="77777777" w:rsidR="00A73CD0" w:rsidRPr="00A73CD0" w:rsidRDefault="00A73CD0" w:rsidP="00A73CD0">
      <w:pPr>
        <w:pStyle w:val="EndNoteBibliography"/>
        <w:ind w:left="720" w:hanging="720"/>
        <w:rPr>
          <w:i/>
          <w:noProof/>
        </w:rPr>
      </w:pPr>
      <w:r w:rsidRPr="00A73CD0">
        <w:rPr>
          <w:noProof/>
        </w:rPr>
        <w:t xml:space="preserve">Grant, S.C.H., Michielsens, C.G.J. &amp; MacDonald, B.L. (2018) Fraser River sockeye 2017 update: abundance and productivity trends. </w:t>
      </w:r>
      <w:r w:rsidRPr="00A73CD0">
        <w:rPr>
          <w:i/>
          <w:noProof/>
        </w:rPr>
        <w:t>State of the Physical, Biological and Selected Fishery</w:t>
      </w:r>
    </w:p>
    <w:p w14:paraId="7A3D02AF" w14:textId="77777777" w:rsidR="00A73CD0" w:rsidRPr="00A73CD0" w:rsidRDefault="00A73CD0" w:rsidP="00A73CD0">
      <w:pPr>
        <w:pStyle w:val="EndNoteBibliography"/>
        <w:ind w:left="720" w:hanging="720"/>
        <w:rPr>
          <w:i/>
          <w:noProof/>
        </w:rPr>
      </w:pPr>
      <w:r w:rsidRPr="00A73CD0">
        <w:rPr>
          <w:i/>
          <w:noProof/>
        </w:rPr>
        <w:t>Resources of Pacific Canadian Marine Ecosystems in</w:t>
      </w:r>
    </w:p>
    <w:p w14:paraId="4EFB971F" w14:textId="77777777" w:rsidR="00A73CD0" w:rsidRPr="00A73CD0" w:rsidRDefault="00A73CD0" w:rsidP="00A73CD0">
      <w:pPr>
        <w:pStyle w:val="EndNoteBibliography"/>
        <w:spacing w:after="0"/>
        <w:ind w:left="720" w:hanging="720"/>
        <w:rPr>
          <w:noProof/>
        </w:rPr>
      </w:pPr>
      <w:r w:rsidRPr="00A73CD0">
        <w:rPr>
          <w:i/>
          <w:noProof/>
        </w:rPr>
        <w:t xml:space="preserve">2017 </w:t>
      </w:r>
      <w:r w:rsidRPr="00A73CD0">
        <w:rPr>
          <w:noProof/>
        </w:rPr>
        <w:t>(eds P.C. Chandler, S.A. King &amp; J. Boldt).</w:t>
      </w:r>
      <w:r w:rsidRPr="00A73CD0">
        <w:rPr>
          <w:i/>
          <w:noProof/>
        </w:rPr>
        <w:t xml:space="preserve"> </w:t>
      </w:r>
      <w:r w:rsidRPr="00A73CD0">
        <w:rPr>
          <w:noProof/>
        </w:rPr>
        <w:t>Fisheries and Oceans Canada, Nanaimo BC.</w:t>
      </w:r>
    </w:p>
    <w:p w14:paraId="2BFA4431" w14:textId="77777777" w:rsidR="00A73CD0" w:rsidRPr="00A73CD0" w:rsidRDefault="00A73CD0" w:rsidP="00A73CD0">
      <w:pPr>
        <w:pStyle w:val="EndNoteBibliography"/>
        <w:spacing w:after="0"/>
        <w:ind w:left="720" w:hanging="720"/>
        <w:rPr>
          <w:noProof/>
        </w:rPr>
      </w:pPr>
      <w:r w:rsidRPr="00A73CD0">
        <w:rPr>
          <w:noProof/>
        </w:rPr>
        <w:t>Grant, S.C.H. &amp; Pestal, G. (2012) Integrated biological status assessments under the wild salmon policy using standardized metrics and expert judgement: Fraser River sockeye salmon (</w:t>
      </w:r>
      <w:r w:rsidRPr="00A73CD0">
        <w:rPr>
          <w:i/>
          <w:noProof/>
        </w:rPr>
        <w:t>Oncorhynchus nerka</w:t>
      </w:r>
      <w:r w:rsidRPr="00A73CD0">
        <w:rPr>
          <w:noProof/>
        </w:rPr>
        <w:t>) case studies. (ed. C.S.A. Secretariat).</w:t>
      </w:r>
    </w:p>
    <w:p w14:paraId="7C9A2FD2" w14:textId="77777777" w:rsidR="00A73CD0" w:rsidRPr="00A73CD0" w:rsidRDefault="00A73CD0" w:rsidP="00A73CD0">
      <w:pPr>
        <w:pStyle w:val="EndNoteBibliography"/>
        <w:spacing w:after="0"/>
        <w:ind w:left="720" w:hanging="720"/>
        <w:rPr>
          <w:noProof/>
        </w:rPr>
      </w:pPr>
      <w:r w:rsidRPr="00A73CD0">
        <w:rPr>
          <w:noProof/>
        </w:rPr>
        <w:t xml:space="preserve">Holland, D.S. (1999) On direct and indirect management of fishing capacity. </w:t>
      </w:r>
      <w:r w:rsidRPr="00A73CD0">
        <w:rPr>
          <w:i/>
          <w:noProof/>
        </w:rPr>
        <w:t>Marine Resource Economics,</w:t>
      </w:r>
      <w:r w:rsidRPr="00A73CD0">
        <w:rPr>
          <w:noProof/>
        </w:rPr>
        <w:t xml:space="preserve"> </w:t>
      </w:r>
      <w:r w:rsidRPr="00A73CD0">
        <w:rPr>
          <w:b/>
          <w:noProof/>
        </w:rPr>
        <w:t>14,</w:t>
      </w:r>
      <w:r w:rsidRPr="00A73CD0">
        <w:rPr>
          <w:noProof/>
        </w:rPr>
        <w:t xml:space="preserve"> 263-267.</w:t>
      </w:r>
    </w:p>
    <w:p w14:paraId="48665374" w14:textId="77777777" w:rsidR="00A73CD0" w:rsidRPr="00A73CD0" w:rsidRDefault="00A73CD0" w:rsidP="00A73CD0">
      <w:pPr>
        <w:pStyle w:val="EndNoteBibliography"/>
        <w:spacing w:after="0"/>
        <w:ind w:left="720" w:hanging="720"/>
        <w:rPr>
          <w:noProof/>
        </w:rPr>
      </w:pPr>
      <w:r w:rsidRPr="00A73CD0">
        <w:rPr>
          <w:noProof/>
        </w:rPr>
        <w:t xml:space="preserve">Holt, C.A. &amp; Folkes, M.J.P. (2015) Cautions on using percentile-based benchmarks of status for data-limited populations of Pacific salmon under persistent trends in productivity and uncertain outcomes from harvest management. </w:t>
      </w:r>
      <w:r w:rsidRPr="00A73CD0">
        <w:rPr>
          <w:i/>
          <w:noProof/>
        </w:rPr>
        <w:t>Fisheries Research,</w:t>
      </w:r>
      <w:r w:rsidRPr="00A73CD0">
        <w:rPr>
          <w:noProof/>
        </w:rPr>
        <w:t xml:space="preserve"> </w:t>
      </w:r>
      <w:r w:rsidRPr="00A73CD0">
        <w:rPr>
          <w:b/>
          <w:noProof/>
        </w:rPr>
        <w:t>171,</w:t>
      </w:r>
      <w:r w:rsidRPr="00A73CD0">
        <w:rPr>
          <w:noProof/>
        </w:rPr>
        <w:t xml:space="preserve"> 188-200.</w:t>
      </w:r>
    </w:p>
    <w:p w14:paraId="427709E4" w14:textId="77777777" w:rsidR="00A73CD0" w:rsidRPr="00A73CD0" w:rsidRDefault="00A73CD0" w:rsidP="00A73CD0">
      <w:pPr>
        <w:pStyle w:val="EndNoteBibliography"/>
        <w:spacing w:after="0"/>
        <w:ind w:left="720" w:hanging="720"/>
        <w:rPr>
          <w:noProof/>
        </w:rPr>
      </w:pPr>
      <w:r w:rsidRPr="00A73CD0">
        <w:rPr>
          <w:noProof/>
        </w:rPr>
        <w:t xml:space="preserve">Kasperski, S. &amp; Holland, D.S. (2013) Income diversification and risk for fishermen. </w:t>
      </w:r>
      <w:r w:rsidRPr="00A73CD0">
        <w:rPr>
          <w:i/>
          <w:noProof/>
        </w:rPr>
        <w:t>Proceedings of the National Academy of Sciences,</w:t>
      </w:r>
      <w:r w:rsidRPr="00A73CD0">
        <w:rPr>
          <w:noProof/>
        </w:rPr>
        <w:t xml:space="preserve"> </w:t>
      </w:r>
      <w:r w:rsidRPr="00A73CD0">
        <w:rPr>
          <w:b/>
          <w:noProof/>
        </w:rPr>
        <w:t>110,</w:t>
      </w:r>
      <w:r w:rsidRPr="00A73CD0">
        <w:rPr>
          <w:noProof/>
        </w:rPr>
        <w:t xml:space="preserve"> 2076-2081.</w:t>
      </w:r>
    </w:p>
    <w:p w14:paraId="53AD5FAA" w14:textId="77777777" w:rsidR="00A73CD0" w:rsidRPr="00A73CD0" w:rsidRDefault="00A73CD0" w:rsidP="00A73CD0">
      <w:pPr>
        <w:pStyle w:val="EndNoteBibliography"/>
        <w:spacing w:after="0"/>
        <w:ind w:left="720" w:hanging="720"/>
        <w:rPr>
          <w:noProof/>
        </w:rPr>
      </w:pPr>
      <w:r w:rsidRPr="00A73CD0">
        <w:rPr>
          <w:noProof/>
        </w:rPr>
        <w:t xml:space="preserve">Kilduff, D.P., Di Lorenzo, E., Botsford, L.W. &amp; Teo, S.L. (2015) Changing central Pacific El Ninos reduce stability of North American salmon survival rates. </w:t>
      </w:r>
      <w:r w:rsidRPr="00A73CD0">
        <w:rPr>
          <w:i/>
          <w:noProof/>
        </w:rPr>
        <w:t>Proceedings of the National Academy of Sciences</w:t>
      </w:r>
      <w:r w:rsidRPr="00A73CD0">
        <w:rPr>
          <w:noProof/>
        </w:rPr>
        <w:t>.</w:t>
      </w:r>
    </w:p>
    <w:p w14:paraId="7952599C" w14:textId="77777777" w:rsidR="00A73CD0" w:rsidRPr="00A73CD0" w:rsidRDefault="00A73CD0" w:rsidP="00A73CD0">
      <w:pPr>
        <w:pStyle w:val="EndNoteBibliography"/>
        <w:spacing w:after="0"/>
        <w:ind w:left="720" w:hanging="720"/>
        <w:rPr>
          <w:noProof/>
        </w:rPr>
      </w:pPr>
      <w:r w:rsidRPr="00A73CD0">
        <w:rPr>
          <w:noProof/>
        </w:rPr>
        <w:t>Larkin, P.A. (1971) Simulation studies of Adams River sockeye salmon (</w:t>
      </w:r>
      <w:r w:rsidRPr="00A73CD0">
        <w:rPr>
          <w:i/>
          <w:noProof/>
        </w:rPr>
        <w:t>Oncorhynchus nerka</w:t>
      </w:r>
      <w:r w:rsidRPr="00A73CD0">
        <w:rPr>
          <w:noProof/>
        </w:rPr>
        <w:t xml:space="preserve">). </w:t>
      </w:r>
      <w:r w:rsidRPr="00A73CD0">
        <w:rPr>
          <w:i/>
          <w:noProof/>
        </w:rPr>
        <w:t>Journal Fisheries Research Board of Canada,</w:t>
      </w:r>
      <w:r w:rsidRPr="00A73CD0">
        <w:rPr>
          <w:noProof/>
        </w:rPr>
        <w:t xml:space="preserve"> </w:t>
      </w:r>
      <w:r w:rsidRPr="00A73CD0">
        <w:rPr>
          <w:b/>
          <w:noProof/>
        </w:rPr>
        <w:t>28,</w:t>
      </w:r>
      <w:r w:rsidRPr="00A73CD0">
        <w:rPr>
          <w:noProof/>
        </w:rPr>
        <w:t xml:space="preserve"> 1493-1502.</w:t>
      </w:r>
    </w:p>
    <w:p w14:paraId="4E6A4D81" w14:textId="77777777" w:rsidR="00A73CD0" w:rsidRPr="00A73CD0" w:rsidRDefault="00A73CD0" w:rsidP="00A73CD0">
      <w:pPr>
        <w:pStyle w:val="EndNoteBibliography"/>
        <w:spacing w:after="0"/>
        <w:ind w:left="720" w:hanging="720"/>
        <w:rPr>
          <w:noProof/>
        </w:rPr>
      </w:pPr>
      <w:r w:rsidRPr="00A73CD0">
        <w:rPr>
          <w:noProof/>
        </w:rPr>
        <w:t xml:space="preserve">Link, J.S. (2018) System-level optimal yield: increased value, less risk, improved stability, and better fisheries. </w:t>
      </w:r>
      <w:r w:rsidRPr="00A73CD0">
        <w:rPr>
          <w:i/>
          <w:noProof/>
        </w:rPr>
        <w:t>Canadian Journal of Fisheries and Aquatic Sciences,</w:t>
      </w:r>
      <w:r w:rsidRPr="00A73CD0">
        <w:rPr>
          <w:noProof/>
        </w:rPr>
        <w:t xml:space="preserve"> </w:t>
      </w:r>
      <w:r w:rsidRPr="00A73CD0">
        <w:rPr>
          <w:b/>
          <w:noProof/>
        </w:rPr>
        <w:t>75,</w:t>
      </w:r>
      <w:r w:rsidRPr="00A73CD0">
        <w:rPr>
          <w:noProof/>
        </w:rPr>
        <w:t xml:space="preserve"> 1-16.</w:t>
      </w:r>
    </w:p>
    <w:p w14:paraId="7AD904B2" w14:textId="77777777" w:rsidR="00A73CD0" w:rsidRPr="00A73CD0" w:rsidRDefault="00A73CD0" w:rsidP="00A73CD0">
      <w:pPr>
        <w:pStyle w:val="EndNoteBibliography"/>
        <w:spacing w:after="0"/>
        <w:ind w:left="720" w:hanging="720"/>
        <w:rPr>
          <w:noProof/>
        </w:rPr>
      </w:pPr>
      <w:r w:rsidRPr="00A73CD0">
        <w:rPr>
          <w:noProof/>
        </w:rPr>
        <w:t xml:space="preserve">Loreau, M. &amp; de Mazancourt, C. (2008) Species synchrony and its drivers: neutral and nonneutral community dynamics in fluctuating environments </w:t>
      </w:r>
      <w:r w:rsidRPr="00A73CD0">
        <w:rPr>
          <w:i/>
          <w:noProof/>
        </w:rPr>
        <w:t>The American Naturalist,</w:t>
      </w:r>
      <w:r w:rsidRPr="00A73CD0">
        <w:rPr>
          <w:noProof/>
        </w:rPr>
        <w:t xml:space="preserve"> </w:t>
      </w:r>
      <w:r w:rsidRPr="00A73CD0">
        <w:rPr>
          <w:b/>
          <w:noProof/>
        </w:rPr>
        <w:t>172,</w:t>
      </w:r>
      <w:r w:rsidRPr="00A73CD0">
        <w:rPr>
          <w:noProof/>
        </w:rPr>
        <w:t xml:space="preserve"> E48-E66.</w:t>
      </w:r>
    </w:p>
    <w:p w14:paraId="7E32B17C" w14:textId="77777777" w:rsidR="00A73CD0" w:rsidRPr="00A73CD0" w:rsidRDefault="00A73CD0" w:rsidP="00A73CD0">
      <w:pPr>
        <w:pStyle w:val="EndNoteBibliography"/>
        <w:spacing w:after="0"/>
        <w:ind w:left="720" w:hanging="720"/>
        <w:rPr>
          <w:noProof/>
        </w:rPr>
      </w:pPr>
      <w:r w:rsidRPr="00A73CD0">
        <w:rPr>
          <w:noProof/>
        </w:rPr>
        <w:t>Macdonald, J.S. (2000) Mortality during the migration of Fraser River sockeye salmon (</w:t>
      </w:r>
      <w:r w:rsidRPr="00A73CD0">
        <w:rPr>
          <w:i/>
          <w:noProof/>
        </w:rPr>
        <w:t>Oncorhynchus nerka</w:t>
      </w:r>
      <w:r w:rsidRPr="00A73CD0">
        <w:rPr>
          <w:noProof/>
        </w:rPr>
        <w:t xml:space="preserve">): a study of the effect of ocean and river environmental conditions in 1997. </w:t>
      </w:r>
      <w:r w:rsidRPr="00A73CD0">
        <w:rPr>
          <w:i/>
          <w:noProof/>
        </w:rPr>
        <w:t>Canadian Technical Report of Fisheries and Aquatic Sciences,</w:t>
      </w:r>
      <w:r w:rsidRPr="00A73CD0">
        <w:rPr>
          <w:noProof/>
        </w:rPr>
        <w:t xml:space="preserve"> </w:t>
      </w:r>
      <w:r w:rsidRPr="00A73CD0">
        <w:rPr>
          <w:b/>
          <w:noProof/>
        </w:rPr>
        <w:t>2315,</w:t>
      </w:r>
      <w:r w:rsidRPr="00A73CD0">
        <w:rPr>
          <w:noProof/>
        </w:rPr>
        <w:t xml:space="preserve"> 120 p.</w:t>
      </w:r>
    </w:p>
    <w:p w14:paraId="3CC9E1F4" w14:textId="77777777" w:rsidR="00A73CD0" w:rsidRPr="00A73CD0" w:rsidRDefault="00A73CD0" w:rsidP="00A73CD0">
      <w:pPr>
        <w:pStyle w:val="EndNoteBibliography"/>
        <w:spacing w:after="0"/>
        <w:ind w:left="720" w:hanging="720"/>
        <w:rPr>
          <w:noProof/>
        </w:rPr>
      </w:pPr>
      <w:r w:rsidRPr="00A73CD0">
        <w:rPr>
          <w:noProof/>
        </w:rPr>
        <w:t xml:space="preserve">Malick, M.J. &amp; Cox, S.P. (2016) Regional-Scale Declines in Productivity of Pink and Chum Salmon Stocks in Western North America. </w:t>
      </w:r>
      <w:r w:rsidRPr="00A73CD0">
        <w:rPr>
          <w:i/>
          <w:noProof/>
        </w:rPr>
        <w:t>PLoS One,</w:t>
      </w:r>
      <w:r w:rsidRPr="00A73CD0">
        <w:rPr>
          <w:noProof/>
        </w:rPr>
        <w:t xml:space="preserve"> </w:t>
      </w:r>
      <w:r w:rsidRPr="00A73CD0">
        <w:rPr>
          <w:b/>
          <w:noProof/>
        </w:rPr>
        <w:t>11,</w:t>
      </w:r>
      <w:r w:rsidRPr="00A73CD0">
        <w:rPr>
          <w:noProof/>
        </w:rPr>
        <w:t xml:space="preserve"> e0146009.</w:t>
      </w:r>
    </w:p>
    <w:p w14:paraId="74EF1C8E" w14:textId="77777777" w:rsidR="00A73CD0" w:rsidRPr="00A73CD0" w:rsidRDefault="00A73CD0" w:rsidP="00A73CD0">
      <w:pPr>
        <w:pStyle w:val="EndNoteBibliography"/>
        <w:spacing w:after="0"/>
        <w:ind w:left="720" w:hanging="720"/>
        <w:rPr>
          <w:noProof/>
        </w:rPr>
      </w:pPr>
      <w:r w:rsidRPr="00A73CD0">
        <w:rPr>
          <w:noProof/>
        </w:rPr>
        <w:t xml:space="preserve">Minto, C., Mills Flemming, J., Britten, G.L., Worm, B. &amp; Rose, K. (2014) Productivity dynamics of Atlantic cod. </w:t>
      </w:r>
      <w:r w:rsidRPr="00A73CD0">
        <w:rPr>
          <w:i/>
          <w:noProof/>
        </w:rPr>
        <w:t>Canadian Journal of Fisheries and Aquatic Sciences,</w:t>
      </w:r>
      <w:r w:rsidRPr="00A73CD0">
        <w:rPr>
          <w:noProof/>
        </w:rPr>
        <w:t xml:space="preserve"> </w:t>
      </w:r>
      <w:r w:rsidRPr="00A73CD0">
        <w:rPr>
          <w:b/>
          <w:noProof/>
        </w:rPr>
        <w:t>71,</w:t>
      </w:r>
      <w:r w:rsidRPr="00A73CD0">
        <w:rPr>
          <w:noProof/>
        </w:rPr>
        <w:t xml:space="preserve"> 203-216.</w:t>
      </w:r>
    </w:p>
    <w:p w14:paraId="4EF5230A" w14:textId="77777777" w:rsidR="00A73CD0" w:rsidRPr="00A73CD0" w:rsidRDefault="00A73CD0" w:rsidP="00A73CD0">
      <w:pPr>
        <w:pStyle w:val="EndNoteBibliography"/>
        <w:spacing w:after="0"/>
        <w:ind w:left="720" w:hanging="720"/>
        <w:rPr>
          <w:noProof/>
        </w:rPr>
      </w:pPr>
      <w:r w:rsidRPr="00A73CD0">
        <w:rPr>
          <w:noProof/>
        </w:rPr>
        <w:t xml:space="preserve">Nelitz, M., Porter, M., Parkinson, E., Wieckowski, K., Marmorek, D., Bryan, K., Hall, A. &amp; Abraham, D. (2011) Evaluating the status of Fraser River sockeye salmon and role of freshwater ecology in their decline. </w:t>
      </w:r>
      <w:r w:rsidRPr="00A73CD0">
        <w:rPr>
          <w:i/>
          <w:noProof/>
        </w:rPr>
        <w:t>Cohen Commission Technical Report 3</w:t>
      </w:r>
      <w:r w:rsidRPr="00A73CD0">
        <w:rPr>
          <w:b/>
          <w:noProof/>
        </w:rPr>
        <w:t>,</w:t>
      </w:r>
      <w:r w:rsidRPr="00A73CD0">
        <w:rPr>
          <w:noProof/>
        </w:rPr>
        <w:t xml:space="preserve"> 222 p.</w:t>
      </w:r>
    </w:p>
    <w:p w14:paraId="100388BA" w14:textId="77777777" w:rsidR="00A73CD0" w:rsidRPr="00A73CD0" w:rsidRDefault="00A73CD0" w:rsidP="00A73CD0">
      <w:pPr>
        <w:pStyle w:val="EndNoteBibliography"/>
        <w:spacing w:after="0"/>
        <w:ind w:left="720" w:hanging="720"/>
        <w:rPr>
          <w:noProof/>
        </w:rPr>
      </w:pPr>
      <w:r w:rsidRPr="00A73CD0">
        <w:rPr>
          <w:noProof/>
        </w:rPr>
        <w:t>Pestal, G., Huang, A.-M. &amp; Cass, A. (2011) Updated methods for assessing harvest rules for Fraser River sockeye salmon (</w:t>
      </w:r>
      <w:r w:rsidRPr="00A73CD0">
        <w:rPr>
          <w:i/>
          <w:noProof/>
        </w:rPr>
        <w:t>Oncorhynchus nerka</w:t>
      </w:r>
      <w:r w:rsidRPr="00A73CD0">
        <w:rPr>
          <w:noProof/>
        </w:rPr>
        <w:t xml:space="preserve">). </w:t>
      </w:r>
      <w:r w:rsidRPr="00A73CD0">
        <w:rPr>
          <w:i/>
          <w:noProof/>
        </w:rPr>
        <w:t>Canadian Science Advisory Secretariat Research Document 2011/133</w:t>
      </w:r>
      <w:r w:rsidRPr="00A73CD0">
        <w:rPr>
          <w:b/>
          <w:noProof/>
        </w:rPr>
        <w:t>,</w:t>
      </w:r>
      <w:r w:rsidRPr="00A73CD0">
        <w:rPr>
          <w:noProof/>
        </w:rPr>
        <w:t xml:space="preserve"> 175 p.</w:t>
      </w:r>
    </w:p>
    <w:p w14:paraId="4D25FF8B" w14:textId="77777777" w:rsidR="00A73CD0" w:rsidRPr="00A73CD0" w:rsidRDefault="00A73CD0" w:rsidP="00A73CD0">
      <w:pPr>
        <w:pStyle w:val="EndNoteBibliography"/>
        <w:spacing w:after="0"/>
        <w:ind w:left="720" w:hanging="720"/>
        <w:rPr>
          <w:noProof/>
        </w:rPr>
      </w:pPr>
      <w:r w:rsidRPr="00A73CD0">
        <w:rPr>
          <w:noProof/>
        </w:rPr>
        <w:t xml:space="preserve">Peterman, Randall M. (1981) Form of random variation in salmon smolt-to-adult relations and its influence on production estimates. </w:t>
      </w:r>
      <w:r w:rsidRPr="00A73CD0">
        <w:rPr>
          <w:i/>
          <w:noProof/>
        </w:rPr>
        <w:t>Canadian Journal of Fisheries and Aquatic Sciences,</w:t>
      </w:r>
      <w:r w:rsidRPr="00A73CD0">
        <w:rPr>
          <w:noProof/>
        </w:rPr>
        <w:t xml:space="preserve"> </w:t>
      </w:r>
      <w:r w:rsidRPr="00A73CD0">
        <w:rPr>
          <w:b/>
          <w:noProof/>
        </w:rPr>
        <w:t>38,</w:t>
      </w:r>
      <w:r w:rsidRPr="00A73CD0">
        <w:rPr>
          <w:noProof/>
        </w:rPr>
        <w:t xml:space="preserve"> 1113-1119.</w:t>
      </w:r>
    </w:p>
    <w:p w14:paraId="4C30A50B" w14:textId="77777777" w:rsidR="00A73CD0" w:rsidRPr="00A73CD0" w:rsidRDefault="00A73CD0" w:rsidP="00A73CD0">
      <w:pPr>
        <w:pStyle w:val="EndNoteBibliography"/>
        <w:spacing w:after="0"/>
        <w:ind w:left="720" w:hanging="720"/>
        <w:rPr>
          <w:noProof/>
        </w:rPr>
      </w:pPr>
      <w:r w:rsidRPr="00A73CD0">
        <w:rPr>
          <w:noProof/>
        </w:rPr>
        <w:t>Peterman, Randall M. &amp; Dorner, B. (2012) A widespread decrease in productivity of Sockeye Salmon (</w:t>
      </w:r>
      <w:r w:rsidRPr="00A73CD0">
        <w:rPr>
          <w:i/>
          <w:noProof/>
        </w:rPr>
        <w:t>Oncorhynchus nerka</w:t>
      </w:r>
      <w:r w:rsidRPr="00A73CD0">
        <w:rPr>
          <w:noProof/>
        </w:rPr>
        <w:t xml:space="preserve">) populations in western North America. </w:t>
      </w:r>
      <w:r w:rsidRPr="00A73CD0">
        <w:rPr>
          <w:i/>
          <w:noProof/>
        </w:rPr>
        <w:t>Canadian Journal of Fisheries and Aquatic Sciences,</w:t>
      </w:r>
      <w:r w:rsidRPr="00A73CD0">
        <w:rPr>
          <w:noProof/>
        </w:rPr>
        <w:t xml:space="preserve"> </w:t>
      </w:r>
      <w:r w:rsidRPr="00A73CD0">
        <w:rPr>
          <w:b/>
          <w:noProof/>
        </w:rPr>
        <w:t>69,</w:t>
      </w:r>
      <w:r w:rsidRPr="00A73CD0">
        <w:rPr>
          <w:noProof/>
        </w:rPr>
        <w:t xml:space="preserve"> 1255-1260.</w:t>
      </w:r>
    </w:p>
    <w:p w14:paraId="640EF20D" w14:textId="77777777" w:rsidR="00A73CD0" w:rsidRPr="00A73CD0" w:rsidRDefault="00A73CD0" w:rsidP="00A73CD0">
      <w:pPr>
        <w:pStyle w:val="EndNoteBibliography"/>
        <w:spacing w:after="0"/>
        <w:ind w:left="720" w:hanging="720"/>
        <w:rPr>
          <w:noProof/>
        </w:rPr>
      </w:pPr>
      <w:r w:rsidRPr="00A73CD0">
        <w:rPr>
          <w:noProof/>
        </w:rPr>
        <w:t xml:space="preserve">Ricker, W.E. (1975) Computation and interpretation of biological statistics of fish populations. </w:t>
      </w:r>
      <w:r w:rsidRPr="00A73CD0">
        <w:rPr>
          <w:i/>
          <w:noProof/>
        </w:rPr>
        <w:t>Fisheries Research Board of Canada Bulletin,</w:t>
      </w:r>
      <w:r w:rsidRPr="00A73CD0">
        <w:rPr>
          <w:noProof/>
        </w:rPr>
        <w:t xml:space="preserve"> </w:t>
      </w:r>
      <w:r w:rsidRPr="00A73CD0">
        <w:rPr>
          <w:b/>
          <w:noProof/>
        </w:rPr>
        <w:t>191</w:t>
      </w:r>
      <w:r w:rsidRPr="00A73CD0">
        <w:rPr>
          <w:noProof/>
        </w:rPr>
        <w:t>.</w:t>
      </w:r>
    </w:p>
    <w:p w14:paraId="483643BA" w14:textId="77777777" w:rsidR="00A73CD0" w:rsidRPr="00A73CD0" w:rsidRDefault="00A73CD0" w:rsidP="00A73CD0">
      <w:pPr>
        <w:pStyle w:val="EndNoteBibliography"/>
        <w:spacing w:after="0"/>
        <w:ind w:left="720" w:hanging="720"/>
        <w:rPr>
          <w:noProof/>
        </w:rPr>
      </w:pPr>
      <w:r w:rsidRPr="00A73CD0">
        <w:rPr>
          <w:noProof/>
        </w:rPr>
        <w:t xml:space="preserve">Satterthwaite, W.H. &amp; Carlson, S.M. (2015) Weakening portfolio effect strength in a hatchery-supplemented Chinook salmon population complex. </w:t>
      </w:r>
      <w:r w:rsidRPr="00A73CD0">
        <w:rPr>
          <w:i/>
          <w:noProof/>
        </w:rPr>
        <w:t>Canadian Journal of Fisheries and Aquatic Sciences,</w:t>
      </w:r>
      <w:r w:rsidRPr="00A73CD0">
        <w:rPr>
          <w:noProof/>
        </w:rPr>
        <w:t xml:space="preserve"> </w:t>
      </w:r>
      <w:r w:rsidRPr="00A73CD0">
        <w:rPr>
          <w:b/>
          <w:noProof/>
        </w:rPr>
        <w:t>72,</w:t>
      </w:r>
      <w:r w:rsidRPr="00A73CD0">
        <w:rPr>
          <w:noProof/>
        </w:rPr>
        <w:t xml:space="preserve"> 1860-1875.</w:t>
      </w:r>
    </w:p>
    <w:p w14:paraId="2A86F900" w14:textId="77777777" w:rsidR="00A73CD0" w:rsidRPr="00A73CD0" w:rsidRDefault="00A73CD0" w:rsidP="00A73CD0">
      <w:pPr>
        <w:pStyle w:val="EndNoteBibliography"/>
        <w:spacing w:after="0"/>
        <w:ind w:left="720" w:hanging="720"/>
        <w:rPr>
          <w:noProof/>
        </w:rPr>
      </w:pPr>
      <w:r w:rsidRPr="00A73CD0">
        <w:rPr>
          <w:noProof/>
        </w:rPr>
        <w:t xml:space="preserve">Schindler, D.E., Armstrong, J.B. &amp; Reed, T.E. (2015) The portfolio concept in ecology and evolution. </w:t>
      </w:r>
      <w:r w:rsidRPr="00A73CD0">
        <w:rPr>
          <w:i/>
          <w:noProof/>
        </w:rPr>
        <w:t>Frontiers in Ecology and the Environment,</w:t>
      </w:r>
      <w:r w:rsidRPr="00A73CD0">
        <w:rPr>
          <w:noProof/>
        </w:rPr>
        <w:t xml:space="preserve"> </w:t>
      </w:r>
      <w:r w:rsidRPr="00A73CD0">
        <w:rPr>
          <w:b/>
          <w:noProof/>
        </w:rPr>
        <w:t>13,</w:t>
      </w:r>
      <w:r w:rsidRPr="00A73CD0">
        <w:rPr>
          <w:noProof/>
        </w:rPr>
        <w:t xml:space="preserve"> 257-263.</w:t>
      </w:r>
    </w:p>
    <w:p w14:paraId="3CFCF111" w14:textId="77777777" w:rsidR="00A73CD0" w:rsidRPr="00A73CD0" w:rsidRDefault="00A73CD0" w:rsidP="00A73CD0">
      <w:pPr>
        <w:pStyle w:val="EndNoteBibliography"/>
        <w:spacing w:after="0"/>
        <w:ind w:left="720" w:hanging="720"/>
        <w:rPr>
          <w:noProof/>
        </w:rPr>
      </w:pPr>
      <w:r w:rsidRPr="00A73CD0">
        <w:rPr>
          <w:noProof/>
        </w:rPr>
        <w:t xml:space="preserve">Thibaut, L.M. &amp; Connolly, S.R. (2013) Understanding diversity-stability relationships: towards a unified model of portfolio effects. </w:t>
      </w:r>
      <w:r w:rsidRPr="00A73CD0">
        <w:rPr>
          <w:i/>
          <w:noProof/>
        </w:rPr>
        <w:t>Ecology Letters,</w:t>
      </w:r>
      <w:r w:rsidRPr="00A73CD0">
        <w:rPr>
          <w:noProof/>
        </w:rPr>
        <w:t xml:space="preserve"> </w:t>
      </w:r>
      <w:r w:rsidRPr="00A73CD0">
        <w:rPr>
          <w:b/>
          <w:noProof/>
        </w:rPr>
        <w:t>16,</w:t>
      </w:r>
      <w:r w:rsidRPr="00A73CD0">
        <w:rPr>
          <w:noProof/>
        </w:rPr>
        <w:t xml:space="preserve"> 140-150.</w:t>
      </w:r>
    </w:p>
    <w:p w14:paraId="1CC78DEA" w14:textId="77777777" w:rsidR="00A73CD0" w:rsidRPr="00A73CD0" w:rsidRDefault="00A73CD0" w:rsidP="00A73CD0">
      <w:pPr>
        <w:pStyle w:val="EndNoteBibliography"/>
        <w:spacing w:after="0"/>
        <w:ind w:left="720" w:hanging="720"/>
        <w:rPr>
          <w:noProof/>
        </w:rPr>
      </w:pPr>
      <w:r w:rsidRPr="00A73CD0">
        <w:rPr>
          <w:noProof/>
        </w:rPr>
        <w:t xml:space="preserve">Thomson, R.E., Beamish, R.J., Beacham, T.D., Trudel, M., Whitfield, P.H. &amp; Hourston, R.A.S. (2012) Anomalous ocean conditions may explain the recent extreme variability in Fraser River Sockeye Salmon production. </w:t>
      </w:r>
      <w:r w:rsidRPr="00A73CD0">
        <w:rPr>
          <w:i/>
          <w:noProof/>
        </w:rPr>
        <w:t>Marine and Coastal Fisheries,</w:t>
      </w:r>
      <w:r w:rsidRPr="00A73CD0">
        <w:rPr>
          <w:noProof/>
        </w:rPr>
        <w:t xml:space="preserve"> </w:t>
      </w:r>
      <w:r w:rsidRPr="00A73CD0">
        <w:rPr>
          <w:b/>
          <w:noProof/>
        </w:rPr>
        <w:t>4,</w:t>
      </w:r>
      <w:r w:rsidRPr="00A73CD0">
        <w:rPr>
          <w:noProof/>
        </w:rPr>
        <w:t xml:space="preserve"> 415-437.</w:t>
      </w:r>
    </w:p>
    <w:p w14:paraId="330A5C31" w14:textId="77777777" w:rsidR="00A73CD0" w:rsidRPr="00A73CD0" w:rsidRDefault="00A73CD0" w:rsidP="00A73CD0">
      <w:pPr>
        <w:pStyle w:val="EndNoteBibliography"/>
        <w:spacing w:after="0"/>
        <w:ind w:left="720" w:hanging="720"/>
        <w:rPr>
          <w:noProof/>
        </w:rPr>
      </w:pPr>
      <w:r w:rsidRPr="00A73CD0">
        <w:rPr>
          <w:noProof/>
        </w:rPr>
        <w:t xml:space="preserve">Thorson, J.T., Scheuerell, M.D., Olden, J.D. &amp; Schindler, D.E. (2018) Spatial heterogeneity contributes more to portfolio effects than species variability in bottom-associated marine fishes. </w:t>
      </w:r>
      <w:r w:rsidRPr="00A73CD0">
        <w:rPr>
          <w:i/>
          <w:noProof/>
        </w:rPr>
        <w:t>Proc Biol Sci,</w:t>
      </w:r>
      <w:r w:rsidRPr="00A73CD0">
        <w:rPr>
          <w:noProof/>
        </w:rPr>
        <w:t xml:space="preserve"> </w:t>
      </w:r>
      <w:r w:rsidRPr="00A73CD0">
        <w:rPr>
          <w:b/>
          <w:noProof/>
        </w:rPr>
        <w:t>285</w:t>
      </w:r>
      <w:r w:rsidRPr="00A73CD0">
        <w:rPr>
          <w:noProof/>
        </w:rPr>
        <w:t>.</w:t>
      </w:r>
    </w:p>
    <w:p w14:paraId="670A2DA6" w14:textId="77777777" w:rsidR="00A73CD0" w:rsidRPr="00A73CD0" w:rsidRDefault="00A73CD0" w:rsidP="00A73CD0">
      <w:pPr>
        <w:pStyle w:val="EndNoteBibliography"/>
        <w:spacing w:after="0"/>
        <w:ind w:left="720" w:hanging="720"/>
        <w:rPr>
          <w:noProof/>
        </w:rPr>
      </w:pPr>
      <w:r w:rsidRPr="00A73CD0">
        <w:rPr>
          <w:noProof/>
        </w:rPr>
        <w:t xml:space="preserve">Tilman, D., Isbell, F. &amp; Cowles, J.M. (2014) Biodiversity and ecosystem functioning. </w:t>
      </w:r>
      <w:r w:rsidRPr="00A73CD0">
        <w:rPr>
          <w:i/>
          <w:noProof/>
        </w:rPr>
        <w:t>Annual Review of Ecology, Evolution, and Systematics,</w:t>
      </w:r>
      <w:r w:rsidRPr="00A73CD0">
        <w:rPr>
          <w:noProof/>
        </w:rPr>
        <w:t xml:space="preserve"> </w:t>
      </w:r>
      <w:r w:rsidRPr="00A73CD0">
        <w:rPr>
          <w:b/>
          <w:noProof/>
        </w:rPr>
        <w:t>45,</w:t>
      </w:r>
      <w:r w:rsidRPr="00A73CD0">
        <w:rPr>
          <w:noProof/>
        </w:rPr>
        <w:t xml:space="preserve"> 471-493.</w:t>
      </w:r>
    </w:p>
    <w:p w14:paraId="30343BF8" w14:textId="77777777" w:rsidR="00A73CD0" w:rsidRPr="00A73CD0" w:rsidRDefault="00A73CD0" w:rsidP="00A73CD0">
      <w:pPr>
        <w:pStyle w:val="EndNoteBibliography"/>
        <w:ind w:left="720" w:hanging="720"/>
        <w:rPr>
          <w:noProof/>
        </w:rPr>
      </w:pPr>
      <w:r w:rsidRPr="00A73CD0">
        <w:rPr>
          <w:noProof/>
        </w:rPr>
        <w:t xml:space="preserve">Walter, J.A., Sheppard, L.W., Anderson, T.L., Kastens, J.H., Bjornstad, O.N., Liebhold, A.M. &amp; Reuman, D.C. (2017) The geography of spatial synchrony. </w:t>
      </w:r>
      <w:r w:rsidRPr="00A73CD0">
        <w:rPr>
          <w:i/>
          <w:noProof/>
        </w:rPr>
        <w:t>Ecology Letters,</w:t>
      </w:r>
      <w:r w:rsidRPr="00A73CD0">
        <w:rPr>
          <w:noProof/>
        </w:rPr>
        <w:t xml:space="preserve"> </w:t>
      </w:r>
      <w:r w:rsidRPr="00A73CD0">
        <w:rPr>
          <w:b/>
          <w:noProof/>
        </w:rPr>
        <w:t>20,</w:t>
      </w:r>
      <w:r w:rsidRPr="00A73CD0">
        <w:rPr>
          <w:noProof/>
        </w:rPr>
        <w:t xml:space="preserve"> 801-814.</w:t>
      </w:r>
    </w:p>
    <w:p w14:paraId="3E0FE7E0" w14:textId="4C52B51B" w:rsidR="00ED7E4C" w:rsidRPr="00004A7E" w:rsidRDefault="00DE0F7B" w:rsidP="00AE7C0A">
      <w:pPr>
        <w:spacing w:line="480" w:lineRule="auto"/>
      </w:pPr>
      <w:r w:rsidRPr="00004A7E">
        <w:fldChar w:fldCharType="end"/>
      </w:r>
    </w:p>
    <w:sectPr w:rsidR="00ED7E4C" w:rsidRPr="00004A7E">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1" w:author="Cameron Freshwater" w:date="2018-11-19T08:52:00Z" w:initials="CF">
    <w:p w14:paraId="7BEAB46D" w14:textId="77777777" w:rsidR="0045464E" w:rsidRDefault="0045464E" w:rsidP="00E026C7">
      <w:pPr>
        <w:pStyle w:val="CommentText"/>
      </w:pPr>
      <w:r>
        <w:rPr>
          <w:rStyle w:val="CommentReference"/>
        </w:rPr>
        <w:annotationRef/>
      </w:r>
      <w:r>
        <w:t xml:space="preserve">AMH: </w:t>
      </w:r>
      <w:r>
        <w:rPr>
          <w:rStyle w:val="CommentReference"/>
        </w:rPr>
        <w:annotationRef/>
      </w:r>
      <w:r>
        <w:t>I’m not a huge fan of the listing off of lions &amp; tigers &amp; bears right at the top … but I don’t have an alternate suggestion, so feel free to ignore!</w:t>
      </w:r>
    </w:p>
    <w:p w14:paraId="6F8772D7" w14:textId="4F474339" w:rsidR="0045464E" w:rsidRDefault="0045464E">
      <w:pPr>
        <w:pStyle w:val="CommentText"/>
      </w:pPr>
    </w:p>
    <w:p w14:paraId="7618A7D0" w14:textId="6AAE93F2" w:rsidR="0045464E" w:rsidRDefault="0045464E">
      <w:pPr>
        <w:pStyle w:val="CommentText"/>
      </w:pPr>
      <w:r>
        <w:t xml:space="preserve">CF: </w:t>
      </w:r>
      <w:proofErr w:type="spellStart"/>
      <w:r>
        <w:t>Haha</w:t>
      </w:r>
      <w:proofErr w:type="spellEnd"/>
      <w:r>
        <w:t xml:space="preserve"> duly noted. I hate writing opening sentences so I’m open to recommendations. </w:t>
      </w:r>
    </w:p>
  </w:comment>
  <w:comment w:id="26" w:author="Cameron Freshwater" w:date="2018-11-19T08:52:00Z" w:initials="CF">
    <w:p w14:paraId="1C54C2B3" w14:textId="77777777" w:rsidR="0045464E" w:rsidRDefault="0045464E" w:rsidP="00463156">
      <w:pPr>
        <w:pStyle w:val="CommentText"/>
      </w:pPr>
      <w:r>
        <w:rPr>
          <w:rStyle w:val="CommentReference"/>
        </w:rPr>
        <w:annotationRef/>
      </w:r>
      <w:r>
        <w:t xml:space="preserve">CH: Does performance = aggregate </w:t>
      </w:r>
      <w:proofErr w:type="spellStart"/>
      <w:r>
        <w:t>varability</w:t>
      </w:r>
      <w:proofErr w:type="spellEnd"/>
      <w:r>
        <w:t>? Or is performance something else, as inferred here?</w:t>
      </w:r>
    </w:p>
    <w:p w14:paraId="5F975AFF" w14:textId="028751AB" w:rsidR="0045464E" w:rsidRDefault="0045464E">
      <w:pPr>
        <w:pStyle w:val="CommentText"/>
      </w:pPr>
    </w:p>
    <w:p w14:paraId="7ABDFBA2" w14:textId="5911E771" w:rsidR="0045464E" w:rsidRDefault="0045464E">
      <w:pPr>
        <w:pStyle w:val="CommentText"/>
      </w:pPr>
      <w:r>
        <w:t>CF: Hopefully clarified</w:t>
      </w:r>
    </w:p>
  </w:comment>
  <w:comment w:id="29" w:author="Cameron Freshwater" w:date="2018-11-19T08:52:00Z" w:initials="CF">
    <w:p w14:paraId="72B6D08A" w14:textId="0A210D2D" w:rsidR="0045464E" w:rsidRDefault="0045464E" w:rsidP="00E026C7">
      <w:pPr>
        <w:pStyle w:val="CommentText"/>
      </w:pPr>
      <w:r>
        <w:rPr>
          <w:rStyle w:val="CommentReference"/>
        </w:rPr>
        <w:annotationRef/>
      </w:r>
      <w:r>
        <w:t xml:space="preserve">AMH: I obviously need to read the reference (and synchrony papers as a whole), but what’s the difference between overall reduction in productivity and greater synchrony among stocks? </w:t>
      </w:r>
      <w:proofErr w:type="gramStart"/>
      <w:r>
        <w:t>e</w:t>
      </w:r>
      <w:proofErr w:type="gramEnd"/>
      <w:r>
        <w:t>.g. I’m thinking that overall reduction in productivity is a symptom/signal of greater synchrony.</w:t>
      </w:r>
    </w:p>
    <w:p w14:paraId="6A6B3E55" w14:textId="77777777" w:rsidR="0045464E" w:rsidRDefault="0045464E" w:rsidP="00E026C7">
      <w:pPr>
        <w:pStyle w:val="CommentText"/>
      </w:pPr>
    </w:p>
    <w:p w14:paraId="4DF84669" w14:textId="20A187DC" w:rsidR="0045464E" w:rsidRDefault="0045464E">
      <w:pPr>
        <w:pStyle w:val="CommentText"/>
      </w:pPr>
      <w:r>
        <w:t xml:space="preserve">CF: Well not necessarily. You could theoretically have high levels of synchrony, high productivity, and, technically, a weakened portfolio effect. It’s just you probably wouldn’t be concerned at the time because most of your populations would be stable/increasing and so you wouldn’t explicitly quantify synch in the first place. Hence why we didn’t include that operating model here. </w:t>
      </w:r>
    </w:p>
  </w:comment>
  <w:comment w:id="54" w:author="Cameron Freshwater" w:date="2018-11-19T08:52:00Z" w:initials="CF">
    <w:p w14:paraId="5DC19158" w14:textId="0546D1A4" w:rsidR="0045464E" w:rsidRDefault="0045464E" w:rsidP="00482383">
      <w:pPr>
        <w:pStyle w:val="CommentText"/>
      </w:pPr>
      <w:r>
        <w:rPr>
          <w:rStyle w:val="CommentReference"/>
        </w:rPr>
        <w:annotationRef/>
      </w:r>
      <w:r>
        <w:t xml:space="preserve">CH: </w:t>
      </w:r>
      <w:r>
        <w:rPr>
          <w:rStyle w:val="CommentReference"/>
        </w:rPr>
        <w:annotationRef/>
      </w:r>
      <w:r>
        <w:t xml:space="preserve">Peterman didn’t </w:t>
      </w:r>
      <w:proofErr w:type="gramStart"/>
      <w:r>
        <w:t>exactly  find</w:t>
      </w:r>
      <w:proofErr w:type="gramEnd"/>
      <w:r>
        <w:t xml:space="preserve"> this, and Britten had a measure of productivity that was different than ours (it was more like capacity).  Intrinsic productivity should be independent of exploitation.</w:t>
      </w:r>
    </w:p>
    <w:p w14:paraId="7E2B42EA" w14:textId="5CB3188C" w:rsidR="0045464E" w:rsidRDefault="0045464E">
      <w:pPr>
        <w:pStyle w:val="CommentText"/>
      </w:pPr>
    </w:p>
    <w:p w14:paraId="019C2BD2" w14:textId="77777777" w:rsidR="0045464E" w:rsidRDefault="0045464E">
      <w:pPr>
        <w:pStyle w:val="CommentText"/>
      </w:pPr>
      <w:r>
        <w:t xml:space="preserve">CF: I didn’t intend that exploitation drove declines in productivity, more that they were common in fishes, and were of particular concern because many of those fishes are exploited. But I can see where the confusion could arise and have reworded. </w:t>
      </w:r>
    </w:p>
    <w:p w14:paraId="2AC12C3A" w14:textId="77777777" w:rsidR="0045464E" w:rsidRDefault="0045464E">
      <w:pPr>
        <w:pStyle w:val="CommentText"/>
      </w:pPr>
    </w:p>
    <w:p w14:paraId="08E53FAC" w14:textId="2DE4C9DA" w:rsidR="0045464E" w:rsidRDefault="0045464E">
      <w:pPr>
        <w:pStyle w:val="CommentText"/>
      </w:pPr>
      <w:r>
        <w:t xml:space="preserve">I personally think that the refs are relevant because P and D showed a decline in alpha for many sockeye stocks and that analysis was basically replicated for a wide range of populations (though never synthesized). You’re right about Britten, but changes in </w:t>
      </w:r>
      <w:proofErr w:type="spellStart"/>
      <w:r>
        <w:t>Rmax</w:t>
      </w:r>
      <w:proofErr w:type="spellEnd"/>
      <w:r>
        <w:t xml:space="preserve"> can be driven by changes in either alpha or beta. Their </w:t>
      </w:r>
      <w:proofErr w:type="spellStart"/>
      <w:r>
        <w:t>supp</w:t>
      </w:r>
      <w:proofErr w:type="spellEnd"/>
      <w:r>
        <w:t xml:space="preserve"> info goes through individual stocks and while most show stable a, quite a few decline. So far I haven’t been able to find a more relevant meta-analysis but have added </w:t>
      </w:r>
      <w:proofErr w:type="spellStart"/>
      <w:r>
        <w:t>Minto</w:t>
      </w:r>
      <w:proofErr w:type="spellEnd"/>
      <w:r>
        <w:t xml:space="preserve"> as a cod example. Happy for alternative options!</w:t>
      </w:r>
    </w:p>
  </w:comment>
  <w:comment w:id="65" w:author="Cameron Freshwater" w:date="2018-11-19T08:52:00Z" w:initials="CF">
    <w:p w14:paraId="412376A1" w14:textId="77777777" w:rsidR="0045464E" w:rsidRDefault="0045464E" w:rsidP="00460A5F">
      <w:pPr>
        <w:pStyle w:val="CommentText"/>
      </w:pPr>
      <w:r>
        <w:rPr>
          <w:rStyle w:val="CommentReference"/>
        </w:rPr>
        <w:annotationRef/>
      </w:r>
      <w:r>
        <w:t xml:space="preserve">CH: </w:t>
      </w:r>
      <w:r>
        <w:rPr>
          <w:rStyle w:val="CommentReference"/>
        </w:rPr>
        <w:annotationRef/>
      </w:r>
      <w:r>
        <w:t xml:space="preserve">Peterman didn’t </w:t>
      </w:r>
      <w:proofErr w:type="gramStart"/>
      <w:r>
        <w:t>exactly  find</w:t>
      </w:r>
      <w:proofErr w:type="gramEnd"/>
      <w:r>
        <w:t xml:space="preserve"> this, and Britten had a measure of productivity that was different than ours (it was more like capacity).  Intrinsic productivity should be independent of exploitation.</w:t>
      </w:r>
    </w:p>
    <w:p w14:paraId="088ACD17" w14:textId="77777777" w:rsidR="0045464E" w:rsidRDefault="0045464E" w:rsidP="00460A5F">
      <w:pPr>
        <w:pStyle w:val="CommentText"/>
      </w:pPr>
    </w:p>
    <w:p w14:paraId="4FEAB396" w14:textId="77777777" w:rsidR="0045464E" w:rsidRDefault="0045464E" w:rsidP="00460A5F">
      <w:pPr>
        <w:pStyle w:val="CommentText"/>
      </w:pPr>
      <w:r>
        <w:t xml:space="preserve">CF: I didn’t intend that exploitation drove declines in productivity, more that they were common in fishes, and were of particular concern because many of those fishes are exploited. But I can see where the confusion could arise and have reworded. </w:t>
      </w:r>
    </w:p>
    <w:p w14:paraId="79F85F39" w14:textId="77777777" w:rsidR="0045464E" w:rsidRDefault="0045464E" w:rsidP="00460A5F">
      <w:pPr>
        <w:pStyle w:val="CommentText"/>
      </w:pPr>
    </w:p>
    <w:p w14:paraId="486A16D3" w14:textId="77777777" w:rsidR="0045464E" w:rsidRDefault="0045464E" w:rsidP="00460A5F">
      <w:pPr>
        <w:pStyle w:val="CommentText"/>
      </w:pPr>
      <w:r>
        <w:t xml:space="preserve">I personally think that both refs are relevant because P and D showed a decline in alpha for many sockeye stocks and that analysis was basically replicated for a wide range of populations (though never synthesized). You’re right about Britten, but changes in </w:t>
      </w:r>
      <w:proofErr w:type="spellStart"/>
      <w:r>
        <w:t>Rmax</w:t>
      </w:r>
      <w:proofErr w:type="spellEnd"/>
      <w:r>
        <w:t xml:space="preserve"> can be driven by changes in either alpha or beta. Their </w:t>
      </w:r>
      <w:proofErr w:type="spellStart"/>
      <w:r>
        <w:t>supp</w:t>
      </w:r>
      <w:proofErr w:type="spellEnd"/>
      <w:r>
        <w:t xml:space="preserve"> info goes through individual stocks and while most show stable a, quite a few decline. So far I haven’t been able to find a more relevant meta-analysis but have added </w:t>
      </w:r>
      <w:proofErr w:type="spellStart"/>
      <w:r>
        <w:t>Minto</w:t>
      </w:r>
      <w:proofErr w:type="spellEnd"/>
      <w:r>
        <w:t xml:space="preserve"> to represent a cod example.</w:t>
      </w:r>
    </w:p>
  </w:comment>
  <w:comment w:id="87" w:author="DFO-MPO" w:date="2018-11-19T08:52:00Z" w:initials="D">
    <w:p w14:paraId="10222266" w14:textId="5C7C28F0" w:rsidR="0045464E" w:rsidRDefault="0045464E">
      <w:pPr>
        <w:pStyle w:val="CommentText"/>
      </w:pPr>
      <w:r>
        <w:rPr>
          <w:rStyle w:val="CommentReference"/>
        </w:rPr>
        <w:annotationRef/>
      </w:r>
      <w:r>
        <w:t xml:space="preserve">Given space constraints I’ve removed this paragraph for now, but could add it back in if </w:t>
      </w:r>
      <w:proofErr w:type="spellStart"/>
      <w:r>
        <w:t>ppl</w:t>
      </w:r>
      <w:proofErr w:type="spellEnd"/>
      <w:r>
        <w:t xml:space="preserve"> think it’s beneficial</w:t>
      </w:r>
    </w:p>
  </w:comment>
  <w:comment w:id="189" w:author="Cameron Freshwater" w:date="2018-11-19T08:52:00Z" w:initials="CF">
    <w:p w14:paraId="262E1C3F" w14:textId="07C49E18" w:rsidR="0045464E" w:rsidRDefault="0045464E" w:rsidP="00E026C7">
      <w:pPr>
        <w:pStyle w:val="CommentText"/>
      </w:pPr>
      <w:r>
        <w:rPr>
          <w:rStyle w:val="CommentReference"/>
        </w:rPr>
        <w:annotationRef/>
      </w:r>
      <w:r>
        <w:t xml:space="preserve">AMH: why would en-route mort fish not be included in recruit numbers? </w:t>
      </w:r>
    </w:p>
    <w:p w14:paraId="51FE5861" w14:textId="77777777" w:rsidR="0045464E" w:rsidRDefault="0045464E" w:rsidP="00E026C7">
      <w:pPr>
        <w:pStyle w:val="CommentText"/>
      </w:pPr>
    </w:p>
    <w:p w14:paraId="2591639F" w14:textId="77777777" w:rsidR="0045464E" w:rsidRDefault="0045464E" w:rsidP="00E026C7">
      <w:pPr>
        <w:pStyle w:val="CommentText"/>
      </w:pPr>
      <w:r>
        <w:t>I’m used to thinking of recruit = estimate of fish that return to the top of Vancouver Island</w:t>
      </w:r>
    </w:p>
    <w:p w14:paraId="55A79131" w14:textId="77777777" w:rsidR="0045464E" w:rsidRDefault="0045464E" w:rsidP="00E026C7">
      <w:pPr>
        <w:pStyle w:val="CommentText"/>
      </w:pPr>
    </w:p>
    <w:p w14:paraId="0BF777CB" w14:textId="1879FB1E" w:rsidR="0045464E" w:rsidRDefault="0045464E" w:rsidP="00E026C7">
      <w:pPr>
        <w:pStyle w:val="CommentText"/>
      </w:pPr>
      <w:r>
        <w:t xml:space="preserve">CF: I think this was just </w:t>
      </w:r>
      <w:proofErr w:type="spellStart"/>
      <w:r>
        <w:t>mis</w:t>
      </w:r>
      <w:proofErr w:type="spellEnd"/>
      <w:r>
        <w:t>-phrased. Check corrected version</w:t>
      </w:r>
    </w:p>
  </w:comment>
  <w:comment w:id="224" w:author="Cameron Freshwater" w:date="2018-11-19T08:52:00Z" w:initials="CF">
    <w:p w14:paraId="33F2CEE1" w14:textId="7A0841A5" w:rsidR="0045464E" w:rsidRDefault="0045464E" w:rsidP="00E026C7">
      <w:pPr>
        <w:pStyle w:val="CommentText"/>
      </w:pPr>
      <w:r>
        <w:rPr>
          <w:rStyle w:val="CommentReference"/>
        </w:rPr>
        <w:annotationRef/>
      </w:r>
      <w:r>
        <w:t xml:space="preserve">AMH: I think you’re using total SPN – if so, this isn’t the </w:t>
      </w:r>
      <w:proofErr w:type="spellStart"/>
      <w:r>
        <w:t>spawner</w:t>
      </w:r>
      <w:proofErr w:type="spellEnd"/>
      <w:r>
        <w:t xml:space="preserve"> dataset used by Sue. She uses effective female </w:t>
      </w:r>
      <w:proofErr w:type="spellStart"/>
      <w:r>
        <w:t>spawners</w:t>
      </w:r>
      <w:proofErr w:type="spellEnd"/>
      <w:r>
        <w:t>.</w:t>
      </w:r>
    </w:p>
    <w:p w14:paraId="04F76B84" w14:textId="77777777" w:rsidR="0045464E" w:rsidRDefault="0045464E" w:rsidP="00E026C7">
      <w:pPr>
        <w:pStyle w:val="CommentText"/>
      </w:pPr>
    </w:p>
    <w:p w14:paraId="013FF56B" w14:textId="29CB3DBF" w:rsidR="0045464E" w:rsidRDefault="0045464E">
      <w:pPr>
        <w:pStyle w:val="CommentText"/>
      </w:pPr>
      <w:r>
        <w:t>CF: Right, but isn’t EFF just ETS multiplied by a sex ratio? If so is it ok to use this as a reference for the bulk of the methods or is there a better summary of escapement enumeration methods?</w:t>
      </w:r>
    </w:p>
  </w:comment>
  <w:comment w:id="249" w:author="DFO-MPO" w:date="2018-11-19T08:52:00Z" w:initials="D">
    <w:p w14:paraId="07738D9B" w14:textId="77777777" w:rsidR="0045464E" w:rsidRDefault="0045464E" w:rsidP="00413BDB">
      <w:pPr>
        <w:pStyle w:val="CommentText"/>
      </w:pPr>
      <w:r>
        <w:rPr>
          <w:rStyle w:val="CommentReference"/>
        </w:rPr>
        <w:annotationRef/>
      </w:r>
      <w:r>
        <w:t>CH: Can we remove this column?</w:t>
      </w:r>
    </w:p>
    <w:p w14:paraId="3DADE43A" w14:textId="0E7D8C47" w:rsidR="0045464E" w:rsidRDefault="0045464E">
      <w:pPr>
        <w:pStyle w:val="CommentText"/>
      </w:pPr>
    </w:p>
    <w:p w14:paraId="770C2DC0" w14:textId="351DFC30" w:rsidR="0045464E" w:rsidRDefault="0045464E">
      <w:pPr>
        <w:pStyle w:val="CommentText"/>
      </w:pPr>
      <w:r>
        <w:t>CF: We can if we can resolve the Seymour/Scotch issue or if we’re fine just highlighting it as a footnote.</w:t>
      </w:r>
    </w:p>
  </w:comment>
  <w:comment w:id="265" w:author="Cameron Freshwater" w:date="2018-11-19T08:52:00Z" w:initials="CF">
    <w:p w14:paraId="2856BB92" w14:textId="290D904D" w:rsidR="0045464E" w:rsidRDefault="0045464E">
      <w:pPr>
        <w:pStyle w:val="CommentText"/>
      </w:pPr>
      <w:r>
        <w:rPr>
          <w:rStyle w:val="CommentReference"/>
        </w:rPr>
        <w:annotationRef/>
      </w:r>
      <w:r>
        <w:t>KH: How do you decide which set of pars to use for this CU?</w:t>
      </w:r>
    </w:p>
    <w:p w14:paraId="08659A91" w14:textId="77777777" w:rsidR="0045464E" w:rsidRDefault="0045464E">
      <w:pPr>
        <w:pStyle w:val="CommentText"/>
      </w:pPr>
    </w:p>
    <w:p w14:paraId="3CE74FD1" w14:textId="5810FE86" w:rsidR="0045464E" w:rsidRDefault="0045464E">
      <w:pPr>
        <w:pStyle w:val="CommentText"/>
      </w:pPr>
      <w:r>
        <w:t>CF: Good point. These stocks still seem to be treated separately (I’m guessing because they are relatively large and spatially discrete) for forecasting purposes so SR data are available for both. Hence they are basically treated as distinct CUs in this exercise. I don’t want to go to the trouble of somehow consolidating them and I’d rather keep them both than lose data so I’ve added a footnote that I hope addresses the issue.</w:t>
      </w:r>
    </w:p>
  </w:comment>
  <w:comment w:id="430" w:author="Cameron Freshwater" w:date="2018-11-19T08:52:00Z" w:initials="CF">
    <w:p w14:paraId="1075D0A1" w14:textId="16F8FD71" w:rsidR="0045464E" w:rsidRDefault="0045464E" w:rsidP="00DB21CE">
      <w:pPr>
        <w:pStyle w:val="CommentText"/>
      </w:pPr>
      <w:r>
        <w:rPr>
          <w:rStyle w:val="CommentReference"/>
        </w:rPr>
        <w:annotationRef/>
      </w:r>
      <w:r>
        <w:t xml:space="preserve"> </w:t>
      </w:r>
    </w:p>
    <w:p w14:paraId="12D15DE6" w14:textId="7BFBD768" w:rsidR="0045464E" w:rsidRPr="00D31645" w:rsidRDefault="0045464E" w:rsidP="00DB21CE">
      <w:pPr>
        <w:pStyle w:val="CommentText"/>
      </w:pPr>
      <w:r>
        <w:t xml:space="preserve">Not sure what the appropriate way to reference AMH’s external analysis is. </w:t>
      </w:r>
      <w:r>
        <w:rPr>
          <w:b/>
        </w:rPr>
        <w:t>AMH</w:t>
      </w:r>
      <w:r>
        <w:t xml:space="preserve"> perhaps you can insert a sentence or two summarizing the process you used to estimate the parameters?</w:t>
      </w:r>
    </w:p>
  </w:comment>
  <w:comment w:id="447" w:author="DFO-MPO" w:date="2018-11-19T08:52:00Z" w:initials="D">
    <w:p w14:paraId="070C3383" w14:textId="77777777" w:rsidR="0045464E" w:rsidRDefault="0045464E" w:rsidP="00B76132">
      <w:pPr>
        <w:pStyle w:val="CommentText"/>
      </w:pPr>
      <w:r>
        <w:rPr>
          <w:rStyle w:val="CommentTextChar"/>
        </w:rPr>
        <w:annotationRef/>
      </w:r>
      <w:r>
        <w:t xml:space="preserve">CH: </w:t>
      </w:r>
      <w:bookmarkStart w:id="451" w:name="OLE_LINK2"/>
      <w:bookmarkStart w:id="452" w:name="OLE_LINK1"/>
      <w:r>
        <w:t xml:space="preserve">Neither tau nor rho were estimated in FRSSI. </w:t>
      </w:r>
    </w:p>
    <w:p w14:paraId="7A20D10C" w14:textId="77777777" w:rsidR="0045464E" w:rsidRDefault="0045464E" w:rsidP="00B76132">
      <w:pPr>
        <w:pStyle w:val="CommentText"/>
        <w:numPr>
          <w:ilvl w:val="0"/>
          <w:numId w:val="13"/>
        </w:numPr>
      </w:pPr>
      <w:r>
        <w:t xml:space="preserve"> Derivation of rho needs to be explained</w:t>
      </w:r>
    </w:p>
    <w:p w14:paraId="5800BCDB" w14:textId="77777777" w:rsidR="0045464E" w:rsidRDefault="0045464E" w:rsidP="00B76132">
      <w:pPr>
        <w:pStyle w:val="CommentText"/>
        <w:numPr>
          <w:ilvl w:val="0"/>
          <w:numId w:val="13"/>
        </w:numPr>
      </w:pPr>
      <w:r>
        <w:t xml:space="preserve"> Incorporating these parameters in the SR model will affect the other parameters.  In particular, the total variance estimated from FRSSI (model that did not include autocorrelation) = variance of model with autocorrelation/(1-rho^2). So variance needs to be adjusted.  (</w:t>
      </w:r>
      <w:proofErr w:type="gramStart"/>
      <w:r>
        <w:t>total</w:t>
      </w:r>
      <w:proofErr w:type="gramEnd"/>
      <w:r>
        <w:t xml:space="preserve"> variance from FRSSI would be greater than variance used here).  I’m not sure if/how variances need to be adjusted to account for rho; they may not need to be.</w:t>
      </w:r>
      <w:bookmarkEnd w:id="451"/>
      <w:bookmarkEnd w:id="452"/>
    </w:p>
    <w:p w14:paraId="04EBDC69" w14:textId="507A69D4" w:rsidR="0045464E" w:rsidRDefault="0045464E">
      <w:pPr>
        <w:pStyle w:val="CommentText"/>
      </w:pPr>
    </w:p>
    <w:p w14:paraId="2F5A155F" w14:textId="17CA8BC7" w:rsidR="0045464E" w:rsidRDefault="0045464E">
      <w:pPr>
        <w:pStyle w:val="CommentText"/>
      </w:pPr>
      <w:r>
        <w:t>CF: Rho parameterization explained below, is that sufficient?</w:t>
      </w:r>
    </w:p>
  </w:comment>
  <w:comment w:id="523" w:author="DFO-MPO" w:date="2018-11-19T08:52:00Z" w:initials="D">
    <w:p w14:paraId="7C02BF8E" w14:textId="77777777" w:rsidR="0045464E" w:rsidRDefault="0045464E" w:rsidP="0098789E">
      <w:pPr>
        <w:pStyle w:val="CommentText"/>
      </w:pPr>
      <w:r>
        <w:rPr>
          <w:rStyle w:val="CommentReference"/>
        </w:rPr>
        <w:annotationRef/>
      </w:r>
      <w:r>
        <w:t>CH: I suggest starting with evidence for increasing frequency of low productivity events (defined by</w:t>
      </w:r>
      <w:proofErr w:type="gramStart"/>
      <w:r>
        <w:t>..?</w:t>
      </w:r>
      <w:proofErr w:type="gramEnd"/>
      <w:r>
        <w:t>), in particular independent of the rest of the distribution (or some kind of justification like this).. Then describe how the standard approach for simulating declines in productivity captures declines in the mean value, but not increase in frequency of low productivity events.</w:t>
      </w:r>
    </w:p>
    <w:p w14:paraId="27531835" w14:textId="77777777" w:rsidR="0045464E" w:rsidRDefault="0045464E">
      <w:pPr>
        <w:pStyle w:val="CommentText"/>
      </w:pPr>
    </w:p>
    <w:p w14:paraId="39D47588" w14:textId="26ADB8CD" w:rsidR="0045464E" w:rsidRDefault="0045464E">
      <w:pPr>
        <w:pStyle w:val="CommentText"/>
      </w:pPr>
      <w:r>
        <w:t>CF:</w:t>
      </w:r>
    </w:p>
  </w:comment>
  <w:comment w:id="542" w:author="Cameron Freshwater" w:date="2018-11-25T20:46:00Z" w:initials="CF">
    <w:p w14:paraId="0115B43C" w14:textId="38B00D55" w:rsidR="0045464E" w:rsidRDefault="0045464E" w:rsidP="00A73CD0">
      <w:pPr>
        <w:pStyle w:val="CommentText"/>
      </w:pPr>
      <w:r>
        <w:rPr>
          <w:rStyle w:val="CommentReference"/>
        </w:rPr>
        <w:annotationRef/>
      </w:r>
      <w:r>
        <w:t>CH:</w:t>
      </w:r>
      <w:r w:rsidRPr="00A73CD0">
        <w:rPr>
          <w:rStyle w:val="CommentReference"/>
        </w:rPr>
        <w:t xml:space="preserve"> </w:t>
      </w:r>
      <w:r>
        <w:rPr>
          <w:rStyle w:val="CommentReference"/>
        </w:rPr>
        <w:annotationRef/>
      </w:r>
      <w:r>
        <w:t xml:space="preserve">This is </w:t>
      </w:r>
      <w:proofErr w:type="spellStart"/>
      <w:r>
        <w:t>exponentiated</w:t>
      </w:r>
      <w:proofErr w:type="spellEnd"/>
      <w:r>
        <w:t xml:space="preserve"> in </w:t>
      </w:r>
      <w:proofErr w:type="spellStart"/>
      <w:r>
        <w:t>Eqns</w:t>
      </w:r>
      <w:proofErr w:type="spellEnd"/>
      <w:r>
        <w:t xml:space="preserve"> 3 and 4, so the distribution of recruitments is actually skewed multivariate log-normal. I suggest adding in a explanation of the impacts of log-normal error distribution (which creates a skew consistent with theory and observation, cite Peterman’s 1970s work on this), and we are adding an additional skew to represent increased frequency of low productivity events.</w:t>
      </w:r>
    </w:p>
    <w:p w14:paraId="116158C7" w14:textId="717EF43A" w:rsidR="0045464E" w:rsidRDefault="0045464E">
      <w:pPr>
        <w:pStyle w:val="CommentText"/>
      </w:pPr>
      <w:r>
        <w:t>CF: Edited accordingly</w:t>
      </w:r>
    </w:p>
  </w:comment>
  <w:comment w:id="540" w:author="DFO-MPO" w:date="2018-11-19T08:52:00Z" w:initials="D">
    <w:p w14:paraId="21E0A972" w14:textId="77777777" w:rsidR="0045464E" w:rsidRDefault="0045464E" w:rsidP="00F876FF">
      <w:pPr>
        <w:pStyle w:val="CommentText"/>
      </w:pPr>
      <w:r>
        <w:rPr>
          <w:rStyle w:val="CommentReference"/>
        </w:rPr>
        <w:annotationRef/>
      </w:r>
      <w:r>
        <w:t>CH</w:t>
      </w:r>
    </w:p>
    <w:p w14:paraId="66D9DCAF" w14:textId="42D13695" w:rsidR="0045464E" w:rsidRDefault="0045464E" w:rsidP="00F876FF">
      <w:pPr>
        <w:pStyle w:val="CommentText"/>
      </w:pPr>
      <w:r>
        <w:t xml:space="preserve">: This is </w:t>
      </w:r>
      <w:proofErr w:type="spellStart"/>
      <w:r>
        <w:t>exponentiated</w:t>
      </w:r>
      <w:proofErr w:type="spellEnd"/>
      <w:r>
        <w:t xml:space="preserve"> in </w:t>
      </w:r>
      <w:proofErr w:type="spellStart"/>
      <w:r>
        <w:t>Eqns</w:t>
      </w:r>
      <w:proofErr w:type="spellEnd"/>
      <w:r>
        <w:t xml:space="preserve"> 3 and 4, so the distribution of recruitments is actually skewed multivariate log-normal. I suggest adding in a explanation of the impacts of log-normal error distribution (which creates a skew consistent with theory and observation, cite Peterman’s 1970s work on this), and we are adding an additional skew to represent increased frequency of low productivity events.</w:t>
      </w:r>
    </w:p>
    <w:p w14:paraId="5D8C9B73" w14:textId="0707FFBE" w:rsidR="0045464E" w:rsidRDefault="0045464E">
      <w:pPr>
        <w:pStyle w:val="CommentText"/>
      </w:pPr>
    </w:p>
  </w:comment>
  <w:comment w:id="563" w:author="Cameron Freshwater" w:date="2018-11-19T08:52:00Z" w:initials="CF">
    <w:p w14:paraId="7DCDA15E" w14:textId="2C524ECB" w:rsidR="0045464E" w:rsidRDefault="0045464E" w:rsidP="00554C60">
      <w:pPr>
        <w:pStyle w:val="CommentText"/>
      </w:pPr>
      <w:r>
        <w:rPr>
          <w:rStyle w:val="CommentReference"/>
        </w:rPr>
        <w:annotationRef/>
      </w:r>
      <w:r>
        <w:t>KH: Can you provide this stat for the skewed MVN as well so that we can compare among all three?</w:t>
      </w:r>
    </w:p>
    <w:p w14:paraId="69BA1A8E" w14:textId="77777777" w:rsidR="0045464E" w:rsidRDefault="0045464E">
      <w:pPr>
        <w:pStyle w:val="CommentText"/>
      </w:pPr>
    </w:p>
    <w:p w14:paraId="6CA57DD6" w14:textId="2399B54B" w:rsidR="0045464E" w:rsidRDefault="0045464E">
      <w:pPr>
        <w:pStyle w:val="CommentText"/>
      </w:pPr>
      <w:r>
        <w:t xml:space="preserve">CF: INSERT COMMENT AFTER CALC </w:t>
      </w:r>
    </w:p>
  </w:comment>
  <w:comment w:id="571" w:author="DFO-MPO" w:date="2018-11-19T08:52:00Z" w:initials="D">
    <w:p w14:paraId="501E66DD" w14:textId="158E5880" w:rsidR="0045464E" w:rsidRDefault="0045464E">
      <w:pPr>
        <w:pStyle w:val="CommentText"/>
      </w:pPr>
      <w:r>
        <w:rPr>
          <w:rStyle w:val="CommentReference"/>
        </w:rPr>
        <w:annotationRef/>
      </w:r>
      <w:r>
        <w:t>Unless anyone objects, I’ll move this to a supplementary figure, but thought it was helpful to have here for now.</w:t>
      </w:r>
    </w:p>
  </w:comment>
  <w:comment w:id="601" w:author="DFO-MPO" w:date="2018-11-19T08:52:00Z" w:initials="D">
    <w:p w14:paraId="4F8C36C2" w14:textId="1FD0638B" w:rsidR="0045464E" w:rsidRDefault="0045464E">
      <w:pPr>
        <w:pStyle w:val="CommentText"/>
      </w:pPr>
      <w:r>
        <w:rPr>
          <w:rStyle w:val="CommentReference"/>
        </w:rPr>
        <w:annotationRef/>
      </w:r>
      <w:r>
        <w:t xml:space="preserve">CH: Show them all here, including equation:  </w:t>
      </w:r>
      <w:proofErr w:type="spellStart"/>
      <w:r>
        <w:t>Spawners</w:t>
      </w:r>
      <w:proofErr w:type="spellEnd"/>
      <w:r>
        <w:t xml:space="preserve"> (t+1)=R – C –EM. The equations will be more complicated than this because of differences in age-at-maturity.  However, I think the Holt et a. 2018 CSAS document covers most of it?</w:t>
      </w:r>
    </w:p>
    <w:p w14:paraId="618BA0D4" w14:textId="77777777" w:rsidR="0045464E" w:rsidRDefault="0045464E">
      <w:pPr>
        <w:pStyle w:val="CommentText"/>
      </w:pPr>
    </w:p>
    <w:p w14:paraId="1BFFD8C9" w14:textId="63DBBDC9" w:rsidR="0045464E" w:rsidRDefault="0045464E">
      <w:pPr>
        <w:pStyle w:val="CommentText"/>
      </w:pPr>
      <w:r>
        <w:t>CF: Happy to move them in if we have space or if a reviewer suggests it, but I think we should leave them out for initial submission</w:t>
      </w:r>
    </w:p>
  </w:comment>
  <w:comment w:id="704" w:author="DFO-MPO" w:date="2018-11-19T08:52:00Z" w:initials="D">
    <w:p w14:paraId="065C7034" w14:textId="73AECE54" w:rsidR="0045464E" w:rsidRDefault="0045464E">
      <w:pPr>
        <w:pStyle w:val="CommentText"/>
      </w:pPr>
      <w:r>
        <w:rPr>
          <w:rStyle w:val="CommentReference"/>
        </w:rPr>
        <w:annotationRef/>
      </w:r>
      <w:r>
        <w:t>Check wording against WSP</w:t>
      </w:r>
    </w:p>
  </w:comment>
  <w:comment w:id="740" w:author="DFO-MPO" w:date="2018-11-19T08:52:00Z" w:initials="D">
    <w:p w14:paraId="1D0313AC" w14:textId="77777777" w:rsidR="0045464E" w:rsidRDefault="0045464E" w:rsidP="009D2672">
      <w:pPr>
        <w:pStyle w:val="CommentText"/>
      </w:pPr>
      <w:r>
        <w:rPr>
          <w:rStyle w:val="CommentReference"/>
        </w:rPr>
        <w:annotationRef/>
      </w:r>
      <w:r>
        <w:t>CH: Or across all 4 MUs?  The MU level adds a layer of complexity. Although MUs are introduced above, I don’t think this scale is considered in the results/discussion?  It’s a bit confusing here.  We could have equally considered MU-specific performance as an “aggregate” PM.</w:t>
      </w:r>
    </w:p>
    <w:p w14:paraId="1A167532" w14:textId="77777777" w:rsidR="0045464E" w:rsidRDefault="0045464E" w:rsidP="009D2672">
      <w:pPr>
        <w:pStyle w:val="CommentText"/>
      </w:pPr>
    </w:p>
    <w:p w14:paraId="6A9AAC1E" w14:textId="77777777" w:rsidR="0045464E" w:rsidRDefault="0045464E" w:rsidP="009D2672">
      <w:pPr>
        <w:pStyle w:val="CommentText"/>
      </w:pPr>
      <w:r>
        <w:t xml:space="preserve">Three levels: </w:t>
      </w:r>
    </w:p>
    <w:p w14:paraId="4AC9FA80" w14:textId="77777777" w:rsidR="0045464E" w:rsidRDefault="0045464E" w:rsidP="009D2672">
      <w:pPr>
        <w:pStyle w:val="CommentText"/>
      </w:pPr>
      <w:r>
        <w:t>Fraser River aggregate</w:t>
      </w:r>
    </w:p>
    <w:p w14:paraId="419BE727" w14:textId="77777777" w:rsidR="0045464E" w:rsidRDefault="0045464E" w:rsidP="009D2672">
      <w:pPr>
        <w:pStyle w:val="CommentText"/>
      </w:pPr>
      <w:r>
        <w:t>MU</w:t>
      </w:r>
    </w:p>
    <w:p w14:paraId="14FF972A" w14:textId="77777777" w:rsidR="0045464E" w:rsidRDefault="0045464E" w:rsidP="009D2672">
      <w:pPr>
        <w:pStyle w:val="CommentText"/>
      </w:pPr>
      <w:r>
        <w:t>CU</w:t>
      </w:r>
    </w:p>
    <w:p w14:paraId="6A95DAB9" w14:textId="18CB74FA" w:rsidR="0045464E" w:rsidRDefault="0045464E">
      <w:pPr>
        <w:pStyle w:val="CommentText"/>
      </w:pPr>
    </w:p>
    <w:p w14:paraId="475CB341" w14:textId="43134B06" w:rsidR="0045464E" w:rsidRDefault="0045464E">
      <w:pPr>
        <w:pStyle w:val="CommentText"/>
      </w:pPr>
      <w:r>
        <w:t>CF: True, I generally thought the overall aggregate was more relevant since TAC can be shifted among MUs to a certain extent to meet stakeholder needs, but it should probably be more clearly explained.</w:t>
      </w:r>
    </w:p>
  </w:comment>
  <w:comment w:id="769" w:author="DFO-MPO" w:date="2018-11-19T08:52:00Z" w:initials="D">
    <w:p w14:paraId="72068135" w14:textId="35456F32" w:rsidR="0045464E" w:rsidRDefault="0045464E">
      <w:pPr>
        <w:pStyle w:val="CommentText"/>
      </w:pPr>
      <w:r>
        <w:rPr>
          <w:rStyle w:val="CommentReference"/>
        </w:rPr>
        <w:annotationRef/>
      </w:r>
      <w:r>
        <w:t>CH: FR sockeye pre-season forecast CSAS SR, and WSP status.</w:t>
      </w:r>
    </w:p>
  </w:comment>
  <w:comment w:id="817" w:author="Cameron Freshwater" w:date="2018-11-19T08:52:00Z" w:initials="CF">
    <w:p w14:paraId="64938C57" w14:textId="4F4B8C0F" w:rsidR="0045464E" w:rsidRDefault="0045464E">
      <w:pPr>
        <w:pStyle w:val="CommentText"/>
      </w:pPr>
      <w:r>
        <w:rPr>
          <w:rStyle w:val="CommentReference"/>
        </w:rPr>
        <w:annotationRef/>
      </w:r>
      <w:r>
        <w:t xml:space="preserve">The confidence intervals for </w:t>
      </w:r>
      <w:proofErr w:type="spellStart"/>
      <w:r>
        <w:t>CVc</w:t>
      </w:r>
      <w:proofErr w:type="spellEnd"/>
      <w:r>
        <w:t xml:space="preserve"> and </w:t>
      </w:r>
      <w:proofErr w:type="spellStart"/>
      <w:r>
        <w:t>CVa</w:t>
      </w:r>
      <w:proofErr w:type="spellEnd"/>
      <w:r>
        <w:t xml:space="preserve"> diminish the apparent size of the trend. However a CV of 4 is huge and a jump from 1 to 2 is quite significant.</w:t>
      </w:r>
    </w:p>
    <w:p w14:paraId="0DDF6C54" w14:textId="77777777" w:rsidR="0045464E" w:rsidRDefault="0045464E">
      <w:pPr>
        <w:pStyle w:val="CommentText"/>
      </w:pPr>
    </w:p>
    <w:p w14:paraId="20490879" w14:textId="259A955C" w:rsidR="0045464E" w:rsidRDefault="0045464E">
      <w:pPr>
        <w:pStyle w:val="CommentText"/>
      </w:pPr>
      <w:r>
        <w:t xml:space="preserve">I feel as though it would be helpful to present these as distributions (e.g. of hypothetical </w:t>
      </w:r>
      <w:proofErr w:type="spellStart"/>
      <w:r>
        <w:t>spawner</w:t>
      </w:r>
      <w:proofErr w:type="spellEnd"/>
      <w:r>
        <w:t xml:space="preserve"> returns) so that readers aren’t underwhelmed, but I’m not sure how to do so in a way that flows well. Is this a good/bad idea? Any suggestions?</w:t>
      </w:r>
    </w:p>
  </w:comment>
  <w:comment w:id="854" w:author="DFO-MPO" w:date="2018-11-20T07:11:00Z" w:initials="D">
    <w:p w14:paraId="7CCB5A73" w14:textId="77777777" w:rsidR="0045464E" w:rsidRDefault="0045464E" w:rsidP="00F60D13">
      <w:pPr>
        <w:pStyle w:val="CommentText"/>
      </w:pPr>
      <w:r>
        <w:rPr>
          <w:rStyle w:val="CommentReference"/>
        </w:rPr>
        <w:annotationRef/>
      </w:r>
      <w:r>
        <w:t xml:space="preserve">CH: I suggest omitting this text. Let’s consider the box plots instead of Fig. 3, assuming that the </w:t>
      </w:r>
      <w:proofErr w:type="spellStart"/>
      <w:r>
        <w:t>CVc</w:t>
      </w:r>
      <w:proofErr w:type="spellEnd"/>
      <w:r>
        <w:t xml:space="preserve"> for the 1.0 sigma forward simulations are aligned with the distribution over the historical period. (</w:t>
      </w:r>
      <w:proofErr w:type="gramStart"/>
      <w:r>
        <w:t>and</w:t>
      </w:r>
      <w:proofErr w:type="gramEnd"/>
      <w:r>
        <w:t xml:space="preserve"> the same for synchrony and moderate rho)</w:t>
      </w:r>
    </w:p>
    <w:p w14:paraId="5249EF43" w14:textId="5DAA6FA1" w:rsidR="0045464E" w:rsidRDefault="0045464E">
      <w:pPr>
        <w:pStyle w:val="CommentText"/>
      </w:pPr>
    </w:p>
    <w:p w14:paraId="2059D960" w14:textId="7340E97E" w:rsidR="0045464E" w:rsidRDefault="0045464E">
      <w:pPr>
        <w:pStyle w:val="CommentText"/>
      </w:pPr>
      <w:r>
        <w:t xml:space="preserve">CF: I’m assuming the boxplots would represent </w:t>
      </w:r>
      <w:proofErr w:type="spellStart"/>
      <w:r>
        <w:t>intertrial</w:t>
      </w:r>
      <w:proofErr w:type="spellEnd"/>
      <w:r>
        <w:t xml:space="preserve">, rather than </w:t>
      </w:r>
      <w:proofErr w:type="spellStart"/>
      <w:r>
        <w:t>interannual</w:t>
      </w:r>
      <w:proofErr w:type="spellEnd"/>
      <w:r>
        <w:t xml:space="preserve">, variation in </w:t>
      </w:r>
      <w:proofErr w:type="spellStart"/>
      <w:r>
        <w:t>CVc</w:t>
      </w:r>
      <w:proofErr w:type="spellEnd"/>
      <w:r>
        <w:t xml:space="preserve"> and synch estimates. If so would the response variable just be median synchrony over the simulation period?</w:t>
      </w:r>
    </w:p>
  </w:comment>
  <w:comment w:id="870" w:author="Cameron Freshwater" w:date="2018-11-19T08:52:00Z" w:initials="CF">
    <w:p w14:paraId="2865D2C4" w14:textId="13426D8F" w:rsidR="0045464E" w:rsidRDefault="0045464E">
      <w:pPr>
        <w:pStyle w:val="CommentText"/>
      </w:pPr>
      <w:r>
        <w:rPr>
          <w:rStyle w:val="CommentReference"/>
        </w:rPr>
        <w:annotationRef/>
      </w:r>
      <w:r>
        <w:t xml:space="preserve">Is this helpful as a supp. figure? If so I can add one for </w:t>
      </w:r>
      <w:proofErr w:type="spellStart"/>
      <w:r>
        <w:t>CVc</w:t>
      </w:r>
      <w:proofErr w:type="spellEnd"/>
      <w:r>
        <w:t xml:space="preserve"> as well.</w:t>
      </w:r>
    </w:p>
  </w:comment>
  <w:comment w:id="978" w:author="Cameron Freshwater" w:date="2018-11-19T08:52:00Z" w:initials="CF">
    <w:p w14:paraId="1AD370E0" w14:textId="77777777" w:rsidR="0045464E" w:rsidRDefault="0045464E" w:rsidP="006850CE">
      <w:pPr>
        <w:pStyle w:val="CommentText"/>
      </w:pPr>
      <w:r>
        <w:rPr>
          <w:rStyle w:val="CommentReference"/>
        </w:rPr>
        <w:annotationRef/>
      </w:r>
      <w:r>
        <w:t xml:space="preserve">KH: I think it would be useful to highlight somewhere in these results the increase in recruitment with increasing </w:t>
      </w:r>
      <w:proofErr w:type="spellStart"/>
      <w:r>
        <w:t>CVc</w:t>
      </w:r>
      <w:proofErr w:type="spellEnd"/>
      <w:r>
        <w:t xml:space="preserve"> in the reference productivity case. I believe we had talked about explaining the reason for this in the discussion, but since it’s a function of assumed probability distributions (at least that’s what I </w:t>
      </w:r>
      <w:proofErr w:type="gramStart"/>
      <w:r>
        <w:t>recall …)</w:t>
      </w:r>
      <w:proofErr w:type="gramEnd"/>
      <w:r>
        <w:t>, I think you could be justified to include a sentence about this in the results. I think this result will raise questions / red flags for readers, so it’s worth explaining at as soon as they first notice it.</w:t>
      </w:r>
    </w:p>
    <w:p w14:paraId="4100A8B0" w14:textId="3C9E1332" w:rsidR="0045464E" w:rsidRDefault="0045464E" w:rsidP="006850CE">
      <w:pPr>
        <w:pStyle w:val="CommentText"/>
      </w:pPr>
      <w:r>
        <w:rPr>
          <w:rStyle w:val="CommentReference"/>
        </w:rPr>
        <w:annotationRef/>
      </w:r>
    </w:p>
    <w:p w14:paraId="17534C7E" w14:textId="1F81A332" w:rsidR="0045464E" w:rsidRDefault="0045464E" w:rsidP="006850CE">
      <w:pPr>
        <w:pStyle w:val="CommentText"/>
      </w:pPr>
      <w:r>
        <w:t>CF: Added to first paragraph</w:t>
      </w:r>
    </w:p>
  </w:comment>
  <w:comment w:id="1027" w:author="Cameron Freshwater" w:date="2018-11-19T08:52:00Z" w:initials="CF">
    <w:p w14:paraId="657CDEA2" w14:textId="77777777" w:rsidR="0045464E" w:rsidRDefault="0045464E" w:rsidP="004709A6">
      <w:pPr>
        <w:pStyle w:val="CommentText"/>
      </w:pPr>
      <w:r>
        <w:rPr>
          <w:rStyle w:val="CommentReference"/>
        </w:rPr>
        <w:annotationRef/>
      </w:r>
      <w:r>
        <w:t>This will be bumped up for final run.</w:t>
      </w:r>
    </w:p>
  </w:comment>
  <w:comment w:id="1029" w:author="DFO-MPO" w:date="2018-11-20T08:52:00Z" w:initials="D">
    <w:p w14:paraId="2918AAFA" w14:textId="77777777" w:rsidR="0045464E" w:rsidRDefault="0045464E" w:rsidP="004F4E8D">
      <w:pPr>
        <w:pStyle w:val="CommentText"/>
      </w:pPr>
      <w:r>
        <w:rPr>
          <w:rStyle w:val="CommentReference"/>
        </w:rPr>
        <w:annotationRef/>
      </w:r>
      <w:r>
        <w:t xml:space="preserve">CH: </w:t>
      </w:r>
      <w:r>
        <w:rPr>
          <w:rStyle w:val="CommentReference"/>
        </w:rPr>
        <w:annotationRef/>
      </w:r>
      <w:r>
        <w:t>Recruitment might be more relevant to compare with aggregate recruitment in Fig. 4?</w:t>
      </w:r>
    </w:p>
    <w:p w14:paraId="68500030" w14:textId="657A8A4D" w:rsidR="0045464E" w:rsidRDefault="0045464E">
      <w:pPr>
        <w:pStyle w:val="CommentText"/>
      </w:pPr>
    </w:p>
    <w:p w14:paraId="32640E17" w14:textId="60AE87D4" w:rsidR="0045464E" w:rsidRDefault="0045464E">
      <w:pPr>
        <w:pStyle w:val="CommentText"/>
      </w:pPr>
      <w:r>
        <w:t>CF: I used S because it’s closely correlated with R and can be directly compared to the BMs (horizontal lines), however if that’s not necessary I think we could switch</w:t>
      </w:r>
    </w:p>
  </w:comment>
  <w:comment w:id="1035" w:author="Cameron Freshwater" w:date="2018-11-19T08:52:00Z" w:initials="CF">
    <w:p w14:paraId="23F4047A" w14:textId="13C66D88" w:rsidR="0045464E" w:rsidRDefault="0045464E" w:rsidP="00350F95">
      <w:pPr>
        <w:pStyle w:val="CommentText"/>
      </w:pPr>
      <w:r>
        <w:rPr>
          <w:rStyle w:val="CommentReference"/>
        </w:rPr>
        <w:annotationRef/>
      </w:r>
      <w:r>
        <w:t>Not sure whether to leave these CU-specific results in given how long the paper is already…</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Gill Sans">
    <w:altName w:val="Arial"/>
    <w:panose1 w:val="020B0502020104020203"/>
    <w:charset w:val="00"/>
    <w:family w:val="auto"/>
    <w:pitch w:val="variable"/>
    <w:sig w:usb0="80000267" w:usb1="00000000" w:usb2="00000000" w:usb3="00000000" w:csb0="000001F7" w:csb1="00000000"/>
  </w:font>
  <w:font w:name="Cambria Math">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D3677"/>
    <w:multiLevelType w:val="hybridMultilevel"/>
    <w:tmpl w:val="2F5A01B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6837DE8"/>
    <w:multiLevelType w:val="hybridMultilevel"/>
    <w:tmpl w:val="60DA255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2D078C7"/>
    <w:multiLevelType w:val="multilevel"/>
    <w:tmpl w:val="7F24F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14C749E6"/>
    <w:multiLevelType w:val="hybridMultilevel"/>
    <w:tmpl w:val="275C73F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1A34687D"/>
    <w:multiLevelType w:val="hybridMultilevel"/>
    <w:tmpl w:val="0AD01BD4"/>
    <w:lvl w:ilvl="0" w:tplc="11A2B46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7C002E"/>
    <w:multiLevelType w:val="hybridMultilevel"/>
    <w:tmpl w:val="3FACF3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96545B4"/>
    <w:multiLevelType w:val="hybridMultilevel"/>
    <w:tmpl w:val="BC221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6B1A6F"/>
    <w:multiLevelType w:val="hybridMultilevel"/>
    <w:tmpl w:val="D272D4E4"/>
    <w:lvl w:ilvl="0" w:tplc="DE2852B0">
      <w:start w:val="1"/>
      <w:numFmt w:val="decimal"/>
      <w:lvlText w:val="%1."/>
      <w:lvlJc w:val="left"/>
      <w:pPr>
        <w:ind w:left="720" w:hanging="360"/>
      </w:pPr>
      <w:rPr>
        <w:b w:val="0"/>
      </w:rPr>
    </w:lvl>
    <w:lvl w:ilvl="1" w:tplc="10090001">
      <w:start w:val="1"/>
      <w:numFmt w:val="bullet"/>
      <w:lvlText w:val=""/>
      <w:lvlJc w:val="left"/>
      <w:pPr>
        <w:ind w:left="1440" w:hanging="360"/>
      </w:pPr>
      <w:rPr>
        <w:rFonts w:ascii="Symbol" w:hAnsi="Symbol" w:hint="default"/>
      </w:rPr>
    </w:lvl>
    <w:lvl w:ilvl="2" w:tplc="10090001">
      <w:start w:val="1"/>
      <w:numFmt w:val="bullet"/>
      <w:lvlText w:val=""/>
      <w:lvlJc w:val="left"/>
      <w:pPr>
        <w:ind w:left="2160" w:hanging="180"/>
      </w:pPr>
      <w:rPr>
        <w:rFonts w:ascii="Symbol" w:hAnsi="Symbol"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32F635FE"/>
    <w:multiLevelType w:val="hybridMultilevel"/>
    <w:tmpl w:val="2F5072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41895F13"/>
    <w:multiLevelType w:val="hybridMultilevel"/>
    <w:tmpl w:val="66F2E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0721FD"/>
    <w:multiLevelType w:val="hybridMultilevel"/>
    <w:tmpl w:val="4BECFCA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73846956"/>
    <w:multiLevelType w:val="hybridMultilevel"/>
    <w:tmpl w:val="D32CB924"/>
    <w:lvl w:ilvl="0" w:tplc="A956E250">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2">
    <w:nsid w:val="74EF522B"/>
    <w:multiLevelType w:val="hybridMultilevel"/>
    <w:tmpl w:val="EBC0C76A"/>
    <w:lvl w:ilvl="0" w:tplc="A0509336">
      <w:start w:val="1966"/>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7"/>
  </w:num>
  <w:num w:numId="4">
    <w:abstractNumId w:val="8"/>
  </w:num>
  <w:num w:numId="5">
    <w:abstractNumId w:val="5"/>
  </w:num>
  <w:num w:numId="6">
    <w:abstractNumId w:val="10"/>
  </w:num>
  <w:num w:numId="7">
    <w:abstractNumId w:val="9"/>
  </w:num>
  <w:num w:numId="8">
    <w:abstractNumId w:val="6"/>
  </w:num>
  <w:num w:numId="9">
    <w:abstractNumId w:val="0"/>
  </w:num>
  <w:num w:numId="10">
    <w:abstractNumId w:val="2"/>
  </w:num>
  <w:num w:numId="11">
    <w:abstractNumId w:val="4"/>
  </w:num>
  <w:num w:numId="12">
    <w:abstractNumId w:val="12"/>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Animal Ec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ez0aevwa0afpdexr0lvefp6z0xpepv5rfx5&quot;&gt;My EndNote Library&lt;record-ids&gt;&lt;item&gt;178&lt;/item&gt;&lt;item&gt;206&lt;/item&gt;&lt;item&gt;490&lt;/item&gt;&lt;item&gt;592&lt;/item&gt;&lt;item&gt;637&lt;/item&gt;&lt;item&gt;705&lt;/item&gt;&lt;item&gt;1190&lt;/item&gt;&lt;item&gt;1205&lt;/item&gt;&lt;item&gt;1433&lt;/item&gt;&lt;item&gt;1505&lt;/item&gt;&lt;item&gt;1515&lt;/item&gt;&lt;item&gt;1590&lt;/item&gt;&lt;item&gt;1602&lt;/item&gt;&lt;item&gt;1683&lt;/item&gt;&lt;item&gt;1690&lt;/item&gt;&lt;item&gt;1711&lt;/item&gt;&lt;item&gt;1847&lt;/item&gt;&lt;item&gt;1849&lt;/item&gt;&lt;item&gt;1865&lt;/item&gt;&lt;item&gt;1866&lt;/item&gt;&lt;item&gt;1927&lt;/item&gt;&lt;item&gt;2034&lt;/item&gt;&lt;item&gt;2036&lt;/item&gt;&lt;item&gt;2187&lt;/item&gt;&lt;item&gt;2208&lt;/item&gt;&lt;item&gt;2210&lt;/item&gt;&lt;item&gt;2218&lt;/item&gt;&lt;item&gt;2222&lt;/item&gt;&lt;item&gt;2237&lt;/item&gt;&lt;item&gt;2240&lt;/item&gt;&lt;item&gt;2241&lt;/item&gt;&lt;item&gt;2242&lt;/item&gt;&lt;item&gt;2243&lt;/item&gt;&lt;item&gt;2244&lt;/item&gt;&lt;item&gt;2245&lt;/item&gt;&lt;item&gt;2246&lt;/item&gt;&lt;item&gt;2247&lt;/item&gt;&lt;item&gt;2249&lt;/item&gt;&lt;item&gt;2250&lt;/item&gt;&lt;item&gt;2251&lt;/item&gt;&lt;/record-ids&gt;&lt;/item&gt;&lt;/Libraries&gt;"/>
  </w:docVars>
  <w:rsids>
    <w:rsidRoot w:val="00D971BA"/>
    <w:rsid w:val="00000CC4"/>
    <w:rsid w:val="00000D55"/>
    <w:rsid w:val="000024DA"/>
    <w:rsid w:val="0000323C"/>
    <w:rsid w:val="00004846"/>
    <w:rsid w:val="00004A7E"/>
    <w:rsid w:val="0000635D"/>
    <w:rsid w:val="00006417"/>
    <w:rsid w:val="0001087A"/>
    <w:rsid w:val="000130FD"/>
    <w:rsid w:val="0001380A"/>
    <w:rsid w:val="00022839"/>
    <w:rsid w:val="000414FE"/>
    <w:rsid w:val="00041C3D"/>
    <w:rsid w:val="00044112"/>
    <w:rsid w:val="00063194"/>
    <w:rsid w:val="0006326B"/>
    <w:rsid w:val="00063326"/>
    <w:rsid w:val="00064853"/>
    <w:rsid w:val="000715F4"/>
    <w:rsid w:val="00076F0E"/>
    <w:rsid w:val="000835A0"/>
    <w:rsid w:val="000873ED"/>
    <w:rsid w:val="000B148A"/>
    <w:rsid w:val="000C23EB"/>
    <w:rsid w:val="000C51BA"/>
    <w:rsid w:val="000D2B97"/>
    <w:rsid w:val="000D35E5"/>
    <w:rsid w:val="000D6A57"/>
    <w:rsid w:val="000E1287"/>
    <w:rsid w:val="000E43A3"/>
    <w:rsid w:val="000F2E0D"/>
    <w:rsid w:val="000F2E93"/>
    <w:rsid w:val="00105D86"/>
    <w:rsid w:val="00107E59"/>
    <w:rsid w:val="00114E9C"/>
    <w:rsid w:val="00125432"/>
    <w:rsid w:val="00132E0C"/>
    <w:rsid w:val="00142953"/>
    <w:rsid w:val="00144DF3"/>
    <w:rsid w:val="001463EA"/>
    <w:rsid w:val="00147101"/>
    <w:rsid w:val="00154833"/>
    <w:rsid w:val="001554B5"/>
    <w:rsid w:val="00155B1C"/>
    <w:rsid w:val="00161092"/>
    <w:rsid w:val="00162C8A"/>
    <w:rsid w:val="0016554E"/>
    <w:rsid w:val="00166B5A"/>
    <w:rsid w:val="001676ED"/>
    <w:rsid w:val="00170B1A"/>
    <w:rsid w:val="001715C7"/>
    <w:rsid w:val="00176F58"/>
    <w:rsid w:val="00177C7C"/>
    <w:rsid w:val="00182788"/>
    <w:rsid w:val="00182BF5"/>
    <w:rsid w:val="001863EE"/>
    <w:rsid w:val="00192B01"/>
    <w:rsid w:val="00194792"/>
    <w:rsid w:val="0019484C"/>
    <w:rsid w:val="00196031"/>
    <w:rsid w:val="001A61A9"/>
    <w:rsid w:val="001A73F9"/>
    <w:rsid w:val="001B700F"/>
    <w:rsid w:val="001D1C1A"/>
    <w:rsid w:val="001D36DC"/>
    <w:rsid w:val="001D4E33"/>
    <w:rsid w:val="001E3FCB"/>
    <w:rsid w:val="001F0F42"/>
    <w:rsid w:val="001F0FFF"/>
    <w:rsid w:val="001F4BE2"/>
    <w:rsid w:val="00203013"/>
    <w:rsid w:val="00207CE4"/>
    <w:rsid w:val="00211AC2"/>
    <w:rsid w:val="002317A6"/>
    <w:rsid w:val="00232F8F"/>
    <w:rsid w:val="002343E7"/>
    <w:rsid w:val="00237D76"/>
    <w:rsid w:val="00240A6D"/>
    <w:rsid w:val="00246EBA"/>
    <w:rsid w:val="0025035C"/>
    <w:rsid w:val="00254001"/>
    <w:rsid w:val="0025406F"/>
    <w:rsid w:val="002632D7"/>
    <w:rsid w:val="00273B50"/>
    <w:rsid w:val="00274866"/>
    <w:rsid w:val="002800A9"/>
    <w:rsid w:val="00283AFA"/>
    <w:rsid w:val="00284A03"/>
    <w:rsid w:val="00294313"/>
    <w:rsid w:val="00297D2A"/>
    <w:rsid w:val="002A27DA"/>
    <w:rsid w:val="002A5B41"/>
    <w:rsid w:val="002A7562"/>
    <w:rsid w:val="002A7AB5"/>
    <w:rsid w:val="002B0F36"/>
    <w:rsid w:val="002B0FBF"/>
    <w:rsid w:val="002B2200"/>
    <w:rsid w:val="002B2D86"/>
    <w:rsid w:val="002B2F24"/>
    <w:rsid w:val="002B460B"/>
    <w:rsid w:val="002B615B"/>
    <w:rsid w:val="002C2A59"/>
    <w:rsid w:val="002C62BE"/>
    <w:rsid w:val="002D6BA6"/>
    <w:rsid w:val="002E258D"/>
    <w:rsid w:val="002E34D8"/>
    <w:rsid w:val="002E4123"/>
    <w:rsid w:val="002E5DFE"/>
    <w:rsid w:val="002E71CA"/>
    <w:rsid w:val="002F10BF"/>
    <w:rsid w:val="002F11D3"/>
    <w:rsid w:val="002F4A0D"/>
    <w:rsid w:val="00302934"/>
    <w:rsid w:val="003031CA"/>
    <w:rsid w:val="00304F1F"/>
    <w:rsid w:val="003113FB"/>
    <w:rsid w:val="00320A6C"/>
    <w:rsid w:val="00320E2C"/>
    <w:rsid w:val="0032697E"/>
    <w:rsid w:val="00330D5E"/>
    <w:rsid w:val="00330D87"/>
    <w:rsid w:val="003371FC"/>
    <w:rsid w:val="00344A1C"/>
    <w:rsid w:val="003507A2"/>
    <w:rsid w:val="00350F95"/>
    <w:rsid w:val="00353067"/>
    <w:rsid w:val="003601E6"/>
    <w:rsid w:val="003614CC"/>
    <w:rsid w:val="003633CA"/>
    <w:rsid w:val="003655FD"/>
    <w:rsid w:val="00370CB7"/>
    <w:rsid w:val="00371874"/>
    <w:rsid w:val="00371AEF"/>
    <w:rsid w:val="00373446"/>
    <w:rsid w:val="00374128"/>
    <w:rsid w:val="00392E97"/>
    <w:rsid w:val="003B1DEE"/>
    <w:rsid w:val="003B24CC"/>
    <w:rsid w:val="003B3742"/>
    <w:rsid w:val="003B4045"/>
    <w:rsid w:val="003B7E04"/>
    <w:rsid w:val="003C1C7D"/>
    <w:rsid w:val="003C1DAB"/>
    <w:rsid w:val="003C30FC"/>
    <w:rsid w:val="003C3A40"/>
    <w:rsid w:val="003C75EE"/>
    <w:rsid w:val="003C77F8"/>
    <w:rsid w:val="003D2662"/>
    <w:rsid w:val="003E748B"/>
    <w:rsid w:val="003F4BC2"/>
    <w:rsid w:val="003F5C0E"/>
    <w:rsid w:val="003F6FAC"/>
    <w:rsid w:val="00402EF5"/>
    <w:rsid w:val="00403564"/>
    <w:rsid w:val="0041059E"/>
    <w:rsid w:val="00413BDB"/>
    <w:rsid w:val="00414B80"/>
    <w:rsid w:val="00422BF4"/>
    <w:rsid w:val="00424B71"/>
    <w:rsid w:val="004270DD"/>
    <w:rsid w:val="0042726A"/>
    <w:rsid w:val="004272D3"/>
    <w:rsid w:val="004478E4"/>
    <w:rsid w:val="0045142B"/>
    <w:rsid w:val="00451C26"/>
    <w:rsid w:val="004526B1"/>
    <w:rsid w:val="0045464E"/>
    <w:rsid w:val="00460A5F"/>
    <w:rsid w:val="00463139"/>
    <w:rsid w:val="00463156"/>
    <w:rsid w:val="00463966"/>
    <w:rsid w:val="00463DBD"/>
    <w:rsid w:val="004648C5"/>
    <w:rsid w:val="004709A6"/>
    <w:rsid w:val="00472DCC"/>
    <w:rsid w:val="004748F6"/>
    <w:rsid w:val="0047719C"/>
    <w:rsid w:val="00482383"/>
    <w:rsid w:val="00484993"/>
    <w:rsid w:val="00485670"/>
    <w:rsid w:val="00485767"/>
    <w:rsid w:val="00486597"/>
    <w:rsid w:val="00487778"/>
    <w:rsid w:val="004A15E4"/>
    <w:rsid w:val="004A180D"/>
    <w:rsid w:val="004A2560"/>
    <w:rsid w:val="004A4853"/>
    <w:rsid w:val="004B605E"/>
    <w:rsid w:val="004B78F0"/>
    <w:rsid w:val="004C1A6B"/>
    <w:rsid w:val="004C27BF"/>
    <w:rsid w:val="004C40D0"/>
    <w:rsid w:val="004C69D7"/>
    <w:rsid w:val="004D7BDE"/>
    <w:rsid w:val="004E0329"/>
    <w:rsid w:val="004E2096"/>
    <w:rsid w:val="004E280A"/>
    <w:rsid w:val="004E2EDE"/>
    <w:rsid w:val="004F1724"/>
    <w:rsid w:val="004F4E8D"/>
    <w:rsid w:val="004F6C38"/>
    <w:rsid w:val="004F6EA3"/>
    <w:rsid w:val="00500504"/>
    <w:rsid w:val="00501B8C"/>
    <w:rsid w:val="005027FD"/>
    <w:rsid w:val="00505BE1"/>
    <w:rsid w:val="00507319"/>
    <w:rsid w:val="00511A34"/>
    <w:rsid w:val="0051250B"/>
    <w:rsid w:val="00514A1B"/>
    <w:rsid w:val="005162B8"/>
    <w:rsid w:val="00517572"/>
    <w:rsid w:val="00525C83"/>
    <w:rsid w:val="00531AE1"/>
    <w:rsid w:val="005326C5"/>
    <w:rsid w:val="00533469"/>
    <w:rsid w:val="00537250"/>
    <w:rsid w:val="005419E4"/>
    <w:rsid w:val="00554C60"/>
    <w:rsid w:val="0056120F"/>
    <w:rsid w:val="005641CB"/>
    <w:rsid w:val="00564EA6"/>
    <w:rsid w:val="00571317"/>
    <w:rsid w:val="00577639"/>
    <w:rsid w:val="00590F69"/>
    <w:rsid w:val="00592C4A"/>
    <w:rsid w:val="0059521C"/>
    <w:rsid w:val="005A0A00"/>
    <w:rsid w:val="005A5085"/>
    <w:rsid w:val="005A76EF"/>
    <w:rsid w:val="005B2585"/>
    <w:rsid w:val="005B527F"/>
    <w:rsid w:val="005C18A2"/>
    <w:rsid w:val="005C2371"/>
    <w:rsid w:val="005C7CAB"/>
    <w:rsid w:val="005D007A"/>
    <w:rsid w:val="005D28A8"/>
    <w:rsid w:val="005D6C13"/>
    <w:rsid w:val="005D760D"/>
    <w:rsid w:val="005E0F06"/>
    <w:rsid w:val="005F1257"/>
    <w:rsid w:val="005F25FB"/>
    <w:rsid w:val="005F3EF6"/>
    <w:rsid w:val="005F5C72"/>
    <w:rsid w:val="005F6EE0"/>
    <w:rsid w:val="005F7167"/>
    <w:rsid w:val="005F755C"/>
    <w:rsid w:val="00602055"/>
    <w:rsid w:val="0060393E"/>
    <w:rsid w:val="00604CDB"/>
    <w:rsid w:val="006068C0"/>
    <w:rsid w:val="006259E0"/>
    <w:rsid w:val="006301C5"/>
    <w:rsid w:val="00633411"/>
    <w:rsid w:val="00645D76"/>
    <w:rsid w:val="006518CF"/>
    <w:rsid w:val="00655DAC"/>
    <w:rsid w:val="00660784"/>
    <w:rsid w:val="00662888"/>
    <w:rsid w:val="006716D9"/>
    <w:rsid w:val="006850CE"/>
    <w:rsid w:val="0069306E"/>
    <w:rsid w:val="00693A21"/>
    <w:rsid w:val="00697A59"/>
    <w:rsid w:val="006A3951"/>
    <w:rsid w:val="006A4872"/>
    <w:rsid w:val="006B02F2"/>
    <w:rsid w:val="006B31D1"/>
    <w:rsid w:val="006B32EA"/>
    <w:rsid w:val="006C114F"/>
    <w:rsid w:val="006C2754"/>
    <w:rsid w:val="006D1219"/>
    <w:rsid w:val="006D6CBB"/>
    <w:rsid w:val="006E4343"/>
    <w:rsid w:val="006E6B6F"/>
    <w:rsid w:val="006F4174"/>
    <w:rsid w:val="00700737"/>
    <w:rsid w:val="007014D4"/>
    <w:rsid w:val="00703544"/>
    <w:rsid w:val="0070590B"/>
    <w:rsid w:val="00712E03"/>
    <w:rsid w:val="00714028"/>
    <w:rsid w:val="007141E5"/>
    <w:rsid w:val="007203C4"/>
    <w:rsid w:val="0072162B"/>
    <w:rsid w:val="0073106E"/>
    <w:rsid w:val="007336A0"/>
    <w:rsid w:val="007350E4"/>
    <w:rsid w:val="00741E3C"/>
    <w:rsid w:val="0074218F"/>
    <w:rsid w:val="007520D5"/>
    <w:rsid w:val="007579DE"/>
    <w:rsid w:val="0076095B"/>
    <w:rsid w:val="00771163"/>
    <w:rsid w:val="00774187"/>
    <w:rsid w:val="007936C4"/>
    <w:rsid w:val="0079592C"/>
    <w:rsid w:val="007A279A"/>
    <w:rsid w:val="007A2B4A"/>
    <w:rsid w:val="007B4FA6"/>
    <w:rsid w:val="007B5D6D"/>
    <w:rsid w:val="007C1550"/>
    <w:rsid w:val="007D3757"/>
    <w:rsid w:val="007D37A5"/>
    <w:rsid w:val="007D5362"/>
    <w:rsid w:val="007F033F"/>
    <w:rsid w:val="007F5923"/>
    <w:rsid w:val="007F7DA1"/>
    <w:rsid w:val="008018CA"/>
    <w:rsid w:val="00803E1D"/>
    <w:rsid w:val="00813DCE"/>
    <w:rsid w:val="00815021"/>
    <w:rsid w:val="008164CD"/>
    <w:rsid w:val="008214FE"/>
    <w:rsid w:val="00837CE3"/>
    <w:rsid w:val="0084523A"/>
    <w:rsid w:val="00845989"/>
    <w:rsid w:val="00850CCE"/>
    <w:rsid w:val="008518AD"/>
    <w:rsid w:val="00851FBB"/>
    <w:rsid w:val="00861496"/>
    <w:rsid w:val="008614AB"/>
    <w:rsid w:val="00871917"/>
    <w:rsid w:val="008730E1"/>
    <w:rsid w:val="00873880"/>
    <w:rsid w:val="008747EF"/>
    <w:rsid w:val="00885848"/>
    <w:rsid w:val="00886C25"/>
    <w:rsid w:val="00893A4D"/>
    <w:rsid w:val="00894F3F"/>
    <w:rsid w:val="00896814"/>
    <w:rsid w:val="00896D2F"/>
    <w:rsid w:val="008A4835"/>
    <w:rsid w:val="008B18F2"/>
    <w:rsid w:val="008B4C24"/>
    <w:rsid w:val="008C1650"/>
    <w:rsid w:val="008C1951"/>
    <w:rsid w:val="008C1D4E"/>
    <w:rsid w:val="008C5E1B"/>
    <w:rsid w:val="008E6657"/>
    <w:rsid w:val="008E6890"/>
    <w:rsid w:val="00900FF1"/>
    <w:rsid w:val="00901BDD"/>
    <w:rsid w:val="009215C5"/>
    <w:rsid w:val="00922C82"/>
    <w:rsid w:val="00923937"/>
    <w:rsid w:val="00925958"/>
    <w:rsid w:val="00926FD6"/>
    <w:rsid w:val="0093048D"/>
    <w:rsid w:val="00931315"/>
    <w:rsid w:val="009322F4"/>
    <w:rsid w:val="0093252F"/>
    <w:rsid w:val="00936D6B"/>
    <w:rsid w:val="00937B72"/>
    <w:rsid w:val="00940776"/>
    <w:rsid w:val="009455C5"/>
    <w:rsid w:val="0094700F"/>
    <w:rsid w:val="00951950"/>
    <w:rsid w:val="00956286"/>
    <w:rsid w:val="00961B8C"/>
    <w:rsid w:val="00961DFC"/>
    <w:rsid w:val="009736AE"/>
    <w:rsid w:val="009801E9"/>
    <w:rsid w:val="0098510C"/>
    <w:rsid w:val="0098639B"/>
    <w:rsid w:val="0098789E"/>
    <w:rsid w:val="00992367"/>
    <w:rsid w:val="00996327"/>
    <w:rsid w:val="009A695E"/>
    <w:rsid w:val="009B0D50"/>
    <w:rsid w:val="009B43D3"/>
    <w:rsid w:val="009C1B16"/>
    <w:rsid w:val="009D23BD"/>
    <w:rsid w:val="009D2672"/>
    <w:rsid w:val="009D3206"/>
    <w:rsid w:val="009E2CC0"/>
    <w:rsid w:val="009E2ED5"/>
    <w:rsid w:val="009F0341"/>
    <w:rsid w:val="009F475E"/>
    <w:rsid w:val="009F5D9C"/>
    <w:rsid w:val="009F7091"/>
    <w:rsid w:val="00A07F2B"/>
    <w:rsid w:val="00A16FF3"/>
    <w:rsid w:val="00A177E5"/>
    <w:rsid w:val="00A17FB7"/>
    <w:rsid w:val="00A2117A"/>
    <w:rsid w:val="00A2678F"/>
    <w:rsid w:val="00A37613"/>
    <w:rsid w:val="00A409A9"/>
    <w:rsid w:val="00A430CE"/>
    <w:rsid w:val="00A43A81"/>
    <w:rsid w:val="00A44098"/>
    <w:rsid w:val="00A45830"/>
    <w:rsid w:val="00A60861"/>
    <w:rsid w:val="00A6332A"/>
    <w:rsid w:val="00A66355"/>
    <w:rsid w:val="00A67078"/>
    <w:rsid w:val="00A71C78"/>
    <w:rsid w:val="00A73CD0"/>
    <w:rsid w:val="00A74EC8"/>
    <w:rsid w:val="00A80702"/>
    <w:rsid w:val="00A900C6"/>
    <w:rsid w:val="00A91000"/>
    <w:rsid w:val="00A91A4F"/>
    <w:rsid w:val="00A9360A"/>
    <w:rsid w:val="00A957BB"/>
    <w:rsid w:val="00A9799C"/>
    <w:rsid w:val="00AA02E0"/>
    <w:rsid w:val="00AA43EC"/>
    <w:rsid w:val="00AA4419"/>
    <w:rsid w:val="00AB3858"/>
    <w:rsid w:val="00AB5769"/>
    <w:rsid w:val="00AC2E80"/>
    <w:rsid w:val="00AC6C81"/>
    <w:rsid w:val="00AD788D"/>
    <w:rsid w:val="00AE22D2"/>
    <w:rsid w:val="00AE2504"/>
    <w:rsid w:val="00AE3B72"/>
    <w:rsid w:val="00AE6C34"/>
    <w:rsid w:val="00AE7C0A"/>
    <w:rsid w:val="00AF0717"/>
    <w:rsid w:val="00AF3F2B"/>
    <w:rsid w:val="00AF52E0"/>
    <w:rsid w:val="00B0073E"/>
    <w:rsid w:val="00B01A4C"/>
    <w:rsid w:val="00B10EC8"/>
    <w:rsid w:val="00B24A19"/>
    <w:rsid w:val="00B27AEE"/>
    <w:rsid w:val="00B32293"/>
    <w:rsid w:val="00B3752B"/>
    <w:rsid w:val="00B40124"/>
    <w:rsid w:val="00B42D41"/>
    <w:rsid w:val="00B56327"/>
    <w:rsid w:val="00B5638E"/>
    <w:rsid w:val="00B566E0"/>
    <w:rsid w:val="00B60E00"/>
    <w:rsid w:val="00B61D3E"/>
    <w:rsid w:val="00B643B7"/>
    <w:rsid w:val="00B71AD9"/>
    <w:rsid w:val="00B72524"/>
    <w:rsid w:val="00B76132"/>
    <w:rsid w:val="00B906FC"/>
    <w:rsid w:val="00B96B00"/>
    <w:rsid w:val="00BA21AD"/>
    <w:rsid w:val="00BB46A3"/>
    <w:rsid w:val="00BB4C0A"/>
    <w:rsid w:val="00BB7A46"/>
    <w:rsid w:val="00BC14E9"/>
    <w:rsid w:val="00BD5863"/>
    <w:rsid w:val="00BE3900"/>
    <w:rsid w:val="00BF0BBF"/>
    <w:rsid w:val="00BF12B8"/>
    <w:rsid w:val="00C030C1"/>
    <w:rsid w:val="00C0619A"/>
    <w:rsid w:val="00C07781"/>
    <w:rsid w:val="00C12967"/>
    <w:rsid w:val="00C1417D"/>
    <w:rsid w:val="00C14A36"/>
    <w:rsid w:val="00C14AB9"/>
    <w:rsid w:val="00C16A84"/>
    <w:rsid w:val="00C21A57"/>
    <w:rsid w:val="00C26602"/>
    <w:rsid w:val="00C35C3B"/>
    <w:rsid w:val="00C36435"/>
    <w:rsid w:val="00C430AE"/>
    <w:rsid w:val="00C56A02"/>
    <w:rsid w:val="00C72C7A"/>
    <w:rsid w:val="00C80830"/>
    <w:rsid w:val="00C84256"/>
    <w:rsid w:val="00C84D7E"/>
    <w:rsid w:val="00C915DB"/>
    <w:rsid w:val="00C93206"/>
    <w:rsid w:val="00C94902"/>
    <w:rsid w:val="00C9793E"/>
    <w:rsid w:val="00C97D33"/>
    <w:rsid w:val="00CA54C9"/>
    <w:rsid w:val="00CA654A"/>
    <w:rsid w:val="00CB3AA4"/>
    <w:rsid w:val="00CB5DF3"/>
    <w:rsid w:val="00CC505B"/>
    <w:rsid w:val="00CC7F18"/>
    <w:rsid w:val="00CD0FAC"/>
    <w:rsid w:val="00CD1021"/>
    <w:rsid w:val="00CD7398"/>
    <w:rsid w:val="00CE0781"/>
    <w:rsid w:val="00CE0D1C"/>
    <w:rsid w:val="00CF1937"/>
    <w:rsid w:val="00CF41DF"/>
    <w:rsid w:val="00D01D2B"/>
    <w:rsid w:val="00D126B7"/>
    <w:rsid w:val="00D136FD"/>
    <w:rsid w:val="00D14225"/>
    <w:rsid w:val="00D16817"/>
    <w:rsid w:val="00D20FCD"/>
    <w:rsid w:val="00D21D5F"/>
    <w:rsid w:val="00D24404"/>
    <w:rsid w:val="00D2599C"/>
    <w:rsid w:val="00D31536"/>
    <w:rsid w:val="00D31645"/>
    <w:rsid w:val="00D35789"/>
    <w:rsid w:val="00D36D4D"/>
    <w:rsid w:val="00D40465"/>
    <w:rsid w:val="00D413CD"/>
    <w:rsid w:val="00D51A72"/>
    <w:rsid w:val="00D53F99"/>
    <w:rsid w:val="00D54866"/>
    <w:rsid w:val="00D63DB9"/>
    <w:rsid w:val="00D663FC"/>
    <w:rsid w:val="00D7039F"/>
    <w:rsid w:val="00D73CE1"/>
    <w:rsid w:val="00D7777B"/>
    <w:rsid w:val="00D77AC5"/>
    <w:rsid w:val="00D84739"/>
    <w:rsid w:val="00D93675"/>
    <w:rsid w:val="00D95057"/>
    <w:rsid w:val="00D965D9"/>
    <w:rsid w:val="00D971BA"/>
    <w:rsid w:val="00DA0EE9"/>
    <w:rsid w:val="00DA1D33"/>
    <w:rsid w:val="00DA242F"/>
    <w:rsid w:val="00DA470D"/>
    <w:rsid w:val="00DB21CE"/>
    <w:rsid w:val="00DC072B"/>
    <w:rsid w:val="00DC240A"/>
    <w:rsid w:val="00DC48B1"/>
    <w:rsid w:val="00DC53FA"/>
    <w:rsid w:val="00DC6BB2"/>
    <w:rsid w:val="00DD255E"/>
    <w:rsid w:val="00DD3FF2"/>
    <w:rsid w:val="00DD6CDF"/>
    <w:rsid w:val="00DE08F6"/>
    <w:rsid w:val="00DE0F7B"/>
    <w:rsid w:val="00DE21D8"/>
    <w:rsid w:val="00DE5583"/>
    <w:rsid w:val="00DE7503"/>
    <w:rsid w:val="00DF2370"/>
    <w:rsid w:val="00DF40E3"/>
    <w:rsid w:val="00DF4F42"/>
    <w:rsid w:val="00DF54C6"/>
    <w:rsid w:val="00DF7294"/>
    <w:rsid w:val="00E00E2D"/>
    <w:rsid w:val="00E026C7"/>
    <w:rsid w:val="00E06BE2"/>
    <w:rsid w:val="00E14BC0"/>
    <w:rsid w:val="00E22618"/>
    <w:rsid w:val="00E23EA2"/>
    <w:rsid w:val="00E2515B"/>
    <w:rsid w:val="00E27EF5"/>
    <w:rsid w:val="00E314B6"/>
    <w:rsid w:val="00E51CA9"/>
    <w:rsid w:val="00E531D5"/>
    <w:rsid w:val="00E53403"/>
    <w:rsid w:val="00E62789"/>
    <w:rsid w:val="00E62993"/>
    <w:rsid w:val="00E63CBB"/>
    <w:rsid w:val="00E8618A"/>
    <w:rsid w:val="00EA0C93"/>
    <w:rsid w:val="00EA1BCE"/>
    <w:rsid w:val="00EA3B00"/>
    <w:rsid w:val="00EA7F86"/>
    <w:rsid w:val="00EB655E"/>
    <w:rsid w:val="00EC016C"/>
    <w:rsid w:val="00ED0654"/>
    <w:rsid w:val="00ED23E7"/>
    <w:rsid w:val="00ED3315"/>
    <w:rsid w:val="00ED5A49"/>
    <w:rsid w:val="00ED7CC8"/>
    <w:rsid w:val="00ED7E4C"/>
    <w:rsid w:val="00EE0DC4"/>
    <w:rsid w:val="00EE2B01"/>
    <w:rsid w:val="00EF79E0"/>
    <w:rsid w:val="00F0579C"/>
    <w:rsid w:val="00F07325"/>
    <w:rsid w:val="00F07D48"/>
    <w:rsid w:val="00F12F63"/>
    <w:rsid w:val="00F22932"/>
    <w:rsid w:val="00F26586"/>
    <w:rsid w:val="00F37108"/>
    <w:rsid w:val="00F42DD1"/>
    <w:rsid w:val="00F538DD"/>
    <w:rsid w:val="00F60D13"/>
    <w:rsid w:val="00F6484A"/>
    <w:rsid w:val="00F70F29"/>
    <w:rsid w:val="00F73E55"/>
    <w:rsid w:val="00F8225F"/>
    <w:rsid w:val="00F8390D"/>
    <w:rsid w:val="00F85137"/>
    <w:rsid w:val="00F876FF"/>
    <w:rsid w:val="00F93B58"/>
    <w:rsid w:val="00F940DB"/>
    <w:rsid w:val="00FA1D62"/>
    <w:rsid w:val="00FA7927"/>
    <w:rsid w:val="00FB58DF"/>
    <w:rsid w:val="00FB63BF"/>
    <w:rsid w:val="00FB7B8B"/>
    <w:rsid w:val="00FC010F"/>
    <w:rsid w:val="00FC25A5"/>
    <w:rsid w:val="00FC666B"/>
    <w:rsid w:val="00FD02C8"/>
    <w:rsid w:val="00FE3B94"/>
    <w:rsid w:val="00FE3E50"/>
    <w:rsid w:val="00FE6A0B"/>
    <w:rsid w:val="00FE7607"/>
    <w:rsid w:val="00FE7819"/>
    <w:rsid w:val="00FF0269"/>
    <w:rsid w:val="00FF04F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7C7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5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1BA"/>
    <w:pPr>
      <w:ind w:left="720"/>
      <w:contextualSpacing/>
    </w:pPr>
  </w:style>
  <w:style w:type="character" w:styleId="CommentReference">
    <w:name w:val="annotation reference"/>
    <w:basedOn w:val="DefaultParagraphFont"/>
    <w:uiPriority w:val="99"/>
    <w:semiHidden/>
    <w:unhideWhenUsed/>
    <w:rsid w:val="000835A0"/>
    <w:rPr>
      <w:sz w:val="16"/>
      <w:szCs w:val="16"/>
    </w:rPr>
  </w:style>
  <w:style w:type="paragraph" w:styleId="CommentText">
    <w:name w:val="annotation text"/>
    <w:basedOn w:val="Normal"/>
    <w:link w:val="CommentTextChar"/>
    <w:uiPriority w:val="99"/>
    <w:unhideWhenUsed/>
    <w:rsid w:val="000835A0"/>
    <w:pPr>
      <w:spacing w:line="240" w:lineRule="auto"/>
    </w:pPr>
    <w:rPr>
      <w:sz w:val="20"/>
      <w:szCs w:val="20"/>
    </w:rPr>
  </w:style>
  <w:style w:type="character" w:customStyle="1" w:styleId="CommentTextChar">
    <w:name w:val="Comment Text Char"/>
    <w:basedOn w:val="DefaultParagraphFont"/>
    <w:link w:val="CommentText"/>
    <w:uiPriority w:val="99"/>
    <w:rsid w:val="000835A0"/>
    <w:rPr>
      <w:sz w:val="20"/>
      <w:szCs w:val="20"/>
    </w:rPr>
  </w:style>
  <w:style w:type="paragraph" w:styleId="BalloonText">
    <w:name w:val="Balloon Text"/>
    <w:basedOn w:val="Normal"/>
    <w:link w:val="BalloonTextChar"/>
    <w:uiPriority w:val="99"/>
    <w:semiHidden/>
    <w:unhideWhenUsed/>
    <w:rsid w:val="00083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5A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45D76"/>
    <w:rPr>
      <w:b/>
      <w:bCs/>
    </w:rPr>
  </w:style>
  <w:style w:type="character" w:customStyle="1" w:styleId="CommentSubjectChar">
    <w:name w:val="Comment Subject Char"/>
    <w:basedOn w:val="CommentTextChar"/>
    <w:link w:val="CommentSubject"/>
    <w:uiPriority w:val="99"/>
    <w:semiHidden/>
    <w:rsid w:val="00645D76"/>
    <w:rPr>
      <w:b/>
      <w:bCs/>
      <w:sz w:val="20"/>
      <w:szCs w:val="20"/>
    </w:rPr>
  </w:style>
  <w:style w:type="character" w:styleId="PlaceholderText">
    <w:name w:val="Placeholder Text"/>
    <w:basedOn w:val="DefaultParagraphFont"/>
    <w:uiPriority w:val="99"/>
    <w:semiHidden/>
    <w:rsid w:val="00392E97"/>
    <w:rPr>
      <w:color w:val="808080"/>
    </w:rPr>
  </w:style>
  <w:style w:type="paragraph" w:customStyle="1" w:styleId="EndNoteBibliographyTitle">
    <w:name w:val="EndNote Bibliography Title"/>
    <w:basedOn w:val="Normal"/>
    <w:rsid w:val="00DE0F7B"/>
    <w:pPr>
      <w:spacing w:after="0"/>
      <w:jc w:val="center"/>
    </w:pPr>
    <w:rPr>
      <w:rFonts w:ascii="Calibri" w:hAnsi="Calibri"/>
      <w:lang w:val="en-US"/>
    </w:rPr>
  </w:style>
  <w:style w:type="paragraph" w:customStyle="1" w:styleId="EndNoteBibliography">
    <w:name w:val="EndNote Bibliography"/>
    <w:basedOn w:val="Normal"/>
    <w:rsid w:val="00DE0F7B"/>
    <w:pPr>
      <w:spacing w:line="240" w:lineRule="auto"/>
    </w:pPr>
    <w:rPr>
      <w:rFonts w:ascii="Calibri" w:hAnsi="Calibri"/>
      <w:lang w:val="en-US"/>
    </w:rPr>
  </w:style>
  <w:style w:type="table" w:styleId="TableGrid">
    <w:name w:val="Table Grid"/>
    <w:basedOn w:val="TableNormal"/>
    <w:uiPriority w:val="59"/>
    <w:rsid w:val="001B70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F876FF"/>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5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1BA"/>
    <w:pPr>
      <w:ind w:left="720"/>
      <w:contextualSpacing/>
    </w:pPr>
  </w:style>
  <w:style w:type="character" w:styleId="CommentReference">
    <w:name w:val="annotation reference"/>
    <w:basedOn w:val="DefaultParagraphFont"/>
    <w:uiPriority w:val="99"/>
    <w:semiHidden/>
    <w:unhideWhenUsed/>
    <w:rsid w:val="000835A0"/>
    <w:rPr>
      <w:sz w:val="16"/>
      <w:szCs w:val="16"/>
    </w:rPr>
  </w:style>
  <w:style w:type="paragraph" w:styleId="CommentText">
    <w:name w:val="annotation text"/>
    <w:basedOn w:val="Normal"/>
    <w:link w:val="CommentTextChar"/>
    <w:uiPriority w:val="99"/>
    <w:unhideWhenUsed/>
    <w:rsid w:val="000835A0"/>
    <w:pPr>
      <w:spacing w:line="240" w:lineRule="auto"/>
    </w:pPr>
    <w:rPr>
      <w:sz w:val="20"/>
      <w:szCs w:val="20"/>
    </w:rPr>
  </w:style>
  <w:style w:type="character" w:customStyle="1" w:styleId="CommentTextChar">
    <w:name w:val="Comment Text Char"/>
    <w:basedOn w:val="DefaultParagraphFont"/>
    <w:link w:val="CommentText"/>
    <w:uiPriority w:val="99"/>
    <w:rsid w:val="000835A0"/>
    <w:rPr>
      <w:sz w:val="20"/>
      <w:szCs w:val="20"/>
    </w:rPr>
  </w:style>
  <w:style w:type="paragraph" w:styleId="BalloonText">
    <w:name w:val="Balloon Text"/>
    <w:basedOn w:val="Normal"/>
    <w:link w:val="BalloonTextChar"/>
    <w:uiPriority w:val="99"/>
    <w:semiHidden/>
    <w:unhideWhenUsed/>
    <w:rsid w:val="00083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5A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45D76"/>
    <w:rPr>
      <w:b/>
      <w:bCs/>
    </w:rPr>
  </w:style>
  <w:style w:type="character" w:customStyle="1" w:styleId="CommentSubjectChar">
    <w:name w:val="Comment Subject Char"/>
    <w:basedOn w:val="CommentTextChar"/>
    <w:link w:val="CommentSubject"/>
    <w:uiPriority w:val="99"/>
    <w:semiHidden/>
    <w:rsid w:val="00645D76"/>
    <w:rPr>
      <w:b/>
      <w:bCs/>
      <w:sz w:val="20"/>
      <w:szCs w:val="20"/>
    </w:rPr>
  </w:style>
  <w:style w:type="character" w:styleId="PlaceholderText">
    <w:name w:val="Placeholder Text"/>
    <w:basedOn w:val="DefaultParagraphFont"/>
    <w:uiPriority w:val="99"/>
    <w:semiHidden/>
    <w:rsid w:val="00392E97"/>
    <w:rPr>
      <w:color w:val="808080"/>
    </w:rPr>
  </w:style>
  <w:style w:type="paragraph" w:customStyle="1" w:styleId="EndNoteBibliographyTitle">
    <w:name w:val="EndNote Bibliography Title"/>
    <w:basedOn w:val="Normal"/>
    <w:rsid w:val="00DE0F7B"/>
    <w:pPr>
      <w:spacing w:after="0"/>
      <w:jc w:val="center"/>
    </w:pPr>
    <w:rPr>
      <w:rFonts w:ascii="Calibri" w:hAnsi="Calibri"/>
      <w:lang w:val="en-US"/>
    </w:rPr>
  </w:style>
  <w:style w:type="paragraph" w:customStyle="1" w:styleId="EndNoteBibliography">
    <w:name w:val="EndNote Bibliography"/>
    <w:basedOn w:val="Normal"/>
    <w:rsid w:val="00DE0F7B"/>
    <w:pPr>
      <w:spacing w:line="240" w:lineRule="auto"/>
    </w:pPr>
    <w:rPr>
      <w:rFonts w:ascii="Calibri" w:hAnsi="Calibri"/>
      <w:lang w:val="en-US"/>
    </w:rPr>
  </w:style>
  <w:style w:type="table" w:styleId="TableGrid">
    <w:name w:val="Table Grid"/>
    <w:basedOn w:val="TableNormal"/>
    <w:uiPriority w:val="59"/>
    <w:rsid w:val="001B70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F876F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033438">
      <w:bodyDiv w:val="1"/>
      <w:marLeft w:val="0"/>
      <w:marRight w:val="0"/>
      <w:marTop w:val="0"/>
      <w:marBottom w:val="0"/>
      <w:divBdr>
        <w:top w:val="none" w:sz="0" w:space="0" w:color="auto"/>
        <w:left w:val="none" w:sz="0" w:space="0" w:color="auto"/>
        <w:bottom w:val="none" w:sz="0" w:space="0" w:color="auto"/>
        <w:right w:val="none" w:sz="0" w:space="0" w:color="auto"/>
      </w:divBdr>
    </w:div>
    <w:div w:id="90861848">
      <w:bodyDiv w:val="1"/>
      <w:marLeft w:val="0"/>
      <w:marRight w:val="0"/>
      <w:marTop w:val="0"/>
      <w:marBottom w:val="0"/>
      <w:divBdr>
        <w:top w:val="none" w:sz="0" w:space="0" w:color="auto"/>
        <w:left w:val="none" w:sz="0" w:space="0" w:color="auto"/>
        <w:bottom w:val="none" w:sz="0" w:space="0" w:color="auto"/>
        <w:right w:val="none" w:sz="0" w:space="0" w:color="auto"/>
      </w:divBdr>
    </w:div>
    <w:div w:id="155415307">
      <w:bodyDiv w:val="1"/>
      <w:marLeft w:val="0"/>
      <w:marRight w:val="0"/>
      <w:marTop w:val="0"/>
      <w:marBottom w:val="0"/>
      <w:divBdr>
        <w:top w:val="none" w:sz="0" w:space="0" w:color="auto"/>
        <w:left w:val="none" w:sz="0" w:space="0" w:color="auto"/>
        <w:bottom w:val="none" w:sz="0" w:space="0" w:color="auto"/>
        <w:right w:val="none" w:sz="0" w:space="0" w:color="auto"/>
      </w:divBdr>
    </w:div>
    <w:div w:id="469061272">
      <w:bodyDiv w:val="1"/>
      <w:marLeft w:val="0"/>
      <w:marRight w:val="0"/>
      <w:marTop w:val="0"/>
      <w:marBottom w:val="0"/>
      <w:divBdr>
        <w:top w:val="none" w:sz="0" w:space="0" w:color="auto"/>
        <w:left w:val="none" w:sz="0" w:space="0" w:color="auto"/>
        <w:bottom w:val="none" w:sz="0" w:space="0" w:color="auto"/>
        <w:right w:val="none" w:sz="0" w:space="0" w:color="auto"/>
      </w:divBdr>
    </w:div>
    <w:div w:id="874121523">
      <w:bodyDiv w:val="1"/>
      <w:marLeft w:val="0"/>
      <w:marRight w:val="0"/>
      <w:marTop w:val="0"/>
      <w:marBottom w:val="0"/>
      <w:divBdr>
        <w:top w:val="none" w:sz="0" w:space="0" w:color="auto"/>
        <w:left w:val="none" w:sz="0" w:space="0" w:color="auto"/>
        <w:bottom w:val="none" w:sz="0" w:space="0" w:color="auto"/>
        <w:right w:val="none" w:sz="0" w:space="0" w:color="auto"/>
      </w:divBdr>
    </w:div>
    <w:div w:id="1188762833">
      <w:bodyDiv w:val="1"/>
      <w:marLeft w:val="0"/>
      <w:marRight w:val="0"/>
      <w:marTop w:val="0"/>
      <w:marBottom w:val="0"/>
      <w:divBdr>
        <w:top w:val="none" w:sz="0" w:space="0" w:color="auto"/>
        <w:left w:val="none" w:sz="0" w:space="0" w:color="auto"/>
        <w:bottom w:val="none" w:sz="0" w:space="0" w:color="auto"/>
        <w:right w:val="none" w:sz="0" w:space="0" w:color="auto"/>
      </w:divBdr>
    </w:div>
    <w:div w:id="1435520822">
      <w:bodyDiv w:val="1"/>
      <w:marLeft w:val="0"/>
      <w:marRight w:val="0"/>
      <w:marTop w:val="0"/>
      <w:marBottom w:val="0"/>
      <w:divBdr>
        <w:top w:val="none" w:sz="0" w:space="0" w:color="auto"/>
        <w:left w:val="none" w:sz="0" w:space="0" w:color="auto"/>
        <w:bottom w:val="none" w:sz="0" w:space="0" w:color="auto"/>
        <w:right w:val="none" w:sz="0" w:space="0" w:color="auto"/>
      </w:divBdr>
    </w:div>
    <w:div w:id="1484345896">
      <w:bodyDiv w:val="1"/>
      <w:marLeft w:val="0"/>
      <w:marRight w:val="0"/>
      <w:marTop w:val="0"/>
      <w:marBottom w:val="0"/>
      <w:divBdr>
        <w:top w:val="none" w:sz="0" w:space="0" w:color="auto"/>
        <w:left w:val="none" w:sz="0" w:space="0" w:color="auto"/>
        <w:bottom w:val="none" w:sz="0" w:space="0" w:color="auto"/>
        <w:right w:val="none" w:sz="0" w:space="0" w:color="auto"/>
      </w:divBdr>
    </w:div>
    <w:div w:id="1909923378">
      <w:bodyDiv w:val="1"/>
      <w:marLeft w:val="0"/>
      <w:marRight w:val="0"/>
      <w:marTop w:val="0"/>
      <w:marBottom w:val="0"/>
      <w:divBdr>
        <w:top w:val="none" w:sz="0" w:space="0" w:color="auto"/>
        <w:left w:val="none" w:sz="0" w:space="0" w:color="auto"/>
        <w:bottom w:val="none" w:sz="0" w:space="0" w:color="auto"/>
        <w:right w:val="none" w:sz="0" w:space="0" w:color="auto"/>
      </w:divBdr>
    </w:div>
    <w:div w:id="2017418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3CE714-ABA7-0F4A-AB31-82DB4B526A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2428</TotalTime>
  <Pages>35</Pages>
  <Words>15518</Words>
  <Characters>88454</Characters>
  <Application>Microsoft Macintosh Word</Application>
  <DocSecurity>0</DocSecurity>
  <Lines>737</Lines>
  <Paragraphs>207</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103765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DFO-MPO</dc:creator>
  <cp:keywords/>
  <dc:description/>
  <cp:lastModifiedBy>Cameron Freshwater</cp:lastModifiedBy>
  <cp:revision>22</cp:revision>
  <cp:lastPrinted>2018-05-03T13:52:00Z</cp:lastPrinted>
  <dcterms:created xsi:type="dcterms:W3CDTF">2018-11-17T21:25:00Z</dcterms:created>
  <dcterms:modified xsi:type="dcterms:W3CDTF">2018-11-28T05:04:00Z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