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C3DAE" w14:textId="2D671C7F" w:rsidR="00507319" w:rsidRPr="00004A7E" w:rsidRDefault="00507319" w:rsidP="00507319">
      <w:pPr>
        <w:jc w:val="center"/>
        <w:rPr>
          <w:b/>
        </w:rPr>
      </w:pPr>
      <w:r w:rsidRPr="00004A7E">
        <w:rPr>
          <w:b/>
        </w:rPr>
        <w:t>Introduction</w:t>
      </w:r>
    </w:p>
    <w:p w14:paraId="53E3F4D3" w14:textId="5B751B21" w:rsidR="000D6A57" w:rsidRPr="00004A7E" w:rsidRDefault="00A17FB7" w:rsidP="009E2ED5">
      <w:pPr>
        <w:ind w:firstLine="720"/>
      </w:pPr>
      <w:proofErr w:type="spellStart"/>
      <w:r w:rsidRPr="00004A7E">
        <w:t>Metapopulations</w:t>
      </w:r>
      <w:proofErr w:type="spellEnd"/>
      <w:r w:rsidRPr="00004A7E">
        <w:t>, communities, and other ecological aggregates</w:t>
      </w:r>
      <w:r w:rsidR="003C75EE" w:rsidRPr="00004A7E">
        <w:t xml:space="preserve"> consist of components whose </w:t>
      </w:r>
      <w:r w:rsidR="00CC7F18" w:rsidRPr="00004A7E">
        <w:t>dynamics</w:t>
      </w:r>
      <w:r w:rsidR="003C75EE" w:rsidRPr="00004A7E">
        <w:t xml:space="preserve"> vary due to </w:t>
      </w:r>
      <w:r w:rsidR="0056120F" w:rsidRPr="00004A7E">
        <w:t>life history</w:t>
      </w:r>
      <w:r w:rsidR="00CC7F18" w:rsidRPr="00004A7E">
        <w:t xml:space="preserve">, </w:t>
      </w:r>
      <w:r w:rsidR="0056120F" w:rsidRPr="00004A7E">
        <w:t>unique</w:t>
      </w:r>
      <w:r w:rsidR="00CC7F18" w:rsidRPr="00004A7E">
        <w:t xml:space="preserve"> environmental </w:t>
      </w:r>
      <w:r w:rsidR="0056120F" w:rsidRPr="00004A7E">
        <w:t>interactions</w:t>
      </w:r>
      <w:r w:rsidR="00CC7F18" w:rsidRPr="00004A7E">
        <w:t>,</w:t>
      </w:r>
      <w:r w:rsidR="003C75EE" w:rsidRPr="00004A7E">
        <w:t xml:space="preserve"> or </w:t>
      </w:r>
      <w:r w:rsidR="00CC7F18" w:rsidRPr="00004A7E">
        <w:t>simply chance</w:t>
      </w:r>
      <w:r w:rsidR="003C75EE" w:rsidRPr="00004A7E">
        <w:t xml:space="preserve">. </w:t>
      </w:r>
      <w:r w:rsidR="007F033F" w:rsidRPr="00004A7E">
        <w:t>A</w:t>
      </w:r>
      <w:r w:rsidR="003C75EE" w:rsidRPr="00004A7E">
        <w:t>synchrony</w:t>
      </w:r>
      <w:r w:rsidR="007F033F" w:rsidRPr="00004A7E">
        <w:t xml:space="preserve"> among components</w:t>
      </w:r>
      <w:r w:rsidR="005F755C" w:rsidRPr="00004A7E">
        <w:t>, commonly referred to as portfolio effects,</w:t>
      </w:r>
      <w:r w:rsidR="003C75EE" w:rsidRPr="00004A7E">
        <w:t xml:space="preserve"> </w:t>
      </w:r>
      <w:r w:rsidR="0001087A" w:rsidRPr="00004A7E">
        <w:t>reduces temporal</w:t>
      </w:r>
      <w:r w:rsidR="005C7CAB" w:rsidRPr="00004A7E">
        <w:t xml:space="preserve"> variability </w:t>
      </w:r>
      <w:r w:rsidR="007F033F" w:rsidRPr="00004A7E">
        <w:t>of the aggregate</w:t>
      </w:r>
      <w:r w:rsidR="005F755C" w:rsidRPr="00004A7E">
        <w:t xml:space="preserve"> </w:t>
      </w:r>
      <w:r w:rsidR="00A91000" w:rsidRPr="00004A7E">
        <w:t>resulting in</w:t>
      </w:r>
      <w:r w:rsidR="0001087A" w:rsidRPr="00004A7E">
        <w:t xml:space="preserve"> </w:t>
      </w:r>
      <w:r w:rsidR="00FE6A0B" w:rsidRPr="00004A7E">
        <w:t>greater productivity, increased availability of ecosystem services</w:t>
      </w:r>
      <w:r w:rsidR="00A91000" w:rsidRPr="00004A7E">
        <w:t xml:space="preserve">, and improved resilience </w: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 </w:instrText>
      </w:r>
      <w:r w:rsidR="00FE6A0B" w:rsidRPr="00004A7E">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004A7E">
        <w:instrText xml:space="preserve"> ADDIN EN.CITE.DATA </w:instrText>
      </w:r>
      <w:r w:rsidR="00FE6A0B" w:rsidRPr="00004A7E">
        <w:fldChar w:fldCharType="end"/>
      </w:r>
      <w:r w:rsidR="00FE6A0B" w:rsidRPr="00004A7E">
        <w:fldChar w:fldCharType="separate"/>
      </w:r>
      <w:r w:rsidR="00FE6A0B" w:rsidRPr="00004A7E">
        <w:rPr>
          <w:noProof/>
        </w:rPr>
        <w:t>(Tilman, Isbell &amp; Cowles 2014; Schindler, Armstrong &amp; Reed 2015)</w:t>
      </w:r>
      <w:r w:rsidR="00FE6A0B" w:rsidRPr="00004A7E">
        <w:fldChar w:fldCharType="end"/>
      </w:r>
      <w:r w:rsidR="00FE6A0B" w:rsidRPr="00004A7E">
        <w:t xml:space="preserve">. </w:t>
      </w:r>
      <w:r w:rsidR="005F755C" w:rsidRPr="00004A7E">
        <w:t xml:space="preserve">Portfolio effects have been identified as key stabilizing processes in a number of ecosystems and have been used </w:t>
      </w:r>
      <w:r w:rsidRPr="00004A7E">
        <w:t>as justification for</w:t>
      </w:r>
      <w:r w:rsidR="005F755C" w:rsidRPr="00004A7E">
        <w:t xml:space="preserve"> systems-based approaches, which emphasize monitoring</w:t>
      </w:r>
      <w:r w:rsidR="00D35789" w:rsidRPr="00004A7E">
        <w:t xml:space="preserve"> and conserving</w:t>
      </w:r>
      <w:r w:rsidR="00240A6D" w:rsidRPr="00004A7E">
        <w:t xml:space="preserve"> </w:t>
      </w:r>
      <w:r w:rsidR="004E280A" w:rsidRPr="00004A7E">
        <w:t xml:space="preserve">ecological </w:t>
      </w:r>
      <w:r w:rsidR="00463139" w:rsidRPr="00004A7E">
        <w:t>aggregates</w:t>
      </w:r>
      <w:r w:rsidR="005F755C" w:rsidRPr="00004A7E">
        <w:t>, rather than individual components (Link 2018). The broad goal of systems-based approaches is</w:t>
      </w:r>
      <w:r w:rsidR="009E2ED5" w:rsidRPr="00004A7E">
        <w:t xml:space="preserve"> </w:t>
      </w:r>
      <w:r w:rsidR="0084523A" w:rsidRPr="00004A7E">
        <w:t xml:space="preserve">to </w:t>
      </w:r>
      <w:r w:rsidR="009E2ED5" w:rsidRPr="00004A7E">
        <w:t>increase the stability of ecosystem services, while avoiding the difficulties associated with accurately forecasting the dynamics of single populations</w:t>
      </w:r>
      <w:r w:rsidR="00FE7819" w:rsidRPr="00004A7E">
        <w:t xml:space="preserve"> (Link 2018)</w:t>
      </w:r>
      <w:r w:rsidR="009E2ED5" w:rsidRPr="00004A7E">
        <w:t xml:space="preserve">. </w:t>
      </w:r>
    </w:p>
    <w:p w14:paraId="594E4875" w14:textId="45E43D92" w:rsidR="00CB5DF3" w:rsidRPr="00004A7E" w:rsidRDefault="0084523A" w:rsidP="000D6A57">
      <w:pPr>
        <w:ind w:firstLine="720"/>
      </w:pPr>
      <w:r w:rsidRPr="00004A7E">
        <w:t>Systems-based approaches</w:t>
      </w:r>
      <w:r w:rsidR="00896D2F">
        <w:t xml:space="preserve"> and portfolio effects</w:t>
      </w:r>
      <w:r w:rsidRPr="00004A7E">
        <w:t xml:space="preserve"> </w:t>
      </w:r>
      <w:r w:rsidR="002F4A0D" w:rsidRPr="00004A7E">
        <w:t>are particularly relevant to management-oriented</w:t>
      </w:r>
      <w:r w:rsidRPr="00004A7E">
        <w:t xml:space="preserve"> disciplines such as </w:t>
      </w:r>
      <w:r w:rsidR="00A17FB7" w:rsidRPr="00004A7E">
        <w:t>conservation biology</w:t>
      </w:r>
      <w:r w:rsidR="002F4A0D" w:rsidRPr="00004A7E">
        <w:t xml:space="preserve"> and fisheries science.</w:t>
      </w:r>
      <w:r w:rsidRPr="00004A7E">
        <w:t xml:space="preserve"> </w:t>
      </w:r>
      <w:r w:rsidR="00896D2F">
        <w:t>A</w:t>
      </w:r>
      <w:r w:rsidR="00C84256" w:rsidRPr="00004A7E">
        <w:t xml:space="preserve"> common way to quantify a portfolio’s performance is via</w:t>
      </w:r>
      <w:r w:rsidR="00FE6A0B" w:rsidRPr="00004A7E">
        <w:t xml:space="preserve"> aggregate v</w:t>
      </w:r>
      <w:r w:rsidR="00C84256" w:rsidRPr="00004A7E">
        <w:t xml:space="preserve">ariability, </w:t>
      </w:r>
      <w:r w:rsidR="00FE6A0B" w:rsidRPr="00004A7E">
        <w:t>the temporal coefficient of va</w:t>
      </w:r>
      <w:r w:rsidR="00C84256" w:rsidRPr="00004A7E">
        <w:t>riation of multiple populations</w:t>
      </w:r>
      <w:r w:rsidR="007936C4" w:rsidRPr="00004A7E">
        <w:t>.</w:t>
      </w:r>
      <w:r w:rsidR="00FE6A0B" w:rsidRPr="00004A7E">
        <w:t xml:space="preserve"> </w:t>
      </w:r>
      <w:r w:rsidR="007936C4" w:rsidRPr="00004A7E">
        <w:t>A</w:t>
      </w:r>
      <w:r w:rsidR="00FE6A0B" w:rsidRPr="00004A7E">
        <w:t xml:space="preserve">n emergent property of </w:t>
      </w:r>
      <w:r w:rsidR="00C84256" w:rsidRPr="00004A7E">
        <w:t>ecological portfolios</w:t>
      </w:r>
      <w:r w:rsidR="00FE6A0B" w:rsidRPr="00004A7E">
        <w:t xml:space="preserve"> is that</w:t>
      </w:r>
      <w:r w:rsidR="007936C4" w:rsidRPr="00004A7E">
        <w:t>, due to statistical averaging alone,</w:t>
      </w:r>
      <w:r w:rsidR="00FE6A0B" w:rsidRPr="00004A7E">
        <w:t xml:space="preserve"> aggregate variability decreases as the number of components increases (</w:t>
      </w:r>
      <w:proofErr w:type="spellStart"/>
      <w:r w:rsidR="00FE6A0B" w:rsidRPr="00004A7E">
        <w:t>Doak</w:t>
      </w:r>
      <w:proofErr w:type="spellEnd"/>
      <w:r w:rsidR="00FE6A0B" w:rsidRPr="00004A7E">
        <w:t xml:space="preserve"> et al. 1998). </w:t>
      </w:r>
      <w:r w:rsidR="00771163" w:rsidRPr="00004A7E">
        <w:t>For example,</w:t>
      </w:r>
      <w:r w:rsidR="00105D86" w:rsidRPr="00004A7E">
        <w:t xml:space="preserve"> the Bristol Bay sockeye salmon</w:t>
      </w:r>
      <w:r w:rsidR="00CF1937" w:rsidRPr="00004A7E">
        <w:t xml:space="preserve"> (</w:t>
      </w:r>
      <w:proofErr w:type="spellStart"/>
      <w:r w:rsidR="00CF1937" w:rsidRPr="00004A7E">
        <w:rPr>
          <w:i/>
        </w:rPr>
        <w:t>Oncorhynchus</w:t>
      </w:r>
      <w:proofErr w:type="spellEnd"/>
      <w:r w:rsidR="00CF1937" w:rsidRPr="00004A7E">
        <w:rPr>
          <w:i/>
        </w:rPr>
        <w:t xml:space="preserve"> </w:t>
      </w:r>
      <w:proofErr w:type="spellStart"/>
      <w:r w:rsidR="00CF1937" w:rsidRPr="00004A7E">
        <w:rPr>
          <w:i/>
        </w:rPr>
        <w:t>nerka</w:t>
      </w:r>
      <w:proofErr w:type="spellEnd"/>
      <w:r w:rsidR="00CF1937" w:rsidRPr="00004A7E">
        <w:t>)</w:t>
      </w:r>
      <w:r w:rsidR="00105D86" w:rsidRPr="00004A7E">
        <w:t xml:space="preserve"> fishery</w:t>
      </w:r>
      <w:r w:rsidR="00771163" w:rsidRPr="00004A7E">
        <w:t xml:space="preserve"> </w:t>
      </w:r>
      <w:r w:rsidR="00C84256" w:rsidRPr="00004A7E">
        <w:t>encompasses</w:t>
      </w:r>
      <w:r w:rsidR="00C430AE" w:rsidRPr="00004A7E">
        <w:t xml:space="preserve"> an aggregate of </w:t>
      </w:r>
      <w:r w:rsidR="00FE7819" w:rsidRPr="00004A7E">
        <w:t xml:space="preserve">nine major river systems, each containing </w:t>
      </w:r>
      <w:r w:rsidR="00A17FB7" w:rsidRPr="00004A7E">
        <w:t>tens to hundreds of</w:t>
      </w:r>
      <w:r w:rsidR="00FE7819" w:rsidRPr="00004A7E">
        <w:t xml:space="preserve"> spawning populations (Schindler et al. 2010)</w:t>
      </w:r>
      <w:r w:rsidR="00C430AE" w:rsidRPr="00004A7E">
        <w:t xml:space="preserve">. </w:t>
      </w:r>
      <w:r w:rsidR="0025406F" w:rsidRPr="00004A7E">
        <w:t xml:space="preserve">This </w:t>
      </w:r>
      <w:r w:rsidR="000D6A57" w:rsidRPr="00004A7E">
        <w:t xml:space="preserve">population </w:t>
      </w:r>
      <w:r w:rsidR="0025406F" w:rsidRPr="00004A7E">
        <w:t xml:space="preserve">diversity reduces aggregate variability in </w:t>
      </w:r>
      <w:r w:rsidR="00C430AE" w:rsidRPr="00004A7E">
        <w:t xml:space="preserve">spawner returns and catches, as well as the probability of fishery closures, </w:t>
      </w:r>
      <w:r w:rsidR="0025406F" w:rsidRPr="00004A7E">
        <w:t xml:space="preserve">relative to a hypothetical fishery </w:t>
      </w:r>
      <w:r w:rsidR="00A9799C" w:rsidRPr="00004A7E">
        <w:t>containing</w:t>
      </w:r>
      <w:r w:rsidR="0025406F" w:rsidRPr="00004A7E">
        <w:t xml:space="preserve"> fewer stocks </w:t>
      </w:r>
      <w:r w:rsidR="00105D86" w:rsidRPr="00004A7E">
        <w:t>(</w:t>
      </w:r>
      <w:proofErr w:type="spellStart"/>
      <w:r w:rsidR="00105D86" w:rsidRPr="00004A7E">
        <w:t>Hilborn</w:t>
      </w:r>
      <w:proofErr w:type="spellEnd"/>
      <w:r w:rsidR="00105D86" w:rsidRPr="00004A7E">
        <w:t xml:space="preserve"> et al</w:t>
      </w:r>
      <w:r w:rsidR="00FE6A0B" w:rsidRPr="00004A7E">
        <w:t xml:space="preserve">. 2003; Schindler et al. 2010). </w:t>
      </w:r>
      <w:r w:rsidR="00B3752B">
        <w:t>Thus</w:t>
      </w:r>
      <w:r w:rsidR="007936C4" w:rsidRPr="00004A7E">
        <w:t xml:space="preserve"> </w:t>
      </w:r>
      <w:r w:rsidR="00B72524" w:rsidRPr="00004A7E">
        <w:t xml:space="preserve">maintaining biodiversity across ecological scales is </w:t>
      </w:r>
      <w:r w:rsidR="00B3752B">
        <w:t>an effective, precautionary means of promoting resilience, particularly when future environmental conditions are uncertain (Anderson et al. 2015)</w:t>
      </w:r>
      <w:r w:rsidR="007936C4" w:rsidRPr="00004A7E">
        <w:t xml:space="preserve">. </w:t>
      </w:r>
    </w:p>
    <w:p w14:paraId="4996E729" w14:textId="56A56D38" w:rsidR="000414FE" w:rsidRPr="00004A7E" w:rsidRDefault="007936C4" w:rsidP="000414FE">
      <w:pPr>
        <w:ind w:firstLine="720"/>
      </w:pPr>
      <w:r w:rsidRPr="00004A7E">
        <w:t xml:space="preserve">Yet even </w:t>
      </w:r>
      <w:r w:rsidR="000D6A57" w:rsidRPr="00004A7E">
        <w:t xml:space="preserve">when </w:t>
      </w:r>
      <w:r w:rsidR="00B3752B">
        <w:t xml:space="preserve">population </w:t>
      </w:r>
      <w:r w:rsidR="000D6A57" w:rsidRPr="00004A7E">
        <w:t xml:space="preserve">diversity </w:t>
      </w:r>
      <w:r w:rsidR="00B3752B">
        <w:t>is</w:t>
      </w:r>
      <w:r w:rsidR="000D6A57" w:rsidRPr="00004A7E">
        <w:t xml:space="preserve"> stable and</w:t>
      </w:r>
      <w:r w:rsidRPr="00004A7E">
        <w:t xml:space="preserve"> extirpations</w:t>
      </w:r>
      <w:r w:rsidR="000D6A57" w:rsidRPr="00004A7E">
        <w:t xml:space="preserve"> do not occur</w:t>
      </w:r>
      <w:r w:rsidRPr="00004A7E">
        <w:t xml:space="preserve">, ecological portfolios can exhibit changes in aggregate variability that </w:t>
      </w:r>
      <w:proofErr w:type="gramStart"/>
      <w:r w:rsidRPr="00004A7E">
        <w:t>compromise</w:t>
      </w:r>
      <w:proofErr w:type="gramEnd"/>
      <w:r w:rsidRPr="00004A7E">
        <w:t xml:space="preserve"> their performance</w:t>
      </w:r>
      <w:r w:rsidR="00771163" w:rsidRPr="00004A7E">
        <w:t>.</w:t>
      </w:r>
      <w:r w:rsidR="0074218F" w:rsidRPr="00004A7E">
        <w:t xml:space="preserve"> Although the number of stocks within California’s Central Valley Chinook salmon</w:t>
      </w:r>
      <w:r w:rsidR="00A17FB7" w:rsidRPr="00004A7E">
        <w:t xml:space="preserve"> (</w:t>
      </w:r>
      <w:r w:rsidR="00A17FB7" w:rsidRPr="00004A7E">
        <w:rPr>
          <w:i/>
        </w:rPr>
        <w:t xml:space="preserve">O. </w:t>
      </w:r>
      <w:proofErr w:type="spellStart"/>
      <w:r w:rsidR="00A17FB7" w:rsidRPr="00004A7E">
        <w:rPr>
          <w:i/>
        </w:rPr>
        <w:t>tshawytscha</w:t>
      </w:r>
      <w:proofErr w:type="spellEnd"/>
      <w:r w:rsidR="00A17FB7" w:rsidRPr="00004A7E">
        <w:t>)</w:t>
      </w:r>
      <w:r w:rsidR="0074218F" w:rsidRPr="00004A7E">
        <w:t xml:space="preserve"> aggregate has not declined, aggregate returns </w:t>
      </w:r>
      <w:r w:rsidR="00A17FB7" w:rsidRPr="00004A7E">
        <w:t xml:space="preserve">to the fishery </w:t>
      </w:r>
      <w:r w:rsidR="0074218F" w:rsidRPr="00004A7E">
        <w:t xml:space="preserve">have collapsed and become increasingly variable in recent decades </w:t>
      </w:r>
      <w:r w:rsidR="0074218F" w:rsidRPr="00004A7E">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004A7E">
        <w:instrText xml:space="preserve"> ADDIN EN.CITE </w:instrText>
      </w:r>
      <w:r w:rsidR="0074218F" w:rsidRPr="00004A7E">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74218F" w:rsidRPr="00004A7E">
        <w:instrText xml:space="preserve"> ADDIN EN.CITE.DATA </w:instrText>
      </w:r>
      <w:r w:rsidR="0074218F" w:rsidRPr="00004A7E">
        <w:fldChar w:fldCharType="end"/>
      </w:r>
      <w:r w:rsidR="0074218F" w:rsidRPr="00004A7E">
        <w:fldChar w:fldCharType="separate"/>
      </w:r>
      <w:r w:rsidR="0074218F" w:rsidRPr="00004A7E">
        <w:rPr>
          <w:noProof/>
        </w:rPr>
        <w:t>(Carlson &amp; Satterthwaite 2011; Satterthwaite &amp; Carlson 2015)</w:t>
      </w:r>
      <w:r w:rsidR="0074218F" w:rsidRPr="00004A7E">
        <w:fldChar w:fldCharType="end"/>
      </w:r>
      <w:r w:rsidR="0074218F" w:rsidRPr="00004A7E">
        <w:t xml:space="preserve">. In this case, decreased stability </w:t>
      </w:r>
      <w:r w:rsidR="00A17FB7" w:rsidRPr="00004A7E">
        <w:t>appears to be associated with</w:t>
      </w:r>
      <w:r w:rsidR="0074218F" w:rsidRPr="00004A7E">
        <w:t xml:space="preserve"> </w:t>
      </w:r>
      <w:r w:rsidR="00B3752B">
        <w:t xml:space="preserve">three distinct processes: </w:t>
      </w:r>
      <w:r w:rsidR="0074218F" w:rsidRPr="00004A7E">
        <w:t>greater variability in the returns of individual stocks, greater synchrony</w:t>
      </w:r>
      <w:r w:rsidR="00896D2F">
        <w:t xml:space="preserve"> among stocks</w:t>
      </w:r>
      <w:r w:rsidR="0074218F" w:rsidRPr="00004A7E">
        <w:t xml:space="preserve">, and reduced productivity (Satterthwaite &amp; Carlson 2015). While the region technically still exhibits a portfolio effect (i.e. aggregate variability is reduced relative to that of individual stocks), the buffering conferred by its diversity is substantially weaker than it was historically </w:t>
      </w:r>
      <w:r w:rsidR="0074218F" w:rsidRPr="00004A7E">
        <w:fldChar w:fldCharType="begin"/>
      </w:r>
      <w:r w:rsidR="0074218F" w:rsidRPr="00004A7E">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74218F" w:rsidRPr="00004A7E">
        <w:fldChar w:fldCharType="separate"/>
      </w:r>
      <w:r w:rsidR="0074218F" w:rsidRPr="00004A7E">
        <w:rPr>
          <w:noProof/>
        </w:rPr>
        <w:t>(Carlson &amp; Satterthwaite 2011)</w:t>
      </w:r>
      <w:r w:rsidR="0074218F" w:rsidRPr="00004A7E">
        <w:fldChar w:fldCharType="end"/>
      </w:r>
      <w:r w:rsidR="0074218F" w:rsidRPr="00004A7E">
        <w:t>. Ultimately increased aggregate variability has resulted in substa</w:t>
      </w:r>
      <w:r w:rsidR="000414FE" w:rsidRPr="00004A7E">
        <w:t xml:space="preserve">ntial socio-economic costs with </w:t>
      </w:r>
      <w:r w:rsidR="0074218F" w:rsidRPr="00004A7E">
        <w:t xml:space="preserve">the probability of fishery closures </w:t>
      </w:r>
      <w:r w:rsidR="000414FE" w:rsidRPr="00004A7E">
        <w:t xml:space="preserve">increasing </w:t>
      </w:r>
      <w:r w:rsidR="0074218F" w:rsidRPr="00004A7E">
        <w:t>by more than 10-fold relative to historic levels (Yamane et al. 2018).</w:t>
      </w:r>
      <w:r w:rsidR="000414FE" w:rsidRPr="00004A7E">
        <w:t xml:space="preserve"> </w:t>
      </w:r>
    </w:p>
    <w:p w14:paraId="27B840F3" w14:textId="2AD6E5B1" w:rsidR="002F4A0D" w:rsidRPr="00004A7E" w:rsidRDefault="00A9799C" w:rsidP="000414FE">
      <w:pPr>
        <w:ind w:firstLine="720"/>
      </w:pPr>
      <w:r w:rsidRPr="00004A7E">
        <w:t>A</w:t>
      </w:r>
      <w:r w:rsidR="003601E6" w:rsidRPr="00004A7E">
        <w:t xml:space="preserve">ggregate variability </w:t>
      </w:r>
      <w:r w:rsidR="00B72524" w:rsidRPr="00004A7E">
        <w:t>is dri</w:t>
      </w:r>
      <w:r w:rsidR="00BD5863" w:rsidRPr="00004A7E">
        <w:t xml:space="preserve">ven by the variance and </w:t>
      </w:r>
      <w:r w:rsidRPr="00004A7E">
        <w:t xml:space="preserve">covariance of </w:t>
      </w:r>
      <w:r w:rsidR="00A17FB7" w:rsidRPr="00004A7E">
        <w:t>component populations</w:t>
      </w:r>
      <w:r w:rsidRPr="00004A7E">
        <w:t xml:space="preserve">. Thus it </w:t>
      </w:r>
      <w:r w:rsidR="00B72524" w:rsidRPr="00004A7E">
        <w:t>can be decomposed into two metrics –</w:t>
      </w:r>
      <w:r w:rsidR="009F475E" w:rsidRPr="00004A7E">
        <w:t xml:space="preserve"> the weighted mean coefficient of variation among components (</w:t>
      </w:r>
      <w:ins w:id="0" w:author="Holt, Kendra" w:date="2018-11-16T12:19:00Z">
        <w:r w:rsidR="00A64208">
          <w:t>also called “component variability</w:t>
        </w:r>
      </w:ins>
      <w:ins w:id="1" w:author="Holt, Kendra" w:date="2018-11-16T12:20:00Z">
        <w:r w:rsidR="00A64208">
          <w:t xml:space="preserve">” or </w:t>
        </w:r>
      </w:ins>
      <w:proofErr w:type="spellStart"/>
      <w:r w:rsidR="009F475E" w:rsidRPr="00004A7E">
        <w:t>CVc</w:t>
      </w:r>
      <w:proofErr w:type="spellEnd"/>
      <w:r w:rsidR="009F475E" w:rsidRPr="00004A7E">
        <w:t>) and an inde</w:t>
      </w:r>
      <w:r w:rsidR="00B72524" w:rsidRPr="00004A7E">
        <w:t>x of synchrony (</w:t>
      </w:r>
      <w:r w:rsidR="00A17FB7" w:rsidRPr="00004A7E">
        <w:t>φ</w:t>
      </w:r>
      <w:r w:rsidR="00B72524" w:rsidRPr="00004A7E">
        <w:t>)</w:t>
      </w:r>
      <w:r w:rsidRPr="00004A7E">
        <w:t xml:space="preserve"> (</w:t>
      </w:r>
      <w:proofErr w:type="spellStart"/>
      <w:r w:rsidRPr="00004A7E">
        <w:t>Loreau</w:t>
      </w:r>
      <w:proofErr w:type="spellEnd"/>
      <w:r w:rsidRPr="00004A7E">
        <w:t xml:space="preserve"> and de </w:t>
      </w:r>
      <w:proofErr w:type="spellStart"/>
      <w:r w:rsidRPr="00004A7E">
        <w:t>Mazancourt</w:t>
      </w:r>
      <w:proofErr w:type="spellEnd"/>
      <w:r w:rsidRPr="00004A7E">
        <w:t xml:space="preserve"> 2008; Thibaut and Connolly 2013)</w:t>
      </w:r>
      <w:r w:rsidR="007936C4" w:rsidRPr="00004A7E">
        <w:t xml:space="preserve">. </w:t>
      </w:r>
      <w:r w:rsidR="003601E6" w:rsidRPr="00004A7E">
        <w:t>While i</w:t>
      </w:r>
      <w:r w:rsidR="007936C4" w:rsidRPr="00004A7E">
        <w:t xml:space="preserve">ncreases in either </w:t>
      </w:r>
      <w:r w:rsidR="00B72524" w:rsidRPr="00004A7E">
        <w:t>CV</w:t>
      </w:r>
      <w:r w:rsidR="00B72524" w:rsidRPr="00004A7E">
        <w:rPr>
          <w:vertAlign w:val="subscript"/>
        </w:rPr>
        <w:t>C</w:t>
      </w:r>
      <w:r w:rsidR="003601E6" w:rsidRPr="00004A7E">
        <w:t xml:space="preserve"> or </w:t>
      </w:r>
      <w:r w:rsidR="00A17FB7" w:rsidRPr="00004A7E">
        <w:t>φ</w:t>
      </w:r>
      <w:r w:rsidR="007936C4" w:rsidRPr="00004A7E">
        <w:t xml:space="preserve"> will decr</w:t>
      </w:r>
      <w:r w:rsidR="003601E6" w:rsidRPr="00004A7E">
        <w:t xml:space="preserve">ease an aggregate’s </w:t>
      </w:r>
      <w:r w:rsidR="003601E6" w:rsidRPr="00004A7E">
        <w:lastRenderedPageBreak/>
        <w:t>stability and w</w:t>
      </w:r>
      <w:r w:rsidR="007936C4" w:rsidRPr="00004A7E">
        <w:t>eaken</w:t>
      </w:r>
      <w:r w:rsidR="003601E6" w:rsidRPr="00004A7E">
        <w:t xml:space="preserve"> its portfolio effe</w:t>
      </w:r>
      <w:r w:rsidR="00925958" w:rsidRPr="00004A7E">
        <w:t xml:space="preserve">ct, each process </w:t>
      </w:r>
      <w:r w:rsidR="00FE7819" w:rsidRPr="00004A7E">
        <w:t>can</w:t>
      </w:r>
      <w:r w:rsidR="00925958" w:rsidRPr="00004A7E">
        <w:t xml:space="preserve"> produce unique challenges to </w:t>
      </w:r>
      <w:r w:rsidRPr="00004A7E">
        <w:t xml:space="preserve">systems-based </w:t>
      </w:r>
      <w:r w:rsidR="00896D2F">
        <w:t>management</w:t>
      </w:r>
      <w:r w:rsidR="00925958" w:rsidRPr="00004A7E">
        <w:t>.</w:t>
      </w:r>
      <w:r w:rsidR="00A17FB7" w:rsidRPr="00004A7E">
        <w:t xml:space="preserve"> For instance, </w:t>
      </w:r>
      <w:r w:rsidR="003601E6" w:rsidRPr="00004A7E">
        <w:t xml:space="preserve">the dynamics of individual populations become </w:t>
      </w:r>
      <w:r w:rsidR="0084523A" w:rsidRPr="00004A7E">
        <w:t>chaotic</w:t>
      </w:r>
      <w:r w:rsidR="00A17FB7" w:rsidRPr="00004A7E">
        <w:t xml:space="preserve"> as CV</w:t>
      </w:r>
      <w:r w:rsidR="00A17FB7" w:rsidRPr="00004A7E">
        <w:rPr>
          <w:vertAlign w:val="subscript"/>
        </w:rPr>
        <w:t>C</w:t>
      </w:r>
      <w:r w:rsidR="00BD5863" w:rsidRPr="00004A7E">
        <w:t xml:space="preserve"> </w:t>
      </w:r>
      <w:r w:rsidR="00A17FB7" w:rsidRPr="00004A7E">
        <w:t>increases, raising</w:t>
      </w:r>
      <w:r w:rsidR="00BD5863" w:rsidRPr="00004A7E">
        <w:t xml:space="preserve"> the risk of overharvest </w:t>
      </w:r>
      <w:r w:rsidR="00A17FB7" w:rsidRPr="00004A7E">
        <w:t>if managers are unable to respond to rapid changes in abundance</w:t>
      </w:r>
      <w:r w:rsidR="0084523A" w:rsidRPr="00004A7E">
        <w:t xml:space="preserve">. </w:t>
      </w:r>
      <w:r w:rsidR="00B72524" w:rsidRPr="00004A7E">
        <w:t xml:space="preserve">In a healthy portfolio with sufficient diversity and relatively low levels of synchrony, divergent dynamics among populations </w:t>
      </w:r>
      <w:r w:rsidR="002F4A0D" w:rsidRPr="00004A7E">
        <w:t xml:space="preserve">will </w:t>
      </w:r>
      <w:r w:rsidR="0084523A" w:rsidRPr="00004A7E">
        <w:t xml:space="preserve">reduce the impact of these changes at the aggregate level. </w:t>
      </w:r>
      <w:r w:rsidR="003601E6" w:rsidRPr="00004A7E">
        <w:t xml:space="preserve"> </w:t>
      </w:r>
      <w:r w:rsidR="0084523A" w:rsidRPr="00004A7E">
        <w:t>However, as synchrony increases,</w:t>
      </w:r>
      <w:r w:rsidR="00C84256" w:rsidRPr="00004A7E">
        <w:t xml:space="preserve"> otherwise localized boom-and-bust cycles </w:t>
      </w:r>
      <w:r w:rsidR="0084523A" w:rsidRPr="00004A7E">
        <w:t>will become more</w:t>
      </w:r>
      <w:r w:rsidR="00925958" w:rsidRPr="00004A7E">
        <w:t xml:space="preserve"> widespread</w:t>
      </w:r>
      <w:r w:rsidR="000414FE" w:rsidRPr="00004A7E">
        <w:t xml:space="preserve"> and </w:t>
      </w:r>
      <w:r w:rsidR="003601E6" w:rsidRPr="00004A7E">
        <w:t>harvesters will be less able to shift effort among component stocks</w:t>
      </w:r>
      <w:r w:rsidR="00B3752B">
        <w:t>, leading to reduced profits</w:t>
      </w:r>
      <w:r w:rsidR="003601E6" w:rsidRPr="00004A7E">
        <w:t xml:space="preserve"> (Cline et al. 2017). </w:t>
      </w:r>
    </w:p>
    <w:p w14:paraId="42FB1928" w14:textId="3D2A0582" w:rsidR="00896D2F" w:rsidRDefault="00BD5863" w:rsidP="009F475E">
      <w:pPr>
        <w:ind w:firstLine="720"/>
      </w:pPr>
      <w:r w:rsidRPr="00004A7E">
        <w:t>A</w:t>
      </w:r>
      <w:r w:rsidR="001F0FFF" w:rsidRPr="00004A7E">
        <w:t>ggregate variability can be associated with substantial negative ecological and socio-economic outcomes</w:t>
      </w:r>
      <w:r w:rsidRPr="00004A7E">
        <w:t>, as demonstrated by the decline of the Central Valley Chinook salmon fishery (</w:t>
      </w:r>
      <w:r w:rsidR="00A17FB7" w:rsidRPr="00004A7E">
        <w:t>Satterthwaite and Carlson 2015</w:t>
      </w:r>
      <w:r w:rsidRPr="00004A7E">
        <w:t>)</w:t>
      </w:r>
      <w:r w:rsidR="001F0FFF" w:rsidRPr="00004A7E">
        <w:t>. However</w:t>
      </w:r>
      <w:r w:rsidR="0001380A" w:rsidRPr="00004A7E">
        <w:t xml:space="preserve">, </w:t>
      </w:r>
      <w:r w:rsidR="001F0FFF" w:rsidRPr="00004A7E">
        <w:t xml:space="preserve">it is </w:t>
      </w:r>
      <w:r w:rsidR="002F4A0D" w:rsidRPr="00004A7E">
        <w:t>un</w:t>
      </w:r>
      <w:r w:rsidR="001F0FFF" w:rsidRPr="00004A7E">
        <w:t xml:space="preserve">clear </w:t>
      </w:r>
      <w:r w:rsidR="007F7DA1" w:rsidRPr="00004A7E">
        <w:t xml:space="preserve">to what extent </w:t>
      </w:r>
      <w:r w:rsidR="00A17FB7" w:rsidRPr="00004A7E">
        <w:t>these outcomes</w:t>
      </w:r>
      <w:r w:rsidR="007F7DA1" w:rsidRPr="00004A7E">
        <w:t xml:space="preserve"> are driven by</w:t>
      </w:r>
      <w:r w:rsidR="001F0FFF" w:rsidRPr="00004A7E">
        <w:t xml:space="preserve"> </w:t>
      </w:r>
      <w:r w:rsidR="00896D2F">
        <w:t xml:space="preserve">increased component variability, increased </w:t>
      </w:r>
      <w:r w:rsidR="001F0FFF" w:rsidRPr="00004A7E">
        <w:t>synchrony</w:t>
      </w:r>
      <w:r w:rsidR="00896D2F">
        <w:t>,</w:t>
      </w:r>
      <w:r w:rsidR="001F0FFF" w:rsidRPr="00004A7E">
        <w:t xml:space="preserve"> </w:t>
      </w:r>
      <w:r w:rsidR="00896D2F">
        <w:t>or reduced</w:t>
      </w:r>
      <w:r w:rsidR="007F7DA1" w:rsidRPr="00004A7E">
        <w:t xml:space="preserve"> population </w:t>
      </w:r>
      <w:r w:rsidR="001F0FFF" w:rsidRPr="00004A7E">
        <w:t xml:space="preserve">productivity. </w:t>
      </w:r>
      <w:r w:rsidR="00896D2F">
        <w:t>The latter is particularly relevant because d</w:t>
      </w:r>
      <w:r w:rsidRPr="00004A7E">
        <w:t>eclines in abundance and productivity appear to be particularly widespread among exploited fishes (Peterman and Do</w:t>
      </w:r>
      <w:r w:rsidR="00896D2F">
        <w:t xml:space="preserve">rner 2012; Britten et al. 2016). </w:t>
      </w:r>
      <w:r w:rsidR="00B3752B">
        <w:t>Furthermore, t</w:t>
      </w:r>
      <w:r w:rsidR="00896D2F">
        <w:t>he impacts of productivity declines on management strategies ar</w:t>
      </w:r>
      <w:r w:rsidRPr="00004A7E">
        <w:t xml:space="preserve">e likely to </w:t>
      </w:r>
      <w:r w:rsidR="00896D2F">
        <w:t>increase due to</w:t>
      </w:r>
      <w:r w:rsidRPr="00004A7E">
        <w:t xml:space="preserve"> persistent stressors such as clima</w:t>
      </w:r>
      <w:r w:rsidR="00B3752B">
        <w:t xml:space="preserve">te change (Oliver et al. 2015) and </w:t>
      </w:r>
      <w:r w:rsidR="00700737">
        <w:t>may be magnified by changes in aggregate variability.</w:t>
      </w:r>
    </w:p>
    <w:p w14:paraId="3EC60C4C" w14:textId="734D448A" w:rsidR="001F0FFF" w:rsidRPr="00004A7E" w:rsidRDefault="00896D2F" w:rsidP="009F475E">
      <w:pPr>
        <w:ind w:firstLine="720"/>
      </w:pPr>
      <w:commentRangeStart w:id="2"/>
      <w:r>
        <w:t>An additional source of uncertainty is how changes in aggregate variability will influence various indicators of ecosystem health.</w:t>
      </w:r>
      <w:r w:rsidR="003B4045" w:rsidRPr="00004A7E">
        <w:t xml:space="preserve"> </w:t>
      </w:r>
      <w:r>
        <w:t>P</w:t>
      </w:r>
      <w:r w:rsidR="003B4045" w:rsidRPr="00004A7E">
        <w:t>revious analyses of portfolio effects have</w:t>
      </w:r>
      <w:r w:rsidR="00BD5863" w:rsidRPr="00004A7E">
        <w:t xml:space="preserve"> typically</w:t>
      </w:r>
      <w:r w:rsidR="003B4045" w:rsidRPr="00004A7E">
        <w:t xml:space="preserve"> </w:t>
      </w:r>
      <w:r w:rsidR="00FE7819" w:rsidRPr="00004A7E">
        <w:t xml:space="preserve">examined </w:t>
      </w:r>
      <w:r w:rsidR="00BD5863" w:rsidRPr="00004A7E">
        <w:t xml:space="preserve">changes in </w:t>
      </w:r>
      <w:r w:rsidR="00D73CE1" w:rsidRPr="00004A7E">
        <w:t xml:space="preserve">metrics such as </w:t>
      </w:r>
      <w:r w:rsidR="00BD5863" w:rsidRPr="00004A7E">
        <w:t>abund</w:t>
      </w:r>
      <w:r w:rsidR="00D73CE1" w:rsidRPr="00004A7E">
        <w:t>ance or catch</w:t>
      </w:r>
      <w:r>
        <w:t xml:space="preserve"> </w:t>
      </w:r>
      <w:r w:rsidR="002B615B">
        <w:t>(Moore et al. 2010; Schindler et al. 2010)</w:t>
      </w:r>
      <w:r w:rsidR="00D73CE1" w:rsidRPr="00004A7E">
        <w:t>.</w:t>
      </w:r>
      <w:r w:rsidR="00BD5863" w:rsidRPr="00004A7E">
        <w:t xml:space="preserve"> </w:t>
      </w:r>
      <w:r w:rsidR="00D73CE1" w:rsidRPr="00004A7E">
        <w:t>Y</w:t>
      </w:r>
      <w:r w:rsidR="00BD5863" w:rsidRPr="00004A7E">
        <w:t xml:space="preserve">et management actions often respond </w:t>
      </w:r>
      <w:r w:rsidR="00D73CE1" w:rsidRPr="00004A7E">
        <w:t>to a range of control points (e.g. whether abundance is above or below a value that provides maximum sustainable yield), which may vary in their sensitivity to changes in aggregate variability</w:t>
      </w:r>
      <w:r w:rsidR="00BD5863" w:rsidRPr="00004A7E">
        <w:t xml:space="preserve">. The performance of systems-based approaches will be improved by a better understanding of how portfolio effects interact with </w:t>
      </w:r>
      <w:r w:rsidR="00170B1A" w:rsidRPr="00004A7E">
        <w:t xml:space="preserve">various </w:t>
      </w:r>
      <w:r w:rsidR="00BD5863" w:rsidRPr="00004A7E">
        <w:t>productivity</w:t>
      </w:r>
      <w:r w:rsidR="00170B1A" w:rsidRPr="00004A7E">
        <w:t xml:space="preserve"> regimes to influence</w:t>
      </w:r>
      <w:r w:rsidR="00BD5863" w:rsidRPr="00004A7E">
        <w:t xml:space="preserve"> </w:t>
      </w:r>
      <w:r w:rsidR="00170B1A" w:rsidRPr="00004A7E">
        <w:t xml:space="preserve">different </w:t>
      </w:r>
      <w:r w:rsidR="00BD5863" w:rsidRPr="00004A7E">
        <w:t xml:space="preserve">management objectives. </w:t>
      </w:r>
      <w:commentRangeEnd w:id="2"/>
      <w:r w:rsidR="00700737">
        <w:rPr>
          <w:rStyle w:val="CommentReference"/>
        </w:rPr>
        <w:commentReference w:id="2"/>
      </w:r>
    </w:p>
    <w:p w14:paraId="5335E5EC" w14:textId="43209EE5" w:rsidR="00D54866" w:rsidRPr="00004A7E" w:rsidRDefault="00CF1937" w:rsidP="009F475E">
      <w:pPr>
        <w:ind w:firstLine="720"/>
        <w:rPr>
          <w:strike/>
        </w:rPr>
      </w:pPr>
      <w:r w:rsidRPr="00004A7E">
        <w:t xml:space="preserve">In this study, we </w:t>
      </w:r>
      <w:r w:rsidR="004270DD" w:rsidRPr="00004A7E">
        <w:t>explore</w:t>
      </w:r>
      <w:r w:rsidRPr="00004A7E">
        <w:t xml:space="preserve"> how </w:t>
      </w:r>
      <w:r w:rsidR="00170B1A" w:rsidRPr="00004A7E">
        <w:t>increased aggregate variability</w:t>
      </w:r>
      <w:ins w:id="3" w:author="Holt, Kendra" w:date="2018-11-16T12:24:00Z">
        <w:r w:rsidR="00A64208">
          <w:t xml:space="preserve">, and associated </w:t>
        </w:r>
      </w:ins>
      <w:ins w:id="4" w:author="Holt, Kendra" w:date="2018-11-16T12:25:00Z">
        <w:r w:rsidR="00A64208">
          <w:t xml:space="preserve">measures of </w:t>
        </w:r>
      </w:ins>
      <w:ins w:id="5" w:author="Holt, Kendra" w:date="2018-11-16T12:24:00Z">
        <w:r w:rsidR="00A64208">
          <w:t>component variability and synchrony,</w:t>
        </w:r>
      </w:ins>
      <w:r w:rsidRPr="00004A7E">
        <w:t xml:space="preserve"> influence</w:t>
      </w:r>
      <w:r w:rsidR="00170B1A" w:rsidRPr="00004A7E">
        <w:t>s</w:t>
      </w:r>
      <w:r w:rsidRPr="00004A7E">
        <w:t xml:space="preserve"> </w:t>
      </w:r>
      <w:r w:rsidR="009B43D3" w:rsidRPr="00004A7E">
        <w:t>the probability of achieving</w:t>
      </w:r>
      <w:r w:rsidR="00700737">
        <w:t xml:space="preserve"> a range of</w:t>
      </w:r>
      <w:r w:rsidR="009B43D3" w:rsidRPr="00004A7E">
        <w:t xml:space="preserve"> </w:t>
      </w:r>
      <w:r w:rsidRPr="00004A7E">
        <w:t>conservation and management objectives using Fraser River sockeye salmon as a case study</w:t>
      </w:r>
      <w:r w:rsidR="002A27DA" w:rsidRPr="00004A7E">
        <w:t xml:space="preserve">. </w:t>
      </w:r>
      <w:r w:rsidR="004D7BDE" w:rsidRPr="00004A7E">
        <w:t>W</w:t>
      </w:r>
      <w:r w:rsidR="002B460B" w:rsidRPr="00004A7E">
        <w:t>e</w:t>
      </w:r>
      <w:r w:rsidR="00D01D2B" w:rsidRPr="00004A7E">
        <w:t xml:space="preserve"> </w:t>
      </w:r>
      <w:r w:rsidR="004D7BDE" w:rsidRPr="00004A7E">
        <w:t>f</w:t>
      </w:r>
      <w:r w:rsidR="00D01D2B" w:rsidRPr="00004A7E">
        <w:t>irst</w:t>
      </w:r>
      <w:r w:rsidR="004D7BDE" w:rsidRPr="00004A7E">
        <w:t xml:space="preserve"> </w:t>
      </w:r>
      <w:r w:rsidR="004270DD" w:rsidRPr="00004A7E">
        <w:t>present</w:t>
      </w:r>
      <w:r w:rsidR="00D7777B" w:rsidRPr="00004A7E">
        <w:t xml:space="preserve"> a retrospective analysis </w:t>
      </w:r>
      <w:r w:rsidR="004270DD" w:rsidRPr="00004A7E">
        <w:t>that</w:t>
      </w:r>
      <w:r w:rsidR="00D7777B" w:rsidRPr="00004A7E">
        <w:t xml:space="preserve"> </w:t>
      </w:r>
      <w:r w:rsidR="00813DCE" w:rsidRPr="00004A7E">
        <w:t>reveals</w:t>
      </w:r>
      <w:r w:rsidR="004D7BDE" w:rsidRPr="00004A7E">
        <w:t xml:space="preserve"> </w:t>
      </w:r>
      <w:r w:rsidR="00D7777B" w:rsidRPr="00004A7E">
        <w:t xml:space="preserve">aggregate temporal variability within the </w:t>
      </w:r>
      <w:r w:rsidR="001D36DC" w:rsidRPr="00004A7E">
        <w:t>Fraser River</w:t>
      </w:r>
      <w:r w:rsidR="00D7777B" w:rsidRPr="00004A7E">
        <w:t xml:space="preserve"> has increased</w:t>
      </w:r>
      <w:r w:rsidR="004270DD" w:rsidRPr="00004A7E">
        <w:t xml:space="preserve"> in recent years due to greater component variability, as well as greater synchrony among components</w:t>
      </w:r>
      <w:r w:rsidR="00D7777B" w:rsidRPr="00004A7E">
        <w:t>.</w:t>
      </w:r>
      <w:r w:rsidR="00D01D2B" w:rsidRPr="00004A7E">
        <w:t xml:space="preserve"> </w:t>
      </w:r>
      <w:r w:rsidR="00D7777B" w:rsidRPr="00004A7E">
        <w:t>We</w:t>
      </w:r>
      <w:r w:rsidR="002B460B" w:rsidRPr="00004A7E">
        <w:t xml:space="preserve"> then use stochastic</w:t>
      </w:r>
      <w:r w:rsidR="00813DCE" w:rsidRPr="00004A7E">
        <w:t>, closed-loop</w:t>
      </w:r>
      <w:r w:rsidR="002B460B" w:rsidRPr="00004A7E">
        <w:t xml:space="preserve"> simulations to</w:t>
      </w:r>
      <w:r w:rsidR="001D36DC" w:rsidRPr="00004A7E">
        <w:t xml:space="preserve"> </w:t>
      </w:r>
      <w:r w:rsidR="004C1A6B" w:rsidRPr="00004A7E">
        <w:t>evaluate how</w:t>
      </w:r>
      <w:r w:rsidR="00505BE1" w:rsidRPr="00004A7E">
        <w:t xml:space="preserve"> </w:t>
      </w:r>
      <w:r w:rsidR="004C1A6B" w:rsidRPr="00004A7E">
        <w:t>changes</w:t>
      </w:r>
      <w:r w:rsidR="004270DD" w:rsidRPr="00004A7E">
        <w:t xml:space="preserve"> in</w:t>
      </w:r>
      <w:r w:rsidR="006A4872" w:rsidRPr="00004A7E">
        <w:t xml:space="preserve"> </w:t>
      </w:r>
      <w:r w:rsidR="00E51CA9" w:rsidRPr="00004A7E">
        <w:t>component</w:t>
      </w:r>
      <w:r w:rsidR="006A4872" w:rsidRPr="00004A7E">
        <w:t xml:space="preserve"> variability</w:t>
      </w:r>
      <w:r w:rsidR="00E51CA9" w:rsidRPr="00004A7E">
        <w:t xml:space="preserve"> and synchrony</w:t>
      </w:r>
      <w:r w:rsidR="00940776" w:rsidRPr="00004A7E">
        <w:t xml:space="preserve"> </w:t>
      </w:r>
      <w:r w:rsidR="004C1A6B" w:rsidRPr="00004A7E">
        <w:t>influence</w:t>
      </w:r>
      <w:r w:rsidR="00813DCE" w:rsidRPr="00004A7E">
        <w:t xml:space="preserve"> the likelihood of meeting a suite of</w:t>
      </w:r>
      <w:r w:rsidR="00505BE1" w:rsidRPr="00004A7E">
        <w:t xml:space="preserve"> conservation- and catch-based performance metrics</w:t>
      </w:r>
      <w:ins w:id="6" w:author="Holt, Kendra" w:date="2018-11-16T12:27:00Z">
        <w:r w:rsidR="00A64208">
          <w:t xml:space="preserve"> given the current management system in place for Fraser River sockeye</w:t>
        </w:r>
      </w:ins>
      <w:r w:rsidR="00E51CA9" w:rsidRPr="00004A7E">
        <w:t xml:space="preserve">. </w:t>
      </w:r>
      <w:r w:rsidR="000B148A" w:rsidRPr="00004A7E">
        <w:t xml:space="preserve">Finally we repeat the simulations under a range of productivity scenarios to clarify how aggregate variability interacts with changes in productivity to shape dynamics. This multi-step approach allows us to assess changes in ecosystem functioning along a gradient of </w:t>
      </w:r>
      <w:r w:rsidR="00F12F63" w:rsidRPr="00004A7E">
        <w:t>scenarios from</w:t>
      </w:r>
      <w:r w:rsidR="000B148A" w:rsidRPr="00004A7E">
        <w:t xml:space="preserve"> </w:t>
      </w:r>
      <w:r w:rsidR="005B2585" w:rsidRPr="00004A7E">
        <w:t>historically observed</w:t>
      </w:r>
      <w:r w:rsidR="000B148A" w:rsidRPr="00004A7E">
        <w:t xml:space="preserve"> levels of high asynchrony and productivity to </w:t>
      </w:r>
      <w:r w:rsidR="00FE7819" w:rsidRPr="00004A7E">
        <w:t xml:space="preserve">heavily </w:t>
      </w:r>
      <w:r w:rsidR="000B148A" w:rsidRPr="00004A7E">
        <w:t>synchronized, unproductive dynamics consistent with degraded systems.</w:t>
      </w:r>
    </w:p>
    <w:p w14:paraId="1206DE71" w14:textId="77777777" w:rsidR="00DB21CE" w:rsidRPr="00004A7E" w:rsidRDefault="00DB21CE" w:rsidP="00DB21CE">
      <w:pPr>
        <w:jc w:val="center"/>
        <w:rPr>
          <w:b/>
        </w:rPr>
      </w:pPr>
      <w:r w:rsidRPr="00004A7E">
        <w:rPr>
          <w:b/>
        </w:rPr>
        <w:t>Methods</w:t>
      </w:r>
    </w:p>
    <w:p w14:paraId="2C90515F" w14:textId="77777777" w:rsidR="00DB21CE" w:rsidRPr="00004A7E" w:rsidRDefault="00DB21CE" w:rsidP="00DB21CE">
      <w:pPr>
        <w:rPr>
          <w:i/>
        </w:rPr>
      </w:pPr>
      <w:r w:rsidRPr="00004A7E">
        <w:rPr>
          <w:i/>
        </w:rPr>
        <w:t>Sockeye salmon biology, fisheries and data sources</w:t>
      </w:r>
    </w:p>
    <w:p w14:paraId="2006E748" w14:textId="77777777" w:rsidR="00170B1A" w:rsidRPr="00004A7E" w:rsidRDefault="00DB21CE" w:rsidP="00DB21CE">
      <w:pPr>
        <w:ind w:firstLine="720"/>
      </w:pPr>
      <w:r w:rsidRPr="00004A7E">
        <w:lastRenderedPageBreak/>
        <w:t xml:space="preserve">Sockeye salmon is an anadromous, </w:t>
      </w:r>
      <w:proofErr w:type="spellStart"/>
      <w:r w:rsidRPr="00004A7E">
        <w:t>semelparous</w:t>
      </w:r>
      <w:proofErr w:type="spellEnd"/>
      <w:r w:rsidRPr="00004A7E">
        <w:t xml:space="preserve"> fish distributed throughout the northern Pacific. Populations in southern British Columbia typically rear as juveniles in freshwater lakes for one-two years, mature in the Gulf of Alaska, and return to spawn as</w:t>
      </w:r>
      <w:r w:rsidR="005C18A2" w:rsidRPr="00004A7E">
        <w:t xml:space="preserve"> </w:t>
      </w:r>
      <w:r w:rsidRPr="00004A7E">
        <w:t xml:space="preserve">two-five year olds </w:t>
      </w:r>
      <w:r w:rsidRPr="00004A7E">
        <w:fldChar w:fldCharType="begin"/>
      </w:r>
      <w:r w:rsidRPr="00004A7E">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Pr="00004A7E">
        <w:fldChar w:fldCharType="separate"/>
      </w:r>
      <w:r w:rsidRPr="00004A7E">
        <w:rPr>
          <w:noProof/>
        </w:rPr>
        <w:t>(Burgner 1991)</w:t>
      </w:r>
      <w:r w:rsidRPr="00004A7E">
        <w:fldChar w:fldCharType="end"/>
      </w:r>
      <w:r w:rsidRPr="00004A7E">
        <w:t xml:space="preserve">. In Canada, Pacific salmon status is assessed at the scale of conservation units (CUs) – groups of spawning populations with a common life history strategy, adult migration phenology, genetic history, and juvenile rearing habitat </w:t>
      </w:r>
      <w:r w:rsidRPr="00004A7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instrText xml:space="preserve"> ADDIN EN.CITE </w:instrText>
      </w:r>
      <w:r w:rsidRPr="00004A7E">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004A7E">
        <w:instrText xml:space="preserve"> ADDIN EN.CITE.DATA </w:instrText>
      </w:r>
      <w:r w:rsidRPr="00004A7E">
        <w:fldChar w:fldCharType="end"/>
      </w:r>
      <w:r w:rsidRPr="00004A7E">
        <w:fldChar w:fldCharType="separate"/>
      </w:r>
      <w:r w:rsidRPr="00004A7E">
        <w:rPr>
          <w:noProof/>
        </w:rPr>
        <w:t>(Holtby &amp; Ciruna 2007; Grant</w:t>
      </w:r>
      <w:r w:rsidRPr="00004A7E">
        <w:rPr>
          <w:i/>
          <w:noProof/>
        </w:rPr>
        <w:t xml:space="preserve"> et al.</w:t>
      </w:r>
      <w:r w:rsidRPr="00004A7E">
        <w:rPr>
          <w:noProof/>
        </w:rPr>
        <w:t xml:space="preserve"> 2011)</w:t>
      </w:r>
      <w:r w:rsidRPr="00004A7E">
        <w:fldChar w:fldCharType="end"/>
      </w:r>
      <w:r w:rsidRPr="00004A7E">
        <w:t xml:space="preserve">. Sockeye salmon CUs typically contain fewer spawning populations and are more spatially restricted than other Pacific salmon due to their dependence on nursery lakes </w:t>
      </w:r>
      <w:r w:rsidRPr="00004A7E">
        <w:fldChar w:fldCharType="begin"/>
      </w:r>
      <w:r w:rsidRPr="00004A7E">
        <w: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instrText>
      </w:r>
      <w:r w:rsidRPr="00004A7E">
        <w:fldChar w:fldCharType="separate"/>
      </w:r>
      <w:r w:rsidRPr="00004A7E">
        <w:rPr>
          <w:noProof/>
        </w:rPr>
        <w:t>(Holtby &amp; Ciruna 2007)</w:t>
      </w:r>
      <w:r w:rsidRPr="00004A7E">
        <w:fldChar w:fldCharType="end"/>
      </w:r>
      <w:r w:rsidRPr="00004A7E">
        <w:t xml:space="preserve">. The Fraser River sockeye salmon aggregate is composed of 24 CUs, which are grouped into four management units (MUs) based on adult migration timing </w:t>
      </w:r>
      <w:r w:rsidRPr="00004A7E">
        <w:fldChar w:fldCharType="begin"/>
      </w:r>
      <w:r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004A7E">
        <w:fldChar w:fldCharType="separate"/>
      </w:r>
      <w:r w:rsidRPr="00004A7E">
        <w:rPr>
          <w:noProof/>
        </w:rPr>
        <w:t>(Grant</w:t>
      </w:r>
      <w:r w:rsidRPr="00004A7E">
        <w:rPr>
          <w:i/>
          <w:noProof/>
        </w:rPr>
        <w:t xml:space="preserve"> et al.</w:t>
      </w:r>
      <w:r w:rsidRPr="00004A7E">
        <w:rPr>
          <w:noProof/>
        </w:rPr>
        <w:t xml:space="preserve"> 2011)</w:t>
      </w:r>
      <w:r w:rsidRPr="00004A7E">
        <w:fldChar w:fldCharType="end"/>
      </w:r>
      <w:r w:rsidRPr="00004A7E">
        <w:t xml:space="preserve">. </w:t>
      </w:r>
    </w:p>
    <w:p w14:paraId="378E6575" w14:textId="25595DCC" w:rsidR="00DB21CE" w:rsidRPr="00004A7E" w:rsidRDefault="00170B1A" w:rsidP="00DB21CE">
      <w:pPr>
        <w:ind w:firstLine="720"/>
      </w:pPr>
      <w:r w:rsidRPr="00004A7E">
        <w:t>Fraser River sockeye salmon have been harvested in the region by commercial fisheries for over a century and by indigenous communities for thousands of years (</w:t>
      </w:r>
      <w:r w:rsidR="00E62789" w:rsidRPr="00004A7E">
        <w:t>Cohen 2012</w:t>
      </w:r>
      <w:r w:rsidRPr="00004A7E">
        <w:t>). Despite the historical abundance of Fraser River sockeye salmon, the aggregate’s productivity declined in the 1990s, resulting in frequent fishery closures and an emergency federal inquiry (</w:t>
      </w:r>
      <w:r w:rsidR="00E62789" w:rsidRPr="00004A7E">
        <w:t>Cohen 2012</w:t>
      </w:r>
      <w:r w:rsidRPr="00004A7E">
        <w:t xml:space="preserve">). While there have been signs of recovery in recent years, recruitment continues to be highly variable. </w:t>
      </w:r>
      <w:r w:rsidR="00DB21CE" w:rsidRPr="00004A7E">
        <w:t>Fraser River sockeye salmon are targeted by commercial fisheries as they move through nearshore areas on their return migration to their natal rivers for spawning. As a result, shifting marine fishery openings to coincide with a given migration phenology can be used to constrain effort at the MU, but not the CU, level</w:t>
      </w:r>
      <w:r w:rsidRPr="00004A7E">
        <w:t xml:space="preserve"> and </w:t>
      </w:r>
      <w:r w:rsidR="006D1219">
        <w:t>marine</w:t>
      </w:r>
      <w:r w:rsidRPr="00004A7E">
        <w:t xml:space="preserve"> fisheries </w:t>
      </w:r>
      <w:r w:rsidR="006D1219">
        <w:t>are</w:t>
      </w:r>
      <w:r w:rsidRPr="00004A7E">
        <w:t xml:space="preserve"> considered mixed-stock</w:t>
      </w:r>
      <w:r w:rsidR="00DB21CE" w:rsidRPr="00004A7E">
        <w:t xml:space="preserve">. Fraser River sockeye salmon CUs vary in conservation status from abundant with stable or increasing population trends (i.e. healthy) to </w:t>
      </w:r>
      <w:proofErr w:type="gramStart"/>
      <w:r w:rsidR="00DB21CE" w:rsidRPr="00004A7E">
        <w:t>depleted</w:t>
      </w:r>
      <w:proofErr w:type="gramEnd"/>
      <w:r w:rsidR="00DB21CE" w:rsidRPr="00004A7E">
        <w:t xml:space="preserve"> with declining trends (critical).</w:t>
      </w:r>
      <w:commentRangeStart w:id="7"/>
      <w:commentRangeStart w:id="8"/>
      <w:r w:rsidR="00DB21CE" w:rsidRPr="00004A7E">
        <w:t xml:space="preserve"> A recent assessment under Canada’s Wild Salmon Policy concluded that nine CUs were within the critical zone, 11 were within the cautious zone, and three were healthy (WSP 2017).</w:t>
      </w:r>
      <w:commentRangeEnd w:id="7"/>
      <w:r w:rsidR="00DB21CE" w:rsidRPr="00004A7E">
        <w:rPr>
          <w:rStyle w:val="CommentReference"/>
          <w:sz w:val="22"/>
          <w:szCs w:val="22"/>
        </w:rPr>
        <w:commentReference w:id="7"/>
      </w:r>
      <w:commentRangeEnd w:id="8"/>
      <w:r w:rsidR="00A64208">
        <w:rPr>
          <w:rStyle w:val="CommentReference"/>
        </w:rPr>
        <w:commentReference w:id="8"/>
      </w:r>
      <w:r w:rsidR="00DB21CE" w:rsidRPr="00004A7E">
        <w:t xml:space="preserve"> The Fraser River sockeye salmon MUs included in this analysis, along with their component CUs, are listed in Table 1. </w:t>
      </w:r>
    </w:p>
    <w:p w14:paraId="6CD6F8F7" w14:textId="77777777" w:rsidR="00DB21CE" w:rsidRPr="00004A7E" w:rsidRDefault="00DB21CE" w:rsidP="00DB21CE">
      <w:pPr>
        <w:ind w:firstLine="720"/>
      </w:pPr>
      <w:r w:rsidRPr="00004A7E">
        <w:t xml:space="preserve">We used annual estimates of spawner abundance and recruit abundance (i.e. the number of spawning fish and catch produced by a </w:t>
      </w:r>
      <w:proofErr w:type="spellStart"/>
      <w:r w:rsidRPr="00004A7E">
        <w:t>spawners</w:t>
      </w:r>
      <w:proofErr w:type="spellEnd"/>
      <w:r w:rsidRPr="00004A7E">
        <w:t xml:space="preserve"> in a given brood year, minus an adjustment for en route mortality) for 19 CUs (Grant et al. 2011), with individual time series beginning between 1948 and 1973 (Table 1). Spawner abundance estimates were generated using a variety of techniques including fence counts, mark-recapture and visual surveys, and passive sonar methods (Grant et al. 2011). Catch is estimated in marine and freshwater fisheries for each CU and age class. Methods for estimating spawning abundance and catch are reviewed in detail in Grant et al. (2011). </w:t>
      </w:r>
    </w:p>
    <w:p w14:paraId="0E1A162B" w14:textId="77777777" w:rsidR="00DB21CE" w:rsidRPr="00004A7E" w:rsidRDefault="00DB21CE" w:rsidP="00DB21CE">
      <w:r w:rsidRPr="00004A7E">
        <w:t>Table 1. Relevant sockeye salmon management units and component conservation units within the Fraser River aggregate.</w:t>
      </w:r>
    </w:p>
    <w:tbl>
      <w:tblPr>
        <w:tblStyle w:val="TableGrid"/>
        <w:tblW w:w="0" w:type="auto"/>
        <w:tblLook w:val="04A0" w:firstRow="1" w:lastRow="0" w:firstColumn="1" w:lastColumn="0" w:noHBand="0" w:noVBand="1"/>
      </w:tblPr>
      <w:tblGrid>
        <w:gridCol w:w="1352"/>
        <w:gridCol w:w="1298"/>
        <w:gridCol w:w="1327"/>
        <w:gridCol w:w="812"/>
        <w:gridCol w:w="1172"/>
        <w:gridCol w:w="642"/>
        <w:gridCol w:w="1026"/>
        <w:gridCol w:w="1004"/>
      </w:tblGrid>
      <w:tr w:rsidR="005C18A2" w:rsidRPr="00004A7E" w14:paraId="3B7C35EF" w14:textId="77777777" w:rsidTr="005C18A2">
        <w:trPr>
          <w:trHeight w:val="321"/>
        </w:trPr>
        <w:tc>
          <w:tcPr>
            <w:tcW w:w="1352" w:type="dxa"/>
            <w:vMerge w:val="restart"/>
          </w:tcPr>
          <w:p w14:paraId="19D11B75" w14:textId="77777777" w:rsidR="005C18A2" w:rsidRPr="00004A7E" w:rsidRDefault="005C18A2" w:rsidP="002B0F36">
            <w:pPr>
              <w:rPr>
                <w:b/>
              </w:rPr>
            </w:pPr>
            <w:r w:rsidRPr="00004A7E">
              <w:rPr>
                <w:b/>
              </w:rPr>
              <w:t>MU</w:t>
            </w:r>
          </w:p>
        </w:tc>
        <w:tc>
          <w:tcPr>
            <w:tcW w:w="1298" w:type="dxa"/>
            <w:vMerge w:val="restart"/>
          </w:tcPr>
          <w:p w14:paraId="061714F3" w14:textId="77777777" w:rsidR="005C18A2" w:rsidRPr="00004A7E" w:rsidRDefault="005C18A2" w:rsidP="002B0F36">
            <w:pPr>
              <w:rPr>
                <w:b/>
              </w:rPr>
            </w:pPr>
            <w:r w:rsidRPr="00004A7E">
              <w:rPr>
                <w:b/>
              </w:rPr>
              <w:t>CU</w:t>
            </w:r>
          </w:p>
        </w:tc>
        <w:tc>
          <w:tcPr>
            <w:tcW w:w="1327" w:type="dxa"/>
            <w:vMerge w:val="restart"/>
          </w:tcPr>
          <w:p w14:paraId="3E8B5FA8" w14:textId="77777777" w:rsidR="005C18A2" w:rsidRPr="00004A7E" w:rsidRDefault="005C18A2" w:rsidP="002B0F36">
            <w:pPr>
              <w:rPr>
                <w:b/>
              </w:rPr>
            </w:pPr>
            <w:r w:rsidRPr="00004A7E">
              <w:rPr>
                <w:b/>
              </w:rPr>
              <w:t>Stock</w:t>
            </w:r>
          </w:p>
        </w:tc>
        <w:tc>
          <w:tcPr>
            <w:tcW w:w="812" w:type="dxa"/>
            <w:vMerge w:val="restart"/>
          </w:tcPr>
          <w:p w14:paraId="03E17E69" w14:textId="77777777" w:rsidR="005C18A2" w:rsidRPr="00004A7E" w:rsidRDefault="005C18A2" w:rsidP="002B0F36">
            <w:pPr>
              <w:rPr>
                <w:b/>
              </w:rPr>
            </w:pPr>
            <w:r w:rsidRPr="00004A7E">
              <w:rPr>
                <w:b/>
              </w:rPr>
              <w:t>Time Series Start</w:t>
            </w:r>
          </w:p>
        </w:tc>
        <w:tc>
          <w:tcPr>
            <w:tcW w:w="3844" w:type="dxa"/>
            <w:gridSpan w:val="4"/>
          </w:tcPr>
          <w:p w14:paraId="34FF26B1" w14:textId="098D911C" w:rsidR="005C18A2" w:rsidRPr="00004A7E" w:rsidRDefault="005C18A2" w:rsidP="005C18A2">
            <w:pPr>
              <w:jc w:val="center"/>
              <w:rPr>
                <w:b/>
              </w:rPr>
            </w:pPr>
            <w:r w:rsidRPr="00004A7E">
              <w:rPr>
                <w:b/>
              </w:rPr>
              <w:t>Stock Recruit Model &amp; Parameters</w:t>
            </w:r>
          </w:p>
        </w:tc>
      </w:tr>
      <w:tr w:rsidR="005C18A2" w:rsidRPr="00004A7E" w14:paraId="20FD4DB3" w14:textId="77777777" w:rsidTr="005C18A2">
        <w:trPr>
          <w:trHeight w:val="320"/>
        </w:trPr>
        <w:tc>
          <w:tcPr>
            <w:tcW w:w="1352" w:type="dxa"/>
            <w:vMerge/>
          </w:tcPr>
          <w:p w14:paraId="272DDF4D" w14:textId="77777777" w:rsidR="005C18A2" w:rsidRPr="00004A7E" w:rsidRDefault="005C18A2" w:rsidP="002B0F36"/>
        </w:tc>
        <w:tc>
          <w:tcPr>
            <w:tcW w:w="1298" w:type="dxa"/>
            <w:vMerge/>
          </w:tcPr>
          <w:p w14:paraId="25DC5FC5" w14:textId="77777777" w:rsidR="005C18A2" w:rsidRPr="00004A7E" w:rsidRDefault="005C18A2" w:rsidP="002B0F36"/>
        </w:tc>
        <w:tc>
          <w:tcPr>
            <w:tcW w:w="1327" w:type="dxa"/>
            <w:vMerge/>
          </w:tcPr>
          <w:p w14:paraId="1252D765" w14:textId="77777777" w:rsidR="005C18A2" w:rsidRPr="00004A7E" w:rsidRDefault="005C18A2" w:rsidP="002B0F36"/>
        </w:tc>
        <w:tc>
          <w:tcPr>
            <w:tcW w:w="812" w:type="dxa"/>
            <w:vMerge/>
          </w:tcPr>
          <w:p w14:paraId="0F1DF478" w14:textId="77777777" w:rsidR="005C18A2" w:rsidRPr="00004A7E" w:rsidRDefault="005C18A2" w:rsidP="002B0F36"/>
        </w:tc>
        <w:tc>
          <w:tcPr>
            <w:tcW w:w="1172" w:type="dxa"/>
          </w:tcPr>
          <w:p w14:paraId="0B384A9B" w14:textId="17048EE7" w:rsidR="005C18A2" w:rsidRPr="00004A7E" w:rsidRDefault="005C18A2" w:rsidP="005C18A2">
            <w:r w:rsidRPr="00004A7E">
              <w:t xml:space="preserve">Model </w:t>
            </w:r>
          </w:p>
        </w:tc>
        <w:tc>
          <w:tcPr>
            <w:tcW w:w="642" w:type="dxa"/>
          </w:tcPr>
          <w:p w14:paraId="0992D9D4" w14:textId="77777777" w:rsidR="005C18A2" w:rsidRPr="00004A7E" w:rsidRDefault="005C18A2" w:rsidP="002B0F36">
            <w:pPr>
              <w:rPr>
                <w:rFonts w:ascii="Calibri" w:eastAsia="Calibri" w:hAnsi="Calibri" w:cs="Times New Roman"/>
              </w:rPr>
            </w:pPr>
            <m:oMathPara>
              <m:oMath>
                <m:r>
                  <w:rPr>
                    <w:rFonts w:ascii="Cambria Math" w:hAnsi="Cambria Math"/>
                  </w:rPr>
                  <m:t>α</m:t>
                </m:r>
              </m:oMath>
            </m:oMathPara>
          </w:p>
        </w:tc>
        <w:tc>
          <w:tcPr>
            <w:tcW w:w="1026" w:type="dxa"/>
          </w:tcPr>
          <w:p w14:paraId="61BB525C" w14:textId="77777777" w:rsidR="005C18A2" w:rsidRPr="00004A7E" w:rsidRDefault="005C18A2" w:rsidP="002B0F36">
            <w:pPr>
              <w:rPr>
                <w:rFonts w:ascii="Calibri" w:eastAsia="Calibri" w:hAnsi="Calibri" w:cs="Times New Roman"/>
              </w:rPr>
            </w:pPr>
            <m:oMathPara>
              <m:oMath>
                <m:r>
                  <w:rPr>
                    <w:rFonts w:ascii="Cambria Math" w:hAnsi="Cambria Math"/>
                  </w:rPr>
                  <m:t>β</m:t>
                </m:r>
              </m:oMath>
            </m:oMathPara>
          </w:p>
        </w:tc>
        <w:tc>
          <w:tcPr>
            <w:tcW w:w="1004" w:type="dxa"/>
          </w:tcPr>
          <w:p w14:paraId="6A538409" w14:textId="77777777" w:rsidR="005C18A2" w:rsidRPr="00004A7E" w:rsidRDefault="005C18A2" w:rsidP="002B0F36">
            <w:pPr>
              <w:rPr>
                <w:rFonts w:ascii="Calibri" w:eastAsia="Calibri" w:hAnsi="Calibri" w:cs="Times New Roman"/>
              </w:rPr>
            </w:pPr>
            <m:oMathPara>
              <m:oMath>
                <m:r>
                  <w:rPr>
                    <w:rFonts w:ascii="Cambria Math" w:hAnsi="Cambria Math"/>
                  </w:rPr>
                  <m:t>σ</m:t>
                </m:r>
              </m:oMath>
            </m:oMathPara>
          </w:p>
        </w:tc>
      </w:tr>
      <w:tr w:rsidR="00DB21CE" w:rsidRPr="00004A7E" w14:paraId="7B53662E" w14:textId="77777777" w:rsidTr="005C18A2">
        <w:tc>
          <w:tcPr>
            <w:tcW w:w="1352" w:type="dxa"/>
          </w:tcPr>
          <w:p w14:paraId="309A8C3E" w14:textId="77777777" w:rsidR="00DB21CE" w:rsidRPr="00004A7E" w:rsidRDefault="00DB21CE" w:rsidP="002B0F36">
            <w:r w:rsidRPr="00004A7E">
              <w:t>Early Stuart</w:t>
            </w:r>
          </w:p>
        </w:tc>
        <w:tc>
          <w:tcPr>
            <w:tcW w:w="1298" w:type="dxa"/>
          </w:tcPr>
          <w:p w14:paraId="3402F38D" w14:textId="77777777" w:rsidR="00DB21CE" w:rsidRPr="00004A7E" w:rsidRDefault="00DB21CE" w:rsidP="002B0F36">
            <w:proofErr w:type="spellStart"/>
            <w:r w:rsidRPr="00004A7E">
              <w:t>Takla-Trembleur</w:t>
            </w:r>
            <w:proofErr w:type="spellEnd"/>
          </w:p>
        </w:tc>
        <w:tc>
          <w:tcPr>
            <w:tcW w:w="1327" w:type="dxa"/>
          </w:tcPr>
          <w:p w14:paraId="70463792" w14:textId="77777777" w:rsidR="00DB21CE" w:rsidRPr="00004A7E" w:rsidRDefault="00DB21CE" w:rsidP="002B0F36">
            <w:r w:rsidRPr="00004A7E">
              <w:t>Early Stuart</w:t>
            </w:r>
          </w:p>
        </w:tc>
        <w:tc>
          <w:tcPr>
            <w:tcW w:w="812" w:type="dxa"/>
          </w:tcPr>
          <w:p w14:paraId="50CEC397" w14:textId="77777777" w:rsidR="00DB21CE" w:rsidRPr="00004A7E" w:rsidRDefault="00DB21CE" w:rsidP="002B0F36">
            <w:r w:rsidRPr="00004A7E">
              <w:t>1948</w:t>
            </w:r>
          </w:p>
        </w:tc>
        <w:tc>
          <w:tcPr>
            <w:tcW w:w="1172" w:type="dxa"/>
          </w:tcPr>
          <w:p w14:paraId="273252BF" w14:textId="77777777" w:rsidR="00DB21CE" w:rsidRPr="00004A7E" w:rsidRDefault="00DB21CE" w:rsidP="002B0F36">
            <w:r w:rsidRPr="00004A7E">
              <w:t>Larkin</w:t>
            </w:r>
          </w:p>
        </w:tc>
        <w:tc>
          <w:tcPr>
            <w:tcW w:w="642" w:type="dxa"/>
          </w:tcPr>
          <w:p w14:paraId="509D2986" w14:textId="77777777" w:rsidR="00DB21CE" w:rsidRPr="00004A7E" w:rsidRDefault="00DB21CE" w:rsidP="002B0F36">
            <w:r w:rsidRPr="00004A7E">
              <w:t>1.80</w:t>
            </w:r>
          </w:p>
        </w:tc>
        <w:tc>
          <w:tcPr>
            <w:tcW w:w="1026" w:type="dxa"/>
          </w:tcPr>
          <w:p w14:paraId="384EE61A" w14:textId="77777777" w:rsidR="00DB21CE" w:rsidRPr="00004A7E" w:rsidRDefault="00DB21CE" w:rsidP="002B0F36">
            <w:r w:rsidRPr="00004A7E">
              <w:t>1.49</w:t>
            </w:r>
          </w:p>
        </w:tc>
        <w:tc>
          <w:tcPr>
            <w:tcW w:w="1004" w:type="dxa"/>
          </w:tcPr>
          <w:p w14:paraId="45DE46EA" w14:textId="77777777" w:rsidR="00DB21CE" w:rsidRPr="00004A7E" w:rsidRDefault="00DB21CE" w:rsidP="002B0F36">
            <w:r w:rsidRPr="00004A7E">
              <w:t>0.77</w:t>
            </w:r>
          </w:p>
        </w:tc>
      </w:tr>
      <w:tr w:rsidR="00DB21CE" w:rsidRPr="00004A7E" w14:paraId="1678BB42" w14:textId="77777777" w:rsidTr="005C18A2">
        <w:tc>
          <w:tcPr>
            <w:tcW w:w="1352" w:type="dxa"/>
            <w:vMerge w:val="restart"/>
          </w:tcPr>
          <w:p w14:paraId="4983F77C" w14:textId="77777777" w:rsidR="00DB21CE" w:rsidRPr="00004A7E" w:rsidRDefault="00DB21CE" w:rsidP="002B0F36">
            <w:r w:rsidRPr="00004A7E">
              <w:t>Early Summer</w:t>
            </w:r>
          </w:p>
        </w:tc>
        <w:tc>
          <w:tcPr>
            <w:tcW w:w="1298" w:type="dxa"/>
          </w:tcPr>
          <w:p w14:paraId="66BA24CA" w14:textId="77777777" w:rsidR="00DB21CE" w:rsidRPr="00004A7E" w:rsidRDefault="00DB21CE" w:rsidP="002B0F36">
            <w:proofErr w:type="spellStart"/>
            <w:r w:rsidRPr="00004A7E">
              <w:t>Bowron</w:t>
            </w:r>
            <w:proofErr w:type="spellEnd"/>
          </w:p>
        </w:tc>
        <w:tc>
          <w:tcPr>
            <w:tcW w:w="1327" w:type="dxa"/>
          </w:tcPr>
          <w:p w14:paraId="0E2243EF" w14:textId="77777777" w:rsidR="00DB21CE" w:rsidRPr="00004A7E" w:rsidRDefault="00DB21CE" w:rsidP="002B0F36">
            <w:proofErr w:type="spellStart"/>
            <w:r w:rsidRPr="00004A7E">
              <w:t>Bowron</w:t>
            </w:r>
            <w:proofErr w:type="spellEnd"/>
          </w:p>
        </w:tc>
        <w:tc>
          <w:tcPr>
            <w:tcW w:w="812" w:type="dxa"/>
          </w:tcPr>
          <w:p w14:paraId="5394E68A" w14:textId="77777777" w:rsidR="00DB21CE" w:rsidRPr="00004A7E" w:rsidRDefault="00DB21CE" w:rsidP="002B0F36">
            <w:r w:rsidRPr="00004A7E">
              <w:t>1948</w:t>
            </w:r>
          </w:p>
        </w:tc>
        <w:tc>
          <w:tcPr>
            <w:tcW w:w="1172" w:type="dxa"/>
          </w:tcPr>
          <w:p w14:paraId="125D1740" w14:textId="77777777" w:rsidR="00DB21CE" w:rsidRPr="00004A7E" w:rsidRDefault="00DB21CE" w:rsidP="002B0F36">
            <w:r w:rsidRPr="00004A7E">
              <w:t>Ricker</w:t>
            </w:r>
          </w:p>
        </w:tc>
        <w:tc>
          <w:tcPr>
            <w:tcW w:w="642" w:type="dxa"/>
          </w:tcPr>
          <w:p w14:paraId="1851A0EF" w14:textId="77777777" w:rsidR="00DB21CE" w:rsidRPr="00004A7E" w:rsidRDefault="00DB21CE" w:rsidP="002B0F36">
            <w:r w:rsidRPr="00004A7E">
              <w:t>1.60</w:t>
            </w:r>
          </w:p>
        </w:tc>
        <w:tc>
          <w:tcPr>
            <w:tcW w:w="1026" w:type="dxa"/>
          </w:tcPr>
          <w:p w14:paraId="0E97AA86" w14:textId="77777777" w:rsidR="00DB21CE" w:rsidRPr="00004A7E" w:rsidRDefault="00DB21CE" w:rsidP="002B0F36">
            <w:r w:rsidRPr="00004A7E">
              <w:t>25.96</w:t>
            </w:r>
          </w:p>
        </w:tc>
        <w:tc>
          <w:tcPr>
            <w:tcW w:w="1004" w:type="dxa"/>
          </w:tcPr>
          <w:p w14:paraId="6B7584E8" w14:textId="77777777" w:rsidR="00DB21CE" w:rsidRPr="00004A7E" w:rsidRDefault="00DB21CE" w:rsidP="002B0F36">
            <w:r w:rsidRPr="00004A7E">
              <w:t>0.81</w:t>
            </w:r>
          </w:p>
        </w:tc>
      </w:tr>
      <w:tr w:rsidR="00DB21CE" w:rsidRPr="00004A7E" w14:paraId="6CFEE703" w14:textId="77777777" w:rsidTr="005C18A2">
        <w:tc>
          <w:tcPr>
            <w:tcW w:w="1352" w:type="dxa"/>
            <w:vMerge/>
          </w:tcPr>
          <w:p w14:paraId="30B499EF" w14:textId="77777777" w:rsidR="00DB21CE" w:rsidRPr="00004A7E" w:rsidRDefault="00DB21CE" w:rsidP="002B0F36"/>
        </w:tc>
        <w:tc>
          <w:tcPr>
            <w:tcW w:w="1298" w:type="dxa"/>
            <w:vMerge w:val="restart"/>
          </w:tcPr>
          <w:p w14:paraId="1B824031" w14:textId="77777777" w:rsidR="00DB21CE" w:rsidRPr="00004A7E" w:rsidRDefault="00DB21CE" w:rsidP="002B0F36">
            <w:r w:rsidRPr="00004A7E">
              <w:t>Shuswap-ES</w:t>
            </w:r>
          </w:p>
        </w:tc>
        <w:tc>
          <w:tcPr>
            <w:tcW w:w="1327" w:type="dxa"/>
          </w:tcPr>
          <w:p w14:paraId="6EE54D86" w14:textId="77777777" w:rsidR="00DB21CE" w:rsidRPr="00004A7E" w:rsidRDefault="00DB21CE" w:rsidP="002B0F36">
            <w:r w:rsidRPr="00004A7E">
              <w:t>Seymour</w:t>
            </w:r>
          </w:p>
        </w:tc>
        <w:tc>
          <w:tcPr>
            <w:tcW w:w="812" w:type="dxa"/>
          </w:tcPr>
          <w:p w14:paraId="6DDBF095" w14:textId="77777777" w:rsidR="00DB21CE" w:rsidRPr="00004A7E" w:rsidRDefault="00DB21CE" w:rsidP="002B0F36">
            <w:r w:rsidRPr="00004A7E">
              <w:t>1948</w:t>
            </w:r>
          </w:p>
        </w:tc>
        <w:tc>
          <w:tcPr>
            <w:tcW w:w="1172" w:type="dxa"/>
          </w:tcPr>
          <w:p w14:paraId="29A97B57" w14:textId="77777777" w:rsidR="00DB21CE" w:rsidRPr="00004A7E" w:rsidRDefault="00DB21CE" w:rsidP="002B0F36">
            <w:r w:rsidRPr="00004A7E">
              <w:t>Larkin</w:t>
            </w:r>
          </w:p>
        </w:tc>
        <w:tc>
          <w:tcPr>
            <w:tcW w:w="642" w:type="dxa"/>
          </w:tcPr>
          <w:p w14:paraId="65ED9225" w14:textId="77777777" w:rsidR="00DB21CE" w:rsidRPr="00004A7E" w:rsidRDefault="00DB21CE" w:rsidP="002B0F36">
            <w:r w:rsidRPr="00004A7E">
              <w:t>1.98</w:t>
            </w:r>
          </w:p>
        </w:tc>
        <w:tc>
          <w:tcPr>
            <w:tcW w:w="1026" w:type="dxa"/>
          </w:tcPr>
          <w:p w14:paraId="660C719A" w14:textId="77777777" w:rsidR="00DB21CE" w:rsidRPr="00004A7E" w:rsidRDefault="00DB21CE" w:rsidP="002B0F36">
            <w:r w:rsidRPr="00004A7E">
              <w:t>3.58</w:t>
            </w:r>
          </w:p>
        </w:tc>
        <w:tc>
          <w:tcPr>
            <w:tcW w:w="1004" w:type="dxa"/>
          </w:tcPr>
          <w:p w14:paraId="066F0AD3" w14:textId="77777777" w:rsidR="00DB21CE" w:rsidRPr="00004A7E" w:rsidRDefault="00DB21CE" w:rsidP="002B0F36">
            <w:r w:rsidRPr="00004A7E">
              <w:t>0.82</w:t>
            </w:r>
          </w:p>
        </w:tc>
      </w:tr>
      <w:tr w:rsidR="00DB21CE" w:rsidRPr="00004A7E" w14:paraId="7E890683" w14:textId="77777777" w:rsidTr="005C18A2">
        <w:tc>
          <w:tcPr>
            <w:tcW w:w="1352" w:type="dxa"/>
            <w:vMerge/>
          </w:tcPr>
          <w:p w14:paraId="09F15E4C" w14:textId="77777777" w:rsidR="00DB21CE" w:rsidRPr="00004A7E" w:rsidRDefault="00DB21CE" w:rsidP="002B0F36"/>
        </w:tc>
        <w:tc>
          <w:tcPr>
            <w:tcW w:w="1298" w:type="dxa"/>
            <w:vMerge/>
          </w:tcPr>
          <w:p w14:paraId="0BBB34FF" w14:textId="77777777" w:rsidR="00DB21CE" w:rsidRPr="00004A7E" w:rsidRDefault="00DB21CE" w:rsidP="002B0F36"/>
        </w:tc>
        <w:tc>
          <w:tcPr>
            <w:tcW w:w="1327" w:type="dxa"/>
          </w:tcPr>
          <w:p w14:paraId="27ECD4A2" w14:textId="77777777" w:rsidR="00DB21CE" w:rsidRPr="00004A7E" w:rsidRDefault="00DB21CE" w:rsidP="002B0F36">
            <w:commentRangeStart w:id="9"/>
            <w:r w:rsidRPr="00004A7E">
              <w:t>Scotch</w:t>
            </w:r>
          </w:p>
        </w:tc>
        <w:tc>
          <w:tcPr>
            <w:tcW w:w="812" w:type="dxa"/>
          </w:tcPr>
          <w:p w14:paraId="43A614F5" w14:textId="77777777" w:rsidR="00DB21CE" w:rsidRPr="00004A7E" w:rsidRDefault="00DB21CE" w:rsidP="002B0F36">
            <w:r w:rsidRPr="00004A7E">
              <w:t>1980</w:t>
            </w:r>
          </w:p>
        </w:tc>
        <w:tc>
          <w:tcPr>
            <w:tcW w:w="1172" w:type="dxa"/>
          </w:tcPr>
          <w:p w14:paraId="557EC721" w14:textId="77777777" w:rsidR="00DB21CE" w:rsidRPr="00004A7E" w:rsidRDefault="00DB21CE" w:rsidP="002B0F36">
            <w:r w:rsidRPr="00004A7E">
              <w:t>Ricker</w:t>
            </w:r>
          </w:p>
        </w:tc>
        <w:tc>
          <w:tcPr>
            <w:tcW w:w="642" w:type="dxa"/>
          </w:tcPr>
          <w:p w14:paraId="7BAA2BCE" w14:textId="77777777" w:rsidR="00DB21CE" w:rsidRPr="00004A7E" w:rsidRDefault="00DB21CE" w:rsidP="002B0F36">
            <w:r w:rsidRPr="00004A7E">
              <w:t>1.50</w:t>
            </w:r>
          </w:p>
        </w:tc>
        <w:tc>
          <w:tcPr>
            <w:tcW w:w="1026" w:type="dxa"/>
          </w:tcPr>
          <w:p w14:paraId="4A5F707A" w14:textId="77777777" w:rsidR="00DB21CE" w:rsidRPr="00004A7E" w:rsidRDefault="00DB21CE" w:rsidP="002B0F36">
            <w:r w:rsidRPr="00004A7E">
              <w:t>4.83</w:t>
            </w:r>
          </w:p>
        </w:tc>
        <w:tc>
          <w:tcPr>
            <w:tcW w:w="1004" w:type="dxa"/>
          </w:tcPr>
          <w:p w14:paraId="4A6ACEB6" w14:textId="77777777" w:rsidR="00DB21CE" w:rsidRPr="00004A7E" w:rsidRDefault="00DB21CE" w:rsidP="002B0F36">
            <w:r w:rsidRPr="00004A7E">
              <w:t>1.11</w:t>
            </w:r>
            <w:commentRangeEnd w:id="9"/>
            <w:r w:rsidR="00E77B5E">
              <w:rPr>
                <w:rStyle w:val="CommentReference"/>
              </w:rPr>
              <w:commentReference w:id="9"/>
            </w:r>
          </w:p>
        </w:tc>
      </w:tr>
      <w:tr w:rsidR="00DB21CE" w:rsidRPr="00004A7E" w14:paraId="0D648130" w14:textId="77777777" w:rsidTr="005C18A2">
        <w:tc>
          <w:tcPr>
            <w:tcW w:w="1352" w:type="dxa"/>
            <w:vMerge/>
          </w:tcPr>
          <w:p w14:paraId="69CBCD18" w14:textId="77777777" w:rsidR="00DB21CE" w:rsidRPr="00004A7E" w:rsidRDefault="00DB21CE" w:rsidP="002B0F36"/>
        </w:tc>
        <w:tc>
          <w:tcPr>
            <w:tcW w:w="1298" w:type="dxa"/>
          </w:tcPr>
          <w:p w14:paraId="4A87F526" w14:textId="77777777" w:rsidR="00DB21CE" w:rsidRPr="00004A7E" w:rsidRDefault="00DB21CE" w:rsidP="002B0F36">
            <w:r w:rsidRPr="00004A7E">
              <w:t xml:space="preserve">North </w:t>
            </w:r>
            <w:proofErr w:type="spellStart"/>
            <w:r w:rsidRPr="00004A7E">
              <w:t>Barriere</w:t>
            </w:r>
            <w:proofErr w:type="spellEnd"/>
          </w:p>
        </w:tc>
        <w:tc>
          <w:tcPr>
            <w:tcW w:w="1327" w:type="dxa"/>
          </w:tcPr>
          <w:p w14:paraId="5CD48E11" w14:textId="77777777" w:rsidR="00DB21CE" w:rsidRPr="00004A7E" w:rsidRDefault="00DB21CE" w:rsidP="002B0F36">
            <w:r w:rsidRPr="00004A7E">
              <w:t>Fennel</w:t>
            </w:r>
          </w:p>
        </w:tc>
        <w:tc>
          <w:tcPr>
            <w:tcW w:w="812" w:type="dxa"/>
          </w:tcPr>
          <w:p w14:paraId="615B0528" w14:textId="77777777" w:rsidR="00DB21CE" w:rsidRPr="00004A7E" w:rsidRDefault="00DB21CE" w:rsidP="002B0F36">
            <w:r w:rsidRPr="00004A7E">
              <w:t>1967</w:t>
            </w:r>
          </w:p>
        </w:tc>
        <w:tc>
          <w:tcPr>
            <w:tcW w:w="1172" w:type="dxa"/>
          </w:tcPr>
          <w:p w14:paraId="7BE1A758" w14:textId="77777777" w:rsidR="00DB21CE" w:rsidRPr="00004A7E" w:rsidRDefault="00DB21CE" w:rsidP="002B0F36">
            <w:r w:rsidRPr="00004A7E">
              <w:t>Ricker</w:t>
            </w:r>
          </w:p>
        </w:tc>
        <w:tc>
          <w:tcPr>
            <w:tcW w:w="642" w:type="dxa"/>
          </w:tcPr>
          <w:p w14:paraId="1ADDD6AE" w14:textId="77777777" w:rsidR="00DB21CE" w:rsidRPr="00004A7E" w:rsidRDefault="00DB21CE" w:rsidP="002B0F36">
            <w:r w:rsidRPr="00004A7E">
              <w:t>2.14</w:t>
            </w:r>
          </w:p>
        </w:tc>
        <w:tc>
          <w:tcPr>
            <w:tcW w:w="1026" w:type="dxa"/>
          </w:tcPr>
          <w:p w14:paraId="4B81807E" w14:textId="77777777" w:rsidR="00DB21CE" w:rsidRPr="00004A7E" w:rsidRDefault="00DB21CE" w:rsidP="002B0F36">
            <w:r w:rsidRPr="00004A7E">
              <w:t>97.82</w:t>
            </w:r>
          </w:p>
        </w:tc>
        <w:tc>
          <w:tcPr>
            <w:tcW w:w="1004" w:type="dxa"/>
          </w:tcPr>
          <w:p w14:paraId="422B2CDA" w14:textId="77777777" w:rsidR="00DB21CE" w:rsidRPr="00004A7E" w:rsidRDefault="00DB21CE" w:rsidP="002B0F36">
            <w:r w:rsidRPr="00004A7E">
              <w:t>0.96</w:t>
            </w:r>
          </w:p>
        </w:tc>
      </w:tr>
      <w:tr w:rsidR="00DB21CE" w:rsidRPr="00004A7E" w14:paraId="064A1E65" w14:textId="77777777" w:rsidTr="005C18A2">
        <w:tc>
          <w:tcPr>
            <w:tcW w:w="1352" w:type="dxa"/>
            <w:vMerge/>
          </w:tcPr>
          <w:p w14:paraId="63BCC7AE" w14:textId="77777777" w:rsidR="00DB21CE" w:rsidRPr="00004A7E" w:rsidRDefault="00DB21CE" w:rsidP="002B0F36"/>
        </w:tc>
        <w:tc>
          <w:tcPr>
            <w:tcW w:w="1298" w:type="dxa"/>
          </w:tcPr>
          <w:p w14:paraId="5C4555B8" w14:textId="77777777" w:rsidR="00DB21CE" w:rsidRPr="00004A7E" w:rsidRDefault="00DB21CE" w:rsidP="002B0F36">
            <w:r w:rsidRPr="00004A7E">
              <w:t>Anderson-Seton</w:t>
            </w:r>
          </w:p>
        </w:tc>
        <w:tc>
          <w:tcPr>
            <w:tcW w:w="1327" w:type="dxa"/>
          </w:tcPr>
          <w:p w14:paraId="6AF6692E" w14:textId="77777777" w:rsidR="00DB21CE" w:rsidRPr="00004A7E" w:rsidRDefault="00DB21CE" w:rsidP="002B0F36">
            <w:r w:rsidRPr="00004A7E">
              <w:t>Gates</w:t>
            </w:r>
          </w:p>
        </w:tc>
        <w:tc>
          <w:tcPr>
            <w:tcW w:w="812" w:type="dxa"/>
          </w:tcPr>
          <w:p w14:paraId="0A2DF4C9" w14:textId="77777777" w:rsidR="00DB21CE" w:rsidRPr="00004A7E" w:rsidRDefault="00DB21CE" w:rsidP="002B0F36">
            <w:r w:rsidRPr="00004A7E">
              <w:t>1968</w:t>
            </w:r>
          </w:p>
        </w:tc>
        <w:tc>
          <w:tcPr>
            <w:tcW w:w="1172" w:type="dxa"/>
          </w:tcPr>
          <w:p w14:paraId="20148C3A" w14:textId="77777777" w:rsidR="00DB21CE" w:rsidRPr="00004A7E" w:rsidRDefault="00DB21CE" w:rsidP="002B0F36">
            <w:r w:rsidRPr="00004A7E">
              <w:t>Ricker</w:t>
            </w:r>
          </w:p>
        </w:tc>
        <w:tc>
          <w:tcPr>
            <w:tcW w:w="642" w:type="dxa"/>
          </w:tcPr>
          <w:p w14:paraId="4F54524E" w14:textId="77777777" w:rsidR="00DB21CE" w:rsidRPr="00004A7E" w:rsidRDefault="00DB21CE" w:rsidP="002B0F36">
            <w:r w:rsidRPr="00004A7E">
              <w:t>1.73</w:t>
            </w:r>
          </w:p>
        </w:tc>
        <w:tc>
          <w:tcPr>
            <w:tcW w:w="1026" w:type="dxa"/>
          </w:tcPr>
          <w:p w14:paraId="70E64DE1" w14:textId="77777777" w:rsidR="00DB21CE" w:rsidRPr="00004A7E" w:rsidRDefault="00DB21CE" w:rsidP="002B0F36">
            <w:r w:rsidRPr="00004A7E">
              <w:t>12.88</w:t>
            </w:r>
          </w:p>
        </w:tc>
        <w:tc>
          <w:tcPr>
            <w:tcW w:w="1004" w:type="dxa"/>
          </w:tcPr>
          <w:p w14:paraId="4E469EE2" w14:textId="77777777" w:rsidR="00DB21CE" w:rsidRPr="00004A7E" w:rsidRDefault="00DB21CE" w:rsidP="002B0F36">
            <w:r w:rsidRPr="00004A7E">
              <w:t>0.92</w:t>
            </w:r>
          </w:p>
        </w:tc>
      </w:tr>
      <w:tr w:rsidR="00DB21CE" w:rsidRPr="00004A7E" w14:paraId="0057D635" w14:textId="77777777" w:rsidTr="005C18A2">
        <w:tc>
          <w:tcPr>
            <w:tcW w:w="1352" w:type="dxa"/>
            <w:vMerge/>
          </w:tcPr>
          <w:p w14:paraId="647CB772" w14:textId="77777777" w:rsidR="00DB21CE" w:rsidRPr="00004A7E" w:rsidRDefault="00DB21CE" w:rsidP="002B0F36"/>
        </w:tc>
        <w:tc>
          <w:tcPr>
            <w:tcW w:w="1298" w:type="dxa"/>
          </w:tcPr>
          <w:p w14:paraId="1F967771" w14:textId="77777777" w:rsidR="00DB21CE" w:rsidRPr="00004A7E" w:rsidRDefault="00DB21CE" w:rsidP="002B0F36">
            <w:proofErr w:type="spellStart"/>
            <w:r w:rsidRPr="00004A7E">
              <w:t>Nadina</w:t>
            </w:r>
            <w:proofErr w:type="spellEnd"/>
            <w:r w:rsidRPr="00004A7E">
              <w:t>-Francois</w:t>
            </w:r>
          </w:p>
        </w:tc>
        <w:tc>
          <w:tcPr>
            <w:tcW w:w="1327" w:type="dxa"/>
          </w:tcPr>
          <w:p w14:paraId="6A70FA86" w14:textId="77777777" w:rsidR="00DB21CE" w:rsidRPr="00004A7E" w:rsidRDefault="00DB21CE" w:rsidP="002B0F36">
            <w:proofErr w:type="spellStart"/>
            <w:r w:rsidRPr="00004A7E">
              <w:t>Nadina</w:t>
            </w:r>
            <w:proofErr w:type="spellEnd"/>
          </w:p>
        </w:tc>
        <w:tc>
          <w:tcPr>
            <w:tcW w:w="812" w:type="dxa"/>
          </w:tcPr>
          <w:p w14:paraId="0B47C3AB" w14:textId="77777777" w:rsidR="00DB21CE" w:rsidRPr="00004A7E" w:rsidRDefault="00DB21CE" w:rsidP="002B0F36">
            <w:r w:rsidRPr="00004A7E">
              <w:t>1973</w:t>
            </w:r>
          </w:p>
        </w:tc>
        <w:tc>
          <w:tcPr>
            <w:tcW w:w="1172" w:type="dxa"/>
          </w:tcPr>
          <w:p w14:paraId="5B2A3A8E" w14:textId="77777777" w:rsidR="00DB21CE" w:rsidRPr="00004A7E" w:rsidRDefault="00DB21CE" w:rsidP="002B0F36">
            <w:r w:rsidRPr="00004A7E">
              <w:t>Ricker</w:t>
            </w:r>
          </w:p>
        </w:tc>
        <w:tc>
          <w:tcPr>
            <w:tcW w:w="642" w:type="dxa"/>
          </w:tcPr>
          <w:p w14:paraId="7E1545B4" w14:textId="77777777" w:rsidR="00DB21CE" w:rsidRPr="00004A7E" w:rsidRDefault="00DB21CE" w:rsidP="002B0F36">
            <w:r w:rsidRPr="00004A7E">
              <w:t>1.40</w:t>
            </w:r>
          </w:p>
        </w:tc>
        <w:tc>
          <w:tcPr>
            <w:tcW w:w="1026" w:type="dxa"/>
          </w:tcPr>
          <w:p w14:paraId="11200EB8" w14:textId="77777777" w:rsidR="00DB21CE" w:rsidRPr="00004A7E" w:rsidRDefault="00DB21CE" w:rsidP="002B0F36">
            <w:r w:rsidRPr="00004A7E">
              <w:t>6.31</w:t>
            </w:r>
          </w:p>
        </w:tc>
        <w:tc>
          <w:tcPr>
            <w:tcW w:w="1004" w:type="dxa"/>
          </w:tcPr>
          <w:p w14:paraId="15E153C8" w14:textId="77777777" w:rsidR="00DB21CE" w:rsidRPr="00004A7E" w:rsidRDefault="00DB21CE" w:rsidP="002B0F36">
            <w:r w:rsidRPr="00004A7E">
              <w:t>0.87</w:t>
            </w:r>
          </w:p>
        </w:tc>
      </w:tr>
      <w:tr w:rsidR="00DB21CE" w:rsidRPr="00004A7E" w14:paraId="0D62C9B5" w14:textId="77777777" w:rsidTr="005C18A2">
        <w:tc>
          <w:tcPr>
            <w:tcW w:w="1352" w:type="dxa"/>
            <w:vMerge/>
          </w:tcPr>
          <w:p w14:paraId="44C16BB9" w14:textId="77777777" w:rsidR="00DB21CE" w:rsidRPr="00004A7E" w:rsidRDefault="00DB21CE" w:rsidP="002B0F36"/>
        </w:tc>
        <w:tc>
          <w:tcPr>
            <w:tcW w:w="1298" w:type="dxa"/>
          </w:tcPr>
          <w:p w14:paraId="4B4E6216" w14:textId="77777777" w:rsidR="00DB21CE" w:rsidRPr="00004A7E" w:rsidRDefault="00DB21CE" w:rsidP="002B0F36">
            <w:r w:rsidRPr="00004A7E">
              <w:t>Pitt</w:t>
            </w:r>
          </w:p>
        </w:tc>
        <w:tc>
          <w:tcPr>
            <w:tcW w:w="1327" w:type="dxa"/>
          </w:tcPr>
          <w:p w14:paraId="1915D1F7" w14:textId="77777777" w:rsidR="00DB21CE" w:rsidRPr="00004A7E" w:rsidRDefault="00DB21CE" w:rsidP="002B0F36">
            <w:r w:rsidRPr="00004A7E">
              <w:t>Upper Pitt River</w:t>
            </w:r>
          </w:p>
        </w:tc>
        <w:tc>
          <w:tcPr>
            <w:tcW w:w="812" w:type="dxa"/>
          </w:tcPr>
          <w:p w14:paraId="7524C0C0" w14:textId="77777777" w:rsidR="00DB21CE" w:rsidRPr="00004A7E" w:rsidRDefault="00DB21CE" w:rsidP="002B0F36">
            <w:r w:rsidRPr="00004A7E">
              <w:t>1948</w:t>
            </w:r>
          </w:p>
        </w:tc>
        <w:tc>
          <w:tcPr>
            <w:tcW w:w="1172" w:type="dxa"/>
          </w:tcPr>
          <w:p w14:paraId="1E0385A8" w14:textId="77777777" w:rsidR="00DB21CE" w:rsidRPr="00004A7E" w:rsidRDefault="00DB21CE" w:rsidP="002B0F36">
            <w:r w:rsidRPr="00004A7E">
              <w:t>Ricker</w:t>
            </w:r>
          </w:p>
        </w:tc>
        <w:tc>
          <w:tcPr>
            <w:tcW w:w="642" w:type="dxa"/>
          </w:tcPr>
          <w:p w14:paraId="082B33E9" w14:textId="77777777" w:rsidR="00DB21CE" w:rsidRPr="00004A7E" w:rsidRDefault="00DB21CE" w:rsidP="002B0F36">
            <w:r w:rsidRPr="00004A7E">
              <w:t>1.50</w:t>
            </w:r>
          </w:p>
        </w:tc>
        <w:tc>
          <w:tcPr>
            <w:tcW w:w="1026" w:type="dxa"/>
          </w:tcPr>
          <w:p w14:paraId="7C7315C2" w14:textId="77777777" w:rsidR="00DB21CE" w:rsidRPr="00004A7E" w:rsidRDefault="00DB21CE" w:rsidP="002B0F36">
            <w:r w:rsidRPr="00004A7E">
              <w:t>22.39</w:t>
            </w:r>
          </w:p>
        </w:tc>
        <w:tc>
          <w:tcPr>
            <w:tcW w:w="1004" w:type="dxa"/>
          </w:tcPr>
          <w:p w14:paraId="6616A272" w14:textId="77777777" w:rsidR="00DB21CE" w:rsidRPr="00004A7E" w:rsidRDefault="00DB21CE" w:rsidP="002B0F36">
            <w:r w:rsidRPr="00004A7E">
              <w:t>0.76</w:t>
            </w:r>
          </w:p>
        </w:tc>
      </w:tr>
      <w:tr w:rsidR="00DB21CE" w:rsidRPr="00004A7E" w14:paraId="458AFC44" w14:textId="77777777" w:rsidTr="005C18A2">
        <w:tc>
          <w:tcPr>
            <w:tcW w:w="1352" w:type="dxa"/>
            <w:vMerge w:val="restart"/>
          </w:tcPr>
          <w:p w14:paraId="21E0D383" w14:textId="77777777" w:rsidR="00DB21CE" w:rsidRPr="00004A7E" w:rsidRDefault="00DB21CE" w:rsidP="002B0F36">
            <w:r w:rsidRPr="00004A7E">
              <w:t>Summer</w:t>
            </w:r>
          </w:p>
        </w:tc>
        <w:tc>
          <w:tcPr>
            <w:tcW w:w="1298" w:type="dxa"/>
          </w:tcPr>
          <w:p w14:paraId="491F0941" w14:textId="77777777" w:rsidR="00DB21CE" w:rsidRPr="00004A7E" w:rsidRDefault="00DB21CE" w:rsidP="002B0F36">
            <w:proofErr w:type="spellStart"/>
            <w:r w:rsidRPr="00004A7E">
              <w:t>Takla-Trembleur</w:t>
            </w:r>
            <w:proofErr w:type="spellEnd"/>
          </w:p>
        </w:tc>
        <w:tc>
          <w:tcPr>
            <w:tcW w:w="1327" w:type="dxa"/>
          </w:tcPr>
          <w:p w14:paraId="46B2D316" w14:textId="77777777" w:rsidR="00DB21CE" w:rsidRPr="00004A7E" w:rsidRDefault="00DB21CE" w:rsidP="002B0F36">
            <w:r w:rsidRPr="00004A7E">
              <w:t>Late Stuart</w:t>
            </w:r>
          </w:p>
        </w:tc>
        <w:tc>
          <w:tcPr>
            <w:tcW w:w="812" w:type="dxa"/>
          </w:tcPr>
          <w:p w14:paraId="5558CFFA" w14:textId="77777777" w:rsidR="00DB21CE" w:rsidRPr="00004A7E" w:rsidRDefault="00DB21CE" w:rsidP="002B0F36">
            <w:r w:rsidRPr="00004A7E">
              <w:t>1948</w:t>
            </w:r>
          </w:p>
        </w:tc>
        <w:tc>
          <w:tcPr>
            <w:tcW w:w="1172" w:type="dxa"/>
          </w:tcPr>
          <w:p w14:paraId="4B2F939E" w14:textId="77777777" w:rsidR="00DB21CE" w:rsidRPr="00004A7E" w:rsidRDefault="00DB21CE" w:rsidP="002B0F36">
            <w:r w:rsidRPr="00004A7E">
              <w:t>Larkin</w:t>
            </w:r>
          </w:p>
        </w:tc>
        <w:tc>
          <w:tcPr>
            <w:tcW w:w="642" w:type="dxa"/>
          </w:tcPr>
          <w:p w14:paraId="7B3F0084" w14:textId="77777777" w:rsidR="00DB21CE" w:rsidRPr="00004A7E" w:rsidRDefault="00DB21CE" w:rsidP="002B0F36">
            <w:r w:rsidRPr="00004A7E">
              <w:t>2.03</w:t>
            </w:r>
          </w:p>
        </w:tc>
        <w:tc>
          <w:tcPr>
            <w:tcW w:w="1026" w:type="dxa"/>
          </w:tcPr>
          <w:p w14:paraId="3B03CC47" w14:textId="77777777" w:rsidR="00DB21CE" w:rsidRPr="00004A7E" w:rsidRDefault="00DB21CE" w:rsidP="002B0F36">
            <w:r w:rsidRPr="00004A7E">
              <w:t>1.01</w:t>
            </w:r>
          </w:p>
        </w:tc>
        <w:tc>
          <w:tcPr>
            <w:tcW w:w="1004" w:type="dxa"/>
          </w:tcPr>
          <w:p w14:paraId="1BC09118" w14:textId="77777777" w:rsidR="00DB21CE" w:rsidRPr="00004A7E" w:rsidRDefault="00DB21CE" w:rsidP="002B0F36">
            <w:r w:rsidRPr="00004A7E">
              <w:t>1.28</w:t>
            </w:r>
          </w:p>
        </w:tc>
      </w:tr>
      <w:tr w:rsidR="00DB21CE" w:rsidRPr="00004A7E" w14:paraId="21C97195" w14:textId="77777777" w:rsidTr="005C18A2">
        <w:tc>
          <w:tcPr>
            <w:tcW w:w="1352" w:type="dxa"/>
            <w:vMerge/>
          </w:tcPr>
          <w:p w14:paraId="7FFC9F88" w14:textId="77777777" w:rsidR="00DB21CE" w:rsidRPr="00004A7E" w:rsidRDefault="00DB21CE" w:rsidP="002B0F36"/>
        </w:tc>
        <w:tc>
          <w:tcPr>
            <w:tcW w:w="1298" w:type="dxa"/>
          </w:tcPr>
          <w:p w14:paraId="198114A7" w14:textId="77777777" w:rsidR="00DB21CE" w:rsidRPr="00004A7E" w:rsidRDefault="00DB21CE" w:rsidP="002B0F36">
            <w:r w:rsidRPr="00004A7E">
              <w:t>Francois-Fraser</w:t>
            </w:r>
          </w:p>
        </w:tc>
        <w:tc>
          <w:tcPr>
            <w:tcW w:w="1327" w:type="dxa"/>
          </w:tcPr>
          <w:p w14:paraId="080201E5" w14:textId="77777777" w:rsidR="00DB21CE" w:rsidRPr="00004A7E" w:rsidRDefault="00DB21CE" w:rsidP="002B0F36">
            <w:proofErr w:type="spellStart"/>
            <w:r w:rsidRPr="00004A7E">
              <w:t>Stellako</w:t>
            </w:r>
            <w:proofErr w:type="spellEnd"/>
          </w:p>
        </w:tc>
        <w:tc>
          <w:tcPr>
            <w:tcW w:w="812" w:type="dxa"/>
          </w:tcPr>
          <w:p w14:paraId="500F5CA5" w14:textId="77777777" w:rsidR="00DB21CE" w:rsidRPr="00004A7E" w:rsidRDefault="00DB21CE" w:rsidP="002B0F36">
            <w:r w:rsidRPr="00004A7E">
              <w:t>1948</w:t>
            </w:r>
          </w:p>
        </w:tc>
        <w:tc>
          <w:tcPr>
            <w:tcW w:w="1172" w:type="dxa"/>
          </w:tcPr>
          <w:p w14:paraId="78621774" w14:textId="77777777" w:rsidR="00DB21CE" w:rsidRPr="00004A7E" w:rsidRDefault="00DB21CE" w:rsidP="002B0F36">
            <w:r w:rsidRPr="00004A7E">
              <w:t>Ricker</w:t>
            </w:r>
          </w:p>
        </w:tc>
        <w:tc>
          <w:tcPr>
            <w:tcW w:w="642" w:type="dxa"/>
          </w:tcPr>
          <w:p w14:paraId="662AC476" w14:textId="77777777" w:rsidR="00DB21CE" w:rsidRPr="00004A7E" w:rsidRDefault="00DB21CE" w:rsidP="002B0F36">
            <w:r w:rsidRPr="00004A7E">
              <w:t>1.84</w:t>
            </w:r>
          </w:p>
        </w:tc>
        <w:tc>
          <w:tcPr>
            <w:tcW w:w="1026" w:type="dxa"/>
          </w:tcPr>
          <w:p w14:paraId="11BFBE5C" w14:textId="77777777" w:rsidR="00DB21CE" w:rsidRPr="00004A7E" w:rsidRDefault="00DB21CE" w:rsidP="002B0F36">
            <w:r w:rsidRPr="00004A7E">
              <w:t>3.96</w:t>
            </w:r>
          </w:p>
        </w:tc>
        <w:tc>
          <w:tcPr>
            <w:tcW w:w="1004" w:type="dxa"/>
          </w:tcPr>
          <w:p w14:paraId="03F67A96" w14:textId="77777777" w:rsidR="00DB21CE" w:rsidRPr="00004A7E" w:rsidRDefault="00DB21CE" w:rsidP="002B0F36">
            <w:r w:rsidRPr="00004A7E">
              <w:t>0.83</w:t>
            </w:r>
          </w:p>
        </w:tc>
      </w:tr>
      <w:tr w:rsidR="00DB21CE" w:rsidRPr="00004A7E" w14:paraId="1E4BB57E" w14:textId="77777777" w:rsidTr="005C18A2">
        <w:tc>
          <w:tcPr>
            <w:tcW w:w="1352" w:type="dxa"/>
            <w:vMerge/>
          </w:tcPr>
          <w:p w14:paraId="48173799" w14:textId="77777777" w:rsidR="00DB21CE" w:rsidRPr="00004A7E" w:rsidRDefault="00DB21CE" w:rsidP="002B0F36"/>
        </w:tc>
        <w:tc>
          <w:tcPr>
            <w:tcW w:w="1298" w:type="dxa"/>
          </w:tcPr>
          <w:p w14:paraId="3DBCB396" w14:textId="77777777" w:rsidR="00DB21CE" w:rsidRPr="00004A7E" w:rsidRDefault="00DB21CE" w:rsidP="002B0F36">
            <w:r w:rsidRPr="00004A7E">
              <w:t>Kamloops-ES</w:t>
            </w:r>
          </w:p>
        </w:tc>
        <w:tc>
          <w:tcPr>
            <w:tcW w:w="1327" w:type="dxa"/>
          </w:tcPr>
          <w:p w14:paraId="0B425484" w14:textId="77777777" w:rsidR="00DB21CE" w:rsidRPr="00004A7E" w:rsidRDefault="00DB21CE" w:rsidP="002B0F36">
            <w:r w:rsidRPr="00004A7E">
              <w:t>Raft</w:t>
            </w:r>
          </w:p>
        </w:tc>
        <w:tc>
          <w:tcPr>
            <w:tcW w:w="812" w:type="dxa"/>
          </w:tcPr>
          <w:p w14:paraId="0AB10953" w14:textId="77777777" w:rsidR="00DB21CE" w:rsidRPr="00004A7E" w:rsidRDefault="00DB21CE" w:rsidP="002B0F36">
            <w:r w:rsidRPr="00004A7E">
              <w:t>1948</w:t>
            </w:r>
          </w:p>
        </w:tc>
        <w:tc>
          <w:tcPr>
            <w:tcW w:w="1172" w:type="dxa"/>
          </w:tcPr>
          <w:p w14:paraId="44BF5F90" w14:textId="77777777" w:rsidR="00DB21CE" w:rsidRPr="00004A7E" w:rsidRDefault="00DB21CE" w:rsidP="002B0F36">
            <w:r w:rsidRPr="00004A7E">
              <w:t>Ricker</w:t>
            </w:r>
          </w:p>
        </w:tc>
        <w:tc>
          <w:tcPr>
            <w:tcW w:w="642" w:type="dxa"/>
          </w:tcPr>
          <w:p w14:paraId="7CC1E9CE" w14:textId="77777777" w:rsidR="00DB21CE" w:rsidRPr="00004A7E" w:rsidRDefault="00DB21CE" w:rsidP="002B0F36">
            <w:r w:rsidRPr="00004A7E">
              <w:t>1.51</w:t>
            </w:r>
          </w:p>
        </w:tc>
        <w:tc>
          <w:tcPr>
            <w:tcW w:w="1026" w:type="dxa"/>
          </w:tcPr>
          <w:p w14:paraId="36338384" w14:textId="77777777" w:rsidR="00DB21CE" w:rsidRPr="00004A7E" w:rsidRDefault="00DB21CE" w:rsidP="002B0F36">
            <w:r w:rsidRPr="00004A7E">
              <w:t>21.59</w:t>
            </w:r>
          </w:p>
        </w:tc>
        <w:tc>
          <w:tcPr>
            <w:tcW w:w="1004" w:type="dxa"/>
          </w:tcPr>
          <w:p w14:paraId="71492635" w14:textId="77777777" w:rsidR="00DB21CE" w:rsidRPr="00004A7E" w:rsidRDefault="00DB21CE" w:rsidP="002B0F36">
            <w:r w:rsidRPr="00004A7E">
              <w:t>0.79</w:t>
            </w:r>
          </w:p>
        </w:tc>
      </w:tr>
      <w:tr w:rsidR="00DB21CE" w:rsidRPr="00004A7E" w14:paraId="3060ED72" w14:textId="77777777" w:rsidTr="005C18A2">
        <w:tc>
          <w:tcPr>
            <w:tcW w:w="1352" w:type="dxa"/>
            <w:vMerge/>
          </w:tcPr>
          <w:p w14:paraId="597E6E60" w14:textId="77777777" w:rsidR="00DB21CE" w:rsidRPr="00004A7E" w:rsidRDefault="00DB21CE" w:rsidP="002B0F36"/>
        </w:tc>
        <w:tc>
          <w:tcPr>
            <w:tcW w:w="1298" w:type="dxa"/>
          </w:tcPr>
          <w:p w14:paraId="625D3D47" w14:textId="77777777" w:rsidR="00DB21CE" w:rsidRPr="00004A7E" w:rsidRDefault="00DB21CE" w:rsidP="002B0F36">
            <w:r w:rsidRPr="00004A7E">
              <w:t>Quesnel</w:t>
            </w:r>
          </w:p>
        </w:tc>
        <w:tc>
          <w:tcPr>
            <w:tcW w:w="1327" w:type="dxa"/>
          </w:tcPr>
          <w:p w14:paraId="2E04B5EB" w14:textId="77777777" w:rsidR="00DB21CE" w:rsidRPr="00004A7E" w:rsidRDefault="00DB21CE" w:rsidP="002B0F36">
            <w:r w:rsidRPr="00004A7E">
              <w:t>Quesnel</w:t>
            </w:r>
          </w:p>
        </w:tc>
        <w:tc>
          <w:tcPr>
            <w:tcW w:w="812" w:type="dxa"/>
          </w:tcPr>
          <w:p w14:paraId="05C3CC25" w14:textId="77777777" w:rsidR="00DB21CE" w:rsidRPr="00004A7E" w:rsidRDefault="00DB21CE" w:rsidP="002B0F36">
            <w:r w:rsidRPr="00004A7E">
              <w:t>1948</w:t>
            </w:r>
          </w:p>
        </w:tc>
        <w:tc>
          <w:tcPr>
            <w:tcW w:w="1172" w:type="dxa"/>
          </w:tcPr>
          <w:p w14:paraId="437B5DC4" w14:textId="77777777" w:rsidR="00DB21CE" w:rsidRPr="00004A7E" w:rsidRDefault="00DB21CE" w:rsidP="002B0F36">
            <w:r w:rsidRPr="00004A7E">
              <w:t>Larkin</w:t>
            </w:r>
          </w:p>
        </w:tc>
        <w:tc>
          <w:tcPr>
            <w:tcW w:w="642" w:type="dxa"/>
          </w:tcPr>
          <w:p w14:paraId="6EC8F620" w14:textId="77777777" w:rsidR="00DB21CE" w:rsidRPr="00004A7E" w:rsidRDefault="00DB21CE" w:rsidP="002B0F36">
            <w:r w:rsidRPr="00004A7E">
              <w:t>2.05</w:t>
            </w:r>
          </w:p>
        </w:tc>
        <w:tc>
          <w:tcPr>
            <w:tcW w:w="1026" w:type="dxa"/>
          </w:tcPr>
          <w:p w14:paraId="2E97263B" w14:textId="77777777" w:rsidR="00DB21CE" w:rsidRPr="00004A7E" w:rsidRDefault="00DB21CE" w:rsidP="002B0F36">
            <w:r w:rsidRPr="00004A7E">
              <w:t>0.39</w:t>
            </w:r>
          </w:p>
        </w:tc>
        <w:tc>
          <w:tcPr>
            <w:tcW w:w="1004" w:type="dxa"/>
          </w:tcPr>
          <w:p w14:paraId="77A281F8" w14:textId="77777777" w:rsidR="00DB21CE" w:rsidRPr="00004A7E" w:rsidRDefault="00DB21CE" w:rsidP="002B0F36">
            <w:r w:rsidRPr="00004A7E">
              <w:t>0.83</w:t>
            </w:r>
          </w:p>
        </w:tc>
      </w:tr>
      <w:tr w:rsidR="00DB21CE" w:rsidRPr="00004A7E" w14:paraId="4BE174C5" w14:textId="77777777" w:rsidTr="005C18A2">
        <w:tc>
          <w:tcPr>
            <w:tcW w:w="1352" w:type="dxa"/>
            <w:vMerge/>
          </w:tcPr>
          <w:p w14:paraId="11820CE7" w14:textId="77777777" w:rsidR="00DB21CE" w:rsidRPr="00004A7E" w:rsidRDefault="00DB21CE" w:rsidP="002B0F36"/>
        </w:tc>
        <w:tc>
          <w:tcPr>
            <w:tcW w:w="1298" w:type="dxa"/>
          </w:tcPr>
          <w:p w14:paraId="4535AF44" w14:textId="77777777" w:rsidR="00DB21CE" w:rsidRPr="00004A7E" w:rsidRDefault="00DB21CE" w:rsidP="002B0F36">
            <w:proofErr w:type="spellStart"/>
            <w:r w:rsidRPr="00004A7E">
              <w:t>Chilko</w:t>
            </w:r>
            <w:proofErr w:type="spellEnd"/>
          </w:p>
        </w:tc>
        <w:tc>
          <w:tcPr>
            <w:tcW w:w="1327" w:type="dxa"/>
          </w:tcPr>
          <w:p w14:paraId="3791AA22" w14:textId="77777777" w:rsidR="00DB21CE" w:rsidRPr="00004A7E" w:rsidRDefault="00DB21CE" w:rsidP="002B0F36">
            <w:proofErr w:type="spellStart"/>
            <w:r w:rsidRPr="00004A7E">
              <w:t>Chilko</w:t>
            </w:r>
            <w:proofErr w:type="spellEnd"/>
          </w:p>
        </w:tc>
        <w:tc>
          <w:tcPr>
            <w:tcW w:w="812" w:type="dxa"/>
          </w:tcPr>
          <w:p w14:paraId="6A389970" w14:textId="77777777" w:rsidR="00DB21CE" w:rsidRPr="00004A7E" w:rsidRDefault="00DB21CE" w:rsidP="002B0F36">
            <w:r w:rsidRPr="00004A7E">
              <w:t>1948</w:t>
            </w:r>
          </w:p>
        </w:tc>
        <w:tc>
          <w:tcPr>
            <w:tcW w:w="1172" w:type="dxa"/>
          </w:tcPr>
          <w:p w14:paraId="18635BA5" w14:textId="77777777" w:rsidR="00DB21CE" w:rsidRPr="00004A7E" w:rsidRDefault="00DB21CE" w:rsidP="002B0F36">
            <w:r w:rsidRPr="00004A7E">
              <w:t>Ricker</w:t>
            </w:r>
          </w:p>
        </w:tc>
        <w:tc>
          <w:tcPr>
            <w:tcW w:w="642" w:type="dxa"/>
          </w:tcPr>
          <w:p w14:paraId="36BF8961" w14:textId="77777777" w:rsidR="00DB21CE" w:rsidRPr="00004A7E" w:rsidRDefault="00DB21CE" w:rsidP="002B0F36">
            <w:r w:rsidRPr="00004A7E">
              <w:t>1.83</w:t>
            </w:r>
          </w:p>
        </w:tc>
        <w:tc>
          <w:tcPr>
            <w:tcW w:w="1026" w:type="dxa"/>
          </w:tcPr>
          <w:p w14:paraId="6D06302B" w14:textId="77777777" w:rsidR="00DB21CE" w:rsidRPr="00004A7E" w:rsidRDefault="00DB21CE" w:rsidP="002B0F36">
            <w:r w:rsidRPr="00004A7E">
              <w:t>1.23</w:t>
            </w:r>
          </w:p>
        </w:tc>
        <w:tc>
          <w:tcPr>
            <w:tcW w:w="1004" w:type="dxa"/>
          </w:tcPr>
          <w:p w14:paraId="2172CAF9" w14:textId="77777777" w:rsidR="00DB21CE" w:rsidRPr="00004A7E" w:rsidRDefault="00DB21CE" w:rsidP="002B0F36">
            <w:r w:rsidRPr="00004A7E">
              <w:t>0.80</w:t>
            </w:r>
          </w:p>
        </w:tc>
      </w:tr>
      <w:tr w:rsidR="00DB21CE" w:rsidRPr="00004A7E" w14:paraId="767216BB" w14:textId="77777777" w:rsidTr="005C18A2">
        <w:tc>
          <w:tcPr>
            <w:tcW w:w="1352" w:type="dxa"/>
            <w:vMerge/>
          </w:tcPr>
          <w:p w14:paraId="234979E4" w14:textId="77777777" w:rsidR="00DB21CE" w:rsidRPr="00004A7E" w:rsidRDefault="00DB21CE" w:rsidP="002B0F36"/>
        </w:tc>
        <w:tc>
          <w:tcPr>
            <w:tcW w:w="1298" w:type="dxa"/>
          </w:tcPr>
          <w:p w14:paraId="54D5EEE0" w14:textId="77777777" w:rsidR="00DB21CE" w:rsidRPr="00004A7E" w:rsidRDefault="00DB21CE" w:rsidP="002B0F36">
            <w:r w:rsidRPr="00004A7E">
              <w:t>Harrison (river-type)</w:t>
            </w:r>
          </w:p>
        </w:tc>
        <w:tc>
          <w:tcPr>
            <w:tcW w:w="1327" w:type="dxa"/>
          </w:tcPr>
          <w:p w14:paraId="2E39F96B" w14:textId="77777777" w:rsidR="00DB21CE" w:rsidRPr="00004A7E" w:rsidRDefault="00DB21CE" w:rsidP="002B0F36">
            <w:r w:rsidRPr="00004A7E">
              <w:t>Harrison</w:t>
            </w:r>
          </w:p>
        </w:tc>
        <w:tc>
          <w:tcPr>
            <w:tcW w:w="812" w:type="dxa"/>
          </w:tcPr>
          <w:p w14:paraId="012242E2" w14:textId="77777777" w:rsidR="00DB21CE" w:rsidRPr="00004A7E" w:rsidRDefault="00DB21CE" w:rsidP="002B0F36">
            <w:r w:rsidRPr="00004A7E">
              <w:t>1948</w:t>
            </w:r>
          </w:p>
        </w:tc>
        <w:tc>
          <w:tcPr>
            <w:tcW w:w="1172" w:type="dxa"/>
          </w:tcPr>
          <w:p w14:paraId="1A6C96BF" w14:textId="77777777" w:rsidR="00DB21CE" w:rsidRPr="00004A7E" w:rsidRDefault="00DB21CE" w:rsidP="002B0F36">
            <w:r w:rsidRPr="00004A7E">
              <w:t>Ricker</w:t>
            </w:r>
          </w:p>
        </w:tc>
        <w:tc>
          <w:tcPr>
            <w:tcW w:w="642" w:type="dxa"/>
          </w:tcPr>
          <w:p w14:paraId="52DFCB2B" w14:textId="77777777" w:rsidR="00DB21CE" w:rsidRPr="00004A7E" w:rsidRDefault="00DB21CE" w:rsidP="002B0F36">
            <w:r w:rsidRPr="00004A7E">
              <w:t>1.49</w:t>
            </w:r>
          </w:p>
        </w:tc>
        <w:tc>
          <w:tcPr>
            <w:tcW w:w="1026" w:type="dxa"/>
          </w:tcPr>
          <w:p w14:paraId="6E821549" w14:textId="77777777" w:rsidR="00DB21CE" w:rsidRPr="00004A7E" w:rsidRDefault="00DB21CE" w:rsidP="002B0F36">
            <w:r w:rsidRPr="00004A7E">
              <w:t>2.79</w:t>
            </w:r>
          </w:p>
        </w:tc>
        <w:tc>
          <w:tcPr>
            <w:tcW w:w="1004" w:type="dxa"/>
          </w:tcPr>
          <w:p w14:paraId="0F777FE4" w14:textId="77777777" w:rsidR="00DB21CE" w:rsidRPr="00004A7E" w:rsidRDefault="00DB21CE" w:rsidP="002B0F36">
            <w:r w:rsidRPr="00004A7E">
              <w:t>1.39</w:t>
            </w:r>
          </w:p>
        </w:tc>
      </w:tr>
      <w:tr w:rsidR="00DB21CE" w:rsidRPr="00004A7E" w14:paraId="2AF7B7BB" w14:textId="77777777" w:rsidTr="005C18A2">
        <w:tc>
          <w:tcPr>
            <w:tcW w:w="1352" w:type="dxa"/>
            <w:vMerge w:val="restart"/>
          </w:tcPr>
          <w:p w14:paraId="11DEFA06" w14:textId="77777777" w:rsidR="00DB21CE" w:rsidRPr="00004A7E" w:rsidRDefault="00DB21CE" w:rsidP="002B0F36">
            <w:r w:rsidRPr="00004A7E">
              <w:t>Late Summer</w:t>
            </w:r>
          </w:p>
        </w:tc>
        <w:tc>
          <w:tcPr>
            <w:tcW w:w="1298" w:type="dxa"/>
          </w:tcPr>
          <w:p w14:paraId="322A75D9" w14:textId="77777777" w:rsidR="00DB21CE" w:rsidRPr="00004A7E" w:rsidRDefault="00DB21CE" w:rsidP="002B0F36">
            <w:r w:rsidRPr="00004A7E">
              <w:t>Shuswap-L</w:t>
            </w:r>
          </w:p>
        </w:tc>
        <w:tc>
          <w:tcPr>
            <w:tcW w:w="1327" w:type="dxa"/>
          </w:tcPr>
          <w:p w14:paraId="21F7CC1E" w14:textId="77777777" w:rsidR="00DB21CE" w:rsidRPr="00004A7E" w:rsidRDefault="00DB21CE" w:rsidP="002B0F36">
            <w:r w:rsidRPr="00004A7E">
              <w:t>Late Shuswap</w:t>
            </w:r>
          </w:p>
        </w:tc>
        <w:tc>
          <w:tcPr>
            <w:tcW w:w="812" w:type="dxa"/>
          </w:tcPr>
          <w:p w14:paraId="3A5E5CE9" w14:textId="77777777" w:rsidR="00DB21CE" w:rsidRPr="00004A7E" w:rsidRDefault="00DB21CE" w:rsidP="002B0F36">
            <w:r w:rsidRPr="00004A7E">
              <w:t>1948</w:t>
            </w:r>
          </w:p>
        </w:tc>
        <w:tc>
          <w:tcPr>
            <w:tcW w:w="1172" w:type="dxa"/>
          </w:tcPr>
          <w:p w14:paraId="511F3175" w14:textId="77777777" w:rsidR="00DB21CE" w:rsidRPr="00004A7E" w:rsidRDefault="00DB21CE" w:rsidP="002B0F36">
            <w:r w:rsidRPr="00004A7E">
              <w:t>Larkin</w:t>
            </w:r>
          </w:p>
        </w:tc>
        <w:tc>
          <w:tcPr>
            <w:tcW w:w="642" w:type="dxa"/>
          </w:tcPr>
          <w:p w14:paraId="34B9350A" w14:textId="77777777" w:rsidR="00DB21CE" w:rsidRPr="00004A7E" w:rsidRDefault="00DB21CE" w:rsidP="002B0F36">
            <w:r w:rsidRPr="00004A7E">
              <w:t>2.17</w:t>
            </w:r>
          </w:p>
        </w:tc>
        <w:tc>
          <w:tcPr>
            <w:tcW w:w="1026" w:type="dxa"/>
          </w:tcPr>
          <w:p w14:paraId="40348AD0" w14:textId="77777777" w:rsidR="00DB21CE" w:rsidRPr="00004A7E" w:rsidRDefault="00DB21CE" w:rsidP="002B0F36">
            <w:r w:rsidRPr="00004A7E">
              <w:t>0.30</w:t>
            </w:r>
          </w:p>
        </w:tc>
        <w:tc>
          <w:tcPr>
            <w:tcW w:w="1004" w:type="dxa"/>
          </w:tcPr>
          <w:p w14:paraId="3ABE20A9" w14:textId="77777777" w:rsidR="00DB21CE" w:rsidRPr="00004A7E" w:rsidRDefault="00DB21CE" w:rsidP="002B0F36">
            <w:r w:rsidRPr="00004A7E">
              <w:t>0.95</w:t>
            </w:r>
          </w:p>
        </w:tc>
      </w:tr>
      <w:tr w:rsidR="00DB21CE" w:rsidRPr="00004A7E" w14:paraId="3222EE88" w14:textId="77777777" w:rsidTr="005C18A2">
        <w:tc>
          <w:tcPr>
            <w:tcW w:w="1352" w:type="dxa"/>
            <w:vMerge/>
          </w:tcPr>
          <w:p w14:paraId="7C504D95" w14:textId="77777777" w:rsidR="00DB21CE" w:rsidRPr="00004A7E" w:rsidRDefault="00DB21CE" w:rsidP="002B0F36"/>
        </w:tc>
        <w:tc>
          <w:tcPr>
            <w:tcW w:w="1298" w:type="dxa"/>
          </w:tcPr>
          <w:p w14:paraId="2FBD465D" w14:textId="77777777" w:rsidR="00DB21CE" w:rsidRPr="00004A7E" w:rsidRDefault="00DB21CE" w:rsidP="002B0F36">
            <w:r w:rsidRPr="00004A7E">
              <w:t>Lillooet-Harrison</w:t>
            </w:r>
          </w:p>
        </w:tc>
        <w:tc>
          <w:tcPr>
            <w:tcW w:w="1327" w:type="dxa"/>
          </w:tcPr>
          <w:p w14:paraId="0B413395" w14:textId="77777777" w:rsidR="00DB21CE" w:rsidRPr="00004A7E" w:rsidRDefault="00DB21CE" w:rsidP="002B0F36">
            <w:r w:rsidRPr="00004A7E">
              <w:t>Birkenhead</w:t>
            </w:r>
          </w:p>
        </w:tc>
        <w:tc>
          <w:tcPr>
            <w:tcW w:w="812" w:type="dxa"/>
          </w:tcPr>
          <w:p w14:paraId="5F648DC7" w14:textId="77777777" w:rsidR="00DB21CE" w:rsidRPr="00004A7E" w:rsidRDefault="00DB21CE" w:rsidP="002B0F36">
            <w:r w:rsidRPr="00004A7E">
              <w:t>1948</w:t>
            </w:r>
          </w:p>
        </w:tc>
        <w:tc>
          <w:tcPr>
            <w:tcW w:w="1172" w:type="dxa"/>
          </w:tcPr>
          <w:p w14:paraId="2FA00368" w14:textId="77777777" w:rsidR="00DB21CE" w:rsidRPr="00004A7E" w:rsidRDefault="00DB21CE" w:rsidP="002B0F36">
            <w:r w:rsidRPr="00004A7E">
              <w:t>Ricker</w:t>
            </w:r>
          </w:p>
        </w:tc>
        <w:tc>
          <w:tcPr>
            <w:tcW w:w="642" w:type="dxa"/>
          </w:tcPr>
          <w:p w14:paraId="28AF66C7" w14:textId="77777777" w:rsidR="00DB21CE" w:rsidRPr="00004A7E" w:rsidRDefault="00DB21CE" w:rsidP="002B0F36">
            <w:r w:rsidRPr="00004A7E">
              <w:t>1.90</w:t>
            </w:r>
          </w:p>
        </w:tc>
        <w:tc>
          <w:tcPr>
            <w:tcW w:w="1026" w:type="dxa"/>
          </w:tcPr>
          <w:p w14:paraId="6C06AA65" w14:textId="77777777" w:rsidR="00DB21CE" w:rsidRPr="00004A7E" w:rsidRDefault="00DB21CE" w:rsidP="002B0F36">
            <w:r w:rsidRPr="00004A7E">
              <w:t>6.75</w:t>
            </w:r>
          </w:p>
        </w:tc>
        <w:tc>
          <w:tcPr>
            <w:tcW w:w="1004" w:type="dxa"/>
          </w:tcPr>
          <w:p w14:paraId="56C3D72E" w14:textId="77777777" w:rsidR="00DB21CE" w:rsidRPr="00004A7E" w:rsidRDefault="00DB21CE" w:rsidP="002B0F36">
            <w:r w:rsidRPr="00004A7E">
              <w:t>0.98</w:t>
            </w:r>
          </w:p>
        </w:tc>
      </w:tr>
      <w:tr w:rsidR="00DB21CE" w:rsidRPr="00004A7E" w14:paraId="1AF955BA" w14:textId="77777777" w:rsidTr="005C18A2">
        <w:tc>
          <w:tcPr>
            <w:tcW w:w="1352" w:type="dxa"/>
            <w:vMerge/>
          </w:tcPr>
          <w:p w14:paraId="0125A3B0" w14:textId="77777777" w:rsidR="00DB21CE" w:rsidRPr="00004A7E" w:rsidRDefault="00DB21CE" w:rsidP="002B0F36"/>
        </w:tc>
        <w:tc>
          <w:tcPr>
            <w:tcW w:w="1298" w:type="dxa"/>
          </w:tcPr>
          <w:p w14:paraId="1C0546F8" w14:textId="77777777" w:rsidR="00DB21CE" w:rsidRPr="00004A7E" w:rsidRDefault="00DB21CE" w:rsidP="002B0F36">
            <w:proofErr w:type="spellStart"/>
            <w:r w:rsidRPr="00004A7E">
              <w:t>Cultus</w:t>
            </w:r>
            <w:proofErr w:type="spellEnd"/>
            <w:r w:rsidRPr="00004A7E">
              <w:t>*</w:t>
            </w:r>
          </w:p>
        </w:tc>
        <w:tc>
          <w:tcPr>
            <w:tcW w:w="1327" w:type="dxa"/>
          </w:tcPr>
          <w:p w14:paraId="11805C22" w14:textId="77777777" w:rsidR="00DB21CE" w:rsidRPr="00004A7E" w:rsidRDefault="00DB21CE" w:rsidP="002B0F36">
            <w:proofErr w:type="spellStart"/>
            <w:r w:rsidRPr="00004A7E">
              <w:t>Cultus</w:t>
            </w:r>
            <w:proofErr w:type="spellEnd"/>
          </w:p>
        </w:tc>
        <w:tc>
          <w:tcPr>
            <w:tcW w:w="812" w:type="dxa"/>
          </w:tcPr>
          <w:p w14:paraId="045B40A3" w14:textId="77777777" w:rsidR="00DB21CE" w:rsidRPr="00004A7E" w:rsidRDefault="00DB21CE" w:rsidP="002B0F36">
            <w:r w:rsidRPr="00004A7E">
              <w:t>1948</w:t>
            </w:r>
          </w:p>
        </w:tc>
        <w:tc>
          <w:tcPr>
            <w:tcW w:w="1172" w:type="dxa"/>
          </w:tcPr>
          <w:p w14:paraId="3BCB527E" w14:textId="77777777" w:rsidR="00DB21CE" w:rsidRPr="00004A7E" w:rsidRDefault="00DB21CE" w:rsidP="002B0F36">
            <w:r w:rsidRPr="00004A7E">
              <w:t>Ricker</w:t>
            </w:r>
          </w:p>
        </w:tc>
        <w:tc>
          <w:tcPr>
            <w:tcW w:w="642" w:type="dxa"/>
          </w:tcPr>
          <w:p w14:paraId="0228807C" w14:textId="77777777" w:rsidR="00DB21CE" w:rsidRPr="00004A7E" w:rsidRDefault="00DB21CE" w:rsidP="002B0F36">
            <w:r w:rsidRPr="00004A7E">
              <w:t>1.23</w:t>
            </w:r>
          </w:p>
        </w:tc>
        <w:tc>
          <w:tcPr>
            <w:tcW w:w="1026" w:type="dxa"/>
          </w:tcPr>
          <w:p w14:paraId="66D5C29A" w14:textId="77777777" w:rsidR="00DB21CE" w:rsidRPr="00004A7E" w:rsidRDefault="00DB21CE" w:rsidP="002B0F36">
            <w:r w:rsidRPr="00004A7E">
              <w:t>18.05</w:t>
            </w:r>
          </w:p>
        </w:tc>
        <w:tc>
          <w:tcPr>
            <w:tcW w:w="1004" w:type="dxa"/>
          </w:tcPr>
          <w:p w14:paraId="31977892" w14:textId="77777777" w:rsidR="00DB21CE" w:rsidRPr="00004A7E" w:rsidRDefault="00DB21CE" w:rsidP="002B0F36">
            <w:r w:rsidRPr="00004A7E">
              <w:t>1.18</w:t>
            </w:r>
          </w:p>
        </w:tc>
      </w:tr>
      <w:tr w:rsidR="00DB21CE" w:rsidRPr="00004A7E" w14:paraId="0DBDA17B" w14:textId="77777777" w:rsidTr="005C18A2">
        <w:tc>
          <w:tcPr>
            <w:tcW w:w="1352" w:type="dxa"/>
            <w:vMerge/>
          </w:tcPr>
          <w:p w14:paraId="6A5A8E7E" w14:textId="77777777" w:rsidR="00DB21CE" w:rsidRPr="00004A7E" w:rsidRDefault="00DB21CE" w:rsidP="002B0F36"/>
        </w:tc>
        <w:tc>
          <w:tcPr>
            <w:tcW w:w="1298" w:type="dxa"/>
          </w:tcPr>
          <w:p w14:paraId="2F197461" w14:textId="77777777" w:rsidR="00DB21CE" w:rsidRPr="00004A7E" w:rsidRDefault="00DB21CE" w:rsidP="002B0F36">
            <w:r w:rsidRPr="00004A7E">
              <w:t>Seton</w:t>
            </w:r>
          </w:p>
        </w:tc>
        <w:tc>
          <w:tcPr>
            <w:tcW w:w="1327" w:type="dxa"/>
          </w:tcPr>
          <w:p w14:paraId="7E9289B2" w14:textId="77777777" w:rsidR="00DB21CE" w:rsidRPr="00004A7E" w:rsidRDefault="00DB21CE" w:rsidP="002B0F36">
            <w:r w:rsidRPr="00004A7E">
              <w:t>Portage</w:t>
            </w:r>
          </w:p>
        </w:tc>
        <w:tc>
          <w:tcPr>
            <w:tcW w:w="812" w:type="dxa"/>
          </w:tcPr>
          <w:p w14:paraId="56B97769" w14:textId="77777777" w:rsidR="00DB21CE" w:rsidRPr="00004A7E" w:rsidRDefault="00DB21CE" w:rsidP="002B0F36">
            <w:r w:rsidRPr="00004A7E">
              <w:t>1965</w:t>
            </w:r>
          </w:p>
        </w:tc>
        <w:tc>
          <w:tcPr>
            <w:tcW w:w="1172" w:type="dxa"/>
          </w:tcPr>
          <w:p w14:paraId="2426D9D4" w14:textId="77777777" w:rsidR="00DB21CE" w:rsidRPr="00004A7E" w:rsidRDefault="00DB21CE" w:rsidP="002B0F36">
            <w:r w:rsidRPr="00004A7E">
              <w:t>Ricker</w:t>
            </w:r>
          </w:p>
        </w:tc>
        <w:tc>
          <w:tcPr>
            <w:tcW w:w="642" w:type="dxa"/>
          </w:tcPr>
          <w:p w14:paraId="017F55F6" w14:textId="77777777" w:rsidR="00DB21CE" w:rsidRPr="00004A7E" w:rsidRDefault="00DB21CE" w:rsidP="002B0F36">
            <w:r w:rsidRPr="00004A7E">
              <w:t>2.06</w:t>
            </w:r>
          </w:p>
        </w:tc>
        <w:tc>
          <w:tcPr>
            <w:tcW w:w="1026" w:type="dxa"/>
          </w:tcPr>
          <w:p w14:paraId="0D117DD6" w14:textId="77777777" w:rsidR="00DB21CE" w:rsidRPr="00004A7E" w:rsidRDefault="00DB21CE" w:rsidP="002B0F36">
            <w:r w:rsidRPr="00004A7E">
              <w:t>35.98</w:t>
            </w:r>
          </w:p>
        </w:tc>
        <w:tc>
          <w:tcPr>
            <w:tcW w:w="1004" w:type="dxa"/>
          </w:tcPr>
          <w:p w14:paraId="73152872" w14:textId="77777777" w:rsidR="00DB21CE" w:rsidRPr="00004A7E" w:rsidRDefault="00DB21CE" w:rsidP="002B0F36">
            <w:r w:rsidRPr="00004A7E">
              <w:t>1.12</w:t>
            </w:r>
          </w:p>
        </w:tc>
      </w:tr>
      <w:tr w:rsidR="00DB21CE" w:rsidRPr="00004A7E" w14:paraId="56838D50" w14:textId="77777777" w:rsidTr="005C18A2">
        <w:tc>
          <w:tcPr>
            <w:tcW w:w="1352" w:type="dxa"/>
            <w:vMerge/>
          </w:tcPr>
          <w:p w14:paraId="3EE8915F" w14:textId="77777777" w:rsidR="00DB21CE" w:rsidRPr="00004A7E" w:rsidRDefault="00DB21CE" w:rsidP="002B0F36"/>
        </w:tc>
        <w:tc>
          <w:tcPr>
            <w:tcW w:w="1298" w:type="dxa"/>
          </w:tcPr>
          <w:p w14:paraId="7B1DD15C" w14:textId="77777777" w:rsidR="00DB21CE" w:rsidRPr="00004A7E" w:rsidRDefault="00DB21CE" w:rsidP="002B0F36">
            <w:r w:rsidRPr="00004A7E">
              <w:t>Harrison (upstream)</w:t>
            </w:r>
          </w:p>
        </w:tc>
        <w:tc>
          <w:tcPr>
            <w:tcW w:w="1327" w:type="dxa"/>
          </w:tcPr>
          <w:p w14:paraId="41F5AD2F" w14:textId="77777777" w:rsidR="00DB21CE" w:rsidRPr="00004A7E" w:rsidRDefault="00DB21CE" w:rsidP="002B0F36">
            <w:r w:rsidRPr="00004A7E">
              <w:t>Weaver Creek</w:t>
            </w:r>
          </w:p>
        </w:tc>
        <w:tc>
          <w:tcPr>
            <w:tcW w:w="812" w:type="dxa"/>
          </w:tcPr>
          <w:p w14:paraId="0901BA2C" w14:textId="77777777" w:rsidR="00DB21CE" w:rsidRPr="00004A7E" w:rsidRDefault="00DB21CE" w:rsidP="002B0F36">
            <w:r w:rsidRPr="00004A7E">
              <w:t>1966</w:t>
            </w:r>
          </w:p>
        </w:tc>
        <w:tc>
          <w:tcPr>
            <w:tcW w:w="1172" w:type="dxa"/>
          </w:tcPr>
          <w:p w14:paraId="224FD226" w14:textId="77777777" w:rsidR="00DB21CE" w:rsidRPr="00004A7E" w:rsidRDefault="00DB21CE" w:rsidP="002B0F36">
            <w:r w:rsidRPr="00004A7E">
              <w:t>Ricker</w:t>
            </w:r>
          </w:p>
        </w:tc>
        <w:tc>
          <w:tcPr>
            <w:tcW w:w="642" w:type="dxa"/>
          </w:tcPr>
          <w:p w14:paraId="6B3DBD11" w14:textId="77777777" w:rsidR="00DB21CE" w:rsidRPr="00004A7E" w:rsidRDefault="00DB21CE" w:rsidP="002B0F36">
            <w:r w:rsidRPr="00004A7E">
              <w:t>2.21</w:t>
            </w:r>
          </w:p>
        </w:tc>
        <w:tc>
          <w:tcPr>
            <w:tcW w:w="1026" w:type="dxa"/>
          </w:tcPr>
          <w:p w14:paraId="3A8B1708" w14:textId="77777777" w:rsidR="00DB21CE" w:rsidRPr="00004A7E" w:rsidRDefault="00DB21CE" w:rsidP="002B0F36">
            <w:r w:rsidRPr="00004A7E">
              <w:t>5.89</w:t>
            </w:r>
          </w:p>
        </w:tc>
        <w:tc>
          <w:tcPr>
            <w:tcW w:w="1004" w:type="dxa"/>
          </w:tcPr>
          <w:p w14:paraId="04FF704B" w14:textId="77777777" w:rsidR="00DB21CE" w:rsidRPr="00004A7E" w:rsidRDefault="00DB21CE" w:rsidP="002B0F36">
            <w:r w:rsidRPr="00004A7E">
              <w:t>0.91</w:t>
            </w:r>
          </w:p>
        </w:tc>
      </w:tr>
    </w:tbl>
    <w:p w14:paraId="0FD12C61" w14:textId="77777777" w:rsidR="00DB21CE" w:rsidRPr="00004A7E" w:rsidRDefault="00DB21CE" w:rsidP="00DB21CE">
      <w:r w:rsidRPr="00004A7E">
        <w:t>*</w:t>
      </w:r>
      <w:proofErr w:type="spellStart"/>
      <w:r w:rsidRPr="00004A7E">
        <w:t>Cultus</w:t>
      </w:r>
      <w:proofErr w:type="spellEnd"/>
      <w:r w:rsidRPr="00004A7E">
        <w:t xml:space="preserve"> </w:t>
      </w:r>
      <w:proofErr w:type="spellStart"/>
      <w:r w:rsidRPr="00004A7E">
        <w:t>spawner</w:t>
      </w:r>
      <w:proofErr w:type="spellEnd"/>
      <w:r w:rsidRPr="00004A7E">
        <w:t xml:space="preserve"> abundance and catch estimates extend to 2011, but the population has been heavily managed since 2000 using a captive breeding program. As a result, population parameters were estimated only using data collected prior to this change.</w:t>
      </w:r>
    </w:p>
    <w:p w14:paraId="66A03172" w14:textId="77777777" w:rsidR="00DB21CE" w:rsidRPr="00004A7E" w:rsidRDefault="00DB21CE" w:rsidP="00DB21CE">
      <w:pPr>
        <w:tabs>
          <w:tab w:val="left" w:pos="709"/>
        </w:tabs>
        <w:rPr>
          <w:i/>
        </w:rPr>
      </w:pPr>
      <w:r w:rsidRPr="00004A7E">
        <w:rPr>
          <w:i/>
        </w:rPr>
        <w:t>Synchrony metrics and retrospective analysis</w:t>
      </w:r>
    </w:p>
    <w:p w14:paraId="2A95C2B3" w14:textId="39B0A7BA" w:rsidR="00DB21CE" w:rsidRPr="00004A7E" w:rsidRDefault="00DB21CE" w:rsidP="00DB21CE">
      <w:r w:rsidRPr="00004A7E">
        <w:rPr>
          <w:i/>
        </w:rPr>
        <w:tab/>
      </w:r>
      <w:r w:rsidRPr="00004A7E">
        <w:t xml:space="preserve">We examined temporal changes in three metrics of </w:t>
      </w:r>
      <w:proofErr w:type="spellStart"/>
      <w:r w:rsidRPr="00004A7E">
        <w:t>metapopulation</w:t>
      </w:r>
      <w:proofErr w:type="spellEnd"/>
      <w:r w:rsidRPr="00004A7E">
        <w:t xml:space="preserve"> variability</w:t>
      </w:r>
      <w:ins w:id="10" w:author="Holt, Kendra" w:date="2018-11-16T12:29:00Z">
        <w:r w:rsidR="00E77B5E">
          <w:t xml:space="preserve"> applied to </w:t>
        </w:r>
      </w:ins>
      <w:ins w:id="11" w:author="Holt, Kendra" w:date="2018-11-16T12:30:00Z">
        <w:r w:rsidR="00E77B5E">
          <w:t xml:space="preserve">time series of annual </w:t>
        </w:r>
        <w:commentRangeStart w:id="12"/>
        <w:r w:rsidR="00E77B5E">
          <w:t>recruit abundance</w:t>
        </w:r>
      </w:ins>
      <w:r w:rsidRPr="00004A7E">
        <w:t xml:space="preserve"> </w:t>
      </w:r>
      <w:commentRangeEnd w:id="12"/>
      <w:r w:rsidR="00E77B5E">
        <w:rPr>
          <w:rStyle w:val="CommentReference"/>
        </w:rPr>
        <w:commentReference w:id="12"/>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w:t>
      </w:r>
      <w:ins w:id="13" w:author="Holt, Kendra" w:date="2018-11-16T12:32:00Z">
        <w:r w:rsidR="00E77B5E">
          <w:t>The first metric is t</w:t>
        </w:r>
      </w:ins>
      <w:del w:id="14" w:author="Holt, Kendra" w:date="2018-11-16T12:32:00Z">
        <w:r w:rsidRPr="00004A7E" w:rsidDel="00E77B5E">
          <w:delText>T</w:delText>
        </w:r>
      </w:del>
      <w:r w:rsidRPr="00004A7E">
        <w:t>he synchrony index</w:t>
      </w:r>
      <w:ins w:id="15" w:author="Holt, Kendra" w:date="2018-11-16T12:32:00Z">
        <w:r w:rsidR="00E77B5E">
          <w:t>, which</w:t>
        </w:r>
      </w:ins>
      <w:r w:rsidRPr="00004A7E">
        <w:t xml:space="preserve"> reflects the relative degree of similarity in the dynamics of an ecological aggregate’s components. It is defined as the total temporal variance of the components (i.e. sum of all elements of the variance-covariance matrix </w:t>
      </w:r>
      <w:r w:rsidRPr="00004A7E">
        <w:rPr>
          <w:b/>
        </w:rPr>
        <w:t>V</w:t>
      </w:r>
      <w:r w:rsidRPr="00004A7E">
        <w:t>), divided by the variance of a hypothetical aggregate with the same component variances, but perfect covariance.</w:t>
      </w:r>
    </w:p>
    <w:p w14:paraId="4E5B102A" w14:textId="77777777" w:rsidR="00DB21CE" w:rsidRPr="00004A7E" w:rsidRDefault="00DB21CE" w:rsidP="00DB21CE">
      <w:r w:rsidRPr="00004A7E">
        <w:t>Equation 1</w:t>
      </w:r>
      <w:r w:rsidRPr="00004A7E">
        <w:tab/>
      </w:r>
      <w:r w:rsidRPr="00004A7E">
        <w:tab/>
      </w:r>
      <w:r w:rsidRPr="00004A7E">
        <w:tab/>
        <w:t xml:space="preserve"> </w:t>
      </w:r>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(1,n)</m:t>
                  </m:r>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(n,n)</m:t>
                  </m:r>
                </m:e>
              </m:mr>
            </m:m>
          </m:e>
        </m:d>
      </m:oMath>
    </w:p>
    <w:p w14:paraId="1687EB82" w14:textId="77777777" w:rsidR="00DB21CE" w:rsidRPr="00004A7E" w:rsidRDefault="001E1BEE" w:rsidP="00DB21CE">
      <w:pPr>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d>
            <m:dPr>
              <m:ctrlPr>
                <w:rPr>
                  <w:rFonts w:ascii="Cambria Math" w:hAnsi="Cambria Math"/>
                  <w:i/>
                </w:rPr>
              </m:ctrlPr>
            </m:dPr>
            <m:e>
              <m:r>
                <w:rPr>
                  <w:rFonts w:ascii="Cambria Math" w:hAnsi="Cambria Math"/>
                </w:rPr>
                <m:t>i, j</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i,  j</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(i,i)</m:t>
              </m:r>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(j,j)</m:t>
              </m:r>
            </m:e>
          </m:rad>
        </m:oMath>
      </m:oMathPara>
    </w:p>
    <w:p w14:paraId="7762A24E" w14:textId="77777777" w:rsidR="00DB21CE" w:rsidRPr="00004A7E" w:rsidRDefault="00DB21CE" w:rsidP="00DB21CE">
      <m:oMathPara>
        <m:oMath>
          <m:r>
            <w:rPr>
              <w:rFonts w:ascii="Cambria Math" w:hAnsi="Cambria Math"/>
            </w:rPr>
            <w:lastRenderedPageBreak/>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m:oMathPara>
    </w:p>
    <w:p w14:paraId="1DF98080" w14:textId="1B2920AE" w:rsidR="00DB21CE" w:rsidRPr="00004A7E" w:rsidRDefault="00DB21CE" w:rsidP="00DB21CE">
      <w:r w:rsidRPr="00004A7E">
        <w:t xml:space="preserve">Here </w:t>
      </w:r>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(i,j)</m:t>
        </m:r>
      </m:oMath>
      <w:r w:rsidRPr="00004A7E">
        <w:rPr>
          <w:i/>
        </w:rPr>
        <w:t xml:space="preserve"> </w:t>
      </w:r>
      <w:r w:rsidRPr="00004A7E">
        <w:t xml:space="preserve">denotes </w:t>
      </w:r>
      <w:r w:rsidR="00E62789" w:rsidRPr="00004A7E">
        <w:t xml:space="preserve">temporal </w:t>
      </w:r>
      <w:r w:rsidRPr="00004A7E">
        <w:t xml:space="preserve">covariance in </w:t>
      </w:r>
      <w:r w:rsidR="005C18A2" w:rsidRPr="00004A7E">
        <w:t xml:space="preserve">abundance </w:t>
      </w:r>
      <w:r w:rsidRPr="00004A7E">
        <w:t xml:space="preserve">for populations </w:t>
      </w:r>
      <w:proofErr w:type="spellStart"/>
      <w:r w:rsidRPr="00004A7E">
        <w:rPr>
          <w:i/>
        </w:rPr>
        <w:t>i</w:t>
      </w:r>
      <w:proofErr w:type="spellEnd"/>
      <w:r w:rsidRPr="00004A7E">
        <w:rPr>
          <w:i/>
        </w:rPr>
        <w:t xml:space="preserve"> </w:t>
      </w:r>
      <w:r w:rsidRPr="00004A7E">
        <w:t xml:space="preserve">and </w:t>
      </w:r>
      <w:r w:rsidRPr="00004A7E">
        <w:rPr>
          <w:i/>
        </w:rPr>
        <w:t xml:space="preserve">j </w:t>
      </w:r>
      <w:r w:rsidRPr="00004A7E">
        <w:t xml:space="preserve">within the aggregate of </w:t>
      </w:r>
      <w:r w:rsidRPr="00004A7E">
        <w:rPr>
          <w:i/>
        </w:rPr>
        <w:t>n</w:t>
      </w:r>
      <w:r w:rsidRPr="00004A7E">
        <w:t xml:space="preserve"> populations. Thus the simplified numerator represents the variance of aggregate abundance, consisting of </w:t>
      </w:r>
      <w:r w:rsidRPr="00004A7E">
        <w:rPr>
          <w:i/>
        </w:rPr>
        <w:t>n</w:t>
      </w:r>
      <w:r w:rsidRPr="00004A7E">
        <w:t xml:space="preserve"> populations, and the denominator is the variance of a hypothetical, perfectly synchronized population </w: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 </w:instrText>
      </w:r>
      <w:r w:rsidRPr="00004A7E">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(Loreau &amp; de Mazancourt 2008; Thibaut &amp; Connolly 2013)</w:t>
      </w:r>
      <w:r w:rsidRPr="00004A7E">
        <w:fldChar w:fldCharType="end"/>
      </w:r>
      <w:r w:rsidRPr="00004A7E">
        <w:t xml:space="preserve">. The synchrony index </w:t>
      </w:r>
      <m:oMath>
        <m:r>
          <w:rPr>
            <w:rFonts w:ascii="Cambria Math" w:hAnsi="Cambria Math"/>
          </w:rPr>
          <m:t>φ</m:t>
        </m:r>
      </m:oMath>
      <w:r w:rsidRPr="00004A7E">
        <w:t xml:space="preserve"> is analogous to comparing mean pairwise correlation coefficients, which have been used in similar analyses (e.g. Peterman and Dorner 2012</w:t>
      </w:r>
      <w:r w:rsidRPr="00004A7E">
        <w:fldChar w:fldCharType="begin"/>
      </w:r>
      <w:r w:rsidRPr="00004A7E">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Pr="00004A7E">
        <w:fldChar w:fldCharType="end"/>
      </w:r>
      <w:r w:rsidRPr="00004A7E">
        <w:t xml:space="preserve">), but </w:t>
      </w:r>
      <m:oMath>
        <m:r>
          <w:rPr>
            <w:rFonts w:ascii="Cambria Math" w:hAnsi="Cambria Math"/>
          </w:rPr>
          <m:t>φ</m:t>
        </m:r>
      </m:oMath>
      <w:r w:rsidRPr="00004A7E">
        <w:t xml:space="preserve"> makes no distributional assumptions, is normalized (i.e. ranges between 0 and 1 regardless of the number of components), and explicitly accounts for unequal variances among components </w:t>
      </w:r>
      <w:r w:rsidRPr="00004A7E">
        <w:fldChar w:fldCharType="begin"/>
      </w:r>
      <w:r w:rsidRPr="00004A7E">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&amp; Connolly 2013)</w:t>
      </w:r>
      <w:r w:rsidRPr="00004A7E">
        <w:fldChar w:fldCharType="end"/>
      </w:r>
      <w:r w:rsidRPr="00004A7E">
        <w:t>.</w:t>
      </w:r>
    </w:p>
    <w:p w14:paraId="07C37337" w14:textId="5901957A" w:rsidR="00DB21CE" w:rsidRPr="00004A7E" w:rsidRDefault="00DB21CE" w:rsidP="00DB21CE">
      <w:r w:rsidRPr="00004A7E">
        <w:tab/>
        <w:t>T</w:t>
      </w:r>
      <w:r w:rsidR="005C18A2" w:rsidRPr="00004A7E">
        <w:t>he second metric is the mean temporal coefficient</w:t>
      </w:r>
      <w:r w:rsidRPr="00004A7E">
        <w:t xml:space="preserve"> of variation</w:t>
      </w:r>
      <w:r w:rsidR="005C18A2" w:rsidRPr="00004A7E">
        <w:t xml:space="preserve"> among components</w:t>
      </w:r>
      <w:r w:rsidRPr="00004A7E">
        <w:t xml:space="preserve"> (</w:t>
      </w:r>
      <w:proofErr w:type="spellStart"/>
      <w:r w:rsidRPr="00004A7E">
        <w:t>CV</w:t>
      </w:r>
      <w:r w:rsidRPr="00004A7E">
        <w:rPr>
          <w:vertAlign w:val="subscript"/>
        </w:rPr>
        <w:t>c</w:t>
      </w:r>
      <w:proofErr w:type="spellEnd"/>
      <w:r w:rsidRPr="00004A7E">
        <w:t>), weighted by each component’s mean abundance.</w:t>
      </w:r>
    </w:p>
    <w:p w14:paraId="7027A7BF" w14:textId="77777777" w:rsidR="00DB21CE" w:rsidRPr="00004A7E" w:rsidRDefault="00DB21CE" w:rsidP="00DB21CE">
      <w:r w:rsidRPr="00004A7E">
        <w:t xml:space="preserve">Equation 2 </w:t>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3C5B2F04" w14:textId="491F64A2" w:rsidR="00DB21CE" w:rsidRPr="00004A7E" w:rsidRDefault="00DB21CE" w:rsidP="00DB21CE">
      <w:pPr>
        <w:spacing w:before="240"/>
      </w:pPr>
      <w:proofErr w:type="gramStart"/>
      <w:r w:rsidRPr="00004A7E">
        <w:t>where</w:t>
      </w:r>
      <w:proofErr w:type="gramEnd"/>
      <w:r w:rsidRPr="00004A7E">
        <w:t xml:space="preserve"> </w:t>
      </w:r>
      <w:proofErr w:type="spellStart"/>
      <w:r w:rsidRPr="00004A7E">
        <w:rPr>
          <w:i/>
        </w:rPr>
        <w:t>m</w:t>
      </w:r>
      <w:r w:rsidRPr="00004A7E">
        <w:rPr>
          <w:i/>
          <w:vertAlign w:val="superscript"/>
        </w:rPr>
        <w:t>pop</w:t>
      </w:r>
      <w:proofErr w:type="spellEnd"/>
      <w:r w:rsidRPr="00004A7E">
        <w:t>(</w:t>
      </w:r>
      <w:proofErr w:type="spellStart"/>
      <w:r w:rsidRPr="00004A7E">
        <w:rPr>
          <w:i/>
        </w:rPr>
        <w:t>i</w:t>
      </w:r>
      <w:proofErr w:type="spellEnd"/>
      <w:r w:rsidRPr="00004A7E">
        <w:t xml:space="preserve">) is the mean abundance (through time) of population </w:t>
      </w:r>
      <w:proofErr w:type="spellStart"/>
      <w:r w:rsidRPr="00004A7E">
        <w:rPr>
          <w:i/>
        </w:rPr>
        <w:t>i</w:t>
      </w:r>
      <w:proofErr w:type="spellEnd"/>
      <w:r w:rsidRPr="00004A7E">
        <w:t xml:space="preserve"> and </w:t>
      </w:r>
      <w:proofErr w:type="spellStart"/>
      <w:r w:rsidRPr="00004A7E">
        <w:rPr>
          <w:i/>
        </w:rPr>
        <w:t>m</w:t>
      </w:r>
      <w:r w:rsidRPr="00004A7E">
        <w:rPr>
          <w:i/>
          <w:vertAlign w:val="superscript"/>
        </w:rPr>
        <w:t>agg</w:t>
      </w:r>
      <w:proofErr w:type="spellEnd"/>
      <w:r w:rsidRPr="00004A7E">
        <w:rPr>
          <w:i/>
        </w:rPr>
        <w:t xml:space="preserve"> </w:t>
      </w:r>
      <w:r w:rsidRPr="00004A7E">
        <w:t xml:space="preserve">is the mean abundance of the aggregate. Finally, </w:t>
      </w:r>
      <w:ins w:id="16" w:author="Holt, Kendra" w:date="2018-11-16T12:33:00Z">
        <w:r w:rsidR="00E77B5E">
          <w:t xml:space="preserve">for the third metric, </w:t>
        </w:r>
      </w:ins>
      <w:r w:rsidRPr="00004A7E">
        <w:t>we calculated the coefficient of variation for the aggregate (CV</w:t>
      </w:r>
      <w:r w:rsidRPr="00004A7E">
        <w:rPr>
          <w:vertAlign w:val="subscript"/>
        </w:rPr>
        <w:t>A</w:t>
      </w:r>
      <w:r w:rsidRPr="00004A7E">
        <w:t xml:space="preserve">) as a function of the first two metrics following </w:t>
      </w:r>
      <w:r w:rsidRPr="00004A7E">
        <w:fldChar w:fldCharType="begin"/>
      </w:r>
      <w:r w:rsidRPr="00004A7E">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004A7E">
        <w:fldChar w:fldCharType="separate"/>
      </w:r>
      <w:r w:rsidRPr="00004A7E">
        <w:rPr>
          <w:noProof/>
        </w:rPr>
        <w:t>Thibaut and Connolly (2013)</w:t>
      </w:r>
      <w:r w:rsidRPr="00004A7E">
        <w:fldChar w:fldCharType="end"/>
      </w:r>
    </w:p>
    <w:p w14:paraId="11278433" w14:textId="77777777" w:rsidR="00DB21CE" w:rsidRPr="00004A7E" w:rsidRDefault="00DB21CE" w:rsidP="00DB21CE">
      <w:r w:rsidRPr="00004A7E">
        <w:t xml:space="preserve">Equation 3 </w:t>
      </w:r>
      <w:r w:rsidRPr="00004A7E">
        <w:tab/>
      </w:r>
      <w:r w:rsidRPr="00004A7E">
        <w:tab/>
      </w:r>
      <w:r w:rsidRPr="00004A7E">
        <w:tab/>
      </w:r>
      <w:r w:rsidRPr="00004A7E">
        <w:tab/>
      </w:r>
      <w:r w:rsidRPr="00004A7E">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3407408A" w14:textId="3C72061E" w:rsidR="00DB21CE" w:rsidRPr="00004A7E" w:rsidRDefault="00DB21CE" w:rsidP="00DB21CE">
      <w:r w:rsidRPr="00004A7E">
        <w:t>This metric defines CV</w:t>
      </w:r>
      <w:r w:rsidRPr="00004A7E">
        <w:rPr>
          <w:vertAlign w:val="subscript"/>
        </w:rPr>
        <w:t>A</w:t>
      </w:r>
      <w:r w:rsidRPr="00004A7E">
        <w:t xml:space="preserve"> as linearly proportional to CV</w:t>
      </w:r>
      <w:r w:rsidRPr="00004A7E">
        <w:rPr>
          <w:vertAlign w:val="subscript"/>
        </w:rPr>
        <w:t>C</w:t>
      </w:r>
      <w:r w:rsidRPr="00004A7E">
        <w:t>, with a constant of proportionality related to synchrony. Thus as synchrony increases CV</w:t>
      </w:r>
      <w:r w:rsidRPr="00004A7E">
        <w:rPr>
          <w:vertAlign w:val="subscript"/>
        </w:rPr>
        <w:t>A</w:t>
      </w:r>
      <w:r w:rsidRPr="00004A7E">
        <w:t xml:space="preserve"> becomes more similar to CV</w:t>
      </w:r>
      <w:r w:rsidRPr="00004A7E">
        <w:rPr>
          <w:vertAlign w:val="subscript"/>
        </w:rPr>
        <w:t>C</w:t>
      </w:r>
      <w:r w:rsidRPr="00004A7E">
        <w:t>, while CV</w:t>
      </w:r>
      <w:r w:rsidRPr="00004A7E">
        <w:rPr>
          <w:vertAlign w:val="subscript"/>
        </w:rPr>
        <w:t xml:space="preserve">A </w:t>
      </w:r>
      <w:r w:rsidRPr="00004A7E">
        <w:t>is dampened when c</w:t>
      </w:r>
      <w:r w:rsidR="005C18A2" w:rsidRPr="00004A7E">
        <w:t>omponents vary asynchronously. Note, however, that CV</w:t>
      </w:r>
      <w:r w:rsidR="005C18A2" w:rsidRPr="00004A7E">
        <w:rPr>
          <w:vertAlign w:val="subscript"/>
        </w:rPr>
        <w:t>A</w:t>
      </w:r>
      <w:r w:rsidR="005C18A2" w:rsidRPr="00004A7E">
        <w:t xml:space="preserve"> is identical to the temporal coefficient of variation of summed aggregate abundance.</w:t>
      </w:r>
    </w:p>
    <w:p w14:paraId="1543C7D3" w14:textId="6DB4EBA5" w:rsidR="00DB21CE" w:rsidRPr="00004A7E" w:rsidRDefault="00DB21CE" w:rsidP="00DB21CE">
      <w:r w:rsidRPr="00004A7E">
        <w:tab/>
        <w:t xml:space="preserve">To explore </w:t>
      </w:r>
      <w:ins w:id="17" w:author="Holt, Kendra" w:date="2018-11-16T12:33:00Z">
        <w:r w:rsidR="00E77B5E">
          <w:t xml:space="preserve">historical </w:t>
        </w:r>
      </w:ins>
      <w:r w:rsidRPr="00004A7E">
        <w:t xml:space="preserve">changes in aggregate variability of Fraser River sockeye salmon, we </w:t>
      </w:r>
      <w:del w:id="18" w:author="Holt, Kendra" w:date="2018-11-16T12:33:00Z">
        <w:r w:rsidRPr="00004A7E" w:rsidDel="00E77B5E">
          <w:delText xml:space="preserve">generated </w:delText>
        </w:r>
      </w:del>
      <w:ins w:id="19" w:author="Holt, Kendra" w:date="2018-11-16T12:33:00Z">
        <w:r w:rsidR="00E77B5E">
          <w:t>calculated</w:t>
        </w:r>
        <w:r w:rsidR="00E77B5E" w:rsidRPr="00004A7E">
          <w:t xml:space="preserve"> </w:t>
        </w:r>
      </w:ins>
      <w:r w:rsidRPr="00004A7E">
        <w:t xml:space="preserve">time series </w:t>
      </w:r>
      <w:proofErr w:type="gramStart"/>
      <w:r w:rsidRPr="00004A7E">
        <w:t xml:space="preserve">of </w:t>
      </w:r>
      <w:proofErr w:type="gramEnd"/>
      <m:oMath>
        <m:r>
          <w:rPr>
            <w:rFonts w:ascii="Cambria Math" w:hAnsi="Cambria Math"/>
          </w:rPr>
          <m:t>φ</m:t>
        </m:r>
      </m:oMath>
      <w:r w:rsidRPr="00004A7E">
        <w:rPr>
          <w:rFonts w:ascii="Calibri" w:hAnsi="Calibri"/>
        </w:rPr>
        <w:t xml:space="preserve">, </w:t>
      </w:r>
      <w:r w:rsidRPr="00004A7E">
        <w:t>CV</w:t>
      </w:r>
      <w:r w:rsidRPr="00004A7E">
        <w:rPr>
          <w:vertAlign w:val="subscript"/>
        </w:rPr>
        <w:t>C</w:t>
      </w:r>
      <w:r w:rsidRPr="00004A7E">
        <w:t>, and CV</w:t>
      </w:r>
      <w:r w:rsidRPr="00004A7E">
        <w:rPr>
          <w:vertAlign w:val="subscript"/>
        </w:rPr>
        <w:t xml:space="preserve">A </w:t>
      </w:r>
      <w:r w:rsidR="005C18A2" w:rsidRPr="00004A7E">
        <w:t>using 12</w:t>
      </w:r>
      <w:r w:rsidRPr="00004A7E">
        <w:t xml:space="preserve">-year moving windows of </w:t>
      </w:r>
      <w:r w:rsidR="005C18A2" w:rsidRPr="00004A7E">
        <w:t>recruit abundance</w:t>
      </w:r>
      <w:r w:rsidRPr="00004A7E">
        <w:t xml:space="preserve">. </w:t>
      </w:r>
      <w:proofErr w:type="gramStart"/>
      <w:r w:rsidR="002B615B" w:rsidRPr="002B615B">
        <w:rPr>
          <w:b/>
          <w:highlight w:val="yellow"/>
        </w:rPr>
        <w:t>Insert blub on Bayesian sampling or TMB for intervals</w:t>
      </w:r>
      <w:r w:rsidR="00232F8F" w:rsidRPr="00004A7E">
        <w:t>.</w:t>
      </w:r>
      <w:proofErr w:type="gramEnd"/>
      <w:r w:rsidR="00232F8F" w:rsidRPr="00004A7E">
        <w:t xml:space="preserve"> </w:t>
      </w:r>
      <w:r w:rsidR="00C80830" w:rsidRPr="00004A7E">
        <w:t>We used estimates of recruit</w:t>
      </w:r>
      <w:r w:rsidR="00FE7607" w:rsidRPr="00004A7E">
        <w:t>, rather than spawner, abundance</w:t>
      </w:r>
      <w:r w:rsidR="00C80830" w:rsidRPr="00004A7E">
        <w:t xml:space="preserve"> to account for large changes in exploitation rate over the past 70 years. </w:t>
      </w:r>
      <w:r w:rsidRPr="00004A7E">
        <w:t xml:space="preserve">Since Fraser River CUs vary in the length of their spawner-recruit time series, we generated trends in these metrics using </w:t>
      </w:r>
      <w:r w:rsidR="00FE7607" w:rsidRPr="00004A7E">
        <w:t xml:space="preserve">a subset of </w:t>
      </w:r>
      <w:ins w:id="20" w:author="Holt, Kendra" w:date="2018-11-16T12:35:00Z">
        <w:r w:rsidR="00E77B5E">
          <w:t xml:space="preserve">11 </w:t>
        </w:r>
      </w:ins>
      <w:r w:rsidR="00FE7607" w:rsidRPr="00004A7E">
        <w:t>CUs with data</w:t>
      </w:r>
      <w:r w:rsidRPr="00004A7E">
        <w:t xml:space="preserve"> extend</w:t>
      </w:r>
      <w:r w:rsidR="00FE7607" w:rsidRPr="00004A7E">
        <w:t>ing back to the 1948 brood year; however, a supplementary analysis analyzing a shorter time series that contained 18 CUs exhibited similar trends</w:t>
      </w:r>
      <w:r w:rsidRPr="00004A7E">
        <w:t>. To place these changes in a broader management context, we also present temporal changes in observed productivity</w:t>
      </w:r>
      <w:r w:rsidR="002B615B">
        <w:t xml:space="preserve"> (log(R/S))</w:t>
      </w:r>
      <w:r w:rsidRPr="00004A7E">
        <w:t xml:space="preserve">, aggregate spawner abundance, and aggregate catch. </w:t>
      </w:r>
    </w:p>
    <w:p w14:paraId="6455AD63" w14:textId="77777777" w:rsidR="00DB21CE" w:rsidRPr="00004A7E" w:rsidRDefault="00DB21CE" w:rsidP="00DB21CE"/>
    <w:p w14:paraId="45E99099" w14:textId="77777777" w:rsidR="00DB21CE" w:rsidRPr="00004A7E" w:rsidRDefault="00DB21CE" w:rsidP="00DB21CE">
      <w:pPr>
        <w:rPr>
          <w:i/>
        </w:rPr>
      </w:pPr>
      <w:r w:rsidRPr="00004A7E">
        <w:rPr>
          <w:i/>
        </w:rPr>
        <w:t>Forward simulation</w:t>
      </w:r>
    </w:p>
    <w:p w14:paraId="2C5D0B0F" w14:textId="77777777" w:rsidR="00DB21CE" w:rsidRPr="00004A7E" w:rsidRDefault="00DB21CE" w:rsidP="00DB21CE">
      <w:pPr>
        <w:tabs>
          <w:tab w:val="left" w:pos="709"/>
        </w:tabs>
        <w:rPr>
          <w:i/>
        </w:rPr>
      </w:pPr>
      <w:r w:rsidRPr="00004A7E">
        <w:rPr>
          <w:i/>
        </w:rPr>
        <w:t xml:space="preserve">Structure of biological and management </w:t>
      </w:r>
      <w:proofErr w:type="spellStart"/>
      <w:r w:rsidRPr="00004A7E">
        <w:rPr>
          <w:i/>
        </w:rPr>
        <w:t>submodels</w:t>
      </w:r>
      <w:proofErr w:type="spellEnd"/>
      <w:r w:rsidRPr="00004A7E">
        <w:rPr>
          <w:i/>
        </w:rPr>
        <w:t xml:space="preserve"> </w:t>
      </w:r>
    </w:p>
    <w:p w14:paraId="087E1140" w14:textId="04D38DAF" w:rsidR="00DB21CE" w:rsidRPr="00004A7E" w:rsidRDefault="00DB21CE" w:rsidP="00DB21CE">
      <w:pPr>
        <w:tabs>
          <w:tab w:val="left" w:pos="709"/>
        </w:tabs>
      </w:pPr>
      <w:r w:rsidRPr="00004A7E">
        <w:lastRenderedPageBreak/>
        <w:tab/>
        <w:t>We used a stochastic, closed-loop simulation model of the Fraser River sockeye salmon management system to explore how differences in aggregate variability may influence conservation outcomes for Fraser River sockeye salmon. The model includes CU-specific population dynamics and harvesting, as well as process variance and deviations between target and realized catches (i.e. outcome uncertainty). The dynamics of each CU were simulated using age-structured, Ricker</w:t>
      </w:r>
      <w:r w:rsidR="00FE7607" w:rsidRPr="00004A7E">
        <w:t xml:space="preserve"> stock recruit</w:t>
      </w:r>
      <w:r w:rsidRPr="00004A7E">
        <w:t xml:space="preserve"> model</w:t>
      </w:r>
      <w:r w:rsidR="00FE7607" w:rsidRPr="00004A7E">
        <w:t>s</w:t>
      </w:r>
      <w:r w:rsidRPr="00004A7E">
        <w:t xml:space="preserve"> </w:t>
      </w:r>
      <w:r w:rsidRPr="00004A7E">
        <w:fldChar w:fldCharType="begin"/>
      </w:r>
      <w:r w:rsidRPr="00004A7E">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Pr="00004A7E">
        <w:fldChar w:fldCharType="separate"/>
      </w:r>
      <w:r w:rsidRPr="00004A7E">
        <w:rPr>
          <w:noProof/>
        </w:rPr>
        <w:t>(Ricker 1975)</w:t>
      </w:r>
      <w:r w:rsidRPr="00004A7E">
        <w:fldChar w:fldCharType="end"/>
      </w:r>
      <w:r w:rsidRPr="00004A7E">
        <w:t xml:space="preserve"> </w:t>
      </w:r>
    </w:p>
    <w:p w14:paraId="67686CB6" w14:textId="77777777" w:rsidR="00DB21CE" w:rsidRPr="00004A7E" w:rsidRDefault="00DB21CE" w:rsidP="00DB21CE">
      <w:r w:rsidRPr="00004A7E">
        <w:t>Equation 3</w:t>
      </w:r>
      <w:r w:rsidRPr="00004A7E">
        <w:tab/>
      </w:r>
      <w:r w:rsidRPr="00004A7E">
        <w:tab/>
      </w:r>
      <w:r w:rsidRPr="00004A7E">
        <w:tab/>
      </w:r>
      <w:r w:rsidRPr="00004A7E">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2C1F5F41" w14:textId="18DB5C09" w:rsidR="00DB21CE" w:rsidRPr="00004A7E" w:rsidRDefault="00DB21CE" w:rsidP="00DB21CE">
      <w:proofErr w:type="gramStart"/>
      <w:r w:rsidRPr="00004A7E">
        <w:t>where</w:t>
      </w:r>
      <w:proofErr w:type="gramEnd"/>
      <w:r w:rsidRPr="00004A7E">
        <w:t xml:space="preserve"> </w:t>
      </w:r>
      <w:proofErr w:type="spellStart"/>
      <w:r w:rsidRPr="00004A7E">
        <w:rPr>
          <w:i/>
        </w:rPr>
        <w:t>i</w:t>
      </w:r>
      <w:proofErr w:type="spellEnd"/>
      <w:r w:rsidRPr="00004A7E">
        <w:rPr>
          <w:i/>
        </w:rPr>
        <w:t xml:space="preserve"> </w:t>
      </w:r>
      <w:r w:rsidRPr="00004A7E">
        <w:t xml:space="preserve">represents a CU, </w:t>
      </w:r>
      <w:ins w:id="21" w:author="Holt, Kendra" w:date="2018-11-16T12:36:00Z">
        <w:r w:rsidR="00E77B5E">
          <w:t xml:space="preserve">y is a given year, </w:t>
        </w:r>
      </w:ins>
      <w:proofErr w:type="spellStart"/>
      <w:r w:rsidRPr="00004A7E">
        <w:rPr>
          <w:i/>
        </w:rPr>
        <w:t>R</w:t>
      </w:r>
      <w:proofErr w:type="spellEnd"/>
      <w:r w:rsidRPr="00004A7E">
        <w:t xml:space="preserve"> the number of </w:t>
      </w:r>
      <w:r w:rsidR="00FE7607" w:rsidRPr="00004A7E">
        <w:t>recruits</w:t>
      </w:r>
      <w:r w:rsidRPr="00004A7E">
        <w:t xml:space="preserve">, and </w:t>
      </w:r>
      <w:r w:rsidRPr="00004A7E">
        <w:rPr>
          <w:i/>
        </w:rPr>
        <w:t xml:space="preserve">S </w:t>
      </w:r>
      <w:r w:rsidRPr="00004A7E">
        <w:t xml:space="preserve">the number of </w:t>
      </w:r>
      <w:proofErr w:type="spellStart"/>
      <w:r w:rsidRPr="00004A7E">
        <w:t>spawners</w:t>
      </w:r>
      <w:proofErr w:type="spellEnd"/>
      <w:del w:id="22" w:author="Holt, Kendra" w:date="2018-11-16T12:36:00Z">
        <w:r w:rsidRPr="00004A7E" w:rsidDel="00E77B5E">
          <w:delText xml:space="preserve"> in year </w:delText>
        </w:r>
        <w:r w:rsidRPr="00004A7E" w:rsidDel="00E77B5E">
          <w:rPr>
            <w:i/>
          </w:rPr>
          <w:delText>y</w:delText>
        </w:r>
      </w:del>
      <w:r w:rsidRPr="00004A7E">
        <w:t xml:space="preserve">. The parameter </w:t>
      </w:r>
      <m:oMath>
        <m:r>
          <w:rPr>
            <w:rFonts w:ascii="Cambria Math" w:hAnsi="Cambria Math"/>
          </w:rPr>
          <m:t>α</m:t>
        </m:r>
      </m:oMath>
      <w:r w:rsidRPr="00004A7E">
        <w:t xml:space="preserve"> represents the number of recruits produced per spawner at low abundance </w:t>
      </w:r>
      <w:del w:id="23" w:author="Holt, Kendra" w:date="2018-11-16T12:36:00Z">
        <w:r w:rsidRPr="00004A7E" w:rsidDel="00E77B5E">
          <w:delText xml:space="preserve">and </w:delText>
        </w:r>
      </w:del>
      <w:ins w:id="24" w:author="Holt, Kendra" w:date="2018-11-16T12:36:00Z">
        <w:r w:rsidR="00E77B5E">
          <w:t xml:space="preserve">while </w:t>
        </w:r>
      </w:ins>
      <m:oMath>
        <m:r>
          <w:rPr>
            <w:rFonts w:ascii="Cambria Math" w:hAnsi="Cambria Math"/>
          </w:rPr>
          <m:t>β</m:t>
        </m:r>
      </m:oMath>
      <w:r w:rsidRPr="00004A7E">
        <w:rPr>
          <w:i/>
        </w:rPr>
        <w:t xml:space="preserve"> </w:t>
      </w:r>
      <w:ins w:id="25" w:author="Holt, Kendra" w:date="2018-11-16T12:37:00Z">
        <w:r w:rsidR="00E77B5E">
          <w:rPr>
            <w:i/>
          </w:rPr>
          <w:t xml:space="preserve">is </w:t>
        </w:r>
        <w:proofErr w:type="gramStart"/>
        <w:r w:rsidR="00E77B5E">
          <w:rPr>
            <w:i/>
          </w:rPr>
          <w:t xml:space="preserve">a </w:t>
        </w:r>
      </w:ins>
      <w:r w:rsidRPr="00004A7E">
        <w:t>the</w:t>
      </w:r>
      <w:proofErr w:type="gramEnd"/>
      <w:r w:rsidRPr="00004A7E">
        <w:t xml:space="preserve"> density-dependent parameter</w:t>
      </w:r>
      <w:ins w:id="26" w:author="Holt, Kendra" w:date="2018-11-16T12:37:00Z">
        <w:r w:rsidR="00E77B5E">
          <w:t xml:space="preserve"> that represents</w:t>
        </w:r>
      </w:ins>
      <w:del w:id="27" w:author="Holt, Kendra" w:date="2018-11-16T12:37:00Z">
        <w:r w:rsidRPr="00004A7E" w:rsidDel="00E77B5E">
          <w:delText>,</w:delText>
        </w:r>
      </w:del>
      <w:r w:rsidRPr="00004A7E">
        <w:t xml:space="preserve"> the reciprocal of the number of </w:t>
      </w:r>
      <w:proofErr w:type="spellStart"/>
      <w:r w:rsidRPr="00004A7E">
        <w:t>spawners</w:t>
      </w:r>
      <w:proofErr w:type="spellEnd"/>
      <w:r w:rsidRPr="00004A7E">
        <w:t xml:space="preserve"> that </w:t>
      </w:r>
      <w:r w:rsidR="00FE7607" w:rsidRPr="00004A7E">
        <w:t>maximizes</w:t>
      </w:r>
      <w:r w:rsidRPr="00004A7E">
        <w:t xml:space="preserve"> </w:t>
      </w:r>
      <w:r w:rsidR="00FE7607" w:rsidRPr="00004A7E">
        <w:t>recruitment</w:t>
      </w:r>
      <w:r w:rsidRPr="00004A7E">
        <w:t xml:space="preserve">. This model is commonly arranged to account for normally distributed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 xml:space="preserve"> as</w:t>
      </w:r>
    </w:p>
    <w:p w14:paraId="4A9611FC" w14:textId="77777777" w:rsidR="00DB21CE" w:rsidRPr="00004A7E" w:rsidRDefault="00DB21CE" w:rsidP="00DB21CE">
      <w:pPr>
        <w:rPr>
          <w:rFonts w:eastAsiaTheme="minorEastAsia"/>
        </w:rPr>
      </w:pPr>
      <w:r w:rsidRPr="00004A7E">
        <w:t>Equation 4</w:t>
      </w:r>
      <w:r w:rsidRPr="00004A7E">
        <w:tab/>
      </w:r>
      <w:r w:rsidRPr="00004A7E">
        <w:rPr>
          <w:rFonts w:eastAsiaTheme="minorEastAsia"/>
        </w:rPr>
        <w:tab/>
      </w:r>
      <w:r w:rsidRPr="00004A7E">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Pr="00004A7E">
        <w:rPr>
          <w:rFonts w:eastAsiaTheme="minorEastAsia"/>
        </w:rPr>
        <w:tab/>
      </w:r>
    </w:p>
    <w:p w14:paraId="7A3CD46C" w14:textId="77777777" w:rsidR="00DB21CE" w:rsidRPr="00004A7E" w:rsidRDefault="00DB21CE" w:rsidP="00DB21CE">
      <w:pPr>
        <w:ind w:firstLine="720"/>
        <w:rPr>
          <w:rFonts w:eastAsiaTheme="minorEastAsia"/>
        </w:rPr>
      </w:pPr>
      <w:r w:rsidRPr="00004A7E">
        <w:rPr>
          <w:rFonts w:eastAsiaTheme="minorEastAsia"/>
        </w:rPr>
        <w:t xml:space="preserve">   </w:t>
      </w:r>
      <w:r w:rsidRPr="00004A7E">
        <w:rPr>
          <w:rFonts w:eastAsiaTheme="minorEastAsia"/>
        </w:rPr>
        <w:tab/>
      </w:r>
      <w:r w:rsidRPr="00004A7E">
        <w:rPr>
          <w:rFonts w:eastAsiaTheme="minorEastAsia"/>
        </w:rPr>
        <w:tab/>
      </w:r>
      <w:r w:rsidRPr="00004A7E">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r>
          <m:rPr>
            <m:sty m:val="p"/>
          </m:rPr>
          <w:rPr>
            <w:rFonts w:ascii="Cambria Math" w:hAnsi="Cambria Math"/>
          </w:rPr>
          <m:t>normal</m:t>
        </m:r>
        <m: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0AAE3850" w14:textId="26051051" w:rsidR="00DB21CE" w:rsidRPr="00004A7E" w:rsidRDefault="00DB21CE" w:rsidP="00DB21CE">
      <w:pPr>
        <w:tabs>
          <w:tab w:val="left" w:pos="851"/>
        </w:tabs>
      </w:pPr>
      <w:r w:rsidRPr="00004A7E">
        <w:tab/>
        <w:t xml:space="preserve">A subset of </w:t>
      </w:r>
      <w:r w:rsidR="00237D76" w:rsidRPr="00004A7E">
        <w:t xml:space="preserve">sockeye salmon </w:t>
      </w:r>
      <w:r w:rsidRPr="00004A7E">
        <w:t>CUs exhibit persistent cycles in spawner abundance with highly abundant returns occurring every four years</w:t>
      </w:r>
      <w:r w:rsidR="00FE7607" w:rsidRPr="00004A7E">
        <w:t>. This dominant cycle line is</w:t>
      </w:r>
      <w:r w:rsidRPr="00004A7E">
        <w:t xml:space="preserve"> followed by one subdominant and two weak </w:t>
      </w:r>
      <w:r w:rsidR="00FE7607" w:rsidRPr="00004A7E">
        <w:t>return years</w:t>
      </w:r>
      <w:r w:rsidRPr="00004A7E">
        <w:t xml:space="preserve">. Although the specific mechanism that drives these cycles remains unclear, ecological interactions between cycle lines are likely responsible (e.g. predator abundance tracking juvenile sockeye salmon abundance at a one-two year lag (Ricker </w:t>
      </w:r>
      <w:r w:rsidR="00FE7607" w:rsidRPr="00004A7E">
        <w:t>1997)</w:t>
      </w:r>
      <w:r w:rsidRPr="00004A7E">
        <w:t xml:space="preserve">). The productivity of CUs with cyclic dynamics is generally estimated with an extended version of the Ricker model (the Larkin model; </w:t>
      </w:r>
      <w:r w:rsidR="00FE7607" w:rsidRPr="00004A7E">
        <w:t>Larkin 1971</w:t>
      </w:r>
      <w:r w:rsidRPr="00004A7E">
        <w:t>), which accounts for interactions between brood years. In this case, we also used the Larkin model to forward simulate the dynamics of cyclic CUs (</w:t>
      </w:r>
      <w:r w:rsidRPr="00004A7E">
        <w:fldChar w:fldCharType="begin"/>
      </w:r>
      <w:r w:rsidRPr="00004A7E">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Pr="00004A7E">
        <w:fldChar w:fldCharType="end"/>
      </w:r>
      <w:r w:rsidRPr="00004A7E">
        <w:t xml:space="preserve">details of model structure and simulations in Appendix). Whether we </w:t>
      </w:r>
      <w:r w:rsidR="00237D76" w:rsidRPr="00004A7E">
        <w:t>simulated dynamics</w:t>
      </w:r>
      <w:r w:rsidRPr="00004A7E">
        <w:t xml:space="preserve"> for a given CU using a Ricker or Larkin model followed assignments made in the most recent Wild Salmon Policy assessment (DFO </w:t>
      </w:r>
      <w:r w:rsidRPr="00004A7E">
        <w:rPr>
          <w:i/>
        </w:rPr>
        <w:t>in press</w:t>
      </w:r>
      <w:r w:rsidRPr="00004A7E">
        <w:t>; Table 1).</w:t>
      </w:r>
    </w:p>
    <w:p w14:paraId="58B2F8F4" w14:textId="61B4D375" w:rsidR="00DB21CE" w:rsidRPr="00004A7E" w:rsidRDefault="00DB21CE" w:rsidP="00DB21CE">
      <w:pPr>
        <w:tabs>
          <w:tab w:val="left" w:pos="709"/>
        </w:tabs>
      </w:pPr>
      <w:r w:rsidRPr="00004A7E">
        <w:tab/>
      </w:r>
      <w:commentRangeStart w:id="28"/>
      <w:r w:rsidRPr="00004A7E">
        <w:t xml:space="preserve">To parameterize each CU’s stock-recruit relationship we used median estimates </w:t>
      </w:r>
      <w:proofErr w:type="gramStart"/>
      <w:r w:rsidRPr="00004A7E">
        <w:t xml:space="preserve">of </w:t>
      </w:r>
      <w:proofErr w:type="gramEnd"/>
      <m:oMath>
        <m:r>
          <w:rPr>
            <w:rFonts w:ascii="Cambria Math" w:hAnsi="Cambria Math"/>
          </w:rPr>
          <m:t>α</m:t>
        </m:r>
      </m:oMath>
      <w:r w:rsidRPr="00004A7E">
        <w:t xml:space="preserve">, </w:t>
      </w:r>
      <m:oMath>
        <m:r>
          <w:rPr>
            <w:rFonts w:ascii="Cambria Math" w:hAnsi="Cambria Math"/>
          </w:rPr>
          <m:t>β</m:t>
        </m:r>
      </m:oMath>
      <w:r w:rsidRPr="00004A7E">
        <w:rPr>
          <w:rFonts w:eastAsiaTheme="minorEastAsia"/>
        </w:rPr>
        <w:t xml:space="preserve">, and </w:t>
      </w:r>
      <m:oMath>
        <m:r>
          <w:rPr>
            <w:rFonts w:ascii="Cambria Math" w:hAnsi="Cambria Math"/>
          </w:rPr>
          <m:t>σ</m:t>
        </m:r>
      </m:oMath>
      <w:r w:rsidRPr="00004A7E">
        <w:rPr>
          <w:i/>
        </w:rPr>
        <w:t xml:space="preserve"> </w:t>
      </w:r>
      <w:r w:rsidRPr="00004A7E">
        <w:t>generated from an external, CU-specific Bayesian stock recruit analysis (ref to FRSSI</w:t>
      </w:r>
      <w:commentRangeEnd w:id="28"/>
      <w:r w:rsidRPr="00004A7E">
        <w:rPr>
          <w:rStyle w:val="CommentReference"/>
          <w:sz w:val="22"/>
          <w:szCs w:val="22"/>
        </w:rPr>
        <w:commentReference w:id="28"/>
      </w:r>
      <w:ins w:id="29" w:author="Holt, Kendra" w:date="2018-11-16T12:38:00Z">
        <w:r w:rsidR="00E77B5E">
          <w:t>; Table 1</w:t>
        </w:r>
      </w:ins>
      <w:r w:rsidRPr="00004A7E">
        <w:t xml:space="preserve">). To account for </w:t>
      </w:r>
      <w:ins w:id="30" w:author="Holt, Kendra" w:date="2018-11-16T12:39:00Z">
        <w:r w:rsidR="00252C94">
          <w:t xml:space="preserve">temporal </w:t>
        </w:r>
      </w:ins>
      <w:r w:rsidRPr="00004A7E">
        <w:t xml:space="preserve">autocorrelation and incorporate covariation among CUs we simulated deviations from the stock-recruitment relationship as </w:t>
      </w:r>
    </w:p>
    <w:p w14:paraId="650582B4" w14:textId="0639A236" w:rsidR="00DB21CE" w:rsidRPr="00004A7E" w:rsidRDefault="00237D76" w:rsidP="00DB21CE">
      <w:pPr>
        <w:tabs>
          <w:tab w:val="left" w:pos="284"/>
        </w:tabs>
      </w:pPr>
      <w:r w:rsidRPr="00004A7E">
        <w:t xml:space="preserve"> Equation 5</w:t>
      </w:r>
      <w:r w:rsidRPr="00004A7E">
        <w:tab/>
      </w:r>
      <w:r w:rsidRPr="00004A7E">
        <w:tab/>
      </w:r>
      <w:r w:rsidR="006D1219">
        <w:tab/>
      </w:r>
      <w:r w:rsidR="00DB21CE" w:rsidRPr="00004A7E">
        <w:t xml:space="preserve">              </w:t>
      </w:r>
      <w:r w:rsidR="00DB21CE" w:rsidRPr="00004A7E">
        <w:tab/>
      </w:r>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τ+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1F7419F8" w14:textId="77777777" w:rsidR="00DB21CE" w:rsidRPr="00004A7E" w:rsidRDefault="001E1BEE" w:rsidP="00DB21CE">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44150C1F" w14:textId="77777777" w:rsidR="00DB21CE" w:rsidRPr="00004A7E" w:rsidRDefault="001E1BEE" w:rsidP="00DB21CE">
      <w:pPr>
        <w:jc w:val="center"/>
      </w:pPr>
      <m:oMathPara>
        <m:oMath>
          <m:sSub>
            <m:sSubPr>
              <m:ctrlPr>
                <w:rPr>
                  <w:rFonts w:ascii="Cambria Math" w:hAnsi="Cambria Math"/>
                  <w:i/>
                </w:rPr>
              </m:ctrlPr>
            </m:sSubPr>
            <m:e>
              <m:r>
                <m:rPr>
                  <m:sty m:val="b"/>
                </m:rPr>
                <w:rPr>
                  <w:rFonts w:ascii="Cambria Math" w:hAnsi="Cambria Math" w:cs="Arial"/>
                  <w:color w:val="222222"/>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767ED09C" w14:textId="2DC20F8D" w:rsidR="00DB21CE" w:rsidRPr="00004A7E" w:rsidRDefault="00DB21CE" w:rsidP="00DB21CE">
      <w:pPr>
        <w:rPr>
          <w:rFonts w:eastAsiaTheme="minorEastAsia"/>
        </w:rPr>
      </w:pPr>
      <w:r w:rsidRPr="00004A7E">
        <w:rPr>
          <w:rFonts w:eastAsiaTheme="minorEastAsia"/>
        </w:rPr>
        <w:t xml:space="preserve">where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sidRPr="00004A7E">
        <w:rPr>
          <w:rFonts w:eastAsiaTheme="minorEastAsia"/>
        </w:rPr>
        <w:t xml:space="preserve"> represents the previous year’s recruitment deviation, </w:t>
      </w:r>
      <m:oMath>
        <m:r>
          <w:rPr>
            <w:rFonts w:ascii="Cambria Math" w:hAnsi="Cambria Math"/>
          </w:rPr>
          <m:t>τ</m:t>
        </m:r>
      </m:oMath>
      <w:r w:rsidRPr="00004A7E">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sidRPr="00004A7E">
        <w:rPr>
          <w:rFonts w:eastAsiaTheme="minorEastAsia"/>
        </w:rPr>
        <w:t xml:space="preserve"> represents random error drawn from a multivariate normal distribution with mean 0 </w:t>
      </w:r>
      <w:r w:rsidRPr="00004A7E">
        <w:rPr>
          <w:rFonts w:eastAsiaTheme="minorEastAsia"/>
        </w:rPr>
        <w:lastRenderedPageBreak/>
        <w:t xml:space="preserve">and standard deviation defined by the variance-covariance matrix </w:t>
      </w:r>
      <w:r w:rsidRPr="00004A7E">
        <w:rPr>
          <w:rFonts w:eastAsiaTheme="minorEastAsia"/>
          <w:b/>
        </w:rPr>
        <w:t>V</w:t>
      </w:r>
      <w:r w:rsidRPr="00004A7E">
        <w:rPr>
          <w:rFonts w:eastAsiaTheme="minorEastAsia"/>
        </w:rPr>
        <w:t xml:space="preserve"> for </w:t>
      </w:r>
      <w:r w:rsidRPr="00004A7E">
        <w:rPr>
          <w:rFonts w:eastAsiaTheme="minorEastAsia"/>
          <w:i/>
        </w:rPr>
        <w:t>n</w:t>
      </w:r>
      <w:r w:rsidRPr="00004A7E">
        <w:rPr>
          <w:rFonts w:eastAsiaTheme="minorEastAsia"/>
        </w:rPr>
        <w:t xml:space="preserve"> CUs. We assigned </w:t>
      </w:r>
      <m:oMath>
        <m:r>
          <w:rPr>
            <w:rFonts w:ascii="Cambria Math" w:hAnsi="Cambria Math"/>
          </w:rPr>
          <m:t>τ</m:t>
        </m:r>
      </m:oMath>
      <w:r w:rsidRPr="00004A7E">
        <w:rPr>
          <w:rFonts w:eastAsiaTheme="minorEastAsia"/>
        </w:rPr>
        <w:t xml:space="preserve"> a value of 0.2 for CUs modeled with a Ricker relationship, consistent with evidence of weak autocorrelation in the residuals of these models (results not shown). </w:t>
      </w:r>
      <w:r w:rsidR="00FE7607" w:rsidRPr="00004A7E">
        <w:rPr>
          <w:rFonts w:eastAsiaTheme="minorEastAsia"/>
        </w:rPr>
        <w:t>R</w:t>
      </w:r>
      <w:r w:rsidRPr="00004A7E">
        <w:rPr>
          <w:rFonts w:eastAsiaTheme="minorEastAsia"/>
        </w:rPr>
        <w:t xml:space="preserve">ecruitment deviations in Larkin models did not include an autocorrelation component because AR1 processes have not been validated in these models and the inclusion of delayed density dependence parameters, to some extent, accounts for such effects. </w:t>
      </w:r>
    </w:p>
    <w:p w14:paraId="63A47E4B" w14:textId="77777777" w:rsidR="00FE7607" w:rsidRPr="00004A7E" w:rsidRDefault="00E14BC0" w:rsidP="00DB21CE">
      <w:pPr>
        <w:ind w:firstLine="720"/>
      </w:pPr>
      <w:r w:rsidRPr="00004A7E">
        <w:t>We incorporated two</w:t>
      </w:r>
      <w:r w:rsidR="00DB21CE" w:rsidRPr="00004A7E">
        <w:t xml:space="preserve"> </w:t>
      </w:r>
      <w:r w:rsidR="00C80830" w:rsidRPr="00004A7E">
        <w:t>alternative</w:t>
      </w:r>
      <w:r w:rsidR="00DB21CE" w:rsidRPr="00004A7E">
        <w:t xml:space="preserve"> productivity scenario</w:t>
      </w:r>
      <w:r w:rsidR="00C80830" w:rsidRPr="00004A7E">
        <w:t>s</w:t>
      </w:r>
      <w:r w:rsidR="00DB21CE" w:rsidRPr="00004A7E">
        <w:t xml:space="preserve"> in our analysis intended to represent an increased likelihood of poor recruitment events, which could magnify the relative effects of changes in CV</w:t>
      </w:r>
      <w:r w:rsidR="00DB21CE" w:rsidRPr="00004A7E">
        <w:rPr>
          <w:vertAlign w:val="subscript"/>
        </w:rPr>
        <w:t xml:space="preserve">C </w:t>
      </w:r>
      <w:r w:rsidR="00DB21CE" w:rsidRPr="00004A7E">
        <w:t xml:space="preserve">or synchrony. Decreases in productivity are commonly modeled by shrinking </w:t>
      </w:r>
      <m:oMath>
        <m:r>
          <w:rPr>
            <w:rFonts w:ascii="Cambria Math" w:hAnsi="Cambria Math"/>
          </w:rPr>
          <m:t>α</m:t>
        </m:r>
      </m:oMath>
      <w:r w:rsidR="00DB21CE" w:rsidRPr="00004A7E">
        <w:rPr>
          <w:rFonts w:eastAsiaTheme="minorEastAsia"/>
        </w:rPr>
        <w:t xml:space="preserve"> relative to</w:t>
      </w:r>
      <w:r w:rsidR="00237D76" w:rsidRPr="00004A7E">
        <w:rPr>
          <w:rFonts w:eastAsiaTheme="minorEastAsia"/>
        </w:rPr>
        <w:t xml:space="preserve"> its</w:t>
      </w:r>
      <w:r w:rsidR="00DB21CE" w:rsidRPr="00004A7E">
        <w:rPr>
          <w:rFonts w:eastAsiaTheme="minorEastAsia"/>
        </w:rPr>
        <w:t xml:space="preserve"> reference value (e.g. Dorner et al. 2009, Holt &amp; Folkes 2015</w: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 </w:instrText>
      </w:r>
      <w:r w:rsidR="00DB21CE" w:rsidRPr="00004A7E">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00DB21CE" w:rsidRPr="00004A7E">
        <w:rPr>
          <w:rFonts w:eastAsiaTheme="minorEastAsia"/>
        </w:rPr>
        <w:instrText xml:space="preserve"> ADDIN EN.CITE.DATA </w:instrText>
      </w:r>
      <w:r w:rsidR="00DB21CE" w:rsidRPr="00004A7E">
        <w:rPr>
          <w:rFonts w:eastAsiaTheme="minorEastAsia"/>
        </w:rPr>
      </w:r>
      <w:r w:rsidR="00DB21CE" w:rsidRPr="00004A7E">
        <w:rPr>
          <w:rFonts w:eastAsiaTheme="minorEastAsia"/>
        </w:rPr>
        <w:fldChar w:fldCharType="end"/>
      </w:r>
      <w:r w:rsidR="00DB21CE" w:rsidRPr="00004A7E">
        <w:rPr>
          <w:rFonts w:eastAsiaTheme="minorEastAsia"/>
        </w:rPr>
      </w:r>
      <w:r w:rsidR="00DB21CE" w:rsidRPr="00004A7E">
        <w:rPr>
          <w:rFonts w:eastAsiaTheme="minorEastAsia"/>
        </w:rPr>
        <w:fldChar w:fldCharType="end"/>
      </w:r>
      <w:r w:rsidR="00DB21CE" w:rsidRPr="00004A7E">
        <w:rPr>
          <w:rFonts w:eastAsiaTheme="minorEastAsia"/>
        </w:rPr>
        <w:t>), representing a change to a less favourable productivity regime. R</w:t>
      </w:r>
      <w:r w:rsidR="00DB21CE" w:rsidRPr="00004A7E">
        <w:t xml:space="preserve">ather than manipulate per capita productivity in this way, </w:t>
      </w:r>
      <w:commentRangeStart w:id="31"/>
      <w:r w:rsidR="00DB21CE" w:rsidRPr="00004A7E">
        <w:t xml:space="preserve">we chose to create </w:t>
      </w:r>
      <w:r w:rsidR="00C80830" w:rsidRPr="00004A7E">
        <w:t>scenarios</w:t>
      </w:r>
      <w:r w:rsidR="00DB21CE" w:rsidRPr="00004A7E">
        <w:t xml:space="preserve"> where mean productivity remained the same</w:t>
      </w:r>
      <w:commentRangeEnd w:id="31"/>
      <w:r w:rsidR="00252C94">
        <w:rPr>
          <w:rStyle w:val="CommentReference"/>
        </w:rPr>
        <w:commentReference w:id="31"/>
      </w:r>
      <w:r w:rsidR="00DB21CE" w:rsidRPr="00004A7E">
        <w:t>, but the</w:t>
      </w:r>
      <w:r w:rsidR="00C80830" w:rsidRPr="00004A7E">
        <w:t xml:space="preserve"> relative</w:t>
      </w:r>
      <w:r w:rsidR="00DB21CE" w:rsidRPr="00004A7E">
        <w:t xml:space="preserve"> frequency of recruitment failures increased. These could represent, for example, intermittent periods of poor marine survival that are thought to regularly result in synchronous, poor returns of Pacific salmon </w: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 </w:instrText>
      </w:r>
      <w:r w:rsidR="00DB21CE" w:rsidRPr="00004A7E">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B21CE" w:rsidRPr="00004A7E">
        <w:instrText xml:space="preserve"> ADDIN EN.CITE.DATA </w:instrText>
      </w:r>
      <w:r w:rsidR="00DB21CE" w:rsidRPr="00004A7E">
        <w:fldChar w:fldCharType="end"/>
      </w:r>
      <w:r w:rsidR="00DB21CE" w:rsidRPr="00004A7E">
        <w:fldChar w:fldCharType="separate"/>
      </w:r>
      <w:r w:rsidR="00DB21CE" w:rsidRPr="00004A7E">
        <w:rPr>
          <w:noProof/>
        </w:rPr>
        <w:t>(Mueter, Pyper &amp; Peterman 2005; Peterman &amp; Dorner 2012)</w:t>
      </w:r>
      <w:r w:rsidR="00DB21CE" w:rsidRPr="00004A7E">
        <w:fldChar w:fldCharType="end"/>
      </w:r>
      <w:r w:rsidR="00DB21CE" w:rsidRPr="00004A7E">
        <w:t xml:space="preserve">. </w:t>
      </w:r>
    </w:p>
    <w:p w14:paraId="7A15D838" w14:textId="0888BC55" w:rsidR="00DB21CE" w:rsidRPr="00004A7E" w:rsidRDefault="00DB21CE" w:rsidP="00DB21CE">
      <w:pPr>
        <w:ind w:firstLine="720"/>
        <w:rPr>
          <w:rFonts w:eastAsiaTheme="minorEastAsia"/>
        </w:rPr>
      </w:pPr>
      <w:r w:rsidRPr="00004A7E">
        <w:t>To simulate this process we sampl</w:t>
      </w:r>
      <w:r w:rsidR="00C80830" w:rsidRPr="00004A7E">
        <w:t>ed recruitment deviations from one of two</w:t>
      </w:r>
      <w:r w:rsidRPr="00004A7E">
        <w:t xml:space="preserve"> skewed</w:t>
      </w:r>
      <w:r w:rsidR="00C80830" w:rsidRPr="00004A7E">
        <w:t xml:space="preserve"> distributions. In the “moderate decline” scenario, we used a skewed multivariate normal distribution that was identical to the distribution in equation 5, but included a skewness parameter </w:t>
      </w:r>
      <m:oMath>
        <m:r>
          <w:rPr>
            <w:rFonts w:ascii="Cambria Math" w:hAnsi="Cambria Math"/>
          </w:rPr>
          <m:t>γ</m:t>
        </m:r>
      </m:oMath>
      <w:r w:rsidR="00C80830" w:rsidRPr="00004A7E">
        <w:rPr>
          <w:rFonts w:eastAsiaTheme="minorEastAsia"/>
        </w:rPr>
        <w:t xml:space="preserve"> </w:t>
      </w:r>
      <w:r w:rsidR="00AB5769" w:rsidRPr="00004A7E">
        <w:rPr>
          <w:rFonts w:eastAsiaTheme="minorEastAsia"/>
        </w:rPr>
        <w:t>= 0.65</w:t>
      </w:r>
      <w:r w:rsidR="00517572" w:rsidRPr="00004A7E">
        <w:rPr>
          <w:rFonts w:eastAsiaTheme="minorEastAsia"/>
        </w:rPr>
        <w:t xml:space="preserve">, </w:t>
      </w:r>
      <w:r w:rsidR="00FE7607" w:rsidRPr="00004A7E">
        <w:rPr>
          <w:rFonts w:eastAsiaTheme="minorEastAsia"/>
        </w:rPr>
        <w:t>representing</w:t>
      </w:r>
      <w:r w:rsidR="00517572" w:rsidRPr="00004A7E">
        <w:rPr>
          <w:rFonts w:eastAsiaTheme="minorEastAsia"/>
        </w:rPr>
        <w:t xml:space="preserve"> moderate, left skew</w:t>
      </w:r>
      <w:r w:rsidR="00AB5769" w:rsidRPr="00004A7E">
        <w:rPr>
          <w:rFonts w:eastAsiaTheme="minorEastAsia"/>
        </w:rPr>
        <w:t xml:space="preserve"> (when </w:t>
      </w:r>
      <m:oMath>
        <m:r>
          <w:rPr>
            <w:rFonts w:ascii="Cambria Math" w:hAnsi="Cambria Math"/>
          </w:rPr>
          <m:t>γ</m:t>
        </m:r>
      </m:oMath>
      <w:r w:rsidR="00AB5769" w:rsidRPr="00004A7E">
        <w:rPr>
          <w:rFonts w:eastAsiaTheme="minorEastAsia"/>
        </w:rPr>
        <w:t xml:space="preserve"> = 1 the distribution is symmetrical)</w:t>
      </w:r>
      <w:r w:rsidR="00517572" w:rsidRPr="00004A7E">
        <w:rPr>
          <w:rFonts w:eastAsiaTheme="minorEastAsia"/>
        </w:rPr>
        <w:t xml:space="preserve">. </w:t>
      </w:r>
      <w:commentRangeStart w:id="32"/>
      <w:r w:rsidR="00537250">
        <w:rPr>
          <w:rFonts w:eastAsiaTheme="minorEastAsia"/>
        </w:rPr>
        <w:t xml:space="preserve"> Our </w:t>
      </w:r>
      <w:proofErr w:type="spellStart"/>
      <w:r w:rsidR="00537250">
        <w:rPr>
          <w:rFonts w:eastAsiaTheme="minorEastAsia"/>
        </w:rPr>
        <w:t>parameterizaton</w:t>
      </w:r>
      <w:proofErr w:type="spellEnd"/>
      <w:r w:rsidR="00537250">
        <w:rPr>
          <w:rFonts w:eastAsiaTheme="minorEastAsia"/>
        </w:rPr>
        <w:t xml:space="preserve"> of skewness is moderately more extreme than estimates from</w:t>
      </w:r>
      <w:r w:rsidR="00237D76" w:rsidRPr="00004A7E">
        <w:rPr>
          <w:rFonts w:eastAsiaTheme="minorEastAsia"/>
        </w:rPr>
        <w:t xml:space="preserve"> the historical dataset</w:t>
      </w:r>
      <w:r w:rsidR="00537250">
        <w:rPr>
          <w:rFonts w:eastAsiaTheme="minorEastAsia"/>
        </w:rPr>
        <w:t xml:space="preserve"> using CU-specific stock recruit models that included this additional parameter</w:t>
      </w:r>
      <w:r w:rsidR="00AB5769" w:rsidRPr="00004A7E">
        <w:rPr>
          <w:rFonts w:eastAsiaTheme="minorEastAsia"/>
        </w:rPr>
        <w:t xml:space="preserve"> (median</w:t>
      </w:r>
      <w:r w:rsidR="00DF2370" w:rsidRPr="00004A7E">
        <w:rPr>
          <w:rFonts w:eastAsiaTheme="minorEastAsia"/>
        </w:rPr>
        <w:t xml:space="preserve"> among all CUs</w:t>
      </w:r>
      <w:r w:rsidR="00537250">
        <w:rPr>
          <w:rFonts w:eastAsiaTheme="minorEastAsia"/>
        </w:rPr>
        <w:t xml:space="preserve"> = 0;</w:t>
      </w:r>
      <w:r w:rsidR="00AB5769" w:rsidRPr="00004A7E">
        <w:rPr>
          <w:rFonts w:eastAsiaTheme="minorEastAsia"/>
        </w:rPr>
        <w:t xml:space="preserve"> 90</w:t>
      </w:r>
      <w:r w:rsidR="00AB5769" w:rsidRPr="00004A7E">
        <w:rPr>
          <w:rFonts w:eastAsiaTheme="minorEastAsia"/>
          <w:vertAlign w:val="superscript"/>
        </w:rPr>
        <w:t>th</w:t>
      </w:r>
      <w:r w:rsidR="00AB5769" w:rsidRPr="00004A7E">
        <w:rPr>
          <w:rFonts w:eastAsiaTheme="minorEastAsia"/>
        </w:rPr>
        <w:t xml:space="preserve"> percentile interval = </w:t>
      </w:r>
      <w:r w:rsidR="00DF2370" w:rsidRPr="00004A7E">
        <w:rPr>
          <w:rFonts w:eastAsiaTheme="minorEastAsia"/>
        </w:rPr>
        <w:t>0.51-1.19</w:t>
      </w:r>
      <w:r w:rsidR="00AB5769" w:rsidRPr="00004A7E">
        <w:rPr>
          <w:rFonts w:eastAsiaTheme="minorEastAsia"/>
        </w:rPr>
        <w:t>)</w:t>
      </w:r>
      <w:r w:rsidR="00517572" w:rsidRPr="00004A7E">
        <w:rPr>
          <w:rFonts w:eastAsiaTheme="minorEastAsia"/>
        </w:rPr>
        <w:t>.</w:t>
      </w:r>
      <w:commentRangeEnd w:id="32"/>
      <w:r w:rsidR="00FE7607" w:rsidRPr="00004A7E">
        <w:rPr>
          <w:rStyle w:val="CommentReference"/>
          <w:sz w:val="22"/>
          <w:szCs w:val="22"/>
        </w:rPr>
        <w:commentReference w:id="32"/>
      </w:r>
      <w:r w:rsidR="00517572" w:rsidRPr="00004A7E">
        <w:rPr>
          <w:rFonts w:eastAsiaTheme="minorEastAsia"/>
        </w:rPr>
        <w:t xml:space="preserve"> In the “severe decline” scenario, we used a skewed multivariate Student </w:t>
      </w:r>
      <w:r w:rsidR="00517572" w:rsidRPr="00004A7E">
        <w:rPr>
          <w:rFonts w:eastAsiaTheme="minorEastAsia"/>
          <w:i/>
        </w:rPr>
        <w:t>t</w:t>
      </w:r>
      <w:r w:rsidR="00DF2370" w:rsidRPr="00004A7E">
        <w:rPr>
          <w:rFonts w:eastAsiaTheme="minorEastAsia"/>
        </w:rPr>
        <w:t xml:space="preserve"> distribution, which</w:t>
      </w:r>
      <w:r w:rsidR="00237D76" w:rsidRPr="00004A7E">
        <w:rPr>
          <w:rFonts w:eastAsiaTheme="minorEastAsia"/>
        </w:rPr>
        <w:t>,</w:t>
      </w:r>
      <w:r w:rsidR="00DF2370" w:rsidRPr="00004A7E">
        <w:rPr>
          <w:rFonts w:eastAsiaTheme="minorEastAsia"/>
        </w:rPr>
        <w:t xml:space="preserve"> </w:t>
      </w:r>
      <w:r w:rsidR="00237D76" w:rsidRPr="00004A7E">
        <w:rPr>
          <w:rFonts w:eastAsiaTheme="minorEastAsia"/>
        </w:rPr>
        <w:t>as</w:t>
      </w:r>
      <w:r w:rsidR="00DF2370" w:rsidRPr="00004A7E">
        <w:rPr>
          <w:rFonts w:eastAsiaTheme="minorEastAsia"/>
        </w:rPr>
        <w:t xml:space="preserve"> a heavy-tailed distribution</w:t>
      </w:r>
      <w:r w:rsidR="00237D76" w:rsidRPr="00004A7E">
        <w:rPr>
          <w:rFonts w:eastAsiaTheme="minorEastAsia"/>
        </w:rPr>
        <w:t>,</w:t>
      </w:r>
      <w:r w:rsidR="00DF2370" w:rsidRPr="00004A7E">
        <w:rPr>
          <w:rFonts w:eastAsiaTheme="minorEastAsia"/>
        </w:rPr>
        <w:t xml:space="preserve"> increases the probability that relatively extreme values will be sampled </w:t>
      </w:r>
      <w:r w:rsidRPr="00004A7E">
        <w:fldChar w:fldCharType="begin"/>
      </w:r>
      <w:r w:rsidRPr="00004A7E">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Pr="00004A7E">
        <w:fldChar w:fldCharType="separate"/>
      </w:r>
      <w:r w:rsidRPr="00004A7E">
        <w:rPr>
          <w:noProof/>
        </w:rPr>
        <w:t>(Anderson</w:t>
      </w:r>
      <w:r w:rsidRPr="00004A7E">
        <w:rPr>
          <w:i/>
          <w:noProof/>
        </w:rPr>
        <w:t xml:space="preserve"> et al.</w:t>
      </w:r>
      <w:r w:rsidRPr="00004A7E">
        <w:rPr>
          <w:noProof/>
        </w:rPr>
        <w:t xml:space="preserve"> 2018)</w:t>
      </w:r>
      <w:r w:rsidRPr="00004A7E">
        <w:fldChar w:fldCharType="end"/>
      </w:r>
      <w:r w:rsidRPr="00004A7E">
        <w:t xml:space="preserve">. Deviations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004A7E">
        <w:rPr>
          <w:rFonts w:eastAsiaTheme="minorEastAsia"/>
        </w:rPr>
        <w:t xml:space="preserve"> were fit with </w:t>
      </w:r>
    </w:p>
    <w:p w14:paraId="3314DD99" w14:textId="77777777" w:rsidR="00DB21CE" w:rsidRPr="00004A7E" w:rsidRDefault="00DB21CE" w:rsidP="00DB21CE">
      <w:pPr>
        <w:rPr>
          <w:rFonts w:eastAsiaTheme="minorEastAsia"/>
        </w:rPr>
      </w:pPr>
      <w:r w:rsidRPr="00004A7E">
        <w:rPr>
          <w:rFonts w:eastAsiaTheme="minorEastAsia"/>
        </w:rPr>
        <w:t>Equation 6</w:t>
      </w:r>
      <w:r w:rsidRPr="00004A7E">
        <w:rPr>
          <w:rFonts w:eastAsiaTheme="minorEastAsia"/>
        </w:rPr>
        <w:tab/>
      </w:r>
      <w:r w:rsidRPr="00004A7E">
        <w:rPr>
          <w:rFonts w:eastAsiaTheme="minorEastAsia"/>
        </w:rPr>
        <w:tab/>
      </w:r>
      <w:r w:rsidRPr="00004A7E">
        <w:rPr>
          <w:rFonts w:eastAsiaTheme="minorEastAsia"/>
        </w:rPr>
        <w:tab/>
      </w:r>
      <w:r w:rsidRPr="00004A7E">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w:commentRangeStart w:id="33"/>
            <m:r>
              <w:rPr>
                <w:rFonts w:ascii="Cambria Math" w:hAnsi="Cambria Math"/>
              </w:rPr>
              <m:t>v</m:t>
            </m:r>
            <w:commentRangeEnd w:id="33"/>
            <m:r>
              <m:rPr>
                <m:sty m:val="p"/>
              </m:rPr>
              <w:rPr>
                <w:rStyle w:val="CommentReference"/>
              </w:rPr>
              <w:commentReference w:id="33"/>
            </m:r>
            <m:r>
              <w:rPr>
                <w:rFonts w:ascii="Cambria Math" w:hAnsi="Cambria Math"/>
              </w:rPr>
              <m:t>, γ</m:t>
            </m:r>
            <m:ctrlPr>
              <w:rPr>
                <w:rFonts w:ascii="Cambria Math" w:eastAsiaTheme="minorEastAsia" w:hAnsi="Cambria Math"/>
                <w:i/>
              </w:rPr>
            </m:ctrlPr>
          </m:e>
        </m:d>
      </m:oMath>
    </w:p>
    <w:p w14:paraId="4285F6CC" w14:textId="378F1866" w:rsidR="00DB21CE" w:rsidRPr="00004A7E" w:rsidRDefault="00DB21CE" w:rsidP="00DB21CE">
      <w:pPr>
        <w:rPr>
          <w:rFonts w:eastAsiaTheme="minorEastAsia"/>
        </w:rPr>
      </w:pPr>
      <w:proofErr w:type="gramStart"/>
      <w:r w:rsidRPr="00004A7E">
        <w:t>where</w:t>
      </w:r>
      <w:proofErr w:type="gramEnd"/>
      <w:r w:rsidRPr="00004A7E">
        <w:t xml:space="preserve"> </w:t>
      </w:r>
      <w:r w:rsidRPr="00004A7E">
        <w:rPr>
          <w:b/>
        </w:rPr>
        <w:t>V</w:t>
      </w:r>
      <w:r w:rsidRPr="00004A7E">
        <w:t xml:space="preserve"> is defined as in Equation 5, </w:t>
      </w:r>
      <w:r w:rsidRPr="00004A7E">
        <w:rPr>
          <w:i/>
        </w:rPr>
        <w:t xml:space="preserve">v </w:t>
      </w:r>
      <w:r w:rsidRPr="00004A7E">
        <w:t xml:space="preserve">represents the degrees of freedom parameter, and </w:t>
      </w:r>
      <m:oMath>
        <m:r>
          <w:rPr>
            <w:rFonts w:ascii="Cambria Math" w:hAnsi="Cambria Math"/>
          </w:rPr>
          <m:t>γ</m:t>
        </m:r>
      </m:oMath>
      <w:r w:rsidRPr="00004A7E">
        <w:rPr>
          <w:rFonts w:eastAsiaTheme="minorEastAsia"/>
        </w:rPr>
        <w:t xml:space="preserve"> the skewness parameter. L</w:t>
      </w:r>
      <w:r w:rsidRPr="00004A7E">
        <w:t xml:space="preserve">ower values of </w:t>
      </w:r>
      <w:r w:rsidRPr="00004A7E">
        <w:rPr>
          <w:i/>
        </w:rPr>
        <w:t>v</w:t>
      </w:r>
      <w:r w:rsidR="00237D76" w:rsidRPr="00004A7E">
        <w:t xml:space="preserve"> correspond</w:t>
      </w:r>
      <w:r w:rsidRPr="00004A7E">
        <w:t xml:space="preserve"> to heavier tails and as </w:t>
      </w:r>
      <w:r w:rsidRPr="00004A7E">
        <w:rPr>
          <w:i/>
        </w:rPr>
        <w:t>v</w:t>
      </w:r>
      <w:r w:rsidRPr="00004A7E">
        <w:t xml:space="preserve"> approaches infinity, the </w:t>
      </w:r>
      <w:r w:rsidRPr="00004A7E">
        <w:rPr>
          <w:i/>
        </w:rPr>
        <w:t>t</w:t>
      </w:r>
      <w:r w:rsidRPr="00004A7E">
        <w:t xml:space="preserve"> distribution approaches the normal distribution </w:t>
      </w:r>
      <w:r w:rsidRPr="00004A7E">
        <w:fldChar w:fldCharType="begin"/>
      </w:r>
      <w:r w:rsidRPr="00004A7E">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Pr="00004A7E">
        <w:fldChar w:fldCharType="separate"/>
      </w:r>
      <w:r w:rsidRPr="00004A7E">
        <w:rPr>
          <w:noProof/>
        </w:rPr>
        <w:t>(Anderson</w:t>
      </w:r>
      <w:r w:rsidRPr="00004A7E">
        <w:rPr>
          <w:i/>
          <w:noProof/>
        </w:rPr>
        <w:t xml:space="preserve"> et al.</w:t>
      </w:r>
      <w:r w:rsidRPr="00004A7E">
        <w:rPr>
          <w:noProof/>
        </w:rPr>
        <w:t xml:space="preserve"> 2017)</w:t>
      </w:r>
      <w:r w:rsidRPr="00004A7E">
        <w:fldChar w:fldCharType="end"/>
      </w:r>
      <w:r w:rsidRPr="00004A7E">
        <w:t xml:space="preserve">. We </w:t>
      </w:r>
      <w:r w:rsidR="00517572" w:rsidRPr="00004A7E">
        <w:t xml:space="preserve">used the same value for the skewness parameter as above and set </w:t>
      </w:r>
      <m:oMath>
        <m:r>
          <w:rPr>
            <w:rFonts w:ascii="Cambria Math" w:hAnsi="Cambria Math"/>
          </w:rPr>
          <m:t>v</m:t>
        </m:r>
      </m:oMath>
      <w:r w:rsidR="00517572" w:rsidRPr="00004A7E">
        <w:t xml:space="preserve"> = 3, </w:t>
      </w:r>
      <w:r w:rsidR="00E14BC0" w:rsidRPr="00004A7E">
        <w:t xml:space="preserve">which allows for an event three SDs </w:t>
      </w:r>
      <w:r w:rsidR="00DF2370" w:rsidRPr="00004A7E">
        <w:t>beyond</w:t>
      </w:r>
      <w:r w:rsidR="00E14BC0" w:rsidRPr="00004A7E">
        <w:t xml:space="preserve"> the mean to occur once </w:t>
      </w:r>
      <w:commentRangeStart w:id="34"/>
      <w:r w:rsidR="00E14BC0" w:rsidRPr="00004A7E">
        <w:t xml:space="preserve">every 18 years, </w:t>
      </w:r>
      <w:r w:rsidR="00237D76" w:rsidRPr="00004A7E">
        <w:t>rather</w:t>
      </w:r>
      <w:r w:rsidR="00E14BC0" w:rsidRPr="00004A7E">
        <w:t xml:space="preserve"> </w:t>
      </w:r>
      <w:r w:rsidR="00237D76" w:rsidRPr="00004A7E">
        <w:t>than</w:t>
      </w:r>
      <w:r w:rsidR="00E14BC0" w:rsidRPr="00004A7E">
        <w:t xml:space="preserve"> once every 435 years</w:t>
      </w:r>
      <w:r w:rsidR="00237D76" w:rsidRPr="00004A7E">
        <w:t xml:space="preserve"> using a normal distribution</w:t>
      </w:r>
      <w:r w:rsidR="005419E4" w:rsidRPr="00004A7E">
        <w:t xml:space="preserve"> </w:t>
      </w:r>
      <w:commentRangeEnd w:id="34"/>
      <w:r w:rsidR="00252C94">
        <w:rPr>
          <w:rStyle w:val="CommentReference"/>
        </w:rPr>
        <w:commentReference w:id="34"/>
      </w:r>
      <w:commentRangeStart w:id="35"/>
      <w:commentRangeStart w:id="36"/>
      <w:r w:rsidR="005419E4" w:rsidRPr="00004A7E">
        <w:t>(Figure 1)</w:t>
      </w:r>
      <w:commentRangeEnd w:id="35"/>
      <w:r w:rsidR="005419E4" w:rsidRPr="00004A7E">
        <w:rPr>
          <w:rStyle w:val="CommentReference"/>
          <w:sz w:val="22"/>
          <w:szCs w:val="22"/>
        </w:rPr>
        <w:commentReference w:id="35"/>
      </w:r>
      <w:commentRangeEnd w:id="36"/>
      <w:r w:rsidR="00252C94">
        <w:rPr>
          <w:rStyle w:val="CommentReference"/>
        </w:rPr>
        <w:commentReference w:id="36"/>
      </w:r>
      <w:r w:rsidR="00E14BC0" w:rsidRPr="00004A7E">
        <w:t>.</w:t>
      </w:r>
      <w:r w:rsidRPr="00004A7E">
        <w:rPr>
          <w:rFonts w:eastAsiaTheme="minorEastAsia"/>
        </w:rPr>
        <w:t xml:space="preserve"> </w:t>
      </w:r>
    </w:p>
    <w:p w14:paraId="10E5F28E" w14:textId="77777777" w:rsidR="005419E4" w:rsidRPr="00004A7E" w:rsidRDefault="005419E4" w:rsidP="00DB21CE">
      <w:pPr>
        <w:rPr>
          <w:rFonts w:eastAsiaTheme="minorEastAsia"/>
        </w:rPr>
      </w:pPr>
    </w:p>
    <w:p w14:paraId="19F7F04E" w14:textId="49F7728C" w:rsidR="005419E4" w:rsidRPr="00004A7E" w:rsidRDefault="005419E4" w:rsidP="005419E4">
      <w:pPr>
        <w:jc w:val="center"/>
        <w:rPr>
          <w:rFonts w:eastAsiaTheme="minorEastAsia"/>
        </w:rPr>
      </w:pPr>
      <w:r w:rsidRPr="00004A7E">
        <w:rPr>
          <w:rFonts w:eastAsiaTheme="minorEastAsia"/>
          <w:noProof/>
          <w:lang w:val="en-US"/>
        </w:rPr>
        <w:lastRenderedPageBreak/>
        <w:drawing>
          <wp:inline distT="0" distB="0" distL="0" distR="0" wp14:anchorId="3CD8A452" wp14:editId="35F9AD3C">
            <wp:extent cx="3363017" cy="2017810"/>
            <wp:effectExtent l="0" t="0" r="8890" b="1905"/>
            <wp:docPr id="1" name="Picture 1" descr="C:\github\synchSalmon\outputs\dist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synchSalmon\outputs\distF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3017" cy="2017810"/>
                    </a:xfrm>
                    <a:prstGeom prst="rect">
                      <a:avLst/>
                    </a:prstGeom>
                    <a:noFill/>
                    <a:ln>
                      <a:noFill/>
                    </a:ln>
                  </pic:spPr>
                </pic:pic>
              </a:graphicData>
            </a:graphic>
          </wp:inline>
        </w:drawing>
      </w:r>
    </w:p>
    <w:p w14:paraId="46779E21" w14:textId="4CFB1DDD" w:rsidR="005419E4" w:rsidRPr="00004A7E" w:rsidRDefault="005419E4" w:rsidP="005419E4">
      <w:pPr>
        <w:rPr>
          <w:rFonts w:eastAsiaTheme="minorEastAsia"/>
        </w:rPr>
      </w:pPr>
      <w:r w:rsidRPr="00004A7E">
        <w:rPr>
          <w:rFonts w:eastAsiaTheme="minorEastAsia"/>
        </w:rPr>
        <w:t>Figure 1. Distributions used to generate recruitment deviations in different productivity scenarios. All distributions have mean = 0 and standard deviation = 1. Both</w:t>
      </w:r>
      <w:r w:rsidR="00004A7E" w:rsidRPr="00004A7E">
        <w:rPr>
          <w:rFonts w:eastAsiaTheme="minorEastAsia"/>
        </w:rPr>
        <w:t xml:space="preserve"> skewed distributions include </w:t>
      </w:r>
      <w:r w:rsidRPr="00004A7E">
        <w:rPr>
          <w:rFonts w:eastAsiaTheme="minorEastAsia"/>
        </w:rPr>
        <w:t xml:space="preserve">parameter </w:t>
      </w:r>
      <m:oMath>
        <m:r>
          <w:rPr>
            <w:rFonts w:ascii="Cambria Math" w:hAnsi="Cambria Math"/>
          </w:rPr>
          <m:t>γ</m:t>
        </m:r>
      </m:oMath>
      <w:r w:rsidRPr="00004A7E">
        <w:rPr>
          <w:rFonts w:eastAsiaTheme="minorEastAsia"/>
        </w:rPr>
        <w:t xml:space="preserve"> = </w:t>
      </w:r>
      <w:proofErr w:type="gramStart"/>
      <w:r w:rsidRPr="00004A7E">
        <w:rPr>
          <w:rFonts w:eastAsiaTheme="minorEastAsia"/>
        </w:rPr>
        <w:t>log(</w:t>
      </w:r>
      <w:proofErr w:type="gramEnd"/>
      <w:r w:rsidRPr="00004A7E">
        <w:rPr>
          <w:rFonts w:eastAsiaTheme="minorEastAsia"/>
        </w:rPr>
        <w:t xml:space="preserve">0.65). The Student </w:t>
      </w:r>
      <w:r w:rsidRPr="001F0F42">
        <w:rPr>
          <w:rFonts w:eastAsiaTheme="minorEastAsia"/>
          <w:i/>
        </w:rPr>
        <w:t>t</w:t>
      </w:r>
      <w:r w:rsidRPr="00004A7E">
        <w:rPr>
          <w:rFonts w:eastAsiaTheme="minorEastAsia"/>
        </w:rPr>
        <w:t xml:space="preserve"> distribution includes a fourth parameter </w:t>
      </w:r>
      <m:oMath>
        <m:r>
          <w:rPr>
            <w:rFonts w:ascii="Cambria Math" w:hAnsi="Cambria Math"/>
          </w:rPr>
          <m:t>v</m:t>
        </m:r>
      </m:oMath>
      <w:r w:rsidRPr="00004A7E">
        <w:rPr>
          <w:rFonts w:eastAsiaTheme="minorEastAsia"/>
        </w:rPr>
        <w:t xml:space="preserve"> = 3.</w:t>
      </w:r>
    </w:p>
    <w:p w14:paraId="15B9B711" w14:textId="50DBB0EC" w:rsidR="00DB21CE" w:rsidRPr="00004A7E" w:rsidRDefault="00DB21CE" w:rsidP="00DB21CE">
      <w:pPr>
        <w:ind w:firstLine="720"/>
      </w:pPr>
      <w:r w:rsidRPr="00004A7E">
        <w:t xml:space="preserve">The closed-loop simulation incorporated two sources of mortality. The first mortality mechanism simulated harvest in mixed stock fisheries. Total allowable catch (TAC) in this fishery was calculated each year using a harvest control rule (HCR) that approximates the Total Allowable Mortality framework currently used to manage the Fraser River sockeye salmon fishery </w:t>
      </w:r>
      <w:r w:rsidRPr="00004A7E">
        <w:fldChar w:fldCharType="begin"/>
      </w:r>
      <w:r w:rsidRPr="00004A7E">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Pr="00004A7E">
        <w:fldChar w:fldCharType="separate"/>
      </w:r>
      <w:r w:rsidRPr="00004A7E">
        <w:rPr>
          <w:noProof/>
        </w:rPr>
        <w:t>(Pestal, Huang &amp; Cass 2011)</w:t>
      </w:r>
      <w:r w:rsidRPr="00004A7E">
        <w:fldChar w:fldCharType="end"/>
      </w:r>
      <w:r w:rsidRPr="00004A7E">
        <w:t>. Broadly speaking, this HCR uses in-season estimates of recruitment derived fr</w:t>
      </w:r>
      <w:r w:rsidR="00237D76" w:rsidRPr="00004A7E">
        <w:t>om test fisheries to adjust TAC</w:t>
      </w:r>
      <w:r w:rsidRPr="00004A7E">
        <w:t xml:space="preserve"> and meet escapement goals specific to each </w:t>
      </w:r>
      <w:r w:rsidR="00237D76" w:rsidRPr="00004A7E">
        <w:t>MU</w:t>
      </w:r>
      <w:r w:rsidRPr="00004A7E">
        <w:t>. If in-season recruitment estimates exceed escapement goals, the HCR switches to a fixed maximum target mortality rate. Escapement goals vary among years due to persistent cycles present in several CUs and are adjusted upwards (i.e. TACs reduced) to account for mort</w:t>
      </w:r>
      <w:r w:rsidR="00237D76" w:rsidRPr="00004A7E">
        <w:t xml:space="preserve">ality during upstream migration, as well as </w:t>
      </w:r>
      <w:r w:rsidRPr="00004A7E">
        <w:t xml:space="preserve">spatial overlap between abundant and depleted </w:t>
      </w:r>
      <w:proofErr w:type="spellStart"/>
      <w:r w:rsidRPr="00004A7E">
        <w:t>MUs.</w:t>
      </w:r>
      <w:proofErr w:type="spellEnd"/>
      <w:r w:rsidRPr="00004A7E">
        <w:t xml:space="preserve"> The second simulated source of mortality represented en route mortality that occurs after fish enter freshwater due to a combination of natural mortality (thermal stress, pathogen infection, predation) and unreported harvest </w:t>
      </w:r>
      <w:r w:rsidRPr="00004A7E">
        <w:fldChar w:fldCharType="begin"/>
      </w:r>
      <w:r w:rsidRPr="00004A7E">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004A7E">
        <w:fldChar w:fldCharType="separate"/>
      </w:r>
      <w:r w:rsidRPr="00004A7E">
        <w:rPr>
          <w:noProof/>
        </w:rPr>
        <w:t>(Grant</w:t>
      </w:r>
      <w:r w:rsidRPr="00004A7E">
        <w:rPr>
          <w:i/>
          <w:noProof/>
        </w:rPr>
        <w:t xml:space="preserve"> et al.</w:t>
      </w:r>
      <w:r w:rsidRPr="00004A7E">
        <w:rPr>
          <w:noProof/>
        </w:rPr>
        <w:t xml:space="preserve"> 2011)</w:t>
      </w:r>
      <w:r w:rsidRPr="00004A7E">
        <w:fldChar w:fldCharType="end"/>
      </w:r>
      <w:r w:rsidRPr="00004A7E">
        <w:t xml:space="preserve">. We modeled en-route mortality as a stochastic, CU-specific process because it appears to be correlated with migration phenology, in-river temperatures, and freshwater flow </w:t>
      </w:r>
      <w:r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004A7E">
        <w:instrText xml:space="preserve"> ADDIN EN.CITE </w:instrText>
      </w:r>
      <w:r w:rsidRPr="00004A7E">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004A7E">
        <w:instrText xml:space="preserve"> ADDIN EN.CITE.DATA </w:instrText>
      </w:r>
      <w:r w:rsidRPr="00004A7E">
        <w:fldChar w:fldCharType="end"/>
      </w:r>
      <w:r w:rsidRPr="00004A7E">
        <w:fldChar w:fldCharType="separate"/>
      </w:r>
      <w:r w:rsidRPr="00004A7E">
        <w:rPr>
          <w:noProof/>
        </w:rPr>
        <w:t>(Macdonald 2000; Cooke</w:t>
      </w:r>
      <w:r w:rsidRPr="00004A7E">
        <w:rPr>
          <w:i/>
          <w:noProof/>
        </w:rPr>
        <w:t xml:space="preserve"> et al.</w:t>
      </w:r>
      <w:r w:rsidRPr="00004A7E">
        <w:rPr>
          <w:noProof/>
        </w:rPr>
        <w:t xml:space="preserve"> 2004; Crossin</w:t>
      </w:r>
      <w:r w:rsidRPr="00004A7E">
        <w:rPr>
          <w:i/>
          <w:noProof/>
        </w:rPr>
        <w:t xml:space="preserve"> et al.</w:t>
      </w:r>
      <w:r w:rsidRPr="00004A7E">
        <w:rPr>
          <w:noProof/>
        </w:rPr>
        <w:t xml:space="preserve"> 2008)</w:t>
      </w:r>
      <w:r w:rsidRPr="00004A7E">
        <w:fldChar w:fldCharType="end"/>
      </w:r>
      <w:r w:rsidRPr="00004A7E">
        <w:t>. Details of the harvest control rule, mortality calculations, and parameter specifications are described in the Appendix.</w:t>
      </w:r>
    </w:p>
    <w:p w14:paraId="10B0C85E" w14:textId="22BBDD10" w:rsidR="00DB21CE" w:rsidRPr="00004A7E" w:rsidRDefault="00DB21CE" w:rsidP="00DB21CE">
      <w:pPr>
        <w:ind w:firstLine="720"/>
      </w:pPr>
      <w:r w:rsidRPr="00004A7E">
        <w:t xml:space="preserve">We introduced additional stochasticity into the model via </w:t>
      </w:r>
      <w:proofErr w:type="spellStart"/>
      <w:r w:rsidRPr="00004A7E">
        <w:t>interannual</w:t>
      </w:r>
      <w:proofErr w:type="spellEnd"/>
      <w:r w:rsidRPr="00004A7E">
        <w:t xml:space="preserve"> variation in age at maturity, </w:t>
      </w:r>
      <w:r w:rsidR="00237D76" w:rsidRPr="00004A7E">
        <w:t xml:space="preserve">error associated with </w:t>
      </w:r>
      <w:r w:rsidRPr="00004A7E">
        <w:t>in-season abundance estimates</w:t>
      </w:r>
      <w:r w:rsidR="00237D76" w:rsidRPr="00004A7E">
        <w:t xml:space="preserve"> (forecast error)</w:t>
      </w:r>
      <w:r w:rsidRPr="00004A7E">
        <w:t>, en route mortality, and deviations between target and realized exploitation rates (implementation uncertainty). The results we present in the main text are based on simulations using the set of parameter inputs that we believe best represent the system and</w:t>
      </w:r>
      <w:r w:rsidR="00237D76" w:rsidRPr="00004A7E">
        <w:t xml:space="preserve"> </w:t>
      </w:r>
      <w:r w:rsidRPr="00004A7E">
        <w:t>are consistent with similar studies simulating Pacific salmon dynamics (</w:t>
      </w:r>
      <w:r w:rsidR="00A177E5" w:rsidRPr="00004A7E">
        <w:t>Holt and Bradford 2011; Fleischmann et al. 2013</w:t>
      </w:r>
      <w:r w:rsidRPr="00004A7E">
        <w:t>); however, we tested the effect of alternative values in a series of sensitivity analyses to ensure that our results were robust to this assumption. Details of how each process was parameterized are described in the Appendix and results of sensitivity analyses are provided in an online supplement.</w:t>
      </w:r>
    </w:p>
    <w:p w14:paraId="690372AC" w14:textId="1C1C77B8" w:rsidR="00DB21CE" w:rsidRPr="00004A7E" w:rsidRDefault="00DB21CE" w:rsidP="00DB21CE">
      <w:pPr>
        <w:ind w:firstLine="720"/>
      </w:pPr>
      <w:r w:rsidRPr="00004A7E">
        <w:rPr>
          <w:rFonts w:ascii="Calibri" w:hAnsi="Calibri"/>
        </w:rPr>
        <w:lastRenderedPageBreak/>
        <w:t>We used CU-specific time series of recruit and spawner abundance to initiate the simulation model (i.e. the same data that were used in the retrospective analysis). The length of the simulation period was set at 40 years (approximately 10 sockeye salmon generations) and ea</w:t>
      </w:r>
      <w:r w:rsidR="00237D76" w:rsidRPr="00004A7E">
        <w:rPr>
          <w:rFonts w:ascii="Calibri" w:hAnsi="Calibri"/>
        </w:rPr>
        <w:t xml:space="preserve">ch </w:t>
      </w:r>
      <w:commentRangeStart w:id="37"/>
      <w:r w:rsidR="00237D76" w:rsidRPr="00004A7E">
        <w:rPr>
          <w:rFonts w:ascii="Calibri" w:hAnsi="Calibri"/>
        </w:rPr>
        <w:t xml:space="preserve">OM </w:t>
      </w:r>
      <w:commentRangeEnd w:id="37"/>
      <w:r w:rsidR="006D3895">
        <w:rPr>
          <w:rStyle w:val="CommentReference"/>
        </w:rPr>
        <w:commentReference w:id="37"/>
      </w:r>
      <w:r w:rsidR="00237D76" w:rsidRPr="00004A7E">
        <w:rPr>
          <w:rFonts w:ascii="Calibri" w:hAnsi="Calibri"/>
        </w:rPr>
        <w:t>was simulated 1000 times to ensure representative posterior distributions</w:t>
      </w:r>
      <w:r w:rsidRPr="00004A7E">
        <w:rPr>
          <w:rFonts w:ascii="Calibri" w:hAnsi="Calibri"/>
        </w:rPr>
        <w:t xml:space="preserve">. </w:t>
      </w:r>
    </w:p>
    <w:p w14:paraId="445316FD" w14:textId="77777777" w:rsidR="00DB21CE" w:rsidRPr="00004A7E" w:rsidRDefault="00DB21CE" w:rsidP="00DB21CE">
      <w:pPr>
        <w:ind w:firstLine="720"/>
      </w:pPr>
    </w:p>
    <w:p w14:paraId="42A5ADF8" w14:textId="77777777" w:rsidR="00DB21CE" w:rsidRPr="00004A7E" w:rsidRDefault="00DB21CE" w:rsidP="00DB21CE">
      <w:pPr>
        <w:rPr>
          <w:i/>
        </w:rPr>
      </w:pPr>
      <w:r w:rsidRPr="00004A7E">
        <w:rPr>
          <w:i/>
        </w:rPr>
        <w:t>Component variability and synchrony “treatments”</w:t>
      </w:r>
    </w:p>
    <w:p w14:paraId="690FD690" w14:textId="5BD6F22F" w:rsidR="00DB21CE" w:rsidRPr="00004A7E" w:rsidRDefault="00DB21CE" w:rsidP="005D007A">
      <w:pPr>
        <w:rPr>
          <w:rFonts w:eastAsiaTheme="minorEastAsia"/>
        </w:rPr>
      </w:pPr>
      <w:r w:rsidRPr="00004A7E">
        <w:tab/>
        <w:t>The principal drivers of variability in aggregate abundance within the model are deviations from CU-specific sto</w:t>
      </w:r>
      <w:r w:rsidR="00237D76" w:rsidRPr="00004A7E">
        <w:t>ck-recruitment relationships (</w:t>
      </w:r>
      <w:r w:rsidRPr="00004A7E">
        <w:rPr>
          <w:i/>
        </w:rPr>
        <w:t>w</w:t>
      </w:r>
      <w:r w:rsidRPr="00004A7E">
        <w:t xml:space="preserve"> in Equation 5). To explore the consequences of greater aggregate variability on management objectives, we manipulated the strength of recruitment deviations to create</w:t>
      </w:r>
      <w:r w:rsidRPr="00004A7E">
        <w:rPr>
          <w:rFonts w:eastAsiaTheme="minorEastAsia"/>
        </w:rPr>
        <w:t xml:space="preserve"> nine operating models defined by unique variance-covariance matrices </w:t>
      </w:r>
      <w:r w:rsidRPr="00004A7E">
        <w:rPr>
          <w:rFonts w:eastAsiaTheme="minorEastAsia"/>
          <w:b/>
        </w:rPr>
        <w:t>V</w:t>
      </w:r>
      <w:r w:rsidRPr="00004A7E">
        <w:rPr>
          <w:rFonts w:eastAsiaTheme="minorEastAsia"/>
        </w:rPr>
        <w:t xml:space="preserve">, with each representing a distinct </w:t>
      </w:r>
      <w:commentRangeStart w:id="38"/>
      <w:commentRangeStart w:id="39"/>
      <w:r w:rsidRPr="00004A7E">
        <w:rPr>
          <w:rFonts w:eastAsiaTheme="minorEastAsia"/>
        </w:rPr>
        <w:t xml:space="preserve">component variability and synchrony </w:t>
      </w:r>
      <w:commentRangeEnd w:id="38"/>
      <w:r w:rsidR="00C35C3B">
        <w:rPr>
          <w:rStyle w:val="CommentReference"/>
        </w:rPr>
        <w:commentReference w:id="38"/>
      </w:r>
      <w:commentRangeEnd w:id="39"/>
      <w:r w:rsidR="006D3895">
        <w:rPr>
          <w:rStyle w:val="CommentReference"/>
        </w:rPr>
        <w:commentReference w:id="39"/>
      </w:r>
      <w:r w:rsidRPr="00004A7E">
        <w:rPr>
          <w:rFonts w:eastAsiaTheme="minorEastAsia"/>
        </w:rPr>
        <w:t xml:space="preserve">“treatment” (Table 2). We created component variance treatments by adjusting CU-specific estimates of process variance </w:t>
      </w:r>
      <m:oMath>
        <m:r>
          <w:rPr>
            <w:rFonts w:ascii="Cambria Math" w:hAnsi="Cambria Math"/>
          </w:rPr>
          <m:t>σ</m:t>
        </m:r>
      </m:oMath>
      <w:r w:rsidRPr="00004A7E">
        <w:rPr>
          <w:rFonts w:eastAsiaTheme="minorEastAsia"/>
        </w:rPr>
        <w:t xml:space="preserve"> up or down by 25%. We selected these adjustments because they were sufficient to produce changes in CV</w:t>
      </w:r>
      <w:r w:rsidRPr="00004A7E">
        <w:rPr>
          <w:rFonts w:eastAsiaTheme="minorEastAsia"/>
          <w:vertAlign w:val="subscript"/>
        </w:rPr>
        <w:t>C</w:t>
      </w:r>
      <w:r w:rsidRPr="00004A7E">
        <w:rPr>
          <w:rFonts w:eastAsiaTheme="minorEastAsia"/>
        </w:rPr>
        <w:t>,</w:t>
      </w:r>
      <w:r w:rsidRPr="00004A7E">
        <w:rPr>
          <w:rFonts w:eastAsiaTheme="minorEastAsia"/>
          <w:vertAlign w:val="subscript"/>
        </w:rPr>
        <w:t xml:space="preserve"> </w:t>
      </w:r>
      <w:r w:rsidRPr="00004A7E">
        <w:rPr>
          <w:rFonts w:eastAsiaTheme="minorEastAsia"/>
        </w:rPr>
        <w:t xml:space="preserve">but constrained </w:t>
      </w:r>
      <m:oMath>
        <m:r>
          <w:rPr>
            <w:rFonts w:ascii="Cambria Math" w:hAnsi="Cambria Math"/>
          </w:rPr>
          <m:t>σ</m:t>
        </m:r>
      </m:oMath>
      <w:r w:rsidRPr="00004A7E">
        <w:rPr>
          <w:rFonts w:eastAsiaTheme="minorEastAsia"/>
        </w:rPr>
        <w:t xml:space="preserve"> to values that a</w:t>
      </w:r>
      <w:r w:rsidR="006D1219">
        <w:rPr>
          <w:rFonts w:eastAsiaTheme="minorEastAsia"/>
        </w:rPr>
        <w:t>re plausible for sockeye salmon</w:t>
      </w:r>
      <w:r w:rsidRPr="00004A7E">
        <w:rPr>
          <w:rFonts w:eastAsiaTheme="minorEastAsia"/>
        </w:rPr>
        <w:t xml:space="preserve"> </w:t>
      </w:r>
      <w:r w:rsidR="006D1219">
        <w:rPr>
          <w:rFonts w:eastAsiaTheme="minorEastAsia"/>
        </w:rPr>
        <w:t>(</w:t>
      </w:r>
      <w:r w:rsidRPr="00004A7E">
        <w:rPr>
          <w:rFonts w:eastAsiaTheme="minorEastAsia"/>
        </w:rPr>
        <w:t xml:space="preserve">the maximum estimated mean value for </w:t>
      </w:r>
      <m:oMath>
        <m:r>
          <w:rPr>
            <w:rFonts w:ascii="Cambria Math" w:hAnsi="Cambria Math"/>
          </w:rPr>
          <m:t>σ</m:t>
        </m:r>
      </m:oMath>
      <w:r w:rsidR="00A177E5" w:rsidRPr="00004A7E">
        <w:rPr>
          <w:rFonts w:eastAsiaTheme="minorEastAsia"/>
        </w:rPr>
        <w:t xml:space="preserve"> </w:t>
      </w:r>
      <w:r w:rsidRPr="00004A7E">
        <w:rPr>
          <w:rFonts w:eastAsiaTheme="minorEastAsia"/>
        </w:rPr>
        <w:t xml:space="preserve">across </w:t>
      </w:r>
      <w:r w:rsidR="00A177E5" w:rsidRPr="00004A7E">
        <w:rPr>
          <w:rFonts w:eastAsiaTheme="minorEastAsia"/>
        </w:rPr>
        <w:t xml:space="preserve">three </w:t>
      </w:r>
      <w:r w:rsidRPr="00004A7E">
        <w:rPr>
          <w:rFonts w:eastAsiaTheme="minorEastAsia"/>
        </w:rPr>
        <w:t>sockeye salmon</w:t>
      </w:r>
      <w:r w:rsidR="00A177E5" w:rsidRPr="00004A7E">
        <w:rPr>
          <w:rFonts w:eastAsiaTheme="minorEastAsia"/>
        </w:rPr>
        <w:t xml:space="preserve"> studies</w:t>
      </w:r>
      <w:r w:rsidRPr="00004A7E">
        <w:rPr>
          <w:rFonts w:eastAsiaTheme="minorEastAsia"/>
        </w:rPr>
        <w:t xml:space="preserve"> was 1.64 (Korman et al. 1995, Peterman et al. 2003, Holt and Peterman 2008) and the maximum here was 1.73</w:t>
      </w:r>
      <w:r w:rsidR="006D1219">
        <w:rPr>
          <w:rFonts w:eastAsiaTheme="minorEastAsia"/>
        </w:rPr>
        <w:t>).</w:t>
      </w:r>
      <w:r w:rsidRPr="00004A7E">
        <w:rPr>
          <w:rFonts w:eastAsiaTheme="minorEastAsia"/>
        </w:rPr>
        <w:t xml:space="preserve"> We parameterized synchrony treatments by adjusting the correlation coefficient </w:t>
      </w:r>
      <m:oMath>
        <m:r>
          <w:rPr>
            <w:rFonts w:ascii="Cambria Math" w:hAnsi="Cambria Math"/>
          </w:rPr>
          <m:t>ρ</m:t>
        </m:r>
      </m:oMath>
      <w:r w:rsidRPr="00004A7E">
        <w:t xml:space="preserve"> to values consistent with 10-year moving window estimates of mean pairwise correlations in log(R/S) among CUs during periods of when productivity was weakly (</w:t>
      </w:r>
      <m:oMath>
        <m:r>
          <w:rPr>
            <w:rFonts w:ascii="Cambria Math" w:hAnsi="Cambria Math"/>
          </w:rPr>
          <m:t>ρ</m:t>
        </m:r>
      </m:oMath>
      <w:r w:rsidRPr="00004A7E">
        <w:t xml:space="preserve"> = 0.05; 1980s and 1990s) or moderately correlated (</w:t>
      </w:r>
      <m:oMath>
        <m:r>
          <w:rPr>
            <w:rFonts w:ascii="Cambria Math" w:hAnsi="Cambria Math"/>
          </w:rPr>
          <m:t>ρ</m:t>
        </m:r>
      </m:oMath>
      <w:r w:rsidRPr="00004A7E">
        <w:t xml:space="preserve"> = 0.50; 1950s, 1960s, and present). We specified a third high correlation treatment (</w:t>
      </w:r>
      <m:oMath>
        <m:r>
          <w:rPr>
            <w:rFonts w:ascii="Cambria Math" w:hAnsi="Cambria Math"/>
          </w:rPr>
          <m:t>ρ</m:t>
        </m:r>
      </m:oMath>
      <w:r w:rsidRPr="00004A7E">
        <w:t xml:space="preserve"> = 0.75) to represent a hypothetical scenario where synchrony increase</w:t>
      </w:r>
      <w:r w:rsidR="006D1219">
        <w:t>s.</w:t>
      </w:r>
    </w:p>
    <w:p w14:paraId="1FA7397E" w14:textId="77777777" w:rsidR="00DB21CE" w:rsidRPr="00004A7E" w:rsidRDefault="00DB21CE" w:rsidP="00DB21CE">
      <w:proofErr w:type="gramStart"/>
      <w:r w:rsidRPr="00004A7E">
        <w:t>Table 2.</w:t>
      </w:r>
      <w:proofErr w:type="gramEnd"/>
      <w:r w:rsidRPr="00004A7E">
        <w:t xml:space="preserve"> Parameterization of component variability (</w:t>
      </w:r>
      <w:proofErr w:type="spellStart"/>
      <w:r w:rsidRPr="00004A7E">
        <w:t>CVc</w:t>
      </w:r>
      <w:proofErr w:type="spellEnd"/>
      <w:r w:rsidRPr="00004A7E">
        <w:t>) and synchrony (</w:t>
      </w:r>
      <m:oMath>
        <m:r>
          <w:rPr>
            <w:rFonts w:ascii="Cambria Math" w:hAnsi="Cambria Math"/>
          </w:rPr>
          <m:t>φ</m:t>
        </m:r>
      </m:oMath>
      <w:r w:rsidRPr="00004A7E">
        <w:t>) operating models.</w:t>
      </w:r>
    </w:p>
    <w:tbl>
      <w:tblPr>
        <w:tblStyle w:val="TableGrid"/>
        <w:tblW w:w="0" w:type="auto"/>
        <w:jc w:val="center"/>
        <w:tblLook w:val="04A0" w:firstRow="1" w:lastRow="0" w:firstColumn="1" w:lastColumn="0" w:noHBand="0" w:noVBand="1"/>
      </w:tblPr>
      <w:tblGrid>
        <w:gridCol w:w="1314"/>
        <w:gridCol w:w="1728"/>
        <w:gridCol w:w="1477"/>
        <w:gridCol w:w="1728"/>
      </w:tblGrid>
      <w:tr w:rsidR="00DB21CE" w:rsidRPr="00004A7E" w14:paraId="1E724838" w14:textId="77777777" w:rsidTr="002B0F36">
        <w:trPr>
          <w:jc w:val="center"/>
        </w:trPr>
        <w:tc>
          <w:tcPr>
            <w:tcW w:w="0" w:type="auto"/>
          </w:tcPr>
          <w:p w14:paraId="6D554ED1" w14:textId="77777777" w:rsidR="00DB21CE" w:rsidRPr="00004A7E" w:rsidRDefault="00DB21CE" w:rsidP="002B0F36"/>
        </w:tc>
        <w:tc>
          <w:tcPr>
            <w:tcW w:w="0" w:type="auto"/>
          </w:tcPr>
          <w:p w14:paraId="7CBDA308" w14:textId="77777777" w:rsidR="00DB21CE" w:rsidRPr="00004A7E" w:rsidRDefault="00DB21CE" w:rsidP="002B0F36">
            <w:pPr>
              <w:rPr>
                <w:vertAlign w:val="subscript"/>
              </w:rPr>
            </w:pPr>
            <w:r w:rsidRPr="00004A7E">
              <w:t>Low CV</w:t>
            </w:r>
            <w:r w:rsidRPr="00004A7E">
              <w:rPr>
                <w:vertAlign w:val="subscript"/>
              </w:rPr>
              <w:t>C</w:t>
            </w:r>
          </w:p>
        </w:tc>
        <w:tc>
          <w:tcPr>
            <w:tcW w:w="0" w:type="auto"/>
          </w:tcPr>
          <w:p w14:paraId="12245488" w14:textId="77777777" w:rsidR="00DB21CE" w:rsidRPr="00004A7E" w:rsidRDefault="00DB21CE" w:rsidP="002B0F36">
            <w:pPr>
              <w:rPr>
                <w:vertAlign w:val="subscript"/>
              </w:rPr>
            </w:pPr>
            <w:r w:rsidRPr="00004A7E">
              <w:t>Moderate CV</w:t>
            </w:r>
            <w:r w:rsidRPr="00004A7E">
              <w:rPr>
                <w:vertAlign w:val="subscript"/>
              </w:rPr>
              <w:t>C</w:t>
            </w:r>
          </w:p>
        </w:tc>
        <w:tc>
          <w:tcPr>
            <w:tcW w:w="0" w:type="auto"/>
          </w:tcPr>
          <w:p w14:paraId="16CBAB2B" w14:textId="77777777" w:rsidR="00DB21CE" w:rsidRPr="00004A7E" w:rsidRDefault="00DB21CE" w:rsidP="002B0F36">
            <w:pPr>
              <w:rPr>
                <w:vertAlign w:val="subscript"/>
              </w:rPr>
            </w:pPr>
            <w:r w:rsidRPr="00004A7E">
              <w:t>High CV</w:t>
            </w:r>
            <w:r w:rsidRPr="00004A7E">
              <w:rPr>
                <w:vertAlign w:val="subscript"/>
              </w:rPr>
              <w:t>C</w:t>
            </w:r>
          </w:p>
        </w:tc>
      </w:tr>
      <w:tr w:rsidR="00DB21CE" w:rsidRPr="00004A7E" w14:paraId="271DBC01" w14:textId="77777777" w:rsidTr="002B0F36">
        <w:trPr>
          <w:jc w:val="center"/>
        </w:trPr>
        <w:tc>
          <w:tcPr>
            <w:tcW w:w="0" w:type="auto"/>
          </w:tcPr>
          <w:p w14:paraId="21495DA5" w14:textId="77777777" w:rsidR="00DB21CE" w:rsidRPr="00004A7E" w:rsidRDefault="00DB21CE" w:rsidP="002B0F36">
            <w:r w:rsidRPr="00004A7E">
              <w:t xml:space="preserve">Low </w:t>
            </w:r>
            <m:oMath>
              <m:r>
                <w:rPr>
                  <w:rFonts w:ascii="Cambria Math" w:hAnsi="Cambria Math"/>
                </w:rPr>
                <m:t>φ</m:t>
              </m:r>
            </m:oMath>
          </w:p>
        </w:tc>
        <w:tc>
          <w:tcPr>
            <w:tcW w:w="0" w:type="auto"/>
          </w:tcPr>
          <w:p w14:paraId="169A397E" w14:textId="77777777" w:rsidR="00DB21CE" w:rsidRPr="00004A7E" w:rsidRDefault="00DB21CE" w:rsidP="002B0F36">
            <m:oMathPara>
              <m:oMath>
                <m:r>
                  <w:rPr>
                    <w:rFonts w:ascii="Cambria Math" w:hAnsi="Cambria Math"/>
                  </w:rPr>
                  <m:t>0.75σ; ρ=0.05</m:t>
                </m:r>
              </m:oMath>
            </m:oMathPara>
          </w:p>
        </w:tc>
        <w:tc>
          <w:tcPr>
            <w:tcW w:w="0" w:type="auto"/>
          </w:tcPr>
          <w:p w14:paraId="359C533E" w14:textId="77777777" w:rsidR="00DB21CE" w:rsidRPr="00004A7E" w:rsidRDefault="00DB21CE" w:rsidP="002B0F36">
            <m:oMathPara>
              <m:oMath>
                <m:r>
                  <w:rPr>
                    <w:rFonts w:ascii="Cambria Math" w:hAnsi="Cambria Math"/>
                  </w:rPr>
                  <m:t>σ; ρ=0.05</m:t>
                </m:r>
              </m:oMath>
            </m:oMathPara>
          </w:p>
        </w:tc>
        <w:tc>
          <w:tcPr>
            <w:tcW w:w="0" w:type="auto"/>
          </w:tcPr>
          <w:p w14:paraId="49323B67" w14:textId="77777777" w:rsidR="00DB21CE" w:rsidRPr="00004A7E" w:rsidRDefault="00DB21CE" w:rsidP="002B0F36">
            <m:oMathPara>
              <m:oMath>
                <m:r>
                  <w:rPr>
                    <w:rFonts w:ascii="Cambria Math" w:hAnsi="Cambria Math"/>
                  </w:rPr>
                  <m:t>1.25σ; ρ=0.05</m:t>
                </m:r>
              </m:oMath>
            </m:oMathPara>
          </w:p>
        </w:tc>
      </w:tr>
      <w:tr w:rsidR="00DB21CE" w:rsidRPr="00004A7E" w14:paraId="0A051382" w14:textId="77777777" w:rsidTr="002B0F36">
        <w:trPr>
          <w:jc w:val="center"/>
        </w:trPr>
        <w:tc>
          <w:tcPr>
            <w:tcW w:w="0" w:type="auto"/>
          </w:tcPr>
          <w:p w14:paraId="3AC2472F" w14:textId="77777777" w:rsidR="00DB21CE" w:rsidRPr="00004A7E" w:rsidRDefault="00DB21CE" w:rsidP="002B0F36">
            <w:r w:rsidRPr="00004A7E">
              <w:t xml:space="preserve">Moderate </w:t>
            </w:r>
            <m:oMath>
              <m:r>
                <w:rPr>
                  <w:rFonts w:ascii="Cambria Math" w:hAnsi="Cambria Math"/>
                </w:rPr>
                <m:t>φ</m:t>
              </m:r>
            </m:oMath>
          </w:p>
        </w:tc>
        <w:tc>
          <w:tcPr>
            <w:tcW w:w="0" w:type="auto"/>
          </w:tcPr>
          <w:p w14:paraId="4A31A13A" w14:textId="77777777" w:rsidR="00DB21CE" w:rsidRPr="00004A7E" w:rsidRDefault="00DB21CE" w:rsidP="002B0F36">
            <m:oMathPara>
              <m:oMath>
                <m:r>
                  <w:rPr>
                    <w:rFonts w:ascii="Cambria Math" w:hAnsi="Cambria Math"/>
                  </w:rPr>
                  <m:t>0.75σ; ρ=0.5</m:t>
                </m:r>
              </m:oMath>
            </m:oMathPara>
          </w:p>
        </w:tc>
        <w:tc>
          <w:tcPr>
            <w:tcW w:w="0" w:type="auto"/>
          </w:tcPr>
          <w:p w14:paraId="6D030F06" w14:textId="77777777" w:rsidR="00DB21CE" w:rsidRPr="00004A7E" w:rsidRDefault="00DB21CE" w:rsidP="002B0F36">
            <m:oMathPara>
              <m:oMath>
                <m:r>
                  <w:rPr>
                    <w:rFonts w:ascii="Cambria Math" w:hAnsi="Cambria Math"/>
                  </w:rPr>
                  <m:t>σ; ρ=0.5</m:t>
                </m:r>
              </m:oMath>
            </m:oMathPara>
          </w:p>
        </w:tc>
        <w:tc>
          <w:tcPr>
            <w:tcW w:w="0" w:type="auto"/>
          </w:tcPr>
          <w:p w14:paraId="29645B08" w14:textId="367890D3" w:rsidR="00DB21CE" w:rsidRPr="00004A7E" w:rsidRDefault="00DB21CE" w:rsidP="002B0F36">
            <m:oMathPara>
              <m:oMath>
                <m:r>
                  <w:rPr>
                    <w:rFonts w:ascii="Cambria Math" w:hAnsi="Cambria Math"/>
                  </w:rPr>
                  <m:t>1.25σ; ρ=0.5</m:t>
                </m:r>
              </m:oMath>
            </m:oMathPara>
          </w:p>
        </w:tc>
      </w:tr>
      <w:tr w:rsidR="00DB21CE" w:rsidRPr="00004A7E" w14:paraId="119E9304" w14:textId="77777777" w:rsidTr="002B0F36">
        <w:trPr>
          <w:jc w:val="center"/>
        </w:trPr>
        <w:tc>
          <w:tcPr>
            <w:tcW w:w="0" w:type="auto"/>
          </w:tcPr>
          <w:p w14:paraId="7FCA0E48" w14:textId="77777777" w:rsidR="00DB21CE" w:rsidRPr="00004A7E" w:rsidRDefault="00DB21CE" w:rsidP="002B0F36">
            <w:r w:rsidRPr="00004A7E">
              <w:t xml:space="preserve">High </w:t>
            </w:r>
            <m:oMath>
              <m:r>
                <w:rPr>
                  <w:rFonts w:ascii="Cambria Math" w:hAnsi="Cambria Math"/>
                </w:rPr>
                <m:t>φ</m:t>
              </m:r>
            </m:oMath>
          </w:p>
        </w:tc>
        <w:tc>
          <w:tcPr>
            <w:tcW w:w="0" w:type="auto"/>
          </w:tcPr>
          <w:p w14:paraId="0592D8DF" w14:textId="77777777" w:rsidR="00DB21CE" w:rsidRPr="00004A7E" w:rsidRDefault="00DB21CE" w:rsidP="002B0F36">
            <m:oMathPara>
              <m:oMath>
                <m:r>
                  <w:rPr>
                    <w:rFonts w:ascii="Cambria Math" w:hAnsi="Cambria Math"/>
                  </w:rPr>
                  <m:t>0.75σ; ρ=0.75</m:t>
                </m:r>
              </m:oMath>
            </m:oMathPara>
          </w:p>
        </w:tc>
        <w:tc>
          <w:tcPr>
            <w:tcW w:w="0" w:type="auto"/>
          </w:tcPr>
          <w:p w14:paraId="6D968819" w14:textId="77777777" w:rsidR="00DB21CE" w:rsidRPr="00004A7E" w:rsidRDefault="00DB21CE" w:rsidP="002B0F36">
            <m:oMathPara>
              <m:oMath>
                <m:r>
                  <w:rPr>
                    <w:rFonts w:ascii="Cambria Math" w:hAnsi="Cambria Math"/>
                  </w:rPr>
                  <m:t>σ; ρ=0.75</m:t>
                </m:r>
              </m:oMath>
            </m:oMathPara>
          </w:p>
        </w:tc>
        <w:tc>
          <w:tcPr>
            <w:tcW w:w="0" w:type="auto"/>
          </w:tcPr>
          <w:p w14:paraId="42F023EA" w14:textId="4A58BAA1" w:rsidR="00DB21CE" w:rsidRPr="00004A7E" w:rsidRDefault="00DB21CE" w:rsidP="002B0F36">
            <m:oMathPara>
              <m:oMath>
                <m:r>
                  <w:rPr>
                    <w:rFonts w:ascii="Cambria Math" w:hAnsi="Cambria Math"/>
                  </w:rPr>
                  <m:t>1.25σ; ρ=0.75</m:t>
                </m:r>
              </m:oMath>
            </m:oMathPara>
          </w:p>
        </w:tc>
      </w:tr>
    </w:tbl>
    <w:p w14:paraId="0B7AAD1D" w14:textId="77777777" w:rsidR="00DB21CE" w:rsidRPr="00004A7E" w:rsidRDefault="00DB21CE" w:rsidP="00DB21CE"/>
    <w:p w14:paraId="7C4FEEE6" w14:textId="77777777" w:rsidR="00DB21CE" w:rsidRPr="00004A7E" w:rsidRDefault="00DB21CE" w:rsidP="00DB21CE"/>
    <w:p w14:paraId="218CE4B1" w14:textId="77777777" w:rsidR="00DB21CE" w:rsidRPr="00004A7E" w:rsidRDefault="00DB21CE" w:rsidP="00DB21CE">
      <w:pPr>
        <w:rPr>
          <w:i/>
        </w:rPr>
      </w:pPr>
      <w:r w:rsidRPr="00004A7E">
        <w:rPr>
          <w:i/>
        </w:rPr>
        <w:t>Evaluating model performance</w:t>
      </w:r>
    </w:p>
    <w:p w14:paraId="352E2CCC" w14:textId="43CE1AE1" w:rsidR="00DB21CE" w:rsidRPr="00004A7E" w:rsidRDefault="00DB21CE" w:rsidP="008730E1">
      <w:pPr>
        <w:ind w:firstLine="720"/>
        <w:rPr>
          <w:rFonts w:ascii="Calibri" w:hAnsi="Calibri"/>
        </w:rPr>
      </w:pPr>
      <w:r w:rsidRPr="00004A7E">
        <w:rPr>
          <w:rFonts w:ascii="Calibri" w:hAnsi="Calibri"/>
        </w:rPr>
        <w:t xml:space="preserve">We used a suite of performance measures (PMs) to assess how changes in </w:t>
      </w:r>
      <w:r w:rsidR="005D007A" w:rsidRPr="00004A7E">
        <w:rPr>
          <w:rFonts w:ascii="Calibri" w:hAnsi="Calibri"/>
        </w:rPr>
        <w:t>CV</w:t>
      </w:r>
      <w:r w:rsidR="005D007A" w:rsidRPr="00004A7E">
        <w:rPr>
          <w:rFonts w:ascii="Calibri" w:hAnsi="Calibri"/>
          <w:vertAlign w:val="subscript"/>
        </w:rPr>
        <w:t>C</w:t>
      </w:r>
      <w:r w:rsidR="005D007A" w:rsidRPr="00004A7E">
        <w:rPr>
          <w:rFonts w:ascii="Calibri" w:hAnsi="Calibri"/>
        </w:rPr>
        <w:t xml:space="preserve"> and </w:t>
      </w:r>
      <m:oMath>
        <m:r>
          <w:rPr>
            <w:rFonts w:ascii="Cambria Math" w:hAnsi="Cambria Math"/>
          </w:rPr>
          <m:t>φ</m:t>
        </m:r>
      </m:oMath>
      <w:r w:rsidRPr="00004A7E">
        <w:rPr>
          <w:rFonts w:ascii="Calibri" w:hAnsi="Calibri"/>
        </w:rPr>
        <w:t xml:space="preserve"> </w:t>
      </w:r>
      <w:r w:rsidR="005D007A" w:rsidRPr="00004A7E">
        <w:rPr>
          <w:rFonts w:ascii="Calibri" w:hAnsi="Calibri"/>
        </w:rPr>
        <w:t>impact</w:t>
      </w:r>
      <w:r w:rsidRPr="00004A7E">
        <w:rPr>
          <w:rFonts w:ascii="Calibri" w:hAnsi="Calibri"/>
        </w:rPr>
        <w:t xml:space="preserve"> the likelihood of achieving conservation- and catch-based management objectives. </w:t>
      </w:r>
      <w:r w:rsidR="00237D76" w:rsidRPr="00004A7E">
        <w:rPr>
          <w:rFonts w:ascii="Calibri" w:hAnsi="Calibri"/>
        </w:rPr>
        <w:t>C</w:t>
      </w:r>
      <w:r w:rsidRPr="00004A7E">
        <w:rPr>
          <w:rFonts w:ascii="Calibri" w:hAnsi="Calibri"/>
        </w:rPr>
        <w:t xml:space="preserve">onservation-based PMs are focused on </w:t>
      </w:r>
      <w:r w:rsidR="008730E1" w:rsidRPr="00004A7E">
        <w:rPr>
          <w:rFonts w:ascii="Calibri" w:hAnsi="Calibri"/>
        </w:rPr>
        <w:t>recruit</w:t>
      </w:r>
      <w:r w:rsidR="005D007A" w:rsidRPr="00004A7E">
        <w:rPr>
          <w:rFonts w:ascii="Calibri" w:hAnsi="Calibri"/>
        </w:rPr>
        <w:t xml:space="preserve"> abundance, as well as </w:t>
      </w:r>
      <w:r w:rsidRPr="00004A7E">
        <w:rPr>
          <w:rFonts w:ascii="Calibri" w:hAnsi="Calibri"/>
        </w:rPr>
        <w:t>biological benchmarks used to assess CU status</w:t>
      </w:r>
      <w:ins w:id="40" w:author="Holt, Kendra" w:date="2018-11-16T12:52:00Z">
        <w:r w:rsidR="006D3895">
          <w:rPr>
            <w:rFonts w:ascii="Calibri" w:hAnsi="Calibri"/>
          </w:rPr>
          <w:t xml:space="preserve"> under Canada’s Wild Salmon Policy (</w:t>
        </w:r>
      </w:ins>
      <w:ins w:id="41" w:author="Holt, Kendra" w:date="2018-11-16T12:53:00Z">
        <w:r w:rsidR="006D3895">
          <w:rPr>
            <w:rFonts w:ascii="Calibri" w:hAnsi="Calibri"/>
          </w:rPr>
          <w:t xml:space="preserve">WSP; </w:t>
        </w:r>
      </w:ins>
      <w:ins w:id="42" w:author="Holt, Kendra" w:date="2018-11-16T12:52:00Z">
        <w:r w:rsidR="006D3895">
          <w:rPr>
            <w:rFonts w:ascii="Calibri" w:hAnsi="Calibri"/>
          </w:rPr>
          <w:t>ref?)</w:t>
        </w:r>
      </w:ins>
      <w:r w:rsidRPr="00004A7E">
        <w:rPr>
          <w:rFonts w:ascii="Calibri" w:hAnsi="Calibri"/>
        </w:rPr>
        <w:t xml:space="preserve">. </w:t>
      </w:r>
      <w:r w:rsidR="005D007A" w:rsidRPr="00004A7E">
        <w:rPr>
          <w:rFonts w:ascii="Calibri" w:hAnsi="Calibri"/>
        </w:rPr>
        <w:t>Consistent</w:t>
      </w:r>
      <w:r w:rsidRPr="00004A7E">
        <w:rPr>
          <w:rFonts w:ascii="Calibri" w:hAnsi="Calibri"/>
        </w:rPr>
        <w:t xml:space="preserve"> with </w:t>
      </w:r>
      <w:del w:id="43" w:author="Holt, Kendra" w:date="2018-11-16T12:53:00Z">
        <w:r w:rsidRPr="00004A7E" w:rsidDel="006D3895">
          <w:rPr>
            <w:rFonts w:ascii="Calibri" w:hAnsi="Calibri"/>
          </w:rPr>
          <w:delText>Canada’s Wild Salmon Policy</w:delText>
        </w:r>
      </w:del>
      <w:ins w:id="44" w:author="Holt, Kendra" w:date="2018-11-16T12:53:00Z">
        <w:r w:rsidR="006D3895">
          <w:rPr>
            <w:rFonts w:ascii="Calibri" w:hAnsi="Calibri"/>
          </w:rPr>
          <w:t>the WSP</w:t>
        </w:r>
      </w:ins>
      <w:r w:rsidRPr="00004A7E">
        <w:rPr>
          <w:rFonts w:ascii="Calibri" w:hAnsi="Calibri"/>
        </w:rPr>
        <w:t xml:space="preserve">, we used </w:t>
      </w:r>
      <w:r w:rsidR="005D007A" w:rsidRPr="00004A7E">
        <w:rPr>
          <w:rFonts w:ascii="Calibri" w:hAnsi="Calibri"/>
        </w:rPr>
        <w:t xml:space="preserve">80% of </w:t>
      </w:r>
      <w:r w:rsidRPr="00004A7E">
        <w:rPr>
          <w:rFonts w:ascii="Calibri" w:hAnsi="Calibri"/>
        </w:rPr>
        <w:t>the estimated spawner abundance necessary to produce maximum sustainable yield (</w:t>
      </w:r>
      <w:r w:rsidRPr="00004A7E">
        <w:rPr>
          <w:rFonts w:ascii="Calibri" w:hAnsi="Calibri"/>
          <w:i/>
        </w:rPr>
        <w:t>S</w:t>
      </w:r>
      <w:r w:rsidRPr="00004A7E">
        <w:rPr>
          <w:rFonts w:ascii="Calibri" w:hAnsi="Calibri"/>
          <w:i/>
          <w:vertAlign w:val="subscript"/>
        </w:rPr>
        <w:t>MSY</w:t>
      </w:r>
      <w:r w:rsidRPr="00004A7E">
        <w:rPr>
          <w:rFonts w:ascii="Calibri" w:hAnsi="Calibri"/>
        </w:rPr>
        <w:t>, formula in Appendix) as the benchmark representing healthy status. Conversely, catch-based PMs are proxies DFO fishery managers may use to determine whether socio-economic objectives are met. For example</w:t>
      </w:r>
      <w:r w:rsidR="005D007A" w:rsidRPr="00004A7E">
        <w:rPr>
          <w:rFonts w:ascii="Calibri" w:hAnsi="Calibri"/>
        </w:rPr>
        <w:t xml:space="preserve">, we used an aggregate TAC </w:t>
      </w:r>
      <w:r w:rsidR="008730E1" w:rsidRPr="00004A7E">
        <w:rPr>
          <w:rFonts w:ascii="Calibri" w:hAnsi="Calibri"/>
        </w:rPr>
        <w:t>equal to</w:t>
      </w:r>
      <w:r w:rsidRPr="00004A7E">
        <w:rPr>
          <w:rFonts w:ascii="Calibri" w:hAnsi="Calibri"/>
        </w:rPr>
        <w:t xml:space="preserve"> 1,000,000 fish</w:t>
      </w:r>
      <w:r w:rsidR="008730E1" w:rsidRPr="00004A7E">
        <w:rPr>
          <w:rFonts w:ascii="Calibri" w:hAnsi="Calibri"/>
        </w:rPr>
        <w:t xml:space="preserve"> as a proxy for healthy fisheries since at this </w:t>
      </w:r>
      <w:r w:rsidR="008730E1" w:rsidRPr="00004A7E">
        <w:rPr>
          <w:rFonts w:ascii="Calibri" w:hAnsi="Calibri"/>
        </w:rPr>
        <w:lastRenderedPageBreak/>
        <w:t>level of abundance</w:t>
      </w:r>
      <w:r w:rsidRPr="00004A7E">
        <w:rPr>
          <w:rFonts w:ascii="Calibri" w:hAnsi="Calibri"/>
        </w:rPr>
        <w:t xml:space="preserve"> managers are able to allocate quota to each major stakeholder</w:t>
      </w:r>
      <w:r w:rsidR="008730E1" w:rsidRPr="00004A7E">
        <w:rPr>
          <w:rFonts w:ascii="Calibri" w:hAnsi="Calibri"/>
        </w:rPr>
        <w:t xml:space="preserve"> group</w:t>
      </w:r>
      <w:r w:rsidRPr="00004A7E">
        <w:rPr>
          <w:rFonts w:ascii="Calibri" w:hAnsi="Calibri"/>
        </w:rPr>
        <w:t xml:space="preserve"> (i.e. First Nations, commercial, and recreational fisheries</w:t>
      </w:r>
      <w:r w:rsidR="008730E1" w:rsidRPr="00004A7E">
        <w:rPr>
          <w:rFonts w:ascii="Calibri" w:hAnsi="Calibri"/>
        </w:rPr>
        <w:t>)</w:t>
      </w:r>
      <w:r w:rsidRPr="00004A7E">
        <w:rPr>
          <w:rFonts w:ascii="Calibri" w:hAnsi="Calibri"/>
        </w:rPr>
        <w:t xml:space="preserve">. A full list of performance measures and their definitions </w:t>
      </w:r>
      <w:r w:rsidR="008730E1" w:rsidRPr="00004A7E">
        <w:rPr>
          <w:rFonts w:ascii="Calibri" w:hAnsi="Calibri"/>
        </w:rPr>
        <w:t>are described</w:t>
      </w:r>
      <w:r w:rsidRPr="00004A7E">
        <w:rPr>
          <w:rFonts w:ascii="Calibri" w:hAnsi="Calibri"/>
        </w:rPr>
        <w:t xml:space="preserve"> in Table 3.</w:t>
      </w:r>
      <w:r w:rsidR="008730E1" w:rsidRPr="00004A7E">
        <w:rPr>
          <w:rFonts w:ascii="Calibri" w:hAnsi="Calibri"/>
        </w:rPr>
        <w:t xml:space="preserve"> To evaluate differences in performance between OMs, we present median outputs among simulations, as well as 10</w:t>
      </w:r>
      <w:r w:rsidR="008730E1" w:rsidRPr="00004A7E">
        <w:rPr>
          <w:rFonts w:ascii="Calibri" w:hAnsi="Calibri"/>
          <w:vertAlign w:val="superscript"/>
        </w:rPr>
        <w:t>th</w:t>
      </w:r>
      <w:r w:rsidR="008730E1" w:rsidRPr="00004A7E">
        <w:rPr>
          <w:rFonts w:ascii="Calibri" w:hAnsi="Calibri"/>
        </w:rPr>
        <w:t xml:space="preserve"> and 90</w:t>
      </w:r>
      <w:r w:rsidR="008730E1" w:rsidRPr="00004A7E">
        <w:rPr>
          <w:rFonts w:ascii="Calibri" w:hAnsi="Calibri"/>
          <w:vertAlign w:val="superscript"/>
        </w:rPr>
        <w:t>th</w:t>
      </w:r>
      <w:r w:rsidR="008730E1" w:rsidRPr="00004A7E">
        <w:rPr>
          <w:rFonts w:ascii="Calibri" w:hAnsi="Calibri"/>
        </w:rPr>
        <w:t xml:space="preserve"> percentiles.</w:t>
      </w:r>
    </w:p>
    <w:p w14:paraId="5A39588B" w14:textId="5E8369EC" w:rsidR="005D007A" w:rsidRPr="00004A7E" w:rsidRDefault="005D007A" w:rsidP="005D007A">
      <w:r w:rsidRPr="00004A7E">
        <w:t xml:space="preserve">Table 3. </w:t>
      </w:r>
      <w:proofErr w:type="gramStart"/>
      <w:r w:rsidRPr="00004A7E">
        <w:t>Conservation- and catch-based performance metrics (PMs).</w:t>
      </w:r>
      <w:proofErr w:type="gramEnd"/>
      <w:r w:rsidRPr="00004A7E">
        <w:t xml:space="preserve"> PMs are presented as median values among trials.</w:t>
      </w:r>
    </w:p>
    <w:tbl>
      <w:tblPr>
        <w:tblStyle w:val="TableGrid"/>
        <w:tblW w:w="9116" w:type="dxa"/>
        <w:jc w:val="center"/>
        <w:tblLook w:val="04A0" w:firstRow="1" w:lastRow="0" w:firstColumn="1" w:lastColumn="0" w:noHBand="0" w:noVBand="1"/>
      </w:tblPr>
      <w:tblGrid>
        <w:gridCol w:w="1398"/>
        <w:gridCol w:w="2461"/>
        <w:gridCol w:w="5257"/>
      </w:tblGrid>
      <w:tr w:rsidR="005D007A" w:rsidRPr="00004A7E" w14:paraId="6BC543FA" w14:textId="77777777" w:rsidTr="00004A7E">
        <w:trPr>
          <w:trHeight w:val="298"/>
          <w:jc w:val="center"/>
        </w:trPr>
        <w:tc>
          <w:tcPr>
            <w:tcW w:w="0" w:type="auto"/>
          </w:tcPr>
          <w:p w14:paraId="6506B698" w14:textId="77777777" w:rsidR="005D007A" w:rsidRPr="00004A7E" w:rsidRDefault="005D007A" w:rsidP="005419E4"/>
        </w:tc>
        <w:tc>
          <w:tcPr>
            <w:tcW w:w="0" w:type="auto"/>
          </w:tcPr>
          <w:p w14:paraId="4D97C6DA" w14:textId="785A7ED0" w:rsidR="005D007A" w:rsidRPr="00004A7E" w:rsidRDefault="005D007A" w:rsidP="005419E4">
            <w:pPr>
              <w:rPr>
                <w:vertAlign w:val="subscript"/>
              </w:rPr>
            </w:pPr>
            <w:r w:rsidRPr="00004A7E">
              <w:t>Performance Metric</w:t>
            </w:r>
          </w:p>
        </w:tc>
        <w:tc>
          <w:tcPr>
            <w:tcW w:w="0" w:type="auto"/>
          </w:tcPr>
          <w:p w14:paraId="52B466AC" w14:textId="7F04B40F" w:rsidR="005D007A" w:rsidRPr="00004A7E" w:rsidRDefault="005D007A" w:rsidP="005D007A">
            <w:pPr>
              <w:rPr>
                <w:vertAlign w:val="subscript"/>
              </w:rPr>
            </w:pPr>
            <w:r w:rsidRPr="00004A7E">
              <w:t>Definition</w:t>
            </w:r>
          </w:p>
        </w:tc>
      </w:tr>
      <w:tr w:rsidR="0072162B" w:rsidRPr="00004A7E" w14:paraId="69EF4008" w14:textId="77777777" w:rsidTr="00004A7E">
        <w:trPr>
          <w:trHeight w:val="876"/>
          <w:jc w:val="center"/>
        </w:trPr>
        <w:tc>
          <w:tcPr>
            <w:tcW w:w="0" w:type="auto"/>
            <w:vMerge w:val="restart"/>
          </w:tcPr>
          <w:p w14:paraId="09CDD153" w14:textId="6DA37AFF" w:rsidR="0072162B" w:rsidRPr="00004A7E" w:rsidRDefault="0072162B" w:rsidP="005419E4">
            <w:r w:rsidRPr="00004A7E">
              <w:t>Conservation</w:t>
            </w:r>
          </w:p>
        </w:tc>
        <w:tc>
          <w:tcPr>
            <w:tcW w:w="0" w:type="auto"/>
          </w:tcPr>
          <w:p w14:paraId="37E4083D" w14:textId="48BAC0E9" w:rsidR="0072162B" w:rsidRPr="00004A7E" w:rsidRDefault="0072162B" w:rsidP="005419E4">
            <w:r w:rsidRPr="00004A7E">
              <w:t>Median recruitment</w:t>
            </w:r>
          </w:p>
        </w:tc>
        <w:tc>
          <w:tcPr>
            <w:tcW w:w="0" w:type="auto"/>
          </w:tcPr>
          <w:p w14:paraId="421CD0A5" w14:textId="519CD7D7" w:rsidR="0072162B" w:rsidRPr="00004A7E" w:rsidRDefault="0072162B" w:rsidP="005D007A">
            <w:r w:rsidRPr="00004A7E">
              <w:t>Median aggregate recruit abundance (i.e. summed across all CUs within a return year) during the simulation period.</w:t>
            </w:r>
          </w:p>
        </w:tc>
      </w:tr>
      <w:tr w:rsidR="0072162B" w:rsidRPr="00004A7E" w14:paraId="20D58853" w14:textId="77777777" w:rsidTr="00004A7E">
        <w:trPr>
          <w:trHeight w:val="144"/>
          <w:jc w:val="center"/>
        </w:trPr>
        <w:tc>
          <w:tcPr>
            <w:tcW w:w="0" w:type="auto"/>
            <w:vMerge/>
          </w:tcPr>
          <w:p w14:paraId="1A786FD0" w14:textId="7575786E" w:rsidR="0072162B" w:rsidRPr="00004A7E" w:rsidRDefault="0072162B" w:rsidP="005419E4"/>
        </w:tc>
        <w:tc>
          <w:tcPr>
            <w:tcW w:w="0" w:type="auto"/>
          </w:tcPr>
          <w:p w14:paraId="19665089" w14:textId="15B6CFDE" w:rsidR="0072162B" w:rsidRPr="00004A7E" w:rsidRDefault="0072162B" w:rsidP="005D007A">
            <w:r w:rsidRPr="00004A7E">
              <w:t>Proportion of CUs above upper benchmark</w:t>
            </w:r>
          </w:p>
        </w:tc>
        <w:tc>
          <w:tcPr>
            <w:tcW w:w="0" w:type="auto"/>
          </w:tcPr>
          <w:p w14:paraId="052C66AC" w14:textId="16F0A8DE" w:rsidR="0072162B" w:rsidRPr="00004A7E" w:rsidRDefault="0072162B" w:rsidP="0072162B">
            <w:r w:rsidRPr="00004A7E">
              <w:t>The temporal mean proportion of CUs within a return year with spawner abundance greater than 0.8*S</w:t>
            </w:r>
            <w:r w:rsidRPr="00004A7E">
              <w:rPr>
                <w:vertAlign w:val="subscript"/>
              </w:rPr>
              <w:t>MSY</w:t>
            </w:r>
            <w:r w:rsidRPr="00004A7E">
              <w:t>.</w:t>
            </w:r>
          </w:p>
        </w:tc>
      </w:tr>
      <w:tr w:rsidR="0072162B" w:rsidRPr="00004A7E" w14:paraId="78B4046D" w14:textId="77777777" w:rsidTr="00004A7E">
        <w:trPr>
          <w:trHeight w:val="144"/>
          <w:jc w:val="center"/>
        </w:trPr>
        <w:tc>
          <w:tcPr>
            <w:tcW w:w="0" w:type="auto"/>
            <w:vMerge/>
          </w:tcPr>
          <w:p w14:paraId="3ADB960B" w14:textId="2D178BAB" w:rsidR="0072162B" w:rsidRPr="00004A7E" w:rsidRDefault="0072162B" w:rsidP="005419E4"/>
        </w:tc>
        <w:tc>
          <w:tcPr>
            <w:tcW w:w="0" w:type="auto"/>
          </w:tcPr>
          <w:p w14:paraId="1517FF30" w14:textId="78F20DC4" w:rsidR="0072162B" w:rsidRPr="00004A7E" w:rsidRDefault="0072162B" w:rsidP="005D007A">
            <w:r w:rsidRPr="00004A7E">
              <w:t>Proportion of CUs extant</w:t>
            </w:r>
          </w:p>
        </w:tc>
        <w:tc>
          <w:tcPr>
            <w:tcW w:w="0" w:type="auto"/>
          </w:tcPr>
          <w:p w14:paraId="54A58A16" w14:textId="16FA2F2E" w:rsidR="0072162B" w:rsidRPr="00004A7E" w:rsidRDefault="0072162B" w:rsidP="005419E4">
            <w:r w:rsidRPr="00004A7E">
              <w:t xml:space="preserve">The proportion of CUs with spawner abundances above the </w:t>
            </w:r>
            <w:commentRangeStart w:id="45"/>
            <w:r w:rsidRPr="00004A7E">
              <w:t xml:space="preserve">extinction threshold </w:t>
            </w:r>
            <w:commentRangeEnd w:id="45"/>
            <w:r w:rsidR="006D3895">
              <w:rPr>
                <w:rStyle w:val="CommentReference"/>
              </w:rPr>
              <w:commentReference w:id="45"/>
            </w:r>
            <w:r w:rsidRPr="00004A7E">
              <w:t>at the end of the simulation period.</w:t>
            </w:r>
          </w:p>
        </w:tc>
      </w:tr>
      <w:tr w:rsidR="0072162B" w:rsidRPr="00004A7E" w14:paraId="6753C4AF" w14:textId="77777777" w:rsidTr="00004A7E">
        <w:trPr>
          <w:trHeight w:val="586"/>
          <w:jc w:val="center"/>
        </w:trPr>
        <w:tc>
          <w:tcPr>
            <w:tcW w:w="0" w:type="auto"/>
            <w:vMerge w:val="restart"/>
          </w:tcPr>
          <w:p w14:paraId="7F7DD023" w14:textId="579EF6FD" w:rsidR="0072162B" w:rsidRPr="00004A7E" w:rsidRDefault="0072162B" w:rsidP="005419E4">
            <w:r w:rsidRPr="00004A7E">
              <w:t>Catch</w:t>
            </w:r>
          </w:p>
        </w:tc>
        <w:tc>
          <w:tcPr>
            <w:tcW w:w="0" w:type="auto"/>
          </w:tcPr>
          <w:p w14:paraId="18A6D6F0" w14:textId="6C91204A" w:rsidR="0072162B" w:rsidRPr="00004A7E" w:rsidRDefault="0072162B" w:rsidP="005D007A">
            <w:r w:rsidRPr="00004A7E">
              <w:t>Median catch</w:t>
            </w:r>
          </w:p>
        </w:tc>
        <w:tc>
          <w:tcPr>
            <w:tcW w:w="0" w:type="auto"/>
          </w:tcPr>
          <w:p w14:paraId="53907134" w14:textId="01F2352A" w:rsidR="0072162B" w:rsidRPr="00004A7E" w:rsidRDefault="0072162B" w:rsidP="0072162B">
            <w:r w:rsidRPr="00004A7E">
              <w:t>Median aggregate catch (i.e. summed across all CUs within a return year) during the simulation period.</w:t>
            </w:r>
          </w:p>
        </w:tc>
      </w:tr>
      <w:tr w:rsidR="0072162B" w:rsidRPr="00004A7E" w14:paraId="29F0AC7F" w14:textId="77777777" w:rsidTr="00004A7E">
        <w:trPr>
          <w:trHeight w:val="144"/>
          <w:jc w:val="center"/>
        </w:trPr>
        <w:tc>
          <w:tcPr>
            <w:tcW w:w="0" w:type="auto"/>
            <w:vMerge/>
          </w:tcPr>
          <w:p w14:paraId="51FF7DCC" w14:textId="77777777" w:rsidR="0072162B" w:rsidRPr="00004A7E" w:rsidRDefault="0072162B" w:rsidP="005419E4"/>
        </w:tc>
        <w:tc>
          <w:tcPr>
            <w:tcW w:w="0" w:type="auto"/>
          </w:tcPr>
          <w:p w14:paraId="5189D253" w14:textId="08763708" w:rsidR="0072162B" w:rsidRPr="00004A7E" w:rsidRDefault="0072162B" w:rsidP="005D007A">
            <w:r w:rsidRPr="00004A7E">
              <w:t>Catch stability</w:t>
            </w:r>
          </w:p>
        </w:tc>
        <w:tc>
          <w:tcPr>
            <w:tcW w:w="0" w:type="auto"/>
          </w:tcPr>
          <w:p w14:paraId="2F56A47A" w14:textId="2C5E5AFD" w:rsidR="0072162B" w:rsidRPr="00004A7E" w:rsidRDefault="0072162B" w:rsidP="005419E4">
            <w:r w:rsidRPr="00004A7E">
              <w:t xml:space="preserve">The inverse of the temporal coefficient of variation in aggregate catch (i.e. </w:t>
            </w:r>
            <m:oMath>
              <m:f>
                <m:fPr>
                  <m:ctrlPr>
                    <w:rPr>
                      <w:rFonts w:ascii="Cambria Math" w:hAnsi="Cambria Math"/>
                      <w:i/>
                    </w:rPr>
                  </m:ctrlPr>
                </m:fPr>
                <m:num>
                  <m:r>
                    <w:rPr>
                      <w:rFonts w:ascii="Cambria Math" w:hAnsi="Cambria Math"/>
                    </w:rPr>
                    <m:t>µ</m:t>
                  </m:r>
                </m:num>
                <m:den>
                  <m:r>
                    <w:rPr>
                      <w:rFonts w:ascii="Cambria Math" w:hAnsi="Cambria Math"/>
                    </w:rPr>
                    <m:t>σ</m:t>
                  </m:r>
                </m:den>
              </m:f>
            </m:oMath>
            <w:r w:rsidRPr="00004A7E">
              <w:rPr>
                <w:rFonts w:eastAsiaTheme="minorEastAsia"/>
              </w:rPr>
              <w:t>).</w:t>
            </w:r>
          </w:p>
        </w:tc>
      </w:tr>
      <w:tr w:rsidR="0072162B" w:rsidRPr="00004A7E" w14:paraId="657FA2B0" w14:textId="77777777" w:rsidTr="00004A7E">
        <w:trPr>
          <w:trHeight w:val="144"/>
          <w:jc w:val="center"/>
        </w:trPr>
        <w:tc>
          <w:tcPr>
            <w:tcW w:w="0" w:type="auto"/>
            <w:vMerge/>
          </w:tcPr>
          <w:p w14:paraId="11B6FE93" w14:textId="77777777" w:rsidR="0072162B" w:rsidRPr="00004A7E" w:rsidRDefault="0072162B" w:rsidP="005419E4"/>
        </w:tc>
        <w:tc>
          <w:tcPr>
            <w:tcW w:w="0" w:type="auto"/>
          </w:tcPr>
          <w:p w14:paraId="3450FE08" w14:textId="259B0BE5" w:rsidR="0072162B" w:rsidRPr="00004A7E" w:rsidRDefault="0072162B" w:rsidP="005D007A">
            <w:r w:rsidRPr="00004A7E">
              <w:t>Proportion of years above catch threshold</w:t>
            </w:r>
          </w:p>
        </w:tc>
        <w:tc>
          <w:tcPr>
            <w:tcW w:w="0" w:type="auto"/>
          </w:tcPr>
          <w:p w14:paraId="222E4E54" w14:textId="48242024" w:rsidR="0072162B" w:rsidRPr="00004A7E" w:rsidRDefault="0072162B" w:rsidP="005419E4">
            <w:r w:rsidRPr="00004A7E">
              <w:t>The proportion of years during the simulation period when aggregate TAC was greater than 1,000,000.</w:t>
            </w:r>
          </w:p>
        </w:tc>
      </w:tr>
    </w:tbl>
    <w:p w14:paraId="00B9DFC9" w14:textId="77777777" w:rsidR="005D007A" w:rsidRPr="00004A7E" w:rsidRDefault="005D007A" w:rsidP="005D007A">
      <w:pPr>
        <w:rPr>
          <w:rFonts w:ascii="Calibri" w:hAnsi="Calibri"/>
        </w:rPr>
      </w:pPr>
    </w:p>
    <w:p w14:paraId="178187DB" w14:textId="2FEB5E60" w:rsidR="00DB21CE" w:rsidRPr="00004A7E" w:rsidRDefault="00DB21CE" w:rsidP="008730E1">
      <w:pPr>
        <w:ind w:firstLine="720"/>
        <w:rPr>
          <w:rFonts w:ascii="Calibri" w:hAnsi="Calibri"/>
        </w:rPr>
      </w:pPr>
      <w:r w:rsidRPr="00004A7E">
        <w:rPr>
          <w:rFonts w:eastAsiaTheme="minorEastAsia"/>
        </w:rPr>
        <w:t xml:space="preserve">Although we focused our analyses on aggregate </w:t>
      </w:r>
      <w:r w:rsidR="006D1219">
        <w:rPr>
          <w:rFonts w:eastAsiaTheme="minorEastAsia"/>
        </w:rPr>
        <w:t>PMs</w:t>
      </w:r>
      <w:r w:rsidRPr="00004A7E">
        <w:rPr>
          <w:rFonts w:eastAsiaTheme="minorEastAsia"/>
        </w:rPr>
        <w:t xml:space="preserve"> because CV</w:t>
      </w:r>
      <w:r w:rsidRPr="00004A7E">
        <w:rPr>
          <w:rFonts w:eastAsiaTheme="minorEastAsia"/>
          <w:vertAlign w:val="subscript"/>
        </w:rPr>
        <w:t>C</w:t>
      </w:r>
      <w:r w:rsidRPr="00004A7E">
        <w:rPr>
          <w:rFonts w:eastAsiaTheme="minorEastAsia"/>
        </w:rPr>
        <w:t xml:space="preserve"> and synchrony are </w:t>
      </w:r>
      <w:r w:rsidR="006D1219">
        <w:rPr>
          <w:rFonts w:eastAsiaTheme="minorEastAsia"/>
        </w:rPr>
        <w:t xml:space="preserve">relevant at the </w:t>
      </w:r>
      <w:proofErr w:type="spellStart"/>
      <w:r w:rsidR="006D1219">
        <w:rPr>
          <w:rFonts w:eastAsiaTheme="minorEastAsia"/>
        </w:rPr>
        <w:t>metapopulation</w:t>
      </w:r>
      <w:proofErr w:type="spellEnd"/>
      <w:r w:rsidR="006D1219">
        <w:rPr>
          <w:rFonts w:eastAsiaTheme="minorEastAsia"/>
        </w:rPr>
        <w:t xml:space="preserve"> scale</w:t>
      </w:r>
      <w:r w:rsidRPr="00004A7E">
        <w:rPr>
          <w:rFonts w:eastAsiaTheme="minorEastAsia"/>
        </w:rPr>
        <w:t xml:space="preserve">, the consequences of increased aggregate variability </w:t>
      </w:r>
      <w:r w:rsidR="006D1219">
        <w:rPr>
          <w:rFonts w:eastAsiaTheme="minorEastAsia"/>
        </w:rPr>
        <w:t>may</w:t>
      </w:r>
      <w:r w:rsidRPr="00004A7E">
        <w:rPr>
          <w:rFonts w:eastAsiaTheme="minorEastAsia"/>
        </w:rPr>
        <w:t xml:space="preserve"> vary among components due to </w:t>
      </w:r>
      <w:r w:rsidR="008730E1" w:rsidRPr="00004A7E">
        <w:rPr>
          <w:rFonts w:eastAsiaTheme="minorEastAsia"/>
        </w:rPr>
        <w:t xml:space="preserve">intrinsic </w:t>
      </w:r>
      <w:r w:rsidRPr="00004A7E">
        <w:rPr>
          <w:rFonts w:eastAsiaTheme="minorEastAsia"/>
        </w:rPr>
        <w:t xml:space="preserve">differences in productivity or </w:t>
      </w:r>
      <w:r w:rsidR="008730E1" w:rsidRPr="00004A7E">
        <w:rPr>
          <w:rFonts w:eastAsiaTheme="minorEastAsia"/>
        </w:rPr>
        <w:t>carrying capacity, as well as their exposure to harvest in mixed stock fisheries</w:t>
      </w:r>
      <w:r w:rsidRPr="00004A7E">
        <w:rPr>
          <w:rFonts w:eastAsiaTheme="minorEastAsia"/>
        </w:rPr>
        <w:t>. An exhaustive analysis of CU-specific differences was beyond the scope of this paper, however to illustrate potential differences we present simulated changes in median spawner abundance across CV</w:t>
      </w:r>
      <w:r w:rsidRPr="00004A7E">
        <w:rPr>
          <w:rFonts w:eastAsiaTheme="minorEastAsia"/>
          <w:vertAlign w:val="subscript"/>
        </w:rPr>
        <w:t xml:space="preserve">C </w:t>
      </w:r>
      <w:r w:rsidRPr="00004A7E">
        <w:rPr>
          <w:rFonts w:eastAsiaTheme="minorEastAsia"/>
        </w:rPr>
        <w:t xml:space="preserve">and synchrony treatments for two CUs: </w:t>
      </w:r>
      <w:r w:rsidR="008730E1" w:rsidRPr="00004A7E">
        <w:rPr>
          <w:rFonts w:eastAsiaTheme="minorEastAsia"/>
        </w:rPr>
        <w:t>a low abundance</w:t>
      </w:r>
      <w:r w:rsidR="006D1219">
        <w:rPr>
          <w:rFonts w:eastAsiaTheme="minorEastAsia"/>
        </w:rPr>
        <w:t xml:space="preserve">, </w:t>
      </w:r>
      <w:commentRangeStart w:id="46"/>
      <w:r w:rsidR="006D1219">
        <w:rPr>
          <w:rFonts w:eastAsiaTheme="minorEastAsia"/>
        </w:rPr>
        <w:t>red status</w:t>
      </w:r>
      <w:r w:rsidR="008730E1" w:rsidRPr="00004A7E">
        <w:rPr>
          <w:rFonts w:eastAsiaTheme="minorEastAsia"/>
        </w:rPr>
        <w:t xml:space="preserve"> </w:t>
      </w:r>
      <w:r w:rsidRPr="00004A7E">
        <w:rPr>
          <w:rFonts w:eastAsiaTheme="minorEastAsia"/>
        </w:rPr>
        <w:t>CU</w:t>
      </w:r>
      <w:r w:rsidR="008730E1" w:rsidRPr="00004A7E">
        <w:rPr>
          <w:rFonts w:eastAsiaTheme="minorEastAsia"/>
        </w:rPr>
        <w:t xml:space="preserve"> </w:t>
      </w:r>
      <w:commentRangeEnd w:id="46"/>
      <w:r w:rsidR="006D3895">
        <w:rPr>
          <w:rStyle w:val="CommentReference"/>
        </w:rPr>
        <w:commentReference w:id="46"/>
      </w:r>
      <w:r w:rsidR="008730E1" w:rsidRPr="00004A7E">
        <w:rPr>
          <w:rFonts w:eastAsiaTheme="minorEastAsia"/>
        </w:rPr>
        <w:t>within the Early Summer Run MU</w:t>
      </w:r>
      <w:r w:rsidR="006D1219">
        <w:rPr>
          <w:rFonts w:eastAsiaTheme="minorEastAsia"/>
        </w:rPr>
        <w:t xml:space="preserve"> </w:t>
      </w:r>
      <w:r w:rsidR="008730E1" w:rsidRPr="00004A7E">
        <w:rPr>
          <w:rFonts w:eastAsiaTheme="minorEastAsia"/>
        </w:rPr>
        <w:t>(</w:t>
      </w:r>
      <w:proofErr w:type="spellStart"/>
      <w:r w:rsidR="008730E1" w:rsidRPr="00004A7E">
        <w:rPr>
          <w:rFonts w:eastAsiaTheme="minorEastAsia"/>
        </w:rPr>
        <w:t>Bowron</w:t>
      </w:r>
      <w:proofErr w:type="spellEnd"/>
      <w:r w:rsidRPr="00004A7E">
        <w:rPr>
          <w:rFonts w:eastAsiaTheme="minorEastAsia"/>
        </w:rPr>
        <w:t>) and an abundant</w:t>
      </w:r>
      <w:r w:rsidR="006D1219">
        <w:rPr>
          <w:rFonts w:eastAsiaTheme="minorEastAsia"/>
        </w:rPr>
        <w:t xml:space="preserve"> green status </w:t>
      </w:r>
      <w:r w:rsidRPr="00004A7E">
        <w:rPr>
          <w:rFonts w:eastAsiaTheme="minorEastAsia"/>
        </w:rPr>
        <w:t>CU</w:t>
      </w:r>
      <w:r w:rsidR="008730E1" w:rsidRPr="00004A7E">
        <w:rPr>
          <w:rFonts w:eastAsiaTheme="minorEastAsia"/>
        </w:rPr>
        <w:t xml:space="preserve"> within the Summer Run MU</w:t>
      </w:r>
      <w:r w:rsidR="006D1219">
        <w:rPr>
          <w:rFonts w:eastAsiaTheme="minorEastAsia"/>
        </w:rPr>
        <w:t xml:space="preserve"> </w:t>
      </w:r>
      <w:r w:rsidR="008730E1" w:rsidRPr="00004A7E">
        <w:rPr>
          <w:rFonts w:eastAsiaTheme="minorEastAsia"/>
        </w:rPr>
        <w:t>(</w:t>
      </w:r>
      <w:proofErr w:type="spellStart"/>
      <w:r w:rsidR="008730E1" w:rsidRPr="00004A7E">
        <w:rPr>
          <w:rFonts w:eastAsiaTheme="minorEastAsia"/>
        </w:rPr>
        <w:t>Chilko</w:t>
      </w:r>
      <w:proofErr w:type="spellEnd"/>
      <w:r w:rsidR="008730E1" w:rsidRPr="00004A7E">
        <w:rPr>
          <w:rFonts w:eastAsiaTheme="minorEastAsia"/>
        </w:rPr>
        <w:t>)</w:t>
      </w:r>
      <w:r w:rsidRPr="00004A7E">
        <w:rPr>
          <w:rFonts w:eastAsiaTheme="minorEastAsia"/>
        </w:rPr>
        <w:t xml:space="preserve">. </w:t>
      </w:r>
    </w:p>
    <w:p w14:paraId="5F45AC6E" w14:textId="7D96B494" w:rsidR="00DB21CE" w:rsidRPr="00004A7E" w:rsidRDefault="00DB21CE" w:rsidP="00DB21CE">
      <w:pPr>
        <w:ind w:firstLine="720"/>
        <w:rPr>
          <w:rFonts w:ascii="Calibri" w:hAnsi="Calibri"/>
        </w:rPr>
      </w:pPr>
      <w:r w:rsidRPr="00004A7E">
        <w:rPr>
          <w:rFonts w:ascii="Calibri" w:hAnsi="Calibri"/>
        </w:rPr>
        <w:t xml:space="preserve">Finally, we </w:t>
      </w:r>
      <w:r w:rsidR="006D1219">
        <w:rPr>
          <w:rFonts w:ascii="Calibri" w:hAnsi="Calibri"/>
        </w:rPr>
        <w:t>stress</w:t>
      </w:r>
      <w:r w:rsidRPr="00004A7E">
        <w:rPr>
          <w:rFonts w:ascii="Calibri" w:hAnsi="Calibri"/>
        </w:rPr>
        <w:t xml:space="preserve"> that the goal of this study was to demonstrate relative differences in projected performance associated with trends in component variability and synchrony, not to accurately forecast the dynamics of</w:t>
      </w:r>
      <w:r w:rsidR="006D1219">
        <w:rPr>
          <w:rFonts w:ascii="Calibri" w:hAnsi="Calibri"/>
        </w:rPr>
        <w:t xml:space="preserve"> individual</w:t>
      </w:r>
      <w:r w:rsidRPr="00004A7E">
        <w:rPr>
          <w:rFonts w:ascii="Calibri" w:hAnsi="Calibri"/>
        </w:rPr>
        <w:t xml:space="preserve"> Fraser River CUs or the aggregate as a whole.</w:t>
      </w:r>
    </w:p>
    <w:p w14:paraId="61796981" w14:textId="056D6887" w:rsidR="00645D76" w:rsidRPr="00004A7E" w:rsidRDefault="00645D76" w:rsidP="00C36435">
      <w:pPr>
        <w:pStyle w:val="ListParagraph"/>
        <w:spacing w:line="240" w:lineRule="auto"/>
        <w:rPr>
          <w:b/>
        </w:rPr>
      </w:pPr>
    </w:p>
    <w:p w14:paraId="11A47116" w14:textId="1616CB5A" w:rsidR="00DE0F7B" w:rsidRPr="00004A7E" w:rsidRDefault="006C2754" w:rsidP="006C2754">
      <w:pPr>
        <w:jc w:val="center"/>
      </w:pPr>
      <w:r w:rsidRPr="00004A7E">
        <w:rPr>
          <w:b/>
        </w:rPr>
        <w:t>Results</w:t>
      </w:r>
    </w:p>
    <w:p w14:paraId="42999713" w14:textId="2A36445F" w:rsidR="000E43A3" w:rsidRPr="00004A7E" w:rsidRDefault="006C2754" w:rsidP="00A91A4F">
      <w:pPr>
        <w:rPr>
          <w:i/>
        </w:rPr>
      </w:pPr>
      <w:r w:rsidRPr="00004A7E">
        <w:rPr>
          <w:i/>
        </w:rPr>
        <w:t>Retrospective analysis</w:t>
      </w:r>
    </w:p>
    <w:p w14:paraId="4E890CD7" w14:textId="0E3583BD" w:rsidR="005C2371" w:rsidRPr="00004A7E" w:rsidRDefault="006C2754" w:rsidP="00A91A4F">
      <w:r w:rsidRPr="00004A7E">
        <w:lastRenderedPageBreak/>
        <w:tab/>
        <w:t>Mean Fraser River sockeye salmon productivity</w:t>
      </w:r>
      <w:r w:rsidR="009D23BD" w:rsidRPr="00004A7E">
        <w:t xml:space="preserve"> </w:t>
      </w:r>
      <w:r w:rsidR="00D31645" w:rsidRPr="00004A7E">
        <w:t>(</w:t>
      </w:r>
      <w:proofErr w:type="gramStart"/>
      <w:r w:rsidR="00D31645" w:rsidRPr="00004A7E">
        <w:t>log(</w:t>
      </w:r>
      <w:proofErr w:type="gramEnd"/>
      <w:r w:rsidR="00D31645" w:rsidRPr="00004A7E">
        <w:t>recruits/spawner))</w:t>
      </w:r>
      <w:r w:rsidR="009D23BD" w:rsidRPr="00004A7E">
        <w:t xml:space="preserve"> </w:t>
      </w:r>
      <w:r w:rsidRPr="00004A7E">
        <w:t>declined from the late 1980s through 2005, the brood year predominantly responsible for producing the poor return in</w:t>
      </w:r>
      <w:r w:rsidR="009D23BD" w:rsidRPr="00004A7E">
        <w:t xml:space="preserve"> 2009</w:t>
      </w:r>
      <w:r w:rsidRPr="00004A7E">
        <w:t xml:space="preserve">. </w:t>
      </w:r>
      <w:r w:rsidR="006D1219">
        <w:t>Although</w:t>
      </w:r>
      <w:r w:rsidRPr="00004A7E">
        <w:t xml:space="preserve"> the aggregate exhibited several years of higher productivity, </w:t>
      </w:r>
      <w:r w:rsidR="006D1219">
        <w:t>it</w:t>
      </w:r>
      <w:r w:rsidRPr="00004A7E">
        <w:t xml:space="preserve"> h</w:t>
      </w:r>
      <w:r w:rsidR="00A43A81" w:rsidRPr="00004A7E">
        <w:t>as recently declined again</w:t>
      </w:r>
      <w:r w:rsidR="00D663FC" w:rsidRPr="00004A7E">
        <w:t xml:space="preserve"> and remains variable</w:t>
      </w:r>
      <w:r w:rsidR="00A43A81" w:rsidRPr="00004A7E">
        <w:t xml:space="preserve"> (Figure</w:t>
      </w:r>
      <w:r w:rsidR="00004A7E" w:rsidRPr="00004A7E">
        <w:t xml:space="preserve"> 2</w:t>
      </w:r>
      <w:r w:rsidRPr="00004A7E">
        <w:t xml:space="preserve">a). </w:t>
      </w:r>
      <w:r w:rsidR="00D663FC" w:rsidRPr="00004A7E">
        <w:t>A</w:t>
      </w:r>
      <w:r w:rsidR="005C2371" w:rsidRPr="00004A7E">
        <w:t>ggregate spawner abundance and aggregate catch increased until the ea</w:t>
      </w:r>
      <w:r w:rsidR="00D663FC" w:rsidRPr="00004A7E">
        <w:t xml:space="preserve">rly </w:t>
      </w:r>
      <w:r w:rsidR="00004A7E" w:rsidRPr="00004A7E">
        <w:t>1990s before declining (Figure 2</w:t>
      </w:r>
      <w:r w:rsidR="00A43A81" w:rsidRPr="00004A7E">
        <w:t>b,</w:t>
      </w:r>
      <w:r w:rsidR="005C2371" w:rsidRPr="00004A7E">
        <w:t>c)</w:t>
      </w:r>
      <w:r w:rsidR="00D663FC" w:rsidRPr="00004A7E">
        <w:t>, coincident with declines in productivity and exploitation rate</w:t>
      </w:r>
      <w:r w:rsidR="005C2371" w:rsidRPr="00004A7E">
        <w:t xml:space="preserve">. However, there is substantial </w:t>
      </w:r>
      <w:proofErr w:type="spellStart"/>
      <w:r w:rsidR="005C2371" w:rsidRPr="00004A7E">
        <w:t>interannual</w:t>
      </w:r>
      <w:proofErr w:type="spellEnd"/>
      <w:r w:rsidR="005C2371" w:rsidRPr="00004A7E">
        <w:t xml:space="preserve"> variability in both metrics due to </w:t>
      </w:r>
      <w:r w:rsidR="006D1219">
        <w:t>several abundant, cyclic CUs. P</w:t>
      </w:r>
      <w:r w:rsidR="005C2371" w:rsidRPr="00004A7E">
        <w:t xml:space="preserve">articularly large returns were observed in 2010 and 2014 (catches for 2014 not shown). </w:t>
      </w:r>
    </w:p>
    <w:p w14:paraId="4AE0B96C" w14:textId="4E810124" w:rsidR="006C2754" w:rsidRPr="00004A7E" w:rsidRDefault="006C2754" w:rsidP="005C2371">
      <w:pPr>
        <w:ind w:firstLine="720"/>
      </w:pPr>
      <w:r w:rsidRPr="00004A7E">
        <w:t>Mean CV</w:t>
      </w:r>
      <w:r w:rsidRPr="00004A7E">
        <w:rPr>
          <w:vertAlign w:val="subscript"/>
        </w:rPr>
        <w:t>C</w:t>
      </w:r>
      <w:r w:rsidRPr="00004A7E">
        <w:t xml:space="preserve"> (i.e</w:t>
      </w:r>
      <w:r w:rsidR="008614AB" w:rsidRPr="00004A7E">
        <w:t xml:space="preserve">. temporal variability in recruit abundance, weighted by a CU’s </w:t>
      </w:r>
      <w:r w:rsidR="006D1219">
        <w:t>mean</w:t>
      </w:r>
      <w:r w:rsidR="008614AB" w:rsidRPr="00004A7E">
        <w:t xml:space="preserve"> abundance</w:t>
      </w:r>
      <w:r w:rsidRPr="00004A7E">
        <w:t>) was</w:t>
      </w:r>
      <w:r w:rsidR="008614AB" w:rsidRPr="00004A7E">
        <w:t xml:space="preserve"> low </w:t>
      </w:r>
      <w:r w:rsidR="00C0619A" w:rsidRPr="00004A7E">
        <w:t xml:space="preserve">in the 1960s, 70s and 90s, but </w:t>
      </w:r>
      <w:r w:rsidR="002B615B">
        <w:t>was elevated</w:t>
      </w:r>
      <w:r w:rsidR="00C0619A" w:rsidRPr="00004A7E">
        <w:t xml:space="preserve"> at the beginning o</w:t>
      </w:r>
      <w:r w:rsidR="002B615B">
        <w:t>f the time series (1950s) and</w:t>
      </w:r>
      <w:r w:rsidR="006D1219">
        <w:t xml:space="preserve"> has</w:t>
      </w:r>
      <w:r w:rsidR="002B615B">
        <w:t xml:space="preserve"> </w:t>
      </w:r>
      <w:r w:rsidR="00C0619A" w:rsidRPr="00004A7E">
        <w:t>increase</w:t>
      </w:r>
      <w:r w:rsidR="002B615B">
        <w:t>d</w:t>
      </w:r>
      <w:r w:rsidR="00C0619A" w:rsidRPr="00004A7E">
        <w:t xml:space="preserve"> </w:t>
      </w:r>
      <w:r w:rsidR="002B615B">
        <w:t xml:space="preserve">by approximately 50% </w:t>
      </w:r>
      <w:r w:rsidR="006D1219">
        <w:t>since the early 2000s</w:t>
      </w:r>
      <w:r w:rsidR="00004A7E" w:rsidRPr="00004A7E">
        <w:t xml:space="preserve"> (Figure 2</w:t>
      </w:r>
      <w:r w:rsidR="00C0619A" w:rsidRPr="00004A7E">
        <w:t>d). Similarly</w:t>
      </w:r>
      <w:r w:rsidR="006D1219">
        <w:t>,</w:t>
      </w:r>
      <w:r w:rsidR="00C0619A" w:rsidRPr="00004A7E">
        <w:t xml:space="preserve"> synchrony </w:t>
      </w:r>
      <w:r w:rsidR="00004A7E" w:rsidRPr="00004A7E">
        <w:t xml:space="preserve">in recruit abundance </w:t>
      </w:r>
      <w:r w:rsidR="00C0619A" w:rsidRPr="00004A7E">
        <w:t xml:space="preserve">was relatively high in the 1950s, low and stable for approximately 20 years </w:t>
      </w:r>
      <w:r w:rsidR="006D1219" w:rsidRPr="00004A7E">
        <w:t>afterward</w:t>
      </w:r>
      <w:r w:rsidR="006D1219">
        <w:t>s</w:t>
      </w:r>
      <w:r w:rsidR="00C0619A" w:rsidRPr="00004A7E">
        <w:t xml:space="preserve"> and increased </w:t>
      </w:r>
      <w:r w:rsidR="006D1219">
        <w:t>through</w:t>
      </w:r>
      <w:r w:rsidR="00C0619A" w:rsidRPr="00004A7E">
        <w:t xml:space="preserve"> the 1980s</w:t>
      </w:r>
      <w:r w:rsidR="006D1219">
        <w:t>,</w:t>
      </w:r>
      <w:r w:rsidR="00C0619A" w:rsidRPr="00004A7E">
        <w:t xml:space="preserve"> leading to a </w:t>
      </w:r>
      <w:r w:rsidR="00004A7E" w:rsidRPr="00004A7E">
        <w:t>peak several years ago (Figure 2</w:t>
      </w:r>
      <w:r w:rsidR="00C0619A" w:rsidRPr="00004A7E">
        <w:t>e.)</w:t>
      </w:r>
      <w:r w:rsidRPr="00004A7E">
        <w:t xml:space="preserve"> </w:t>
      </w:r>
      <w:r w:rsidR="00D663FC" w:rsidRPr="00004A7E">
        <w:t>As expected</w:t>
      </w:r>
      <w:r w:rsidR="005B527F" w:rsidRPr="00004A7E">
        <w:t>, c</w:t>
      </w:r>
      <w:r w:rsidRPr="00004A7E">
        <w:t>hanges in CV</w:t>
      </w:r>
      <w:r w:rsidRPr="00004A7E">
        <w:rPr>
          <w:vertAlign w:val="subscript"/>
        </w:rPr>
        <w:t>A</w:t>
      </w:r>
      <w:r w:rsidRPr="00004A7E">
        <w:t xml:space="preserve"> mirror these patterns, showing</w:t>
      </w:r>
      <w:r w:rsidR="006D1219">
        <w:t xml:space="preserve"> a</w:t>
      </w:r>
      <w:r w:rsidRPr="00004A7E">
        <w:t xml:space="preserve"> </w:t>
      </w:r>
      <w:r w:rsidR="00F73E55">
        <w:t xml:space="preserve">gradual increase followed by a jump to </w:t>
      </w:r>
      <w:r w:rsidR="006D1219">
        <w:t>particularly</w:t>
      </w:r>
      <w:r w:rsidR="00F73E55">
        <w:t xml:space="preserve"> high levels</w:t>
      </w:r>
      <w:r w:rsidRPr="00004A7E">
        <w:t xml:space="preserve"> </w:t>
      </w:r>
      <w:r w:rsidR="00004A7E" w:rsidRPr="00004A7E">
        <w:t>in the early 2000s (Figure 2</w:t>
      </w:r>
      <w:r w:rsidR="00A43A81" w:rsidRPr="00004A7E">
        <w:t>f</w:t>
      </w:r>
      <w:r w:rsidRPr="00004A7E">
        <w:t>).</w:t>
      </w:r>
      <w:r w:rsidR="00D663FC" w:rsidRPr="00004A7E">
        <w:t xml:space="preserve"> </w:t>
      </w:r>
    </w:p>
    <w:p w14:paraId="60769AE2" w14:textId="0E8B694F" w:rsidR="00525C83" w:rsidRPr="00004A7E" w:rsidRDefault="00AC2E80" w:rsidP="00004A7E">
      <w:pPr>
        <w:jc w:val="center"/>
      </w:pPr>
      <w:r>
        <w:rPr>
          <w:noProof/>
          <w:lang w:val="en-US"/>
        </w:rPr>
        <w:drawing>
          <wp:inline distT="0" distB="0" distL="0" distR="0" wp14:anchorId="677716AF" wp14:editId="21847B80">
            <wp:extent cx="3913019" cy="2709527"/>
            <wp:effectExtent l="0" t="0" r="0" b="0"/>
            <wp:docPr id="4" name="Picture 4" descr="C:\github\synchSalmon\figs\Fig1New_Re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hub\synchSalmon\figs\Fig1New_Retr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3010" cy="2709521"/>
                    </a:xfrm>
                    <a:prstGeom prst="rect">
                      <a:avLst/>
                    </a:prstGeom>
                    <a:noFill/>
                    <a:ln>
                      <a:noFill/>
                    </a:ln>
                  </pic:spPr>
                </pic:pic>
              </a:graphicData>
            </a:graphic>
          </wp:inline>
        </w:drawing>
      </w:r>
    </w:p>
    <w:p w14:paraId="4120C511" w14:textId="155C2664" w:rsidR="00525C83" w:rsidRPr="00004A7E" w:rsidRDefault="00525C83" w:rsidP="00A91A4F">
      <w:proofErr w:type="gramStart"/>
      <w:r w:rsidRPr="00004A7E">
        <w:t xml:space="preserve">Figure </w:t>
      </w:r>
      <w:r w:rsidR="00AF52E0">
        <w:t>2</w:t>
      </w:r>
      <w:r w:rsidR="00F73E55">
        <w:t>.</w:t>
      </w:r>
      <w:proofErr w:type="gramEnd"/>
      <w:r w:rsidRPr="00004A7E">
        <w:t xml:space="preserve"> Observed trends in Fraser River sockeye salmon productivity (log (recruits per spawner)), aggregate spawner abundance, and aggregate catch (</w:t>
      </w:r>
      <w:r w:rsidR="00D663FC" w:rsidRPr="00004A7E">
        <w:t>a-c</w:t>
      </w:r>
      <w:r w:rsidRPr="00004A7E">
        <w:t>)</w:t>
      </w:r>
      <w:ins w:id="47" w:author="Holt, Kendra" w:date="2018-11-16T13:00:00Z">
        <w:r w:rsidR="00FC761E">
          <w:t xml:space="preserve">, and </w:t>
        </w:r>
      </w:ins>
      <w:del w:id="48" w:author="Holt, Kendra" w:date="2018-11-16T13:00:00Z">
        <w:r w:rsidRPr="00004A7E" w:rsidDel="00FC761E">
          <w:delText>.</w:delText>
        </w:r>
      </w:del>
      <w:r w:rsidRPr="00004A7E">
        <w:t xml:space="preserve"> </w:t>
      </w:r>
      <w:r w:rsidR="0016554E">
        <w:t>12</w:t>
      </w:r>
      <w:r w:rsidRPr="00004A7E">
        <w:t>-year moving window estimates of the mean component coefficient of variation (CV</w:t>
      </w:r>
      <w:r w:rsidRPr="00004A7E">
        <w:rPr>
          <w:vertAlign w:val="subscript"/>
        </w:rPr>
        <w:t>C</w:t>
      </w:r>
      <w:r w:rsidRPr="00004A7E">
        <w:t>), synchrony index (</w:t>
      </w:r>
      <m:oMath>
        <m:r>
          <w:rPr>
            <w:rFonts w:ascii="Cambria Math" w:hAnsi="Cambria Math"/>
          </w:rPr>
          <m:t>φ</m:t>
        </m:r>
      </m:oMath>
      <w:r w:rsidRPr="00004A7E">
        <w:rPr>
          <w:rFonts w:eastAsiaTheme="minorEastAsia"/>
        </w:rPr>
        <w:t>), and aggregate variability</w:t>
      </w:r>
      <w:r w:rsidR="00D663FC" w:rsidRPr="00004A7E">
        <w:rPr>
          <w:rFonts w:eastAsiaTheme="minorEastAsia"/>
        </w:rPr>
        <w:t xml:space="preserve"> (CV</w:t>
      </w:r>
      <w:r w:rsidR="00D663FC" w:rsidRPr="00004A7E">
        <w:rPr>
          <w:rFonts w:eastAsiaTheme="minorEastAsia"/>
          <w:vertAlign w:val="subscript"/>
        </w:rPr>
        <w:t>A</w:t>
      </w:r>
      <w:r w:rsidR="00D663FC" w:rsidRPr="00004A7E">
        <w:rPr>
          <w:rFonts w:eastAsiaTheme="minorEastAsia"/>
        </w:rPr>
        <w:t>)</w:t>
      </w:r>
      <w:r w:rsidRPr="00004A7E">
        <w:rPr>
          <w:rFonts w:eastAsiaTheme="minorEastAsia"/>
        </w:rPr>
        <w:t xml:space="preserve"> (</w:t>
      </w:r>
      <w:r w:rsidR="00D663FC" w:rsidRPr="00004A7E">
        <w:rPr>
          <w:rFonts w:eastAsiaTheme="minorEastAsia"/>
        </w:rPr>
        <w:t>d-f</w:t>
      </w:r>
      <w:r w:rsidRPr="00004A7E">
        <w:rPr>
          <w:rFonts w:eastAsiaTheme="minorEastAsia"/>
        </w:rPr>
        <w:t>)</w:t>
      </w:r>
      <w:r w:rsidR="0016554E">
        <w:rPr>
          <w:rFonts w:eastAsiaTheme="minorEastAsia"/>
        </w:rPr>
        <w:t xml:space="preserve"> of 11 CU</w:t>
      </w:r>
      <w:r w:rsidRPr="00004A7E">
        <w:rPr>
          <w:rFonts w:eastAsiaTheme="minorEastAsia"/>
        </w:rPr>
        <w:t xml:space="preserve">s </w:t>
      </w:r>
      <w:r w:rsidRPr="00004A7E">
        <w:t>with time series extending back to 1948</w:t>
      </w:r>
      <w:r w:rsidR="0016554E">
        <w:t xml:space="preserve">. Black lines represent median estimates and </w:t>
      </w:r>
      <w:r w:rsidR="00004A7E">
        <w:t>grey band</w:t>
      </w:r>
      <w:r w:rsidR="0016554E">
        <w:t>s</w:t>
      </w:r>
      <w:r w:rsidR="00004A7E">
        <w:t xml:space="preserve"> represent 90</w:t>
      </w:r>
      <w:r w:rsidR="00004A7E" w:rsidRPr="00004A7E">
        <w:rPr>
          <w:vertAlign w:val="superscript"/>
        </w:rPr>
        <w:t>th</w:t>
      </w:r>
      <w:r w:rsidR="00004A7E">
        <w:t xml:space="preserve"> percentile interval</w:t>
      </w:r>
      <w:r w:rsidR="0016554E">
        <w:t>s</w:t>
      </w:r>
      <w:r w:rsidR="00004A7E">
        <w:t>.</w:t>
      </w:r>
      <w:ins w:id="49" w:author="Holt, Kendra" w:date="2018-11-16T13:00:00Z">
        <w:r w:rsidR="00FC761E">
          <w:t xml:space="preserve">  </w:t>
        </w:r>
      </w:ins>
      <w:ins w:id="50" w:author="Holt, Kendra" w:date="2018-11-16T13:01:00Z">
        <w:r w:rsidR="00FC761E">
          <w:t>In panel (a), multiple colours are used to show productivity trends for the 11 individual CUs from which the median was calculated.</w:t>
        </w:r>
      </w:ins>
    </w:p>
    <w:p w14:paraId="0637E6FC" w14:textId="77777777" w:rsidR="005C2371" w:rsidRPr="00004A7E" w:rsidRDefault="005C2371" w:rsidP="00A91A4F">
      <w:pPr>
        <w:rPr>
          <w:i/>
        </w:rPr>
      </w:pPr>
    </w:p>
    <w:p w14:paraId="151010AC" w14:textId="0748891B" w:rsidR="005B527F" w:rsidRPr="00004A7E" w:rsidRDefault="005B527F" w:rsidP="00A91A4F">
      <w:pPr>
        <w:rPr>
          <w:i/>
        </w:rPr>
      </w:pPr>
      <w:r w:rsidRPr="00004A7E">
        <w:rPr>
          <w:i/>
        </w:rPr>
        <w:t>Forward simulation</w:t>
      </w:r>
    </w:p>
    <w:p w14:paraId="20519113" w14:textId="7BA963D3" w:rsidR="00353067" w:rsidRPr="00004A7E" w:rsidRDefault="005B527F" w:rsidP="00353067">
      <w:pPr>
        <w:rPr>
          <w:ins w:id="51" w:author="DFO-MPO" w:date="2018-09-11T10:57:00Z"/>
          <w:rFonts w:eastAsiaTheme="minorEastAsia"/>
        </w:rPr>
      </w:pPr>
      <w:r w:rsidRPr="00004A7E">
        <w:rPr>
          <w:i/>
        </w:rPr>
        <w:tab/>
      </w:r>
      <w:r w:rsidR="00A409A9" w:rsidRPr="00004A7E">
        <w:t xml:space="preserve">By specifying low, medium, and high values for </w:t>
      </w:r>
      <m:oMath>
        <m:r>
          <w:rPr>
            <w:rFonts w:ascii="Cambria Math" w:hAnsi="Cambria Math"/>
          </w:rPr>
          <m:t>σ</m:t>
        </m:r>
      </m:oMath>
      <w:r w:rsidR="00A409A9" w:rsidRPr="00004A7E">
        <w:t xml:space="preserve"> and </w:t>
      </w:r>
      <m:oMath>
        <m:r>
          <w:rPr>
            <w:rFonts w:ascii="Cambria Math" w:hAnsi="Cambria Math"/>
          </w:rPr>
          <m:t>ρ</m:t>
        </m:r>
      </m:oMath>
      <w:r w:rsidR="00A409A9" w:rsidRPr="00004A7E">
        <w:rPr>
          <w:rFonts w:eastAsiaTheme="minorEastAsia"/>
        </w:rPr>
        <w:t xml:space="preserve"> we </w:t>
      </w:r>
      <w:r w:rsidR="00A45830">
        <w:rPr>
          <w:rFonts w:eastAsiaTheme="minorEastAsia"/>
        </w:rPr>
        <w:t xml:space="preserve">were able to generate a range of </w:t>
      </w:r>
      <w:r w:rsidR="00353067" w:rsidRPr="00004A7E">
        <w:rPr>
          <w:rFonts w:eastAsiaTheme="minorEastAsia"/>
        </w:rPr>
        <w:t>CV</w:t>
      </w:r>
      <w:r w:rsidR="00353067" w:rsidRPr="00004A7E">
        <w:rPr>
          <w:rFonts w:eastAsiaTheme="minorEastAsia"/>
          <w:vertAlign w:val="subscript"/>
        </w:rPr>
        <w:t>C</w:t>
      </w:r>
      <w:r w:rsidR="00353067" w:rsidRPr="00004A7E">
        <w:rPr>
          <w:rFonts w:eastAsiaTheme="minorEastAsia"/>
        </w:rPr>
        <w:t xml:space="preserve"> and synchrony</w:t>
      </w:r>
      <w:r w:rsidR="00AF52E0">
        <w:rPr>
          <w:rFonts w:eastAsiaTheme="minorEastAsia"/>
        </w:rPr>
        <w:t xml:space="preserve"> scenarios (Figure 3</w:t>
      </w:r>
      <w:r w:rsidR="00A45830">
        <w:rPr>
          <w:rFonts w:eastAsiaTheme="minorEastAsia"/>
        </w:rPr>
        <w:t>)</w:t>
      </w:r>
      <w:r w:rsidR="00353067" w:rsidRPr="00004A7E">
        <w:rPr>
          <w:rFonts w:eastAsiaTheme="minorEastAsia"/>
        </w:rPr>
        <w:t>.</w:t>
      </w:r>
      <w:r w:rsidR="00A45830">
        <w:rPr>
          <w:rFonts w:eastAsiaTheme="minorEastAsia"/>
        </w:rPr>
        <w:t xml:space="preserve"> </w:t>
      </w:r>
      <w:r w:rsidR="00633411" w:rsidRPr="00004A7E">
        <w:rPr>
          <w:rFonts w:eastAsiaTheme="minorEastAsia"/>
        </w:rPr>
        <w:t xml:space="preserve">We use </w:t>
      </w:r>
      <m:oMath>
        <m:r>
          <w:rPr>
            <w:rFonts w:ascii="Cambria Math" w:hAnsi="Cambria Math"/>
          </w:rPr>
          <m:t>σ</m:t>
        </m:r>
      </m:oMath>
      <w:r w:rsidR="00633411">
        <w:rPr>
          <w:rFonts w:eastAsiaTheme="minorEastAsia"/>
        </w:rPr>
        <w:t xml:space="preserve"> </w:t>
      </w:r>
      <w:r w:rsidR="00633411" w:rsidRPr="00004A7E">
        <w:rPr>
          <w:rFonts w:eastAsiaTheme="minorEastAsia"/>
        </w:rPr>
        <w:t xml:space="preserve">as a </w:t>
      </w:r>
      <w:r w:rsidR="00633411">
        <w:rPr>
          <w:rFonts w:eastAsiaTheme="minorEastAsia"/>
        </w:rPr>
        <w:t>proxy</w:t>
      </w:r>
      <w:r w:rsidR="00633411" w:rsidRPr="00004A7E">
        <w:rPr>
          <w:rFonts w:eastAsiaTheme="minorEastAsia"/>
        </w:rPr>
        <w:t xml:space="preserve"> </w:t>
      </w:r>
      <w:r w:rsidR="00633411">
        <w:rPr>
          <w:rFonts w:eastAsiaTheme="minorEastAsia"/>
        </w:rPr>
        <w:t xml:space="preserve">for </w:t>
      </w:r>
      <w:r w:rsidR="00633411" w:rsidRPr="00004A7E">
        <w:rPr>
          <w:rFonts w:eastAsiaTheme="minorEastAsia"/>
        </w:rPr>
        <w:t>CV</w:t>
      </w:r>
      <w:r w:rsidR="00633411" w:rsidRPr="00004A7E">
        <w:rPr>
          <w:rFonts w:eastAsiaTheme="minorEastAsia"/>
          <w:vertAlign w:val="subscript"/>
        </w:rPr>
        <w:t>C</w:t>
      </w:r>
      <w:r w:rsidR="00633411" w:rsidRPr="00004A7E">
        <w:rPr>
          <w:rFonts w:eastAsiaTheme="minorEastAsia"/>
        </w:rPr>
        <w:t xml:space="preserve"> and </w:t>
      </w:r>
      <m:oMath>
        <m:r>
          <w:rPr>
            <w:rFonts w:ascii="Cambria Math" w:hAnsi="Cambria Math"/>
          </w:rPr>
          <m:t xml:space="preserve">ρ </m:t>
        </m:r>
      </m:oMath>
      <w:r w:rsidR="00633411" w:rsidRPr="00004A7E">
        <w:rPr>
          <w:rFonts w:eastAsiaTheme="minorEastAsia"/>
        </w:rPr>
        <w:t xml:space="preserve">as a measure of synchrony in </w:t>
      </w:r>
      <w:r w:rsidR="00633411" w:rsidRPr="00004A7E">
        <w:rPr>
          <w:rFonts w:eastAsiaTheme="minorEastAsia"/>
        </w:rPr>
        <w:lastRenderedPageBreak/>
        <w:t>subsequent results.</w:t>
      </w:r>
      <w:r w:rsidR="00633411">
        <w:rPr>
          <w:rFonts w:eastAsiaTheme="minorEastAsia"/>
        </w:rPr>
        <w:t xml:space="preserve"> </w:t>
      </w:r>
      <w:r w:rsidR="00F73E55">
        <w:rPr>
          <w:rFonts w:eastAsiaTheme="minorEastAsia"/>
        </w:rPr>
        <w:t xml:space="preserve">Due to stochasticity within the model, </w:t>
      </w:r>
      <w:commentRangeStart w:id="52"/>
      <w:commentRangeStart w:id="53"/>
      <w:r w:rsidR="00633411">
        <w:rPr>
          <w:rFonts w:eastAsiaTheme="minorEastAsia"/>
        </w:rPr>
        <w:t>median</w:t>
      </w:r>
      <w:r w:rsidR="00A45830">
        <w:rPr>
          <w:rFonts w:eastAsiaTheme="minorEastAsia"/>
        </w:rPr>
        <w:t xml:space="preserve"> </w:t>
      </w:r>
      <w:r w:rsidR="00633411">
        <w:rPr>
          <w:rFonts w:eastAsiaTheme="minorEastAsia"/>
        </w:rPr>
        <w:t>trends</w:t>
      </w:r>
      <w:r w:rsidR="00A45830">
        <w:rPr>
          <w:rFonts w:eastAsiaTheme="minorEastAsia"/>
        </w:rPr>
        <w:t xml:space="preserve"> </w:t>
      </w:r>
      <w:r w:rsidR="00633411">
        <w:rPr>
          <w:rFonts w:eastAsiaTheme="minorEastAsia"/>
        </w:rPr>
        <w:t>in</w:t>
      </w:r>
      <w:r w:rsidR="00A45830">
        <w:rPr>
          <w:rFonts w:eastAsiaTheme="minorEastAsia"/>
        </w:rPr>
        <w:t xml:space="preserve"> CV</w:t>
      </w:r>
      <w:r w:rsidR="00A45830">
        <w:rPr>
          <w:rFonts w:eastAsiaTheme="minorEastAsia"/>
          <w:vertAlign w:val="subscript"/>
        </w:rPr>
        <w:t>C</w:t>
      </w:r>
      <w:r w:rsidR="00A45830">
        <w:rPr>
          <w:rFonts w:eastAsiaTheme="minorEastAsia"/>
        </w:rPr>
        <w:t xml:space="preserve"> and </w:t>
      </w:r>
      <m:oMath>
        <m:r>
          <w:rPr>
            <w:rFonts w:ascii="Cambria Math" w:hAnsi="Cambria Math"/>
          </w:rPr>
          <m:t>φ</m:t>
        </m:r>
      </m:oMath>
      <w:r w:rsidR="00A45830">
        <w:rPr>
          <w:rFonts w:eastAsiaTheme="minorEastAsia"/>
        </w:rPr>
        <w:t xml:space="preserve"> were lower than recently observed values, </w:t>
      </w:r>
      <w:r w:rsidR="00633411">
        <w:rPr>
          <w:rFonts w:eastAsiaTheme="minorEastAsia"/>
        </w:rPr>
        <w:t xml:space="preserve">even when </w:t>
      </w:r>
      <m:oMath>
        <m:r>
          <w:rPr>
            <w:rFonts w:ascii="Cambria Math" w:hAnsi="Cambria Math"/>
          </w:rPr>
          <m:t>σ</m:t>
        </m:r>
      </m:oMath>
      <w:r w:rsidR="00633411" w:rsidRPr="00004A7E">
        <w:t xml:space="preserve"> and </w:t>
      </w:r>
      <m:oMath>
        <m:r>
          <w:rPr>
            <w:rFonts w:ascii="Cambria Math" w:hAnsi="Cambria Math"/>
          </w:rPr>
          <m:t>ρ</m:t>
        </m:r>
      </m:oMath>
      <w:r w:rsidR="00633411" w:rsidRPr="00004A7E">
        <w:rPr>
          <w:rFonts w:eastAsiaTheme="minorEastAsia"/>
        </w:rPr>
        <w:t xml:space="preserve"> </w:t>
      </w:r>
      <w:r w:rsidR="00633411">
        <w:rPr>
          <w:rFonts w:eastAsiaTheme="minorEastAsia"/>
        </w:rPr>
        <w:t>were maximized. However, individual Monte Carlo trials exhibited</w:t>
      </w:r>
      <w:r w:rsidR="0016554E">
        <w:rPr>
          <w:rFonts w:eastAsiaTheme="minorEastAsia"/>
        </w:rPr>
        <w:t xml:space="preserve"> temporal variation in CV</w:t>
      </w:r>
      <w:r w:rsidR="0016554E">
        <w:rPr>
          <w:rFonts w:eastAsiaTheme="minorEastAsia"/>
          <w:vertAlign w:val="subscript"/>
        </w:rPr>
        <w:t xml:space="preserve">C </w:t>
      </w:r>
      <w:r w:rsidR="0016554E">
        <w:rPr>
          <w:rFonts w:eastAsiaTheme="minorEastAsia"/>
        </w:rPr>
        <w:t xml:space="preserve">and </w:t>
      </w:r>
      <m:oMath>
        <m:r>
          <w:rPr>
            <w:rFonts w:ascii="Cambria Math" w:hAnsi="Cambria Math"/>
          </w:rPr>
          <m:t>φ</m:t>
        </m:r>
      </m:oMath>
      <w:r w:rsidR="0016554E">
        <w:rPr>
          <w:rFonts w:eastAsiaTheme="minorEastAsia"/>
        </w:rPr>
        <w:t xml:space="preserve"> </w:t>
      </w:r>
      <w:r w:rsidR="00633411">
        <w:rPr>
          <w:rFonts w:eastAsiaTheme="minorEastAsia"/>
        </w:rPr>
        <w:t>consistent with the historical time series (Figure S1).</w:t>
      </w:r>
      <w:r w:rsidR="00A45830">
        <w:rPr>
          <w:rFonts w:eastAsiaTheme="minorEastAsia"/>
        </w:rPr>
        <w:t xml:space="preserve"> </w:t>
      </w:r>
      <w:commentRangeEnd w:id="52"/>
      <w:r w:rsidR="00633411">
        <w:rPr>
          <w:rStyle w:val="CommentReference"/>
        </w:rPr>
        <w:commentReference w:id="52"/>
      </w:r>
      <w:commentRangeEnd w:id="53"/>
      <w:r w:rsidR="00FC761E">
        <w:rPr>
          <w:rStyle w:val="CommentReference"/>
        </w:rPr>
        <w:commentReference w:id="53"/>
      </w:r>
    </w:p>
    <w:p w14:paraId="245C62D7" w14:textId="09DA27CB" w:rsidR="005B527F" w:rsidRPr="00004A7E" w:rsidRDefault="00A45830" w:rsidP="00A45830">
      <w:pPr>
        <w:jc w:val="center"/>
        <w:rPr>
          <w:rFonts w:eastAsiaTheme="minorEastAsia"/>
        </w:rPr>
      </w:pPr>
      <w:r>
        <w:rPr>
          <w:rFonts w:eastAsiaTheme="minorEastAsia"/>
          <w:noProof/>
          <w:lang w:val="en-US"/>
        </w:rPr>
        <w:drawing>
          <wp:inline distT="0" distB="0" distL="0" distR="0" wp14:anchorId="76ACF4C2" wp14:editId="3D662598">
            <wp:extent cx="3145478" cy="2446914"/>
            <wp:effectExtent l="0" t="0" r="0" b="0"/>
            <wp:docPr id="5" name="Picture 5" descr="C:\github\salmon-sim\outputs\synchrony\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hub\salmon-sim\outputs\synchrony\synch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5778" cy="2447147"/>
                    </a:xfrm>
                    <a:prstGeom prst="rect">
                      <a:avLst/>
                    </a:prstGeom>
                    <a:noFill/>
                    <a:ln>
                      <a:noFill/>
                    </a:ln>
                  </pic:spPr>
                </pic:pic>
              </a:graphicData>
            </a:graphic>
          </wp:inline>
        </w:drawing>
      </w:r>
    </w:p>
    <w:p w14:paraId="1394469D" w14:textId="56614217" w:rsidR="0093252F" w:rsidRDefault="00AF52E0" w:rsidP="00A91A4F">
      <w:pPr>
        <w:rPr>
          <w:rFonts w:eastAsiaTheme="minorEastAsia"/>
        </w:rPr>
      </w:pPr>
      <w:r>
        <w:rPr>
          <w:rFonts w:eastAsiaTheme="minorEastAsia"/>
        </w:rPr>
        <w:t>Figure 3</w:t>
      </w:r>
      <w:r w:rsidR="0093252F" w:rsidRPr="00004A7E">
        <w:rPr>
          <w:rFonts w:eastAsiaTheme="minorEastAsia"/>
        </w:rPr>
        <w:t xml:space="preserve">. </w:t>
      </w:r>
      <w:r w:rsidR="0016554E">
        <w:rPr>
          <w:rFonts w:eastAsiaTheme="minorEastAsia"/>
        </w:rPr>
        <w:t>Trends</w:t>
      </w:r>
      <w:r w:rsidR="0093252F" w:rsidRPr="00004A7E">
        <w:rPr>
          <w:rFonts w:eastAsiaTheme="minorEastAsia"/>
        </w:rPr>
        <w:t xml:space="preserve"> in </w:t>
      </w:r>
      <w:ins w:id="54" w:author="Holt, Kendra" w:date="2018-11-16T13:04:00Z">
        <w:r w:rsidR="00FC761E">
          <w:rPr>
            <w:rFonts w:eastAsiaTheme="minorEastAsia"/>
          </w:rPr>
          <w:t xml:space="preserve">12-year moving averages of </w:t>
        </w:r>
      </w:ins>
      <w:r w:rsidR="00537250">
        <w:rPr>
          <w:rFonts w:eastAsiaTheme="minorEastAsia"/>
        </w:rPr>
        <w:t xml:space="preserve">recruitment </w:t>
      </w:r>
      <w:r w:rsidR="0093252F" w:rsidRPr="00004A7E">
        <w:rPr>
          <w:rFonts w:eastAsiaTheme="minorEastAsia"/>
        </w:rPr>
        <w:t xml:space="preserve">component variability </w:t>
      </w:r>
      <w:r w:rsidR="00511A34" w:rsidRPr="00004A7E">
        <w:rPr>
          <w:rFonts w:eastAsiaTheme="minorEastAsia"/>
        </w:rPr>
        <w:t>and synchrony</w:t>
      </w:r>
      <w:r w:rsidR="00A45830">
        <w:rPr>
          <w:rFonts w:eastAsiaTheme="minorEastAsia"/>
        </w:rPr>
        <w:t xml:space="preserve"> </w:t>
      </w:r>
      <w:r w:rsidR="00511A34" w:rsidRPr="00004A7E">
        <w:rPr>
          <w:rFonts w:eastAsiaTheme="minorEastAsia"/>
        </w:rPr>
        <w:t xml:space="preserve">as a function of </w:t>
      </w:r>
      <m:oMath>
        <m:r>
          <w:rPr>
            <w:rFonts w:ascii="Cambria Math" w:hAnsi="Cambria Math"/>
          </w:rPr>
          <m:t>σ</m:t>
        </m:r>
      </m:oMath>
      <w:r w:rsidR="00511A34" w:rsidRPr="00004A7E">
        <w:t xml:space="preserve"> </w:t>
      </w:r>
      <w:proofErr w:type="gramStart"/>
      <w:r w:rsidR="00511A34" w:rsidRPr="00004A7E">
        <w:t xml:space="preserve">and </w:t>
      </w:r>
      <w:proofErr w:type="gramEnd"/>
      <m:oMath>
        <m:r>
          <w:rPr>
            <w:rFonts w:ascii="Cambria Math" w:hAnsi="Cambria Math"/>
          </w:rPr>
          <m:t>ρ</m:t>
        </m:r>
      </m:oMath>
      <w:r w:rsidR="0016554E">
        <w:rPr>
          <w:rFonts w:eastAsiaTheme="minorEastAsia"/>
        </w:rPr>
        <w:t xml:space="preserve">, respectively. </w:t>
      </w:r>
      <w:ins w:id="55" w:author="Holt, Kendra" w:date="2018-11-16T13:05:00Z">
        <w:r w:rsidR="00FC761E">
          <w:rPr>
            <w:rFonts w:eastAsiaTheme="minorEastAsia"/>
          </w:rPr>
          <w:t xml:space="preserve">Black lines show observed values from the retrospective analysis while the coloured </w:t>
        </w:r>
      </w:ins>
      <w:del w:id="56" w:author="Holt, Kendra" w:date="2018-11-16T13:06:00Z">
        <w:r w:rsidR="0016554E" w:rsidDel="00FC761E">
          <w:rPr>
            <w:rFonts w:eastAsiaTheme="minorEastAsia"/>
          </w:rPr>
          <w:delText xml:space="preserve">12-year moving window </w:delText>
        </w:r>
        <w:r w:rsidR="00511A34" w:rsidRPr="00004A7E" w:rsidDel="00FC761E">
          <w:rPr>
            <w:rFonts w:eastAsiaTheme="minorEastAsia"/>
          </w:rPr>
          <w:delText xml:space="preserve">Trends in the observed stock-recruitment dataset are shown in black, the dashed line represents the beginning of the simulation period, and colored </w:delText>
        </w:r>
      </w:del>
      <w:r w:rsidR="00511A34" w:rsidRPr="00004A7E">
        <w:rPr>
          <w:rFonts w:eastAsiaTheme="minorEastAsia"/>
        </w:rPr>
        <w:t xml:space="preserve">lines represent </w:t>
      </w:r>
      <w:ins w:id="57" w:author="Holt, Kendra" w:date="2018-11-16T13:07:00Z">
        <w:r w:rsidR="00FC761E">
          <w:rPr>
            <w:rFonts w:eastAsiaTheme="minorEastAsia"/>
          </w:rPr>
          <w:t xml:space="preserve">median values over 250 simulation trials for </w:t>
        </w:r>
      </w:ins>
      <w:r w:rsidR="00511A34" w:rsidRPr="00004A7E">
        <w:rPr>
          <w:rFonts w:eastAsiaTheme="minorEastAsia"/>
        </w:rPr>
        <w:t>different CV</w:t>
      </w:r>
      <w:r w:rsidR="00511A34" w:rsidRPr="00004A7E">
        <w:rPr>
          <w:rFonts w:eastAsiaTheme="minorEastAsia"/>
          <w:vertAlign w:val="subscript"/>
        </w:rPr>
        <w:t>C</w:t>
      </w:r>
      <w:r w:rsidR="00511A34" w:rsidRPr="00004A7E">
        <w:rPr>
          <w:rFonts w:eastAsiaTheme="minorEastAsia"/>
        </w:rPr>
        <w:t xml:space="preserve"> and synchrony operating models. </w:t>
      </w:r>
      <w:ins w:id="58" w:author="Holt, Kendra" w:date="2018-11-16T13:06:00Z">
        <w:r w:rsidR="00FC761E">
          <w:rPr>
            <w:rFonts w:eastAsiaTheme="minorEastAsia"/>
          </w:rPr>
          <w:t xml:space="preserve">The dashed vertical line </w:t>
        </w:r>
      </w:ins>
      <w:ins w:id="59" w:author="Holt, Kendra" w:date="2018-11-16T13:07:00Z">
        <w:r w:rsidR="00FC761E">
          <w:rPr>
            <w:rFonts w:eastAsiaTheme="minorEastAsia"/>
          </w:rPr>
          <w:t xml:space="preserve">shows the start of the simulation period. </w:t>
        </w:r>
      </w:ins>
      <w:r w:rsidR="00511A34" w:rsidRPr="00004A7E">
        <w:rPr>
          <w:rFonts w:eastAsiaTheme="minorEastAsia"/>
        </w:rPr>
        <w:t xml:space="preserve">Lines represent medians across 250 trials. </w:t>
      </w:r>
    </w:p>
    <w:p w14:paraId="091C560E" w14:textId="1F8F4785" w:rsidR="00537250" w:rsidRDefault="000024DA" w:rsidP="000024DA">
      <w:pPr>
        <w:jc w:val="center"/>
        <w:rPr>
          <w:rFonts w:eastAsiaTheme="minorEastAsia"/>
        </w:rPr>
      </w:pPr>
      <w:r>
        <w:rPr>
          <w:rFonts w:eastAsiaTheme="minorEastAsia"/>
          <w:noProof/>
          <w:lang w:val="en-US"/>
        </w:rPr>
        <w:drawing>
          <wp:inline distT="0" distB="0" distL="0" distR="0" wp14:anchorId="56B78944" wp14:editId="1866EC25">
            <wp:extent cx="4899901" cy="3458538"/>
            <wp:effectExtent l="0" t="0" r="2540" b="0"/>
            <wp:docPr id="2" name="Picture 2" descr="Macintosh HD:Users:cam:github:salmon-sim:outputs:miscSensitivity:varianceTrends:12yrSynch_t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m:github:salmon-sim:outputs:miscSensitivity:varianceTrends:12yrSynch_trial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0822" cy="3459188"/>
                    </a:xfrm>
                    <a:prstGeom prst="rect">
                      <a:avLst/>
                    </a:prstGeom>
                    <a:noFill/>
                    <a:ln>
                      <a:noFill/>
                    </a:ln>
                  </pic:spPr>
                </pic:pic>
              </a:graphicData>
            </a:graphic>
          </wp:inline>
        </w:drawing>
      </w:r>
    </w:p>
    <w:p w14:paraId="00ADB0E5" w14:textId="686DBBD7" w:rsidR="00537250" w:rsidRPr="00004A7E" w:rsidRDefault="00537250" w:rsidP="00A91A4F">
      <w:pPr>
        <w:rPr>
          <w:rFonts w:eastAsiaTheme="minorEastAsia"/>
        </w:rPr>
      </w:pPr>
      <w:commentRangeStart w:id="60"/>
      <w:commentRangeStart w:id="61"/>
      <w:r>
        <w:rPr>
          <w:rFonts w:eastAsiaTheme="minorEastAsia"/>
        </w:rPr>
        <w:lastRenderedPageBreak/>
        <w:t xml:space="preserve">Figure </w:t>
      </w:r>
      <w:commentRangeEnd w:id="60"/>
      <w:r w:rsidR="000024DA">
        <w:rPr>
          <w:rStyle w:val="CommentReference"/>
        </w:rPr>
        <w:commentReference w:id="60"/>
      </w:r>
      <w:commentRangeEnd w:id="61"/>
      <w:r w:rsidR="00523434">
        <w:rPr>
          <w:rStyle w:val="CommentReference"/>
        </w:rPr>
        <w:commentReference w:id="61"/>
      </w:r>
      <w:r>
        <w:rPr>
          <w:rFonts w:eastAsiaTheme="minorEastAsia"/>
        </w:rPr>
        <w:t xml:space="preserve">S1. Trends in recruitment synchrony as a function of </w:t>
      </w:r>
      <m:oMath>
        <m:r>
          <w:rPr>
            <w:rFonts w:ascii="Cambria Math" w:hAnsi="Cambria Math"/>
          </w:rPr>
          <m:t>σ</m:t>
        </m:r>
      </m:oMath>
      <w:r w:rsidRPr="00004A7E">
        <w:t xml:space="preserve"> and </w:t>
      </w:r>
      <m:oMath>
        <m:r>
          <w:rPr>
            <w:rFonts w:ascii="Cambria Math" w:hAnsi="Cambria Math"/>
          </w:rPr>
          <m:t>ρ</m:t>
        </m:r>
      </m:oMath>
      <w:r w:rsidR="000024DA">
        <w:rPr>
          <w:rFonts w:eastAsiaTheme="minorEastAsia"/>
        </w:rPr>
        <w:t>, respectively. The median trend among trials is shown in the top left and other panels represent a random subset of</w:t>
      </w:r>
      <w:r>
        <w:rPr>
          <w:rFonts w:eastAsiaTheme="minorEastAsia"/>
        </w:rPr>
        <w:t xml:space="preserve"> Monte Carlo trials.  </w:t>
      </w:r>
    </w:p>
    <w:p w14:paraId="029250CD" w14:textId="3F817A3A" w:rsidR="00AF52E0" w:rsidRDefault="00063326" w:rsidP="0016554E">
      <w:pPr>
        <w:rPr>
          <w:rFonts w:eastAsiaTheme="minorEastAsia"/>
        </w:rPr>
      </w:pPr>
      <w:r w:rsidRPr="00004A7E">
        <w:rPr>
          <w:rFonts w:eastAsiaTheme="minorEastAsia"/>
        </w:rPr>
        <w:tab/>
      </w:r>
      <w:r w:rsidR="0016554E">
        <w:rPr>
          <w:rFonts w:eastAsiaTheme="minorEastAsia"/>
        </w:rPr>
        <w:t xml:space="preserve">The effects of </w:t>
      </w:r>
      <w:commentRangeStart w:id="62"/>
      <w:ins w:id="63" w:author="Holt, Kendra" w:date="2018-11-16T13:09:00Z">
        <w:r w:rsidR="00FC761E">
          <w:rPr>
            <w:rFonts w:eastAsiaTheme="minorEastAsia"/>
          </w:rPr>
          <w:t>synchrony and component variability</w:t>
        </w:r>
        <w:commentRangeEnd w:id="62"/>
        <w:r w:rsidR="00FC761E">
          <w:rPr>
            <w:rStyle w:val="CommentReference"/>
          </w:rPr>
          <w:commentReference w:id="62"/>
        </w:r>
        <w:r w:rsidR="00FC761E">
          <w:rPr>
            <w:rFonts w:eastAsiaTheme="minorEastAsia"/>
          </w:rPr>
          <w:t xml:space="preserve"> </w:t>
        </w:r>
      </w:ins>
      <w:del w:id="64" w:author="Holt, Kendra" w:date="2018-11-16T13:09:00Z">
        <w:r w:rsidR="0016554E" w:rsidDel="00FC761E">
          <w:rPr>
            <w:rFonts w:eastAsiaTheme="minorEastAsia"/>
          </w:rPr>
          <w:delText>a</w:delText>
        </w:r>
      </w:del>
      <w:del w:id="65" w:author="Holt, Kendra" w:date="2018-11-16T13:08:00Z">
        <w:r w:rsidR="0016554E" w:rsidDel="00FC761E">
          <w:rPr>
            <w:rFonts w:eastAsiaTheme="minorEastAsia"/>
          </w:rPr>
          <w:delText>ggregate variability</w:delText>
        </w:r>
      </w:del>
      <w:r w:rsidR="0016554E">
        <w:rPr>
          <w:rFonts w:eastAsiaTheme="minorEastAsia"/>
        </w:rPr>
        <w:t xml:space="preserve"> on conservation-based PMs were strongly dependent on productivity scenario</w:t>
      </w:r>
      <w:r w:rsidR="008C1D4E">
        <w:rPr>
          <w:rFonts w:eastAsiaTheme="minorEastAsia"/>
        </w:rPr>
        <w:t>. When productivity was simulated at its reference value (i.e. median retrospective estimates and norm</w:t>
      </w:r>
      <w:r w:rsidR="00894F3F">
        <w:rPr>
          <w:rFonts w:eastAsiaTheme="minorEastAsia"/>
        </w:rPr>
        <w:t>ally distributed process error) were relatively minor.</w:t>
      </w:r>
      <w:r w:rsidR="008C1D4E">
        <w:rPr>
          <w:rFonts w:eastAsiaTheme="minorEastAsia"/>
        </w:rPr>
        <w:t xml:space="preserve"> </w:t>
      </w:r>
      <w:r w:rsidR="00894F3F">
        <w:rPr>
          <w:rFonts w:eastAsiaTheme="minorEastAsia"/>
        </w:rPr>
        <w:t>I</w:t>
      </w:r>
      <w:r w:rsidR="008C1D4E">
        <w:rPr>
          <w:rFonts w:eastAsiaTheme="minorEastAsia"/>
        </w:rPr>
        <w:t xml:space="preserve">ncreases in synchrony led to moderate declines in recruit abundance, while increases in component </w:t>
      </w:r>
      <w:r w:rsidR="00F6484A">
        <w:rPr>
          <w:rFonts w:eastAsiaTheme="minorEastAsia"/>
        </w:rPr>
        <w:t>variability</w:t>
      </w:r>
      <w:r w:rsidR="008C1D4E">
        <w:rPr>
          <w:rFonts w:eastAsiaTheme="minorEastAsia"/>
        </w:rPr>
        <w:t xml:space="preserve"> led to moderate increases</w:t>
      </w:r>
      <w:r w:rsidR="00AF52E0">
        <w:rPr>
          <w:rFonts w:eastAsiaTheme="minorEastAsia"/>
        </w:rPr>
        <w:t xml:space="preserve"> (Figure 4a)</w:t>
      </w:r>
      <w:r w:rsidR="008C1D4E">
        <w:rPr>
          <w:rFonts w:eastAsiaTheme="minorEastAsia"/>
        </w:rPr>
        <w:t xml:space="preserve">. </w:t>
      </w:r>
      <w:r w:rsidR="00F6484A">
        <w:rPr>
          <w:rFonts w:eastAsiaTheme="minorEastAsia"/>
        </w:rPr>
        <w:t xml:space="preserve">The proportion of CUs above their biological benchmark and the proportion of CUs extant at the end of the simulation period were stable across all </w:t>
      </w:r>
      <w:r w:rsidR="00AF52E0">
        <w:rPr>
          <w:rFonts w:eastAsiaTheme="minorEastAsia"/>
        </w:rPr>
        <w:t xml:space="preserve">aggregate variability </w:t>
      </w:r>
      <w:r w:rsidR="00F6484A">
        <w:rPr>
          <w:rFonts w:eastAsiaTheme="minorEastAsia"/>
        </w:rPr>
        <w:t>scenarios</w:t>
      </w:r>
      <w:r w:rsidR="001F0F42">
        <w:rPr>
          <w:rFonts w:eastAsiaTheme="minorEastAsia"/>
        </w:rPr>
        <w:t xml:space="preserve"> (Figure 4b</w:t>
      </w:r>
      <w:proofErr w:type="gramStart"/>
      <w:r w:rsidR="001F0F42">
        <w:rPr>
          <w:rFonts w:eastAsiaTheme="minorEastAsia"/>
        </w:rPr>
        <w:t>,</w:t>
      </w:r>
      <w:r w:rsidR="00AF52E0">
        <w:rPr>
          <w:rFonts w:eastAsiaTheme="minorEastAsia"/>
        </w:rPr>
        <w:t>c</w:t>
      </w:r>
      <w:proofErr w:type="gramEnd"/>
      <w:r w:rsidR="00AF52E0">
        <w:rPr>
          <w:rFonts w:eastAsiaTheme="minorEastAsia"/>
        </w:rPr>
        <w:t xml:space="preserve">). </w:t>
      </w:r>
    </w:p>
    <w:p w14:paraId="13805121" w14:textId="2AB6B511" w:rsidR="00A43A81" w:rsidRPr="00AF52E0" w:rsidRDefault="00F6484A" w:rsidP="00AF52E0">
      <w:pPr>
        <w:ind w:firstLine="720"/>
      </w:pPr>
      <w:r>
        <w:rPr>
          <w:rFonts w:eastAsiaTheme="minorEastAsia"/>
        </w:rPr>
        <w:t xml:space="preserve">Unsurprisingly, conservation-based PMs declined </w:t>
      </w:r>
      <w:del w:id="66" w:author="Holt, Kendra" w:date="2018-11-16T13:11:00Z">
        <w:r w:rsidDel="0030136C">
          <w:rPr>
            <w:rFonts w:eastAsiaTheme="minorEastAsia"/>
          </w:rPr>
          <w:delText>under alternative productivity scenarios</w:delText>
        </w:r>
      </w:del>
      <w:ins w:id="67" w:author="Holt, Kendra" w:date="2018-11-16T13:11:00Z">
        <w:r w:rsidR="0030136C">
          <w:rPr>
            <w:rFonts w:eastAsiaTheme="minorEastAsia"/>
          </w:rPr>
          <w:t xml:space="preserve">as the </w:t>
        </w:r>
        <w:commentRangeStart w:id="68"/>
        <w:r w:rsidR="0030136C">
          <w:rPr>
            <w:rFonts w:eastAsiaTheme="minorEastAsia"/>
          </w:rPr>
          <w:t>frequency of poor productivity years increased</w:t>
        </w:r>
        <w:commentRangeEnd w:id="68"/>
        <w:r w:rsidR="0030136C">
          <w:rPr>
            <w:rStyle w:val="CommentReference"/>
          </w:rPr>
          <w:commentReference w:id="68"/>
        </w:r>
      </w:ins>
      <w:r>
        <w:rPr>
          <w:rFonts w:eastAsiaTheme="minorEastAsia"/>
        </w:rPr>
        <w:t xml:space="preserve">. </w:t>
      </w:r>
      <w:r w:rsidR="00AF52E0">
        <w:rPr>
          <w:rFonts w:eastAsiaTheme="minorEastAsia"/>
        </w:rPr>
        <w:t xml:space="preserve">However, </w:t>
      </w:r>
      <w:r>
        <w:rPr>
          <w:rFonts w:eastAsiaTheme="minorEastAsia"/>
        </w:rPr>
        <w:t>the relative magnitude of these declines was moderated by aggregate variability in general and synchrony in particular</w:t>
      </w:r>
      <w:r w:rsidR="00AF52E0">
        <w:rPr>
          <w:rFonts w:eastAsiaTheme="minorEastAsia"/>
        </w:rPr>
        <w:t xml:space="preserve">. </w:t>
      </w:r>
      <w:commentRangeStart w:id="69"/>
      <w:r w:rsidR="00AF52E0">
        <w:rPr>
          <w:rFonts w:eastAsiaTheme="minorEastAsia"/>
        </w:rPr>
        <w:t>When process variance was simulated with a skewed normal distrib</w:t>
      </w:r>
      <w:r>
        <w:rPr>
          <w:rFonts w:eastAsiaTheme="minorEastAsia"/>
        </w:rPr>
        <w:t>ution, median recruit abundance</w:t>
      </w:r>
      <w:r w:rsidR="00894F3F">
        <w:rPr>
          <w:rFonts w:eastAsiaTheme="minorEastAsia"/>
        </w:rPr>
        <w:t xml:space="preserve"> </w:t>
      </w:r>
      <w:r>
        <w:rPr>
          <w:rFonts w:eastAsiaTheme="minorEastAsia"/>
        </w:rPr>
        <w:t>declined by approximately 50% when synchrony was increased</w:t>
      </w:r>
      <w:ins w:id="70" w:author="Holt, Kendra" w:date="2018-11-16T13:12:00Z">
        <w:r w:rsidR="0030136C">
          <w:rPr>
            <w:rFonts w:eastAsiaTheme="minorEastAsia"/>
          </w:rPr>
          <w:t xml:space="preserve"> from low</w:t>
        </w:r>
      </w:ins>
      <w:r>
        <w:rPr>
          <w:rFonts w:eastAsiaTheme="minorEastAsia"/>
        </w:rPr>
        <w:t xml:space="preserve"> to moderate levels</w:t>
      </w:r>
      <w:r w:rsidR="00AF52E0">
        <w:rPr>
          <w:rFonts w:eastAsiaTheme="minorEastAsia"/>
        </w:rPr>
        <w:t xml:space="preserve"> (purple </w:t>
      </w:r>
      <w:ins w:id="71" w:author="Holt, Kendra" w:date="2018-11-16T13:13:00Z">
        <w:r w:rsidR="0030136C">
          <w:rPr>
            <w:rFonts w:eastAsiaTheme="minorEastAsia"/>
          </w:rPr>
          <w:t>to</w:t>
        </w:r>
      </w:ins>
      <w:del w:id="72" w:author="Holt, Kendra" w:date="2018-11-16T13:13:00Z">
        <w:r w:rsidR="00AF52E0" w:rsidDel="0030136C">
          <w:rPr>
            <w:rFonts w:eastAsiaTheme="minorEastAsia"/>
          </w:rPr>
          <w:delText>and</w:delText>
        </w:r>
      </w:del>
      <w:r w:rsidR="00AF52E0">
        <w:rPr>
          <w:rFonts w:eastAsiaTheme="minorEastAsia"/>
        </w:rPr>
        <w:t xml:space="preserve"> green symbols Figure 4d).</w:t>
      </w:r>
      <w:commentRangeEnd w:id="69"/>
      <w:r w:rsidR="00894F3F">
        <w:rPr>
          <w:rFonts w:eastAsiaTheme="minorEastAsia"/>
        </w:rPr>
        <w:t xml:space="preserve"> The proportion of CUs above their biological benchmark exhibited similar declines at higher synchrony levels (Figure 4e).</w:t>
      </w:r>
      <w:r>
        <w:rPr>
          <w:rStyle w:val="CommentReference"/>
        </w:rPr>
        <w:commentReference w:id="69"/>
      </w:r>
      <w:r w:rsidR="00AF52E0">
        <w:rPr>
          <w:rFonts w:eastAsiaTheme="minorEastAsia"/>
        </w:rPr>
        <w:t xml:space="preserve"> Increases in CV</w:t>
      </w:r>
      <w:r w:rsidR="00AF52E0">
        <w:rPr>
          <w:rFonts w:eastAsiaTheme="minorEastAsia"/>
          <w:vertAlign w:val="subscript"/>
        </w:rPr>
        <w:t xml:space="preserve">C </w:t>
      </w:r>
      <w:r w:rsidR="00AF52E0">
        <w:rPr>
          <w:rFonts w:eastAsiaTheme="minorEastAsia"/>
        </w:rPr>
        <w:t xml:space="preserve">were associated with declines in recruit abundance and conservation status, but only when they co-occurred with moderate or high </w:t>
      </w:r>
      <w:r w:rsidR="00C35C3B">
        <w:rPr>
          <w:rFonts w:eastAsiaTheme="minorEastAsia"/>
        </w:rPr>
        <w:t xml:space="preserve">levels of </w:t>
      </w:r>
      <w:r w:rsidR="001F0F42">
        <w:rPr>
          <w:rFonts w:eastAsiaTheme="minorEastAsia"/>
        </w:rPr>
        <w:t>synchrony (Figure 4d</w:t>
      </w:r>
      <w:proofErr w:type="gramStart"/>
      <w:r w:rsidR="001F0F42">
        <w:rPr>
          <w:rFonts w:eastAsiaTheme="minorEastAsia"/>
        </w:rPr>
        <w:t>,</w:t>
      </w:r>
      <w:r w:rsidR="00AF52E0">
        <w:rPr>
          <w:rFonts w:eastAsiaTheme="minorEastAsia"/>
        </w:rPr>
        <w:t>e</w:t>
      </w:r>
      <w:proofErr w:type="gramEnd"/>
      <w:r w:rsidR="00AF52E0">
        <w:rPr>
          <w:rFonts w:eastAsiaTheme="minorEastAsia"/>
        </w:rPr>
        <w:t>). The interaction between component variability and synchrony was most noticeable wi</w:t>
      </w:r>
      <w:r w:rsidR="007203C4">
        <w:rPr>
          <w:rFonts w:eastAsiaTheme="minorEastAsia"/>
        </w:rPr>
        <w:t xml:space="preserve">th regards to extirpation risk. The median proportion of extant CUs was stable </w:t>
      </w:r>
      <w:ins w:id="73" w:author="Holt, Kendra" w:date="2018-11-16T13:14:00Z">
        <w:r w:rsidR="0030136C">
          <w:rPr>
            <w:rFonts w:eastAsiaTheme="minorEastAsia"/>
          </w:rPr>
          <w:t xml:space="preserve">between high and low levels of </w:t>
        </w:r>
        <w:proofErr w:type="spellStart"/>
        <w:r w:rsidR="0030136C">
          <w:rPr>
            <w:rFonts w:eastAsiaTheme="minorEastAsia"/>
          </w:rPr>
          <w:t>CVc</w:t>
        </w:r>
        <w:proofErr w:type="spellEnd"/>
        <w:r w:rsidR="0030136C">
          <w:rPr>
            <w:rFonts w:eastAsiaTheme="minorEastAsia"/>
          </w:rPr>
          <w:t xml:space="preserve"> </w:t>
        </w:r>
      </w:ins>
      <w:r w:rsidR="007203C4">
        <w:rPr>
          <w:rFonts w:eastAsiaTheme="minorEastAsia"/>
        </w:rPr>
        <w:t xml:space="preserve">as long as synchrony was low, but declined by </w:t>
      </w:r>
      <w:commentRangeStart w:id="74"/>
      <w:r w:rsidR="007203C4">
        <w:rPr>
          <w:rFonts w:eastAsiaTheme="minorEastAsia"/>
        </w:rPr>
        <w:t xml:space="preserve">~5% </w:t>
      </w:r>
      <w:commentRangeEnd w:id="74"/>
      <w:r w:rsidR="0030136C">
        <w:rPr>
          <w:rStyle w:val="CommentReference"/>
        </w:rPr>
        <w:commentReference w:id="74"/>
      </w:r>
      <w:r w:rsidR="007203C4">
        <w:rPr>
          <w:rFonts w:eastAsiaTheme="minorEastAsia"/>
        </w:rPr>
        <w:t xml:space="preserve">when synchrony increased </w:t>
      </w:r>
      <w:r w:rsidR="00894F3F">
        <w:rPr>
          <w:rFonts w:eastAsiaTheme="minorEastAsia"/>
        </w:rPr>
        <w:t xml:space="preserve">to moderate levels </w:t>
      </w:r>
      <w:r w:rsidR="007203C4">
        <w:rPr>
          <w:rFonts w:eastAsiaTheme="minorEastAsia"/>
        </w:rPr>
        <w:t xml:space="preserve">and by ~10% </w:t>
      </w:r>
      <w:r w:rsidR="00C35C3B">
        <w:rPr>
          <w:rFonts w:eastAsiaTheme="minorEastAsia"/>
        </w:rPr>
        <w:t>when both component variability and synchrony were at their maximum values</w:t>
      </w:r>
      <w:r w:rsidR="007203C4">
        <w:rPr>
          <w:rFonts w:eastAsiaTheme="minorEastAsia"/>
        </w:rPr>
        <w:t xml:space="preserve"> (Figure 4f). Conservation outcomes worsened slightly when process variance was simulated from a </w:t>
      </w:r>
      <w:commentRangeStart w:id="75"/>
      <w:r w:rsidR="007203C4">
        <w:rPr>
          <w:rFonts w:eastAsiaTheme="minorEastAsia"/>
        </w:rPr>
        <w:t xml:space="preserve">skewed Student </w:t>
      </w:r>
      <w:commentRangeEnd w:id="75"/>
      <w:r w:rsidR="0030136C">
        <w:rPr>
          <w:rStyle w:val="CommentReference"/>
        </w:rPr>
        <w:commentReference w:id="75"/>
      </w:r>
      <w:r w:rsidR="007203C4" w:rsidRPr="001F0F42">
        <w:rPr>
          <w:rFonts w:eastAsiaTheme="minorEastAsia"/>
          <w:i/>
        </w:rPr>
        <w:t>t</w:t>
      </w:r>
      <w:r w:rsidR="007203C4">
        <w:rPr>
          <w:rFonts w:eastAsiaTheme="minorEastAsia"/>
        </w:rPr>
        <w:t xml:space="preserve"> distribution</w:t>
      </w:r>
      <w:ins w:id="76" w:author="Holt, Kendra" w:date="2018-11-16T13:17:00Z">
        <w:r w:rsidR="0030136C">
          <w:rPr>
            <w:rFonts w:eastAsiaTheme="minorEastAsia"/>
          </w:rPr>
          <w:t xml:space="preserve"> compared to the </w:t>
        </w:r>
      </w:ins>
      <w:ins w:id="77" w:author="Holt, Kendra" w:date="2018-11-16T13:18:00Z">
        <w:r w:rsidR="0030136C">
          <w:rPr>
            <w:rFonts w:eastAsiaTheme="minorEastAsia"/>
          </w:rPr>
          <w:t>skewed normal</w:t>
        </w:r>
      </w:ins>
      <w:r w:rsidR="007203C4">
        <w:rPr>
          <w:rFonts w:eastAsiaTheme="minorEastAsia"/>
        </w:rPr>
        <w:t xml:space="preserve">, but the overall </w:t>
      </w:r>
      <w:commentRangeStart w:id="78"/>
      <w:r w:rsidR="007203C4">
        <w:rPr>
          <w:rFonts w:eastAsiaTheme="minorEastAsia"/>
        </w:rPr>
        <w:t xml:space="preserve">patterns were similar </w:t>
      </w:r>
      <w:commentRangeEnd w:id="78"/>
      <w:r w:rsidR="00523434">
        <w:rPr>
          <w:rStyle w:val="CommentReference"/>
        </w:rPr>
        <w:commentReference w:id="78"/>
      </w:r>
      <w:r w:rsidR="007203C4">
        <w:rPr>
          <w:rFonts w:eastAsiaTheme="minorEastAsia"/>
        </w:rPr>
        <w:t xml:space="preserve">to </w:t>
      </w:r>
      <w:r w:rsidR="00894F3F">
        <w:rPr>
          <w:rFonts w:eastAsiaTheme="minorEastAsia"/>
        </w:rPr>
        <w:t>estimates when using the</w:t>
      </w:r>
      <w:r w:rsidR="007203C4">
        <w:rPr>
          <w:rFonts w:eastAsiaTheme="minorEastAsia"/>
        </w:rPr>
        <w:t xml:space="preserve"> less extreme</w:t>
      </w:r>
      <w:r w:rsidR="00894F3F">
        <w:rPr>
          <w:rFonts w:eastAsiaTheme="minorEastAsia"/>
        </w:rPr>
        <w:t>,</w:t>
      </w:r>
      <w:r w:rsidR="007203C4">
        <w:rPr>
          <w:rFonts w:eastAsiaTheme="minorEastAsia"/>
        </w:rPr>
        <w:t xml:space="preserve"> skewed normal</w:t>
      </w:r>
      <w:r w:rsidR="00894F3F">
        <w:rPr>
          <w:rFonts w:eastAsiaTheme="minorEastAsia"/>
        </w:rPr>
        <w:t xml:space="preserve"> distribution</w:t>
      </w:r>
      <w:r w:rsidR="007203C4">
        <w:rPr>
          <w:rFonts w:eastAsiaTheme="minorEastAsia"/>
        </w:rPr>
        <w:t xml:space="preserve"> (Figure 4g-i).</w:t>
      </w:r>
    </w:p>
    <w:p w14:paraId="5B411BF9" w14:textId="7D1E04DD" w:rsidR="00A43A81" w:rsidRPr="00004A7E" w:rsidRDefault="0016554E" w:rsidP="0016554E">
      <w:pPr>
        <w:jc w:val="center"/>
        <w:rPr>
          <w:rFonts w:eastAsiaTheme="minorEastAsia"/>
        </w:rPr>
      </w:pPr>
      <w:commentRangeStart w:id="79"/>
      <w:r>
        <w:rPr>
          <w:rFonts w:eastAsiaTheme="minorEastAsia"/>
          <w:noProof/>
          <w:lang w:val="en-US"/>
        </w:rPr>
        <w:lastRenderedPageBreak/>
        <w:drawing>
          <wp:inline distT="0" distB="0" distL="0" distR="0" wp14:anchorId="6F29B843" wp14:editId="0876412D">
            <wp:extent cx="5420467" cy="3508111"/>
            <wp:effectExtent l="0" t="0" r="0" b="0"/>
            <wp:docPr id="6" name="Picture 6" descr="C:\github\salmon-sim\outputs\synchrony\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salmon-sim\outputs\synchrony\consGroupedPlots_3O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2249" cy="3509264"/>
                    </a:xfrm>
                    <a:prstGeom prst="rect">
                      <a:avLst/>
                    </a:prstGeom>
                    <a:noFill/>
                    <a:ln>
                      <a:noFill/>
                    </a:ln>
                  </pic:spPr>
                </pic:pic>
              </a:graphicData>
            </a:graphic>
          </wp:inline>
        </w:drawing>
      </w:r>
      <w:commentRangeEnd w:id="79"/>
      <w:r w:rsidR="001E1BEE">
        <w:rPr>
          <w:rStyle w:val="CommentReference"/>
        </w:rPr>
        <w:commentReference w:id="79"/>
      </w:r>
    </w:p>
    <w:p w14:paraId="4E8B9CE3" w14:textId="32A0795B" w:rsidR="00A43A81" w:rsidRPr="00004A7E" w:rsidRDefault="00AF52E0" w:rsidP="00A43A81">
      <w:pPr>
        <w:rPr>
          <w:rFonts w:eastAsiaTheme="minorEastAsia"/>
        </w:rPr>
      </w:pPr>
      <w:r>
        <w:rPr>
          <w:rFonts w:eastAsiaTheme="minorEastAsia"/>
        </w:rPr>
        <w:t>Figure 4</w:t>
      </w:r>
      <w:r w:rsidR="00A43A81" w:rsidRPr="00004A7E">
        <w:rPr>
          <w:rFonts w:eastAsiaTheme="minorEastAsia"/>
        </w:rPr>
        <w:t xml:space="preserve">. </w:t>
      </w:r>
      <w:proofErr w:type="gramStart"/>
      <w:r w:rsidR="00A43A81" w:rsidRPr="00004A7E">
        <w:rPr>
          <w:rFonts w:eastAsiaTheme="minorEastAsia"/>
        </w:rPr>
        <w:t>Effects of component variability and synchrony on conservation-based per</w:t>
      </w:r>
      <w:r w:rsidR="00871917" w:rsidRPr="00004A7E">
        <w:rPr>
          <w:rFonts w:eastAsiaTheme="minorEastAsia"/>
        </w:rPr>
        <w:t>formance measures</w:t>
      </w:r>
      <w:ins w:id="81" w:author="Holt, Kendra" w:date="2018-11-16T13:15:00Z">
        <w:r w:rsidR="0030136C">
          <w:rPr>
            <w:rFonts w:eastAsiaTheme="minorEastAsia"/>
          </w:rPr>
          <w:t xml:space="preserve"> for three difference productivity scenarios</w:t>
        </w:r>
      </w:ins>
      <w:r w:rsidR="00871917" w:rsidRPr="00004A7E">
        <w:rPr>
          <w:rFonts w:eastAsiaTheme="minorEastAsia"/>
        </w:rPr>
        <w:t>.</w:t>
      </w:r>
      <w:proofErr w:type="gramEnd"/>
      <w:r w:rsidR="00871917" w:rsidRPr="00004A7E">
        <w:rPr>
          <w:rFonts w:eastAsiaTheme="minorEastAsia"/>
        </w:rPr>
        <w:t xml:space="preserve"> </w:t>
      </w:r>
      <w:commentRangeStart w:id="82"/>
      <w:ins w:id="83" w:author="Holt, Kendra" w:date="2018-11-16T13:15:00Z">
        <w:r w:rsidR="0030136C">
          <w:rPr>
            <w:rFonts w:eastAsiaTheme="minorEastAsia"/>
          </w:rPr>
          <w:t>The skewed normal productivity scenario represent a moderate decline in productivity what the skewed T scenario represents a sever</w:t>
        </w:r>
      </w:ins>
      <w:ins w:id="84" w:author="Holt, Kendra" w:date="2018-11-16T13:16:00Z">
        <w:r w:rsidR="0030136C">
          <w:rPr>
            <w:rFonts w:eastAsiaTheme="minorEastAsia"/>
          </w:rPr>
          <w:t>e</w:t>
        </w:r>
      </w:ins>
      <w:ins w:id="85" w:author="Holt, Kendra" w:date="2018-11-16T13:15:00Z">
        <w:r w:rsidR="0030136C">
          <w:rPr>
            <w:rFonts w:eastAsiaTheme="minorEastAsia"/>
          </w:rPr>
          <w:t xml:space="preserve"> </w:t>
        </w:r>
      </w:ins>
      <w:ins w:id="86" w:author="Holt, Kendra" w:date="2018-11-16T13:16:00Z">
        <w:r w:rsidR="0030136C">
          <w:rPr>
            <w:rFonts w:eastAsiaTheme="minorEastAsia"/>
          </w:rPr>
          <w:t>decline</w:t>
        </w:r>
      </w:ins>
      <w:ins w:id="87" w:author="Holt, Kendra" w:date="2018-11-16T13:15:00Z">
        <w:r w:rsidR="0030136C">
          <w:rPr>
            <w:rFonts w:eastAsiaTheme="minorEastAsia"/>
          </w:rPr>
          <w:t xml:space="preserve"> </w:t>
        </w:r>
      </w:ins>
      <w:ins w:id="88" w:author="Holt, Kendra" w:date="2018-11-16T13:16:00Z">
        <w:r w:rsidR="0030136C">
          <w:rPr>
            <w:rFonts w:eastAsiaTheme="minorEastAsia"/>
          </w:rPr>
          <w:t xml:space="preserve">in productivity.  </w:t>
        </w:r>
        <w:commentRangeEnd w:id="82"/>
        <w:r w:rsidR="0030136C">
          <w:rPr>
            <w:rStyle w:val="CommentReference"/>
          </w:rPr>
          <w:commentReference w:id="82"/>
        </w:r>
      </w:ins>
      <w:r w:rsidR="00871917" w:rsidRPr="00004A7E">
        <w:rPr>
          <w:rFonts w:eastAsiaTheme="minorEastAsia"/>
        </w:rPr>
        <w:t xml:space="preserve">Points represent medians and whiskers 90% posterior interval among </w:t>
      </w:r>
      <w:commentRangeStart w:id="89"/>
      <w:r w:rsidR="00871917" w:rsidRPr="00004A7E">
        <w:rPr>
          <w:rFonts w:eastAsiaTheme="minorEastAsia"/>
        </w:rPr>
        <w:t xml:space="preserve">250 </w:t>
      </w:r>
      <w:commentRangeEnd w:id="89"/>
      <w:r w:rsidR="00871917" w:rsidRPr="00004A7E">
        <w:rPr>
          <w:rStyle w:val="CommentReference"/>
          <w:sz w:val="22"/>
          <w:szCs w:val="22"/>
        </w:rPr>
        <w:commentReference w:id="89"/>
      </w:r>
      <w:r w:rsidR="00871917" w:rsidRPr="00004A7E">
        <w:rPr>
          <w:rFonts w:eastAsiaTheme="minorEastAsia"/>
        </w:rPr>
        <w:t>simulation runs.</w:t>
      </w:r>
    </w:p>
    <w:p w14:paraId="208267FF" w14:textId="02F2E2F7" w:rsidR="00F73E55" w:rsidRDefault="00E8618A" w:rsidP="00D126B7">
      <w:pPr>
        <w:rPr>
          <w:rFonts w:eastAsiaTheme="minorEastAsia"/>
        </w:rPr>
      </w:pPr>
      <w:r>
        <w:rPr>
          <w:rFonts w:eastAsiaTheme="minorEastAsia"/>
        </w:rPr>
        <w:tab/>
        <w:t xml:space="preserve">The effects of </w:t>
      </w:r>
      <w:del w:id="90" w:author="Holt, Kendra" w:date="2018-11-16T13:20:00Z">
        <w:r w:rsidDel="0030136C">
          <w:rPr>
            <w:rFonts w:eastAsiaTheme="minorEastAsia"/>
          </w:rPr>
          <w:delText>aggregate variability</w:delText>
        </w:r>
      </w:del>
      <w:ins w:id="91" w:author="Holt, Kendra" w:date="2018-11-16T13:20:00Z">
        <w:r w:rsidR="0030136C">
          <w:rPr>
            <w:rFonts w:eastAsiaTheme="minorEastAsia"/>
          </w:rPr>
          <w:t>synchrony and component variability</w:t>
        </w:r>
      </w:ins>
      <w:r>
        <w:rPr>
          <w:rFonts w:eastAsiaTheme="minorEastAsia"/>
        </w:rPr>
        <w:t xml:space="preserve"> also differed among catch-based PMs</w:t>
      </w:r>
      <w:r w:rsidR="00C35C3B">
        <w:rPr>
          <w:rFonts w:eastAsiaTheme="minorEastAsia"/>
        </w:rPr>
        <w:t xml:space="preserve"> and</w:t>
      </w:r>
      <w:r>
        <w:rPr>
          <w:rFonts w:eastAsiaTheme="minorEastAsia"/>
        </w:rPr>
        <w:t xml:space="preserve"> productivity scenario</w:t>
      </w:r>
      <w:r w:rsidR="00C35C3B">
        <w:rPr>
          <w:rFonts w:eastAsiaTheme="minorEastAsia"/>
        </w:rPr>
        <w:t>s</w:t>
      </w:r>
      <w:r>
        <w:rPr>
          <w:rFonts w:eastAsiaTheme="minorEastAsia"/>
        </w:rPr>
        <w:t>.</w:t>
      </w:r>
      <w:r w:rsidR="00D126B7">
        <w:rPr>
          <w:rFonts w:eastAsiaTheme="minorEastAsia"/>
        </w:rPr>
        <w:t xml:space="preserve"> </w:t>
      </w:r>
      <w:r w:rsidR="00571317">
        <w:rPr>
          <w:rFonts w:eastAsiaTheme="minorEastAsia"/>
        </w:rPr>
        <w:t>Under the reference productivity scenario m</w:t>
      </w:r>
      <w:r w:rsidR="00D126B7">
        <w:rPr>
          <w:rFonts w:eastAsiaTheme="minorEastAsia"/>
        </w:rPr>
        <w:t xml:space="preserve">edian catch size displayed a similar pattern to median recruit abundance, declining moderately </w:t>
      </w:r>
      <w:del w:id="92" w:author="Holt, Kendra" w:date="2018-11-16T13:20:00Z">
        <w:r w:rsidR="00571317" w:rsidDel="0030136C">
          <w:rPr>
            <w:rFonts w:eastAsiaTheme="minorEastAsia"/>
          </w:rPr>
          <w:delText>at</w:delText>
        </w:r>
        <w:r w:rsidR="00D126B7" w:rsidDel="0030136C">
          <w:rPr>
            <w:rFonts w:eastAsiaTheme="minorEastAsia"/>
          </w:rPr>
          <w:delText xml:space="preserve"> high levels of synchrony</w:delText>
        </w:r>
      </w:del>
      <w:ins w:id="93" w:author="Holt, Kendra" w:date="2018-11-16T13:20:00Z">
        <w:r w:rsidR="0030136C">
          <w:rPr>
            <w:rFonts w:eastAsiaTheme="minorEastAsia"/>
          </w:rPr>
          <w:t>as synchrony increased</w:t>
        </w:r>
      </w:ins>
      <w:r w:rsidR="00D126B7">
        <w:rPr>
          <w:rFonts w:eastAsiaTheme="minorEastAsia"/>
        </w:rPr>
        <w:t xml:space="preserve"> (Figure 5a). Increasing synchrony and component variability simultaneously </w:t>
      </w:r>
      <w:r w:rsidR="00571317">
        <w:rPr>
          <w:rFonts w:eastAsiaTheme="minorEastAsia"/>
        </w:rPr>
        <w:t xml:space="preserve">also </w:t>
      </w:r>
      <w:r w:rsidR="00D126B7">
        <w:rPr>
          <w:rFonts w:eastAsiaTheme="minorEastAsia"/>
        </w:rPr>
        <w:t xml:space="preserve">led to moderate declines in the proportion of years the </w:t>
      </w:r>
      <w:commentRangeStart w:id="94"/>
      <w:r w:rsidR="00D126B7">
        <w:rPr>
          <w:rFonts w:eastAsiaTheme="minorEastAsia"/>
        </w:rPr>
        <w:t>targ</w:t>
      </w:r>
      <w:r w:rsidR="00C35C3B">
        <w:rPr>
          <w:rFonts w:eastAsiaTheme="minorEastAsia"/>
        </w:rPr>
        <w:t xml:space="preserve">et TAC </w:t>
      </w:r>
      <w:commentRangeEnd w:id="94"/>
      <w:r w:rsidR="00523434">
        <w:rPr>
          <w:rStyle w:val="CommentReference"/>
        </w:rPr>
        <w:commentReference w:id="94"/>
      </w:r>
      <w:r w:rsidR="00C35C3B">
        <w:rPr>
          <w:rFonts w:eastAsiaTheme="minorEastAsia"/>
        </w:rPr>
        <w:t xml:space="preserve">was achieved, as well </w:t>
      </w:r>
      <w:r w:rsidR="00D126B7">
        <w:rPr>
          <w:rFonts w:eastAsiaTheme="minorEastAsia"/>
        </w:rPr>
        <w:t>more severe declines in catch stability</w:t>
      </w:r>
      <w:r w:rsidR="001F0F42">
        <w:rPr>
          <w:rFonts w:eastAsiaTheme="minorEastAsia"/>
        </w:rPr>
        <w:t xml:space="preserve"> (Figure 5b</w:t>
      </w:r>
      <w:proofErr w:type="gramStart"/>
      <w:r w:rsidR="001F0F42">
        <w:rPr>
          <w:rFonts w:eastAsiaTheme="minorEastAsia"/>
        </w:rPr>
        <w:t>,</w:t>
      </w:r>
      <w:r w:rsidR="00D126B7">
        <w:rPr>
          <w:rFonts w:eastAsiaTheme="minorEastAsia"/>
        </w:rPr>
        <w:t>c</w:t>
      </w:r>
      <w:proofErr w:type="gramEnd"/>
      <w:r w:rsidR="00D126B7">
        <w:rPr>
          <w:rFonts w:eastAsiaTheme="minorEastAsia"/>
        </w:rPr>
        <w:t>).</w:t>
      </w:r>
      <w:r w:rsidR="00C35C3B">
        <w:rPr>
          <w:rFonts w:eastAsiaTheme="minorEastAsia"/>
        </w:rPr>
        <w:t xml:space="preserve"> As with the conservation-based PMs, the impacts of aggregate variability on catch-based PMs were more severe under pessimistic productivity scenarios. </w:t>
      </w:r>
      <w:r w:rsidR="004A2560">
        <w:rPr>
          <w:rFonts w:eastAsiaTheme="minorEastAsia"/>
        </w:rPr>
        <w:t>When process variance was simulated with a skewed normal distribution m</w:t>
      </w:r>
      <w:r w:rsidR="00C35C3B">
        <w:rPr>
          <w:rFonts w:eastAsiaTheme="minorEastAsia"/>
        </w:rPr>
        <w:t xml:space="preserve">edian catches declined by </w:t>
      </w:r>
      <w:r w:rsidR="004A2560">
        <w:rPr>
          <w:rFonts w:eastAsiaTheme="minorEastAsia"/>
        </w:rPr>
        <w:t xml:space="preserve">45-65% as aggregate variability increased (Figure 5d). </w:t>
      </w:r>
      <w:r w:rsidR="001F0F42">
        <w:rPr>
          <w:rFonts w:eastAsiaTheme="minorEastAsia"/>
        </w:rPr>
        <w:t>Similarly the</w:t>
      </w:r>
      <w:r w:rsidR="004A2560">
        <w:rPr>
          <w:rFonts w:eastAsiaTheme="minorEastAsia"/>
        </w:rPr>
        <w:t xml:space="preserve"> proportion of years that target TAC was achieved</w:t>
      </w:r>
      <w:r w:rsidR="001F0F42">
        <w:rPr>
          <w:rFonts w:eastAsiaTheme="minorEastAsia"/>
        </w:rPr>
        <w:t xml:space="preserve"> declined from 93% when component variability and synchrony were minimized to 43% at their maximum (Figure 5e). While declines in catch stability with aggregate variability were similar between the reference and skewed normal productivity scenarios, </w:t>
      </w:r>
      <w:r w:rsidR="00894F3F">
        <w:rPr>
          <w:rFonts w:eastAsiaTheme="minorEastAsia"/>
        </w:rPr>
        <w:t>they</w:t>
      </w:r>
      <w:r w:rsidR="001F0F42">
        <w:rPr>
          <w:rFonts w:eastAsiaTheme="minorEastAsia"/>
        </w:rPr>
        <w:t xml:space="preserve"> were much more severe when process variance was simulated with a skewed Student </w:t>
      </w:r>
      <w:r w:rsidR="001F0F42" w:rsidRPr="001F0F42">
        <w:rPr>
          <w:rFonts w:eastAsiaTheme="minorEastAsia"/>
          <w:i/>
        </w:rPr>
        <w:t>t</w:t>
      </w:r>
      <w:r w:rsidR="001F0F42">
        <w:rPr>
          <w:rFonts w:eastAsiaTheme="minorEastAsia"/>
        </w:rPr>
        <w:t xml:space="preserve"> distribution (Figure 5c</w:t>
      </w:r>
      <w:proofErr w:type="gramStart"/>
      <w:r w:rsidR="001F0F42">
        <w:rPr>
          <w:rFonts w:eastAsiaTheme="minorEastAsia"/>
        </w:rPr>
        <w:t>,f,i</w:t>
      </w:r>
      <w:proofErr w:type="gramEnd"/>
      <w:r w:rsidR="001F0F42">
        <w:rPr>
          <w:rFonts w:eastAsiaTheme="minorEastAsia"/>
        </w:rPr>
        <w:t>). Differences between the two pessimistic productivity scenarios were relatively minor for the remaining catch-based PMs (Figure 5g</w:t>
      </w:r>
      <w:proofErr w:type="gramStart"/>
      <w:r w:rsidR="001F0F42">
        <w:rPr>
          <w:rFonts w:eastAsiaTheme="minorEastAsia"/>
        </w:rPr>
        <w:t>,h</w:t>
      </w:r>
      <w:proofErr w:type="gramEnd"/>
      <w:r w:rsidR="001F0F42">
        <w:rPr>
          <w:rFonts w:eastAsiaTheme="minorEastAsia"/>
        </w:rPr>
        <w:t>).</w:t>
      </w:r>
    </w:p>
    <w:p w14:paraId="45DC7854" w14:textId="6EE61A06" w:rsidR="00F73E55" w:rsidRDefault="00F73E55" w:rsidP="00F73E55">
      <w:pPr>
        <w:jc w:val="center"/>
        <w:rPr>
          <w:rFonts w:eastAsiaTheme="minorEastAsia"/>
        </w:rPr>
      </w:pPr>
      <w:r>
        <w:rPr>
          <w:rFonts w:eastAsiaTheme="minorEastAsia"/>
          <w:noProof/>
          <w:lang w:val="en-US"/>
        </w:rPr>
        <w:lastRenderedPageBreak/>
        <w:drawing>
          <wp:inline distT="0" distB="0" distL="0" distR="0" wp14:anchorId="64DFDDCD" wp14:editId="1BDE1873">
            <wp:extent cx="5091011" cy="3294889"/>
            <wp:effectExtent l="0" t="0" r="0" b="1270"/>
            <wp:docPr id="7" name="Picture 7" descr="C:\github\salmon-sim\outputs\synchrony\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hub\salmon-sim\outputs\synchrony\catchGroupedPlots_3OM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4484" cy="3290665"/>
                    </a:xfrm>
                    <a:prstGeom prst="rect">
                      <a:avLst/>
                    </a:prstGeom>
                    <a:noFill/>
                    <a:ln>
                      <a:noFill/>
                    </a:ln>
                  </pic:spPr>
                </pic:pic>
              </a:graphicData>
            </a:graphic>
          </wp:inline>
        </w:drawing>
      </w:r>
    </w:p>
    <w:p w14:paraId="569677C0" w14:textId="0E9CC563" w:rsidR="004709A6" w:rsidRPr="00004A7E" w:rsidRDefault="00F73E55" w:rsidP="004709A6">
      <w:pPr>
        <w:rPr>
          <w:rFonts w:eastAsiaTheme="minorEastAsia"/>
        </w:rPr>
      </w:pPr>
      <w:proofErr w:type="gramStart"/>
      <w:r>
        <w:rPr>
          <w:rFonts w:eastAsiaTheme="minorEastAsia"/>
        </w:rPr>
        <w:t>Figure 5</w:t>
      </w:r>
      <w:r w:rsidR="004709A6" w:rsidRPr="00004A7E">
        <w:rPr>
          <w:rFonts w:eastAsiaTheme="minorEastAsia"/>
        </w:rPr>
        <w:t>.</w:t>
      </w:r>
      <w:proofErr w:type="gramEnd"/>
      <w:r w:rsidR="004709A6" w:rsidRPr="00004A7E">
        <w:rPr>
          <w:rFonts w:eastAsiaTheme="minorEastAsia"/>
        </w:rPr>
        <w:t xml:space="preserve"> </w:t>
      </w:r>
      <w:proofErr w:type="gramStart"/>
      <w:r w:rsidR="004709A6" w:rsidRPr="00004A7E">
        <w:rPr>
          <w:rFonts w:eastAsiaTheme="minorEastAsia"/>
        </w:rPr>
        <w:t>Effects of component variability and synchrony on catch-based performance measures.</w:t>
      </w:r>
      <w:proofErr w:type="gramEnd"/>
      <w:r w:rsidR="004709A6" w:rsidRPr="00004A7E">
        <w:rPr>
          <w:rFonts w:eastAsiaTheme="minorEastAsia"/>
        </w:rPr>
        <w:t xml:space="preserve"> Points represent medians and whiskers 90% posterior interval among </w:t>
      </w:r>
      <w:commentRangeStart w:id="95"/>
      <w:r w:rsidR="004709A6" w:rsidRPr="00004A7E">
        <w:rPr>
          <w:rFonts w:eastAsiaTheme="minorEastAsia"/>
        </w:rPr>
        <w:t xml:space="preserve">250 </w:t>
      </w:r>
      <w:commentRangeEnd w:id="95"/>
      <w:r w:rsidR="004709A6" w:rsidRPr="00004A7E">
        <w:rPr>
          <w:rStyle w:val="CommentReference"/>
          <w:sz w:val="22"/>
          <w:szCs w:val="22"/>
        </w:rPr>
        <w:commentReference w:id="95"/>
      </w:r>
      <w:r w:rsidR="004709A6" w:rsidRPr="00004A7E">
        <w:rPr>
          <w:rFonts w:eastAsiaTheme="minorEastAsia"/>
        </w:rPr>
        <w:t>simulation runs.</w:t>
      </w:r>
    </w:p>
    <w:p w14:paraId="7B081DBD" w14:textId="0E29FFA9" w:rsidR="00774187" w:rsidRPr="00004A7E" w:rsidRDefault="004709A6" w:rsidP="004709A6">
      <w:pPr>
        <w:rPr>
          <w:rFonts w:eastAsiaTheme="minorEastAsia"/>
        </w:rPr>
      </w:pPr>
      <w:r w:rsidRPr="00004A7E">
        <w:rPr>
          <w:rFonts w:eastAsiaTheme="minorEastAsia"/>
        </w:rPr>
        <w:tab/>
      </w:r>
    </w:p>
    <w:p w14:paraId="24849F62" w14:textId="155309A5" w:rsidR="00B56327" w:rsidRPr="00004A7E" w:rsidRDefault="00B56327" w:rsidP="004709A6">
      <w:pPr>
        <w:rPr>
          <w:rFonts w:eastAsiaTheme="minorEastAsia"/>
        </w:rPr>
      </w:pPr>
      <w:r w:rsidRPr="00004A7E">
        <w:rPr>
          <w:rFonts w:eastAsiaTheme="minorEastAsia"/>
        </w:rPr>
        <w:tab/>
      </w:r>
      <w:commentRangeStart w:id="96"/>
      <w:r w:rsidRPr="00004A7E">
        <w:rPr>
          <w:rFonts w:eastAsiaTheme="minorEastAsia"/>
        </w:rPr>
        <w:t xml:space="preserve">CU-specific median spawner abundances </w:t>
      </w:r>
      <w:r w:rsidR="00956286" w:rsidRPr="00004A7E">
        <w:rPr>
          <w:rFonts w:eastAsiaTheme="minorEastAsia"/>
        </w:rPr>
        <w:t>declined wit</w:t>
      </w:r>
      <w:r w:rsidR="00350F95">
        <w:rPr>
          <w:rFonts w:eastAsiaTheme="minorEastAsia"/>
        </w:rPr>
        <w:t>h greater component variability</w:t>
      </w:r>
      <w:commentRangeEnd w:id="96"/>
      <w:r w:rsidR="00523434">
        <w:rPr>
          <w:rStyle w:val="CommentReference"/>
        </w:rPr>
        <w:commentReference w:id="96"/>
      </w:r>
      <w:r w:rsidR="00350F95">
        <w:rPr>
          <w:rFonts w:eastAsiaTheme="minorEastAsia"/>
        </w:rPr>
        <w:t xml:space="preserve">, although these effects were dwarfed by declines </w:t>
      </w:r>
      <w:r w:rsidR="00894F3F">
        <w:rPr>
          <w:rFonts w:eastAsiaTheme="minorEastAsia"/>
        </w:rPr>
        <w:t>associated with</w:t>
      </w:r>
      <w:r w:rsidR="00350F95">
        <w:rPr>
          <w:rFonts w:eastAsiaTheme="minorEastAsia"/>
        </w:rPr>
        <w:t xml:space="preserve"> alternative productivity scenarios</w:t>
      </w:r>
      <w:r w:rsidR="00956286" w:rsidRPr="00004A7E">
        <w:rPr>
          <w:rFonts w:eastAsiaTheme="minorEastAsia"/>
        </w:rPr>
        <w:t>. Shifts in median abundance relative to biological benchmarks were actually m</w:t>
      </w:r>
      <w:r w:rsidR="00350F95">
        <w:rPr>
          <w:rFonts w:eastAsiaTheme="minorEastAsia"/>
        </w:rPr>
        <w:t xml:space="preserve">ore severe in </w:t>
      </w:r>
      <w:r w:rsidR="00956286" w:rsidRPr="00004A7E">
        <w:rPr>
          <w:rFonts w:eastAsiaTheme="minorEastAsia"/>
        </w:rPr>
        <w:t>relatively healthy CU</w:t>
      </w:r>
      <w:r w:rsidR="00350F95">
        <w:rPr>
          <w:rFonts w:eastAsiaTheme="minorEastAsia"/>
        </w:rPr>
        <w:t>s</w:t>
      </w:r>
      <w:r w:rsidR="00956286" w:rsidRPr="00004A7E">
        <w:rPr>
          <w:rFonts w:eastAsiaTheme="minorEastAsia"/>
        </w:rPr>
        <w:t xml:space="preserve"> (</w:t>
      </w:r>
      <w:r w:rsidR="00350F95">
        <w:rPr>
          <w:rFonts w:eastAsiaTheme="minorEastAsia"/>
        </w:rPr>
        <w:t xml:space="preserve">e.g. </w:t>
      </w:r>
      <w:proofErr w:type="spellStart"/>
      <w:r w:rsidR="00956286" w:rsidRPr="00004A7E">
        <w:rPr>
          <w:rFonts w:eastAsiaTheme="minorEastAsia"/>
        </w:rPr>
        <w:t>Chilko</w:t>
      </w:r>
      <w:proofErr w:type="spellEnd"/>
      <w:r w:rsidR="00956286" w:rsidRPr="00004A7E">
        <w:rPr>
          <w:rFonts w:eastAsiaTheme="minorEastAsia"/>
        </w:rPr>
        <w:t>) because depleted CU</w:t>
      </w:r>
      <w:r w:rsidR="00350F95">
        <w:rPr>
          <w:rFonts w:eastAsiaTheme="minorEastAsia"/>
        </w:rPr>
        <w:t>s</w:t>
      </w:r>
      <w:r w:rsidR="00956286" w:rsidRPr="00004A7E">
        <w:rPr>
          <w:rFonts w:eastAsiaTheme="minorEastAsia"/>
        </w:rPr>
        <w:t xml:space="preserve"> (</w:t>
      </w:r>
      <w:r w:rsidR="00350F95">
        <w:rPr>
          <w:rFonts w:eastAsiaTheme="minorEastAsia"/>
        </w:rPr>
        <w:t xml:space="preserve">e.g. </w:t>
      </w:r>
      <w:proofErr w:type="spellStart"/>
      <w:r w:rsidR="00350F95">
        <w:rPr>
          <w:rFonts w:eastAsiaTheme="minorEastAsia"/>
        </w:rPr>
        <w:t>Bowron</w:t>
      </w:r>
      <w:proofErr w:type="spellEnd"/>
      <w:r w:rsidR="00956286" w:rsidRPr="00004A7E">
        <w:rPr>
          <w:rFonts w:eastAsiaTheme="minorEastAsia"/>
        </w:rPr>
        <w:t xml:space="preserve">) </w:t>
      </w:r>
      <w:r w:rsidR="00894F3F">
        <w:rPr>
          <w:rFonts w:eastAsiaTheme="minorEastAsia"/>
        </w:rPr>
        <w:t>had a low</w:t>
      </w:r>
      <w:r w:rsidR="00956286" w:rsidRPr="00004A7E">
        <w:rPr>
          <w:rFonts w:eastAsiaTheme="minorEastAsia"/>
        </w:rPr>
        <w:t xml:space="preserve"> likelihood of recovery even </w:t>
      </w:r>
      <w:r w:rsidR="00350F95">
        <w:rPr>
          <w:rFonts w:eastAsiaTheme="minorEastAsia"/>
        </w:rPr>
        <w:t xml:space="preserve">when dynamics were simulated with </w:t>
      </w:r>
      <w:r w:rsidR="00894F3F">
        <w:rPr>
          <w:rFonts w:eastAsiaTheme="minorEastAsia"/>
        </w:rPr>
        <w:t xml:space="preserve">the reference productivity scenario </w:t>
      </w:r>
      <w:r w:rsidR="00956286" w:rsidRPr="00004A7E">
        <w:rPr>
          <w:rFonts w:eastAsiaTheme="minorEastAsia"/>
        </w:rPr>
        <w:t xml:space="preserve">(Figure 5). </w:t>
      </w:r>
      <w:r w:rsidR="00F8390D" w:rsidRPr="00004A7E">
        <w:rPr>
          <w:rFonts w:eastAsiaTheme="minorEastAsia"/>
        </w:rPr>
        <w:t>Median spawner abundance within CUs</w:t>
      </w:r>
      <w:r w:rsidR="006B31D1">
        <w:rPr>
          <w:rFonts w:eastAsiaTheme="minorEastAsia"/>
        </w:rPr>
        <w:t xml:space="preserve"> also declined with increasing levels of synchrony, but only under the two pessimistic productivity scenarios</w:t>
      </w:r>
      <w:r w:rsidR="00F8390D" w:rsidRPr="00004A7E">
        <w:rPr>
          <w:rFonts w:eastAsiaTheme="minorEastAsia"/>
        </w:rPr>
        <w:t xml:space="preserve"> (Fi</w:t>
      </w:r>
      <w:r w:rsidR="00537250">
        <w:rPr>
          <w:rFonts w:eastAsiaTheme="minorEastAsia"/>
        </w:rPr>
        <w:t>gure S2</w:t>
      </w:r>
      <w:r w:rsidR="00F8390D" w:rsidRPr="00004A7E">
        <w:rPr>
          <w:rFonts w:eastAsiaTheme="minorEastAsia"/>
        </w:rPr>
        <w:t>).</w:t>
      </w:r>
    </w:p>
    <w:p w14:paraId="0383F8C4" w14:textId="11CFBD23" w:rsidR="006C2754" w:rsidRPr="00004A7E" w:rsidRDefault="00B56327" w:rsidP="004C69D7">
      <w:pPr>
        <w:spacing w:line="240" w:lineRule="auto"/>
        <w:jc w:val="center"/>
      </w:pPr>
      <w:r w:rsidRPr="00004A7E">
        <w:rPr>
          <w:rStyle w:val="CommentReference"/>
          <w:sz w:val="22"/>
          <w:szCs w:val="22"/>
        </w:rPr>
        <w:lastRenderedPageBreak/>
        <w:commentReference w:id="97"/>
      </w:r>
      <w:r w:rsidR="00523434">
        <w:rPr>
          <w:rStyle w:val="CommentReference"/>
        </w:rPr>
        <w:commentReference w:id="98"/>
      </w:r>
      <w:r w:rsidR="006B31D1">
        <w:rPr>
          <w:rFonts w:eastAsiaTheme="minorEastAsia"/>
          <w:noProof/>
          <w:lang w:val="en-US"/>
        </w:rPr>
        <w:drawing>
          <wp:inline distT="0" distB="0" distL="0" distR="0" wp14:anchorId="15A81935" wp14:editId="42FA27A5">
            <wp:extent cx="5029200" cy="2743200"/>
            <wp:effectExtent l="0" t="0" r="0" b="0"/>
            <wp:docPr id="12" name="Picture 12" descr="C:\github\salmon-sim\outputs\synchrony\spawnerViolinS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hub\salmon-sim\outputs\synchrony\spawnerViolinSigm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0215E7BB" w14:textId="77777777" w:rsidR="00350F95" w:rsidRDefault="00350F95" w:rsidP="008E6657">
      <w:pPr>
        <w:rPr>
          <w:noProof/>
          <w:lang w:eastAsia="en-CA"/>
        </w:rPr>
      </w:pPr>
      <w:proofErr w:type="gramStart"/>
      <w:r>
        <w:t>Figure 6</w:t>
      </w:r>
      <w:r w:rsidR="008E6657" w:rsidRPr="00004A7E">
        <w:t>.</w:t>
      </w:r>
      <w:proofErr w:type="gramEnd"/>
      <w:r w:rsidR="008E6657" w:rsidRPr="00004A7E">
        <w:t xml:space="preserve"> </w:t>
      </w:r>
      <w:proofErr w:type="gramStart"/>
      <w:r w:rsidR="008E6657" w:rsidRPr="00004A7E">
        <w:t xml:space="preserve">Distributions of CU-specific median spawner abundance (among 250 trials) across different levels of component variability (shading) and </w:t>
      </w:r>
      <w:r>
        <w:t>three</w:t>
      </w:r>
      <w:r w:rsidR="008E6657" w:rsidRPr="00004A7E">
        <w:t xml:space="preserve"> productivity regimes for </w:t>
      </w:r>
      <w:proofErr w:type="spellStart"/>
      <w:r>
        <w:t>Bowron</w:t>
      </w:r>
      <w:proofErr w:type="spellEnd"/>
      <w:r>
        <w:t xml:space="preserve"> and </w:t>
      </w:r>
      <w:proofErr w:type="spellStart"/>
      <w:r>
        <w:t>Chilko</w:t>
      </w:r>
      <w:proofErr w:type="spellEnd"/>
      <w:r w:rsidR="008E6657" w:rsidRPr="00004A7E">
        <w:t xml:space="preserve"> CUs.</w:t>
      </w:r>
      <w:proofErr w:type="gramEnd"/>
      <w:r w:rsidR="008E6657" w:rsidRPr="00004A7E">
        <w:t xml:space="preserve"> The vertical dashed line represents each CU’s upper biological benchmark (</w:t>
      </w:r>
      <w:r>
        <w:t>0.8*</w:t>
      </w:r>
      <w:proofErr w:type="spellStart"/>
      <w:r w:rsidR="008E6657" w:rsidRPr="00004A7E">
        <w:t>S</w:t>
      </w:r>
      <w:r w:rsidR="008E6657" w:rsidRPr="00004A7E">
        <w:rPr>
          <w:vertAlign w:val="subscript"/>
        </w:rPr>
        <w:t>msy</w:t>
      </w:r>
      <w:proofErr w:type="spellEnd"/>
      <w:r w:rsidR="008E6657" w:rsidRPr="00004A7E">
        <w:t>). Simulations included moderate synchrony among CUs (</w:t>
      </w:r>
      <m:oMath>
        <m:r>
          <w:rPr>
            <w:rFonts w:ascii="Cambria Math" w:hAnsi="Cambria Math"/>
          </w:rPr>
          <m:t>ρ</m:t>
        </m:r>
      </m:oMath>
      <w:r w:rsidR="008E6657" w:rsidRPr="00004A7E">
        <w:rPr>
          <w:rFonts w:eastAsiaTheme="minorEastAsia"/>
        </w:rPr>
        <w:t xml:space="preserve"> = 0.5).</w:t>
      </w:r>
      <w:r>
        <w:t xml:space="preserve"> Note that y</w:t>
      </w:r>
      <w:r w:rsidR="008E6657" w:rsidRPr="00004A7E">
        <w:t>-axes differ between CUs.</w:t>
      </w:r>
      <w:r w:rsidRPr="00350F95">
        <w:rPr>
          <w:noProof/>
          <w:lang w:eastAsia="en-CA"/>
        </w:rPr>
        <w:t xml:space="preserve"> </w:t>
      </w:r>
    </w:p>
    <w:p w14:paraId="35DF2748" w14:textId="3D46BCBC" w:rsidR="00F8390D" w:rsidRPr="00004A7E" w:rsidRDefault="006B31D1" w:rsidP="00350F95">
      <w:pPr>
        <w:jc w:val="center"/>
      </w:pPr>
      <w:r>
        <w:rPr>
          <w:noProof/>
          <w:lang w:val="en-US"/>
        </w:rPr>
        <w:drawing>
          <wp:inline distT="0" distB="0" distL="0" distR="0" wp14:anchorId="25F0B439" wp14:editId="7589A9DF">
            <wp:extent cx="5029200" cy="2743200"/>
            <wp:effectExtent l="0" t="0" r="0" b="0"/>
            <wp:docPr id="13" name="Picture 13" descr="C:\github\salmon-sim\outputs\synchrony\spawnerViolin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ithub\salmon-sim\outputs\synchrony\spawnerViolinSync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2743200"/>
                    </a:xfrm>
                    <a:prstGeom prst="rect">
                      <a:avLst/>
                    </a:prstGeom>
                    <a:noFill/>
                    <a:ln>
                      <a:noFill/>
                    </a:ln>
                  </pic:spPr>
                </pic:pic>
              </a:graphicData>
            </a:graphic>
          </wp:inline>
        </w:drawing>
      </w:r>
    </w:p>
    <w:p w14:paraId="670FE2F0" w14:textId="4AEF4B31" w:rsidR="00F8390D" w:rsidRPr="00004A7E" w:rsidRDefault="00537250" w:rsidP="00F8390D">
      <w:r>
        <w:t>Figure S2</w:t>
      </w:r>
      <w:r w:rsidR="00F8390D" w:rsidRPr="00004A7E">
        <w:t xml:space="preserve">. Distributions of CU-specific median spawner abundance (among 250 trials) across different levels of synchrony (shading) and two productivity regimes for </w:t>
      </w:r>
      <w:proofErr w:type="spellStart"/>
      <w:r w:rsidR="00F8390D" w:rsidRPr="00004A7E">
        <w:t>Chilko</w:t>
      </w:r>
      <w:proofErr w:type="spellEnd"/>
      <w:r w:rsidR="00F8390D" w:rsidRPr="00004A7E">
        <w:t xml:space="preserve"> (top) and </w:t>
      </w:r>
      <w:proofErr w:type="spellStart"/>
      <w:r w:rsidR="00F8390D" w:rsidRPr="00004A7E">
        <w:t>Cultus</w:t>
      </w:r>
      <w:proofErr w:type="spellEnd"/>
      <w:r w:rsidR="00F8390D" w:rsidRPr="00004A7E">
        <w:t xml:space="preserve"> (bottom) CUs. The vertical dashed line represents each CU’s upper biological benchmark (</w:t>
      </w:r>
      <w:proofErr w:type="spellStart"/>
      <w:r w:rsidR="00F8390D" w:rsidRPr="00004A7E">
        <w:t>S</w:t>
      </w:r>
      <w:r w:rsidR="00F8390D" w:rsidRPr="00004A7E">
        <w:rPr>
          <w:vertAlign w:val="subscript"/>
        </w:rPr>
        <w:t>msy</w:t>
      </w:r>
      <w:proofErr w:type="spellEnd"/>
      <w:r w:rsidR="00F8390D" w:rsidRPr="00004A7E">
        <w:t>). Simulations included moderate synchrony among CUs (</w:t>
      </w:r>
      <w:r w:rsidR="00A74EC8" w:rsidRPr="00004A7E">
        <w:rPr>
          <w:rFonts w:eastAsiaTheme="minorEastAsia"/>
        </w:rPr>
        <w:t>1.0</w:t>
      </w:r>
      <m:oMath>
        <m:r>
          <w:rPr>
            <w:rFonts w:ascii="Cambria Math" w:hAnsi="Cambria Math"/>
          </w:rPr>
          <m:t>σ</m:t>
        </m:r>
      </m:oMath>
      <w:r w:rsidR="00F8390D" w:rsidRPr="00004A7E">
        <w:rPr>
          <w:rFonts w:eastAsiaTheme="minorEastAsia"/>
        </w:rPr>
        <w:t>).</w:t>
      </w:r>
      <w:r w:rsidR="00F8390D" w:rsidRPr="00004A7E">
        <w:t xml:space="preserve"> Note that x-axes differ between CUs.</w:t>
      </w:r>
    </w:p>
    <w:p w14:paraId="4CF2BF56" w14:textId="77777777" w:rsidR="00F8390D" w:rsidRPr="00004A7E" w:rsidRDefault="00F8390D" w:rsidP="008E6657"/>
    <w:p w14:paraId="19457D1C" w14:textId="5CC84953" w:rsidR="000E43A3" w:rsidRPr="00004A7E" w:rsidRDefault="000E43A3" w:rsidP="00A91A4F">
      <w:pPr>
        <w:rPr>
          <w:b/>
        </w:rPr>
      </w:pPr>
      <w:r w:rsidRPr="00004A7E">
        <w:rPr>
          <w:b/>
        </w:rPr>
        <w:t>Discussion</w:t>
      </w:r>
    </w:p>
    <w:p w14:paraId="0AB1E34D" w14:textId="77777777" w:rsidR="000E43A3" w:rsidRPr="00004A7E" w:rsidRDefault="000E43A3" w:rsidP="000E43A3">
      <w:pPr>
        <w:ind w:firstLine="720"/>
      </w:pPr>
      <w:commentRangeStart w:id="99"/>
      <w:r w:rsidRPr="00004A7E">
        <w:lastRenderedPageBreak/>
        <w:t xml:space="preserve">A range </w:t>
      </w:r>
      <w:commentRangeEnd w:id="99"/>
      <w:r w:rsidRPr="00004A7E">
        <w:rPr>
          <w:rStyle w:val="CommentReference"/>
          <w:sz w:val="22"/>
          <w:szCs w:val="22"/>
        </w:rPr>
        <w:commentReference w:id="99"/>
      </w:r>
      <w:r w:rsidRPr="00004A7E">
        <w:t xml:space="preserve">of ecological processes may underpin changes in variability and synchrony in Fraser River sockeye salmon. Component variability (i.e. within CU temporal variation) may increase due to changes in local environmental conditions, such as loss of spawning habitat (REF), high levels of mortality during incubation (e.g. scouring events (REF), high water temperatures (REF)), or changes in competition and predation during juvenile freshwater stages (REF). Synchrony among components within </w:t>
      </w:r>
      <w:proofErr w:type="spellStart"/>
      <w:r w:rsidRPr="00004A7E">
        <w:t>metapopulations</w:t>
      </w:r>
      <w:proofErr w:type="spellEnd"/>
      <w:r w:rsidRPr="00004A7E">
        <w:t xml:space="preserve"> is often associated with connectivity (i.e. dispersal). Although Fraser River sockeye salmon likely function as a </w:t>
      </w:r>
      <w:proofErr w:type="spellStart"/>
      <w:r w:rsidRPr="00004A7E">
        <w:t>metapopulation</w:t>
      </w:r>
      <w:proofErr w:type="spellEnd"/>
      <w:r w:rsidRPr="00004A7E">
        <w:t xml:space="preserve"> over evolutionary time scales, dispersal is assumed to be nil from a management perspective, with each CU representing a genetically distinct population assemblage (REF).  In the absence of dispersal, synchronous dynamics may be driven by a common response to shared environmental drivers (i.e. Moran effect), competitors, or predators. In the case of Fraser River sockeye salmon, such mechanisms may be more likely to occur during marine residence, when populations from throughout North America migrate to the Gulf of Alaska.</w:t>
      </w:r>
    </w:p>
    <w:p w14:paraId="19DD6069" w14:textId="77777777" w:rsidR="000E43A3" w:rsidRPr="00004A7E" w:rsidRDefault="000E43A3" w:rsidP="00A91A4F">
      <w:pPr>
        <w:rPr>
          <w:b/>
        </w:rPr>
      </w:pPr>
    </w:p>
    <w:p w14:paraId="6207159B" w14:textId="77777777" w:rsidR="00DE0F7B" w:rsidRPr="00004A7E" w:rsidRDefault="00DE0F7B" w:rsidP="00A91A4F"/>
    <w:p w14:paraId="5D4958E4" w14:textId="77777777" w:rsidR="009D3206" w:rsidRPr="00004A7E" w:rsidRDefault="00DE0F7B" w:rsidP="009D3206">
      <w:pPr>
        <w:pStyle w:val="EndNoteBibliography"/>
        <w:spacing w:after="0"/>
        <w:ind w:left="720" w:hanging="720"/>
        <w:rPr>
          <w:noProof/>
        </w:rPr>
      </w:pPr>
      <w:r w:rsidRPr="00004A7E">
        <w:fldChar w:fldCharType="begin"/>
      </w:r>
      <w:r w:rsidRPr="00004A7E">
        <w:instrText xml:space="preserve"> ADDIN EN.REFLIST </w:instrText>
      </w:r>
      <w:r w:rsidRPr="00004A7E">
        <w:fldChar w:fldCharType="separate"/>
      </w:r>
      <w:r w:rsidR="009D3206" w:rsidRPr="00004A7E">
        <w:rPr>
          <w:noProof/>
        </w:rPr>
        <w:t xml:space="preserve">Anderson, S.C., Branch, T.A., Cooper, A.B. &amp; Dulvy, N.K. (2017) Black-swan events in animal populations. </w:t>
      </w:r>
      <w:r w:rsidR="009D3206" w:rsidRPr="00004A7E">
        <w:rPr>
          <w:i/>
          <w:noProof/>
        </w:rPr>
        <w:t>Proceedings of the National Academy of Sciences</w:t>
      </w:r>
      <w:r w:rsidR="009D3206" w:rsidRPr="00004A7E">
        <w:rPr>
          <w:noProof/>
        </w:rPr>
        <w:t>.</w:t>
      </w:r>
    </w:p>
    <w:p w14:paraId="3BCD5472" w14:textId="77777777" w:rsidR="009D3206" w:rsidRPr="00004A7E" w:rsidRDefault="009D3206" w:rsidP="009D3206">
      <w:pPr>
        <w:pStyle w:val="EndNoteBibliography"/>
        <w:spacing w:after="0"/>
        <w:ind w:left="720" w:hanging="720"/>
        <w:rPr>
          <w:noProof/>
        </w:rPr>
      </w:pPr>
      <w:r w:rsidRPr="00004A7E">
        <w:rPr>
          <w:noProof/>
        </w:rPr>
        <w:t>Burgner, R.L. (1991) Life history of Sockeye Salmon (</w:t>
      </w:r>
      <w:r w:rsidRPr="00004A7E">
        <w:rPr>
          <w:i/>
          <w:noProof/>
        </w:rPr>
        <w:t>Oncorhynchus nerka</w:t>
      </w:r>
      <w:r w:rsidRPr="00004A7E">
        <w:rPr>
          <w:noProof/>
        </w:rPr>
        <w:t xml:space="preserve">). </w:t>
      </w:r>
      <w:r w:rsidRPr="00004A7E">
        <w:rPr>
          <w:i/>
          <w:noProof/>
        </w:rPr>
        <w:t xml:space="preserve">Pacific Salmon Life Histories </w:t>
      </w:r>
      <w:r w:rsidRPr="00004A7E">
        <w:rPr>
          <w:noProof/>
        </w:rPr>
        <w:t>(eds C. Groot &amp; L. Margolis).</w:t>
      </w:r>
      <w:r w:rsidRPr="00004A7E">
        <w:rPr>
          <w:i/>
          <w:noProof/>
        </w:rPr>
        <w:t xml:space="preserve"> </w:t>
      </w:r>
      <w:r w:rsidRPr="00004A7E">
        <w:rPr>
          <w:noProof/>
        </w:rPr>
        <w:t>University of British Columbia Press, Vancouver, B.C.</w:t>
      </w:r>
    </w:p>
    <w:p w14:paraId="3B35525A" w14:textId="77777777" w:rsidR="009D3206" w:rsidRPr="00004A7E" w:rsidRDefault="009D3206" w:rsidP="009D3206">
      <w:pPr>
        <w:pStyle w:val="EndNoteBibliography"/>
        <w:spacing w:after="0"/>
        <w:ind w:left="720" w:hanging="720"/>
        <w:rPr>
          <w:noProof/>
        </w:rPr>
      </w:pPr>
      <w:r w:rsidRPr="00004A7E">
        <w:rPr>
          <w:noProof/>
        </w:rPr>
        <w:t xml:space="preserve">Carlson, S.M. &amp; Satterthwaite, W.H. (2011) Weakened portfolio effect in a collapsed salmon population complex. </w:t>
      </w:r>
      <w:r w:rsidRPr="00004A7E">
        <w:rPr>
          <w:i/>
          <w:noProof/>
        </w:rPr>
        <w:t>Canadian Journal of Fisheries and Aquatic Sciences,</w:t>
      </w:r>
      <w:r w:rsidRPr="00004A7E">
        <w:rPr>
          <w:noProof/>
        </w:rPr>
        <w:t xml:space="preserve"> </w:t>
      </w:r>
      <w:r w:rsidRPr="00004A7E">
        <w:rPr>
          <w:b/>
          <w:noProof/>
        </w:rPr>
        <w:t>68,</w:t>
      </w:r>
      <w:r w:rsidRPr="00004A7E">
        <w:rPr>
          <w:noProof/>
        </w:rPr>
        <w:t xml:space="preserve"> 1579-1589.</w:t>
      </w:r>
    </w:p>
    <w:p w14:paraId="73C9CC94" w14:textId="77777777" w:rsidR="009D3206" w:rsidRPr="00004A7E" w:rsidRDefault="009D3206" w:rsidP="009D3206">
      <w:pPr>
        <w:pStyle w:val="EndNoteBibliography"/>
        <w:spacing w:after="0"/>
        <w:ind w:left="720" w:hanging="720"/>
        <w:rPr>
          <w:noProof/>
        </w:rPr>
      </w:pPr>
      <w:r w:rsidRPr="00004A7E">
        <w:rPr>
          <w:noProof/>
        </w:rPr>
        <w:t xml:space="preserve">Cooke, S.J., Hinch, S.G., Farrell, A.P., Lapointe, M.F., Jones, S.R.M., Macdonald, J.S., Patterson, D.A., Healey, M.C. &amp; van der Kraak, G. (2004) Abnormal migration timing and high en route mortality of sockeye salmon in the Fraser River, British Columbia. </w:t>
      </w:r>
      <w:r w:rsidRPr="00004A7E">
        <w:rPr>
          <w:i/>
          <w:noProof/>
        </w:rPr>
        <w:t>Fisheries Research,</w:t>
      </w:r>
      <w:r w:rsidRPr="00004A7E">
        <w:rPr>
          <w:noProof/>
        </w:rPr>
        <w:t xml:space="preserve"> </w:t>
      </w:r>
      <w:r w:rsidRPr="00004A7E">
        <w:rPr>
          <w:b/>
          <w:noProof/>
        </w:rPr>
        <w:t>29,</w:t>
      </w:r>
      <w:r w:rsidRPr="00004A7E">
        <w:rPr>
          <w:noProof/>
        </w:rPr>
        <w:t xml:space="preserve"> 22-33.</w:t>
      </w:r>
    </w:p>
    <w:p w14:paraId="507A471B" w14:textId="77777777" w:rsidR="009D3206" w:rsidRPr="00004A7E" w:rsidRDefault="009D3206" w:rsidP="009D3206">
      <w:pPr>
        <w:pStyle w:val="EndNoteBibliography"/>
        <w:spacing w:after="0"/>
        <w:ind w:left="720" w:hanging="720"/>
        <w:rPr>
          <w:noProof/>
        </w:rPr>
      </w:pPr>
      <w:r w:rsidRPr="00004A7E">
        <w:rPr>
          <w:noProof/>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004A7E">
        <w:rPr>
          <w:i/>
          <w:noProof/>
        </w:rPr>
        <w:t>Canadian Journal of Zoology,</w:t>
      </w:r>
      <w:r w:rsidRPr="00004A7E">
        <w:rPr>
          <w:noProof/>
        </w:rPr>
        <w:t xml:space="preserve"> </w:t>
      </w:r>
      <w:r w:rsidRPr="00004A7E">
        <w:rPr>
          <w:b/>
          <w:noProof/>
        </w:rPr>
        <w:t>86,</w:t>
      </w:r>
      <w:r w:rsidRPr="00004A7E">
        <w:rPr>
          <w:noProof/>
        </w:rPr>
        <w:t xml:space="preserve"> 127-140.</w:t>
      </w:r>
    </w:p>
    <w:p w14:paraId="048B799C" w14:textId="77777777" w:rsidR="009D3206" w:rsidRPr="00004A7E" w:rsidRDefault="009D3206" w:rsidP="009D3206">
      <w:pPr>
        <w:pStyle w:val="EndNoteBibliography"/>
        <w:spacing w:after="0"/>
        <w:ind w:left="720" w:hanging="720"/>
        <w:rPr>
          <w:noProof/>
        </w:rPr>
      </w:pPr>
      <w:r w:rsidRPr="00004A7E">
        <w:rPr>
          <w:noProof/>
        </w:rPr>
        <w:t xml:space="preserve">Doak, D.F., Bigger, D., Harding, E.K., Marvier, M.A., Malley, R.E.O. &amp; Thomson, D. (1998) The statistical inevitability of stability-diversity relationships in community ecology. </w:t>
      </w:r>
      <w:r w:rsidRPr="00004A7E">
        <w:rPr>
          <w:i/>
          <w:noProof/>
        </w:rPr>
        <w:t>American Naturalist,</w:t>
      </w:r>
      <w:r w:rsidRPr="00004A7E">
        <w:rPr>
          <w:noProof/>
        </w:rPr>
        <w:t xml:space="preserve"> </w:t>
      </w:r>
      <w:r w:rsidRPr="00004A7E">
        <w:rPr>
          <w:b/>
          <w:noProof/>
        </w:rPr>
        <w:t>151,</w:t>
      </w:r>
      <w:r w:rsidRPr="00004A7E">
        <w:rPr>
          <w:noProof/>
        </w:rPr>
        <w:t xml:space="preserve"> 264-276.</w:t>
      </w:r>
    </w:p>
    <w:p w14:paraId="03F6C1A6" w14:textId="77777777" w:rsidR="009D3206" w:rsidRPr="00004A7E" w:rsidRDefault="009D3206" w:rsidP="009D3206">
      <w:pPr>
        <w:pStyle w:val="EndNoteBibliography"/>
        <w:spacing w:after="0"/>
        <w:ind w:left="720" w:hanging="720"/>
        <w:rPr>
          <w:noProof/>
        </w:rPr>
      </w:pPr>
      <w:r w:rsidRPr="00004A7E">
        <w:rPr>
          <w:noProof/>
        </w:rPr>
        <w:t>Dorner, B., Peterman, R.M. &amp; Su, Z. (2009) Evaluation of performance of alternative management models of Pacific salmon (</w:t>
      </w:r>
      <w:r w:rsidRPr="00004A7E">
        <w:rPr>
          <w:i/>
          <w:noProof/>
        </w:rPr>
        <w:t>Oncorhynchus</w:t>
      </w:r>
      <w:r w:rsidRPr="00004A7E">
        <w:rPr>
          <w:noProof/>
        </w:rPr>
        <w:t xml:space="preserve"> spp.) in the presence of climatic change and outcome uncertainty using Monte Carlo simulations. </w:t>
      </w:r>
      <w:r w:rsidRPr="00004A7E">
        <w:rPr>
          <w:i/>
          <w:noProof/>
        </w:rPr>
        <w:t>Canadian Journal of Fisheries and Aquatic Sciences,</w:t>
      </w:r>
      <w:r w:rsidRPr="00004A7E">
        <w:rPr>
          <w:noProof/>
        </w:rPr>
        <w:t xml:space="preserve"> </w:t>
      </w:r>
      <w:r w:rsidRPr="00004A7E">
        <w:rPr>
          <w:b/>
          <w:noProof/>
        </w:rPr>
        <w:t>66,</w:t>
      </w:r>
      <w:r w:rsidRPr="00004A7E">
        <w:rPr>
          <w:noProof/>
        </w:rPr>
        <w:t xml:space="preserve"> 2199-2221.</w:t>
      </w:r>
    </w:p>
    <w:p w14:paraId="29D333FB" w14:textId="77777777" w:rsidR="009D3206" w:rsidRPr="00004A7E" w:rsidRDefault="009D3206" w:rsidP="009D3206">
      <w:pPr>
        <w:pStyle w:val="EndNoteBibliography"/>
        <w:spacing w:after="0"/>
        <w:ind w:left="720" w:hanging="720"/>
        <w:rPr>
          <w:noProof/>
        </w:rPr>
      </w:pPr>
      <w:r w:rsidRPr="00004A7E">
        <w:rPr>
          <w:noProof/>
        </w:rPr>
        <w:t>Grant, S.C.H., MacDonald, B.L., Cone, T.E., Holt, C.A., Cass, A., Porszt, E.J., Hume, J.M.B. &amp; Pon, L.B. (2011) Evaluation of uncertainty in Fraser Sockeye (</w:t>
      </w:r>
      <w:r w:rsidRPr="00004A7E">
        <w:rPr>
          <w:i/>
          <w:noProof/>
        </w:rPr>
        <w:t>Oncorhynchus nerka</w:t>
      </w:r>
      <w:r w:rsidRPr="00004A7E">
        <w:rPr>
          <w:noProof/>
        </w:rPr>
        <w:t xml:space="preserve">) wild salmon policy status using abundance and trends in abundance metrics. </w:t>
      </w:r>
      <w:r w:rsidRPr="00004A7E">
        <w:rPr>
          <w:i/>
          <w:noProof/>
        </w:rPr>
        <w:t>Candian Science Advisory Secretariat Research Document,</w:t>
      </w:r>
      <w:r w:rsidRPr="00004A7E">
        <w:rPr>
          <w:noProof/>
        </w:rPr>
        <w:t xml:space="preserve"> </w:t>
      </w:r>
      <w:r w:rsidRPr="00004A7E">
        <w:rPr>
          <w:b/>
          <w:noProof/>
        </w:rPr>
        <w:t>2011/087</w:t>
      </w:r>
      <w:r w:rsidRPr="00004A7E">
        <w:rPr>
          <w:noProof/>
        </w:rPr>
        <w:t>.</w:t>
      </w:r>
    </w:p>
    <w:p w14:paraId="63CD12EA" w14:textId="77777777" w:rsidR="009D3206" w:rsidRPr="00004A7E" w:rsidRDefault="009D3206" w:rsidP="009D3206">
      <w:pPr>
        <w:pStyle w:val="EndNoteBibliography"/>
        <w:spacing w:after="0"/>
        <w:ind w:left="720" w:hanging="720"/>
        <w:rPr>
          <w:noProof/>
        </w:rPr>
      </w:pPr>
      <w:r w:rsidRPr="00004A7E">
        <w:rPr>
          <w:noProof/>
        </w:rPr>
        <w:t xml:space="preserve">Griffiths, J.R., Schindler, D.E., Armstrong, J.B., Scheuerell, M.D., Whited, D.C., Clark, R.A., Hilborn, R., Holt, C.A., Lindley, S.T., Stanford, J.A. &amp; Volk, E.C. (2014) Performance of salmon fishery portfolios across western North America. </w:t>
      </w:r>
      <w:r w:rsidRPr="00004A7E">
        <w:rPr>
          <w:i/>
          <w:noProof/>
        </w:rPr>
        <w:t>Journal of Applied Ecology,</w:t>
      </w:r>
      <w:r w:rsidRPr="00004A7E">
        <w:rPr>
          <w:noProof/>
        </w:rPr>
        <w:t xml:space="preserve"> </w:t>
      </w:r>
      <w:r w:rsidRPr="00004A7E">
        <w:rPr>
          <w:b/>
          <w:noProof/>
        </w:rPr>
        <w:t>51,</w:t>
      </w:r>
      <w:r w:rsidRPr="00004A7E">
        <w:rPr>
          <w:noProof/>
        </w:rPr>
        <w:t xml:space="preserve"> 1554-1563.</w:t>
      </w:r>
    </w:p>
    <w:p w14:paraId="4DA1BDED" w14:textId="77777777" w:rsidR="009D3206" w:rsidRPr="00004A7E" w:rsidRDefault="009D3206" w:rsidP="009D3206">
      <w:pPr>
        <w:pStyle w:val="EndNoteBibliography"/>
        <w:spacing w:after="0"/>
        <w:ind w:left="720" w:hanging="720"/>
        <w:rPr>
          <w:noProof/>
        </w:rPr>
      </w:pPr>
      <w:r w:rsidRPr="00004A7E">
        <w:rPr>
          <w:noProof/>
        </w:rPr>
        <w:lastRenderedPageBreak/>
        <w:t xml:space="preserve">Holt, C.A. (2009) Evaluation of benchmarks for conservation units in Canada's Wild Salmon Policy: Technical Documentation. </w:t>
      </w:r>
      <w:r w:rsidRPr="00004A7E">
        <w:rPr>
          <w:i/>
          <w:noProof/>
        </w:rPr>
        <w:t>Canadian Science Advisory Secretariat Research Document 2009/059</w:t>
      </w:r>
      <w:r w:rsidRPr="00004A7E">
        <w:rPr>
          <w:b/>
          <w:noProof/>
        </w:rPr>
        <w:t>,</w:t>
      </w:r>
      <w:r w:rsidRPr="00004A7E">
        <w:rPr>
          <w:noProof/>
        </w:rPr>
        <w:t xml:space="preserve"> 50 p.</w:t>
      </w:r>
    </w:p>
    <w:p w14:paraId="0287469F" w14:textId="77777777" w:rsidR="009D3206" w:rsidRPr="00004A7E" w:rsidRDefault="009D3206" w:rsidP="009D3206">
      <w:pPr>
        <w:pStyle w:val="EndNoteBibliography"/>
        <w:spacing w:after="0"/>
        <w:ind w:left="720" w:hanging="720"/>
        <w:rPr>
          <w:noProof/>
        </w:rPr>
      </w:pPr>
      <w:r w:rsidRPr="00004A7E">
        <w:rPr>
          <w:noProof/>
        </w:rPr>
        <w:t xml:space="preserve">Holt, C.A. &amp; Folkes, M.J.P. (2015) Cautions on using percentile-based benchmarks of status for data-limited populations of Pacific salmon under persistent trends in productivity and uncertain outcomes from harvest management. </w:t>
      </w:r>
      <w:r w:rsidRPr="00004A7E">
        <w:rPr>
          <w:i/>
          <w:noProof/>
        </w:rPr>
        <w:t>Fisheries Research,</w:t>
      </w:r>
      <w:r w:rsidRPr="00004A7E">
        <w:rPr>
          <w:noProof/>
        </w:rPr>
        <w:t xml:space="preserve"> </w:t>
      </w:r>
      <w:r w:rsidRPr="00004A7E">
        <w:rPr>
          <w:b/>
          <w:noProof/>
        </w:rPr>
        <w:t>171,</w:t>
      </w:r>
      <w:r w:rsidRPr="00004A7E">
        <w:rPr>
          <w:noProof/>
        </w:rPr>
        <w:t xml:space="preserve"> 188-200.</w:t>
      </w:r>
    </w:p>
    <w:p w14:paraId="6EAE214A" w14:textId="77777777" w:rsidR="009D3206" w:rsidRPr="00004A7E" w:rsidRDefault="009D3206" w:rsidP="009D3206">
      <w:pPr>
        <w:pStyle w:val="EndNoteBibliography"/>
        <w:spacing w:after="0"/>
        <w:ind w:left="720" w:hanging="720"/>
        <w:rPr>
          <w:noProof/>
        </w:rPr>
      </w:pPr>
      <w:r w:rsidRPr="00004A7E">
        <w:rPr>
          <w:noProof/>
        </w:rPr>
        <w:t xml:space="preserve">Holtby, L.B. &amp; Ciruna, K.A. (2007) Conservation units for Pacific salmon under the Wild Salmon Policy. </w:t>
      </w:r>
      <w:r w:rsidRPr="00004A7E">
        <w:rPr>
          <w:i/>
          <w:noProof/>
        </w:rPr>
        <w:t>Canadian Service Advisory Secretariat Research Document,</w:t>
      </w:r>
      <w:r w:rsidRPr="00004A7E">
        <w:rPr>
          <w:noProof/>
        </w:rPr>
        <w:t xml:space="preserve"> </w:t>
      </w:r>
      <w:r w:rsidRPr="00004A7E">
        <w:rPr>
          <w:b/>
          <w:noProof/>
        </w:rPr>
        <w:t>2007/070,</w:t>
      </w:r>
      <w:r w:rsidRPr="00004A7E">
        <w:rPr>
          <w:noProof/>
        </w:rPr>
        <w:t xml:space="preserve"> 358 p.</w:t>
      </w:r>
    </w:p>
    <w:p w14:paraId="1AF61A3E" w14:textId="77777777" w:rsidR="009D3206" w:rsidRPr="00004A7E" w:rsidRDefault="009D3206" w:rsidP="009D3206">
      <w:pPr>
        <w:pStyle w:val="EndNoteBibliography"/>
        <w:spacing w:after="0"/>
        <w:ind w:left="720" w:hanging="720"/>
        <w:rPr>
          <w:noProof/>
        </w:rPr>
      </w:pPr>
      <w:r w:rsidRPr="00004A7E">
        <w:rPr>
          <w:noProof/>
        </w:rPr>
        <w:t>Larkin, P.A. (1971) Simulation studies of Adams River sockeye salmon (</w:t>
      </w:r>
      <w:r w:rsidRPr="00004A7E">
        <w:rPr>
          <w:i/>
          <w:noProof/>
        </w:rPr>
        <w:t>Oncorhynchus nerka</w:t>
      </w:r>
      <w:r w:rsidRPr="00004A7E">
        <w:rPr>
          <w:noProof/>
        </w:rPr>
        <w:t xml:space="preserve">). </w:t>
      </w:r>
      <w:r w:rsidRPr="00004A7E">
        <w:rPr>
          <w:i/>
          <w:noProof/>
        </w:rPr>
        <w:t>Journal Fisheries Research Board of Canada,</w:t>
      </w:r>
      <w:r w:rsidRPr="00004A7E">
        <w:rPr>
          <w:noProof/>
        </w:rPr>
        <w:t xml:space="preserve"> </w:t>
      </w:r>
      <w:r w:rsidRPr="00004A7E">
        <w:rPr>
          <w:b/>
          <w:noProof/>
        </w:rPr>
        <w:t>28,</w:t>
      </w:r>
      <w:r w:rsidRPr="00004A7E">
        <w:rPr>
          <w:noProof/>
        </w:rPr>
        <w:t xml:space="preserve"> 1493-1502.</w:t>
      </w:r>
    </w:p>
    <w:p w14:paraId="3736AA57" w14:textId="77777777" w:rsidR="009D3206" w:rsidRPr="00004A7E" w:rsidRDefault="009D3206" w:rsidP="009D3206">
      <w:pPr>
        <w:pStyle w:val="EndNoteBibliography"/>
        <w:spacing w:after="0"/>
        <w:ind w:left="720" w:hanging="720"/>
        <w:rPr>
          <w:noProof/>
        </w:rPr>
      </w:pPr>
      <w:r w:rsidRPr="00004A7E">
        <w:rPr>
          <w:noProof/>
        </w:rPr>
        <w:t xml:space="preserve">Loreau, M. &amp; de Mazancourt, C. (2008) Species synchrony and its drivers: neutral and nonneutral community dynamics in fluctuating environments </w:t>
      </w:r>
      <w:r w:rsidRPr="00004A7E">
        <w:rPr>
          <w:i/>
          <w:noProof/>
        </w:rPr>
        <w:t>The American Naturalist,</w:t>
      </w:r>
      <w:r w:rsidRPr="00004A7E">
        <w:rPr>
          <w:noProof/>
        </w:rPr>
        <w:t xml:space="preserve"> </w:t>
      </w:r>
      <w:r w:rsidRPr="00004A7E">
        <w:rPr>
          <w:b/>
          <w:noProof/>
        </w:rPr>
        <w:t>172,</w:t>
      </w:r>
      <w:r w:rsidRPr="00004A7E">
        <w:rPr>
          <w:noProof/>
        </w:rPr>
        <w:t xml:space="preserve"> E48-E66.</w:t>
      </w:r>
    </w:p>
    <w:p w14:paraId="01994501" w14:textId="77777777" w:rsidR="009D3206" w:rsidRPr="00004A7E" w:rsidRDefault="009D3206" w:rsidP="009D3206">
      <w:pPr>
        <w:pStyle w:val="EndNoteBibliography"/>
        <w:spacing w:after="0"/>
        <w:ind w:left="720" w:hanging="720"/>
        <w:rPr>
          <w:noProof/>
        </w:rPr>
      </w:pPr>
      <w:r w:rsidRPr="00004A7E">
        <w:rPr>
          <w:noProof/>
        </w:rPr>
        <w:t>Macdonald, J.S. (2000) Mortality during the migration of Fraser River sockeye salmon (</w:t>
      </w:r>
      <w:r w:rsidRPr="00004A7E">
        <w:rPr>
          <w:i/>
          <w:noProof/>
        </w:rPr>
        <w:t>Oncorhynchus nerka</w:t>
      </w:r>
      <w:r w:rsidRPr="00004A7E">
        <w:rPr>
          <w:noProof/>
        </w:rPr>
        <w:t xml:space="preserve">): a study of the effect of ocean and river environmental conditions in 1997. </w:t>
      </w:r>
      <w:r w:rsidRPr="00004A7E">
        <w:rPr>
          <w:i/>
          <w:noProof/>
        </w:rPr>
        <w:t>Canadian Technical Report of Fisheries and Aquatic Sciences,</w:t>
      </w:r>
      <w:r w:rsidRPr="00004A7E">
        <w:rPr>
          <w:noProof/>
        </w:rPr>
        <w:t xml:space="preserve"> </w:t>
      </w:r>
      <w:r w:rsidRPr="00004A7E">
        <w:rPr>
          <w:b/>
          <w:noProof/>
        </w:rPr>
        <w:t>2315,</w:t>
      </w:r>
      <w:r w:rsidRPr="00004A7E">
        <w:rPr>
          <w:noProof/>
        </w:rPr>
        <w:t xml:space="preserve"> 120 p.</w:t>
      </w:r>
    </w:p>
    <w:p w14:paraId="0B056F5F" w14:textId="77777777" w:rsidR="009D3206" w:rsidRPr="00004A7E" w:rsidRDefault="009D3206" w:rsidP="009D3206">
      <w:pPr>
        <w:pStyle w:val="EndNoteBibliography"/>
        <w:spacing w:after="0"/>
        <w:ind w:left="720" w:hanging="720"/>
        <w:rPr>
          <w:noProof/>
        </w:rPr>
      </w:pPr>
      <w:r w:rsidRPr="00004A7E">
        <w:rPr>
          <w:noProof/>
        </w:rPr>
        <w:t xml:space="preserve">Mueter, F.J., Pyper, B.J. &amp; Peterman, R.M. (2005) Relationships between Coastal Ocean Conditions and Survival Rates of Northeast Pacific Salmon at Multiple Lags. </w:t>
      </w:r>
      <w:r w:rsidRPr="00004A7E">
        <w:rPr>
          <w:i/>
          <w:noProof/>
        </w:rPr>
        <w:t>Transactions of the American Fisheries Society,</w:t>
      </w:r>
      <w:r w:rsidRPr="00004A7E">
        <w:rPr>
          <w:noProof/>
        </w:rPr>
        <w:t xml:space="preserve"> </w:t>
      </w:r>
      <w:r w:rsidRPr="00004A7E">
        <w:rPr>
          <w:b/>
          <w:noProof/>
        </w:rPr>
        <w:t>134,</w:t>
      </w:r>
      <w:r w:rsidRPr="00004A7E">
        <w:rPr>
          <w:noProof/>
        </w:rPr>
        <w:t xml:space="preserve"> 105-119.</w:t>
      </w:r>
    </w:p>
    <w:p w14:paraId="5B50AC37" w14:textId="77777777" w:rsidR="009D3206" w:rsidRPr="00004A7E" w:rsidRDefault="009D3206" w:rsidP="009D3206">
      <w:pPr>
        <w:pStyle w:val="EndNoteBibliography"/>
        <w:spacing w:after="0"/>
        <w:ind w:left="720" w:hanging="720"/>
        <w:rPr>
          <w:noProof/>
        </w:rPr>
      </w:pPr>
      <w:r w:rsidRPr="00004A7E">
        <w:rPr>
          <w:noProof/>
        </w:rPr>
        <w:t>Pestal, G., Huang, A.-M. &amp; Cass, A. (2011) Updated methods for assessing harvest rules for Fraser River sockeye salmon (</w:t>
      </w:r>
      <w:r w:rsidRPr="00004A7E">
        <w:rPr>
          <w:i/>
          <w:noProof/>
        </w:rPr>
        <w:t>Oncorhynchus nerka</w:t>
      </w:r>
      <w:r w:rsidRPr="00004A7E">
        <w:rPr>
          <w:noProof/>
        </w:rPr>
        <w:t xml:space="preserve">). </w:t>
      </w:r>
      <w:r w:rsidRPr="00004A7E">
        <w:rPr>
          <w:i/>
          <w:noProof/>
        </w:rPr>
        <w:t>Canadian Science Advisory Secretariat Research Document 2011/133</w:t>
      </w:r>
      <w:r w:rsidRPr="00004A7E">
        <w:rPr>
          <w:b/>
          <w:noProof/>
        </w:rPr>
        <w:t>,</w:t>
      </w:r>
      <w:r w:rsidRPr="00004A7E">
        <w:rPr>
          <w:noProof/>
        </w:rPr>
        <w:t xml:space="preserve"> 175 p.</w:t>
      </w:r>
    </w:p>
    <w:p w14:paraId="5B06A205" w14:textId="77777777" w:rsidR="009D3206" w:rsidRPr="00004A7E" w:rsidRDefault="009D3206" w:rsidP="009D3206">
      <w:pPr>
        <w:pStyle w:val="EndNoteBibliography"/>
        <w:spacing w:after="0"/>
        <w:ind w:left="720" w:hanging="720"/>
        <w:rPr>
          <w:noProof/>
        </w:rPr>
      </w:pPr>
      <w:r w:rsidRPr="00004A7E">
        <w:rPr>
          <w:noProof/>
        </w:rPr>
        <w:t>Peterman, Randall M. &amp; Dorner, B. (2012) A widespread decrease in productivity of Sockeye Salmon (</w:t>
      </w:r>
      <w:r w:rsidRPr="00004A7E">
        <w:rPr>
          <w:i/>
          <w:noProof/>
        </w:rPr>
        <w:t>Oncorhynchus nerka</w:t>
      </w:r>
      <w:r w:rsidRPr="00004A7E">
        <w:rPr>
          <w:noProof/>
        </w:rPr>
        <w:t xml:space="preserve">) populations in western North America. </w:t>
      </w:r>
      <w:r w:rsidRPr="00004A7E">
        <w:rPr>
          <w:i/>
          <w:noProof/>
        </w:rPr>
        <w:t>Canadian Journal of Fisheries and Aquatic Sciences,</w:t>
      </w:r>
      <w:r w:rsidRPr="00004A7E">
        <w:rPr>
          <w:noProof/>
        </w:rPr>
        <w:t xml:space="preserve"> </w:t>
      </w:r>
      <w:r w:rsidRPr="00004A7E">
        <w:rPr>
          <w:b/>
          <w:noProof/>
        </w:rPr>
        <w:t>69,</w:t>
      </w:r>
      <w:r w:rsidRPr="00004A7E">
        <w:rPr>
          <w:noProof/>
        </w:rPr>
        <w:t xml:space="preserve"> 1255-1260.</w:t>
      </w:r>
    </w:p>
    <w:p w14:paraId="2F7C2721" w14:textId="77777777" w:rsidR="009D3206" w:rsidRPr="00004A7E" w:rsidRDefault="009D3206" w:rsidP="009D3206">
      <w:pPr>
        <w:pStyle w:val="EndNoteBibliography"/>
        <w:spacing w:after="0"/>
        <w:ind w:left="720" w:hanging="720"/>
        <w:rPr>
          <w:noProof/>
        </w:rPr>
      </w:pPr>
      <w:r w:rsidRPr="00004A7E">
        <w:rPr>
          <w:noProof/>
        </w:rPr>
        <w:t xml:space="preserve">Ricker, W.E. (1975) Computation and interpretation of biological statistics of fish populations. </w:t>
      </w:r>
      <w:r w:rsidRPr="00004A7E">
        <w:rPr>
          <w:i/>
          <w:noProof/>
        </w:rPr>
        <w:t>Fisheries Research Board of Canada Bulletin,</w:t>
      </w:r>
      <w:r w:rsidRPr="00004A7E">
        <w:rPr>
          <w:noProof/>
        </w:rPr>
        <w:t xml:space="preserve"> </w:t>
      </w:r>
      <w:r w:rsidRPr="00004A7E">
        <w:rPr>
          <w:b/>
          <w:noProof/>
        </w:rPr>
        <w:t>191</w:t>
      </w:r>
      <w:r w:rsidRPr="00004A7E">
        <w:rPr>
          <w:noProof/>
        </w:rPr>
        <w:t>.</w:t>
      </w:r>
    </w:p>
    <w:p w14:paraId="6F7411CB" w14:textId="77777777" w:rsidR="009D3206" w:rsidRPr="00004A7E" w:rsidRDefault="009D3206" w:rsidP="009D3206">
      <w:pPr>
        <w:pStyle w:val="EndNoteBibliography"/>
        <w:spacing w:after="0"/>
        <w:ind w:left="720" w:hanging="720"/>
        <w:rPr>
          <w:noProof/>
        </w:rPr>
      </w:pPr>
      <w:r w:rsidRPr="00004A7E">
        <w:rPr>
          <w:noProof/>
        </w:rPr>
        <w:t xml:space="preserve">Satterthwaite, W.H. &amp; Carlson, S.M. (2015) Weakening portfolio effect strength in a hatchery-supplemented Chinook salmon population complex. </w:t>
      </w:r>
      <w:r w:rsidRPr="00004A7E">
        <w:rPr>
          <w:i/>
          <w:noProof/>
        </w:rPr>
        <w:t>Canadian Journal of Fisheries and Aquatic Sciences,</w:t>
      </w:r>
      <w:r w:rsidRPr="00004A7E">
        <w:rPr>
          <w:noProof/>
        </w:rPr>
        <w:t xml:space="preserve"> </w:t>
      </w:r>
      <w:r w:rsidRPr="00004A7E">
        <w:rPr>
          <w:b/>
          <w:noProof/>
        </w:rPr>
        <w:t>72,</w:t>
      </w:r>
      <w:r w:rsidRPr="00004A7E">
        <w:rPr>
          <w:noProof/>
        </w:rPr>
        <w:t xml:space="preserve"> 1860-1875.</w:t>
      </w:r>
    </w:p>
    <w:p w14:paraId="70AAF3E7" w14:textId="77777777" w:rsidR="009D3206" w:rsidRPr="00004A7E" w:rsidRDefault="009D3206" w:rsidP="009D3206">
      <w:pPr>
        <w:pStyle w:val="EndNoteBibliography"/>
        <w:spacing w:after="0"/>
        <w:ind w:left="720" w:hanging="720"/>
        <w:rPr>
          <w:noProof/>
        </w:rPr>
      </w:pPr>
      <w:r w:rsidRPr="00004A7E">
        <w:rPr>
          <w:noProof/>
        </w:rPr>
        <w:t xml:space="preserve">Schindler, D.E., Armstrong, J.B. &amp; Reed, T.E. (2015) The portfolio concept in ecology and evolution. </w:t>
      </w:r>
      <w:r w:rsidRPr="00004A7E">
        <w:rPr>
          <w:i/>
          <w:noProof/>
        </w:rPr>
        <w:t>Frontiers in Ecology and the Environment,</w:t>
      </w:r>
      <w:r w:rsidRPr="00004A7E">
        <w:rPr>
          <w:noProof/>
        </w:rPr>
        <w:t xml:space="preserve"> </w:t>
      </w:r>
      <w:r w:rsidRPr="00004A7E">
        <w:rPr>
          <w:b/>
          <w:noProof/>
        </w:rPr>
        <w:t>13,</w:t>
      </w:r>
      <w:r w:rsidRPr="00004A7E">
        <w:rPr>
          <w:noProof/>
        </w:rPr>
        <w:t xml:space="preserve"> 257-263.</w:t>
      </w:r>
    </w:p>
    <w:p w14:paraId="691C16EA" w14:textId="77777777" w:rsidR="009D3206" w:rsidRPr="00004A7E" w:rsidRDefault="009D3206" w:rsidP="009D3206">
      <w:pPr>
        <w:pStyle w:val="EndNoteBibliography"/>
        <w:spacing w:after="0"/>
        <w:ind w:left="720" w:hanging="720"/>
        <w:rPr>
          <w:noProof/>
        </w:rPr>
      </w:pPr>
      <w:r w:rsidRPr="00004A7E">
        <w:rPr>
          <w:noProof/>
        </w:rPr>
        <w:t xml:space="preserve">Schindler, D.E., Hilborn, R., Chasco, B., Boatright, C.P., Quinn, T.P., Rogers, L.A. &amp; Webster, M.S. (2010) Population diversity and the portfolio effect in an exploited species. </w:t>
      </w:r>
      <w:r w:rsidRPr="00004A7E">
        <w:rPr>
          <w:i/>
          <w:noProof/>
        </w:rPr>
        <w:t>Nature,</w:t>
      </w:r>
      <w:r w:rsidRPr="00004A7E">
        <w:rPr>
          <w:noProof/>
        </w:rPr>
        <w:t xml:space="preserve"> </w:t>
      </w:r>
      <w:r w:rsidRPr="00004A7E">
        <w:rPr>
          <w:b/>
          <w:noProof/>
        </w:rPr>
        <w:t>465,</w:t>
      </w:r>
      <w:r w:rsidRPr="00004A7E">
        <w:rPr>
          <w:noProof/>
        </w:rPr>
        <w:t xml:space="preserve"> 609-612.</w:t>
      </w:r>
    </w:p>
    <w:p w14:paraId="46D31C00" w14:textId="77777777" w:rsidR="009D3206" w:rsidRPr="00004A7E" w:rsidRDefault="009D3206" w:rsidP="009D3206">
      <w:pPr>
        <w:pStyle w:val="EndNoteBibliography"/>
        <w:spacing w:after="0"/>
        <w:ind w:left="720" w:hanging="720"/>
        <w:rPr>
          <w:noProof/>
        </w:rPr>
      </w:pPr>
      <w:r w:rsidRPr="00004A7E">
        <w:rPr>
          <w:noProof/>
        </w:rPr>
        <w:t xml:space="preserve">Thibaut, L.M. &amp; Connolly, S.R. (2013) Understanding diversity-stability relationships: towards a unified model of portfolio effects. </w:t>
      </w:r>
      <w:r w:rsidRPr="00004A7E">
        <w:rPr>
          <w:i/>
          <w:noProof/>
        </w:rPr>
        <w:t>Ecology Letters,</w:t>
      </w:r>
      <w:r w:rsidRPr="00004A7E">
        <w:rPr>
          <w:noProof/>
        </w:rPr>
        <w:t xml:space="preserve"> </w:t>
      </w:r>
      <w:r w:rsidRPr="00004A7E">
        <w:rPr>
          <w:b/>
          <w:noProof/>
        </w:rPr>
        <w:t>16,</w:t>
      </w:r>
      <w:r w:rsidRPr="00004A7E">
        <w:rPr>
          <w:noProof/>
        </w:rPr>
        <w:t xml:space="preserve"> 140-150.</w:t>
      </w:r>
    </w:p>
    <w:p w14:paraId="4F75EB9F" w14:textId="77777777" w:rsidR="009D3206" w:rsidRPr="00004A7E" w:rsidRDefault="009D3206" w:rsidP="009D3206">
      <w:pPr>
        <w:pStyle w:val="EndNoteBibliography"/>
        <w:spacing w:after="0"/>
        <w:ind w:left="720" w:hanging="720"/>
        <w:rPr>
          <w:noProof/>
        </w:rPr>
      </w:pPr>
      <w:r w:rsidRPr="00004A7E">
        <w:rPr>
          <w:noProof/>
        </w:rPr>
        <w:t xml:space="preserve">Tilman, D., Isbell, F. &amp; Cowles, J.M. (2014) Biodiversity and ecosystem functioning. </w:t>
      </w:r>
      <w:r w:rsidRPr="00004A7E">
        <w:rPr>
          <w:i/>
          <w:noProof/>
        </w:rPr>
        <w:t>Annual Review of Ecology, Evolution, and Systematics,</w:t>
      </w:r>
      <w:r w:rsidRPr="00004A7E">
        <w:rPr>
          <w:noProof/>
        </w:rPr>
        <w:t xml:space="preserve"> </w:t>
      </w:r>
      <w:r w:rsidRPr="00004A7E">
        <w:rPr>
          <w:b/>
          <w:noProof/>
        </w:rPr>
        <w:t>45,</w:t>
      </w:r>
      <w:r w:rsidRPr="00004A7E">
        <w:rPr>
          <w:noProof/>
        </w:rPr>
        <w:t xml:space="preserve"> 471-493.</w:t>
      </w:r>
    </w:p>
    <w:p w14:paraId="33A5FA2D" w14:textId="77777777" w:rsidR="009D3206" w:rsidRPr="00004A7E" w:rsidRDefault="009D3206" w:rsidP="009D3206">
      <w:pPr>
        <w:pStyle w:val="EndNoteBibliography"/>
        <w:ind w:left="720" w:hanging="720"/>
        <w:rPr>
          <w:noProof/>
        </w:rPr>
      </w:pPr>
      <w:r w:rsidRPr="00004A7E">
        <w:rPr>
          <w:noProof/>
        </w:rPr>
        <w:t xml:space="preserve">Yamane, L., Botsford, L.W. &amp; Kilduff, D.P. (2018) Tracking restoration of population diversity via the portfolio effect. </w:t>
      </w:r>
      <w:r w:rsidRPr="00004A7E">
        <w:rPr>
          <w:i/>
          <w:noProof/>
        </w:rPr>
        <w:t>Journal of Applied Ecology,</w:t>
      </w:r>
      <w:r w:rsidRPr="00004A7E">
        <w:rPr>
          <w:noProof/>
        </w:rPr>
        <w:t xml:space="preserve"> </w:t>
      </w:r>
      <w:r w:rsidRPr="00004A7E">
        <w:rPr>
          <w:b/>
          <w:noProof/>
        </w:rPr>
        <w:t>55,</w:t>
      </w:r>
      <w:r w:rsidRPr="00004A7E">
        <w:rPr>
          <w:noProof/>
        </w:rPr>
        <w:t xml:space="preserve"> 472-481.</w:t>
      </w:r>
    </w:p>
    <w:p w14:paraId="3E0FE7E0" w14:textId="29AAC4CC" w:rsidR="00ED7E4C" w:rsidRPr="00004A7E" w:rsidRDefault="00DE0F7B" w:rsidP="00A91A4F">
      <w:r w:rsidRPr="00004A7E">
        <w:fldChar w:fldCharType="end"/>
      </w:r>
    </w:p>
    <w:sectPr w:rsidR="00ED7E4C" w:rsidRPr="00004A7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DFO-MPO" w:date="2018-11-16T13:35:00Z" w:initials="D">
    <w:p w14:paraId="10222266" w14:textId="56F3B894" w:rsidR="00A64208" w:rsidRDefault="00A64208">
      <w:pPr>
        <w:pStyle w:val="CommentText"/>
      </w:pPr>
      <w:r>
        <w:rPr>
          <w:rStyle w:val="CommentReference"/>
        </w:rPr>
        <w:annotationRef/>
      </w:r>
      <w:r>
        <w:t>Considering dropping this paragraph</w:t>
      </w:r>
    </w:p>
  </w:comment>
  <w:comment w:id="7" w:author="DFO-MPO" w:date="2018-11-16T13:35:00Z" w:initials="D">
    <w:p w14:paraId="0EF4E9EE" w14:textId="77777777" w:rsidR="00A64208" w:rsidRDefault="00A64208" w:rsidP="00DB21CE">
      <w:pPr>
        <w:pStyle w:val="CommentText"/>
      </w:pPr>
      <w:r>
        <w:rPr>
          <w:rStyle w:val="CommentReference"/>
        </w:rPr>
        <w:annotationRef/>
      </w:r>
      <w:r>
        <w:t>Not sure if we want to subdivide by red-amber and amber-green</w:t>
      </w:r>
    </w:p>
  </w:comment>
  <w:comment w:id="8" w:author="Holt, Kendra" w:date="2018-11-16T13:35:00Z" w:initials="KH">
    <w:p w14:paraId="557C9BE5" w14:textId="3E8F4E4D" w:rsidR="00A64208" w:rsidRDefault="00A64208">
      <w:pPr>
        <w:pStyle w:val="CommentText"/>
      </w:pPr>
      <w:r>
        <w:rPr>
          <w:rStyle w:val="CommentReference"/>
        </w:rPr>
        <w:annotationRef/>
      </w:r>
      <w:r>
        <w:t>As is seems good to me</w:t>
      </w:r>
    </w:p>
  </w:comment>
  <w:comment w:id="9" w:author="Holt, Kendra" w:date="2018-11-16T13:35:00Z" w:initials="KH">
    <w:p w14:paraId="1193A967" w14:textId="6E64CCD9" w:rsidR="00E77B5E" w:rsidRDefault="00E77B5E">
      <w:pPr>
        <w:pStyle w:val="CommentText"/>
      </w:pPr>
      <w:r>
        <w:rPr>
          <w:rStyle w:val="CommentReference"/>
        </w:rPr>
        <w:annotationRef/>
      </w:r>
      <w:r>
        <w:t>How do you decide which set of pars to use for this CU?</w:t>
      </w:r>
    </w:p>
  </w:comment>
  <w:comment w:id="12" w:author="Holt, Kendra" w:date="2018-11-16T13:35:00Z" w:initials="KH">
    <w:p w14:paraId="6528ECD0" w14:textId="13535563" w:rsidR="00E77B5E" w:rsidRDefault="00E77B5E">
      <w:pPr>
        <w:pStyle w:val="CommentText"/>
      </w:pPr>
      <w:r>
        <w:rPr>
          <w:rStyle w:val="CommentReference"/>
        </w:rPr>
        <w:annotationRef/>
      </w:r>
      <w:r>
        <w:t>I think it would be helpful to define what measure these apply to up front.  If you do decide to accept this change, you may also want to define “recruit” here.</w:t>
      </w:r>
    </w:p>
  </w:comment>
  <w:comment w:id="28" w:author="Cameron Freshwater" w:date="2018-11-16T13:35:00Z" w:initials="CF">
    <w:p w14:paraId="1075D0A1" w14:textId="16F8FD71" w:rsidR="00A64208" w:rsidRDefault="00A64208" w:rsidP="00DB21CE">
      <w:pPr>
        <w:pStyle w:val="CommentText"/>
      </w:pPr>
      <w:r>
        <w:rPr>
          <w:rStyle w:val="CommentReference"/>
        </w:rPr>
        <w:annotationRef/>
      </w:r>
      <w:r>
        <w:t xml:space="preserve"> </w:t>
      </w:r>
    </w:p>
    <w:p w14:paraId="12D15DE6" w14:textId="7BFBD768" w:rsidR="00A64208" w:rsidRPr="00D31645" w:rsidRDefault="00A64208" w:rsidP="00DB21CE">
      <w:pPr>
        <w:pStyle w:val="CommentText"/>
      </w:pPr>
      <w:r>
        <w:t xml:space="preserve">Not sure what the appropriate way to reference AMH’s external analysis is. </w:t>
      </w:r>
      <w:r>
        <w:rPr>
          <w:b/>
        </w:rPr>
        <w:t>AMH</w:t>
      </w:r>
      <w:r>
        <w:t xml:space="preserve"> perhaps you can insert a sentence or two summarizing the process you used to estimate the parameters?</w:t>
      </w:r>
    </w:p>
  </w:comment>
  <w:comment w:id="31" w:author="Holt, Kendra" w:date="2018-11-16T13:35:00Z" w:initials="KH">
    <w:p w14:paraId="712113AE" w14:textId="0468637D" w:rsidR="00252C94" w:rsidRDefault="00252C94">
      <w:pPr>
        <w:pStyle w:val="CommentText"/>
      </w:pPr>
      <w:r>
        <w:rPr>
          <w:rStyle w:val="CommentReference"/>
        </w:rPr>
        <w:annotationRef/>
      </w:r>
      <w:r>
        <w:t>This text seems to contradict the email you just sent out this morning (Nov 16).  If the mean is shifting, I think the current “moderate decline” and “severe decline” labels make sense.  I was going to suggest that these labels should be changed to say something about the likelihood of low productivity years if this was not the case … but it sounds like this no longer applies.</w:t>
      </w:r>
    </w:p>
  </w:comment>
  <w:comment w:id="32" w:author="DFO-MPO" w:date="2018-11-16T13:35:00Z" w:initials="D">
    <w:p w14:paraId="4782763F" w14:textId="15A82DB8" w:rsidR="00A64208" w:rsidRDefault="00A64208">
      <w:pPr>
        <w:pStyle w:val="CommentText"/>
      </w:pPr>
      <w:r>
        <w:rPr>
          <w:rStyle w:val="CommentReference"/>
        </w:rPr>
        <w:annotationRef/>
      </w:r>
      <w:r>
        <w:rPr>
          <w:rStyle w:val="CommentReference"/>
        </w:rPr>
        <w:t>Think this warrants a full section as a supplement?</w:t>
      </w:r>
    </w:p>
  </w:comment>
  <w:comment w:id="33" w:author="Holt, Kendra" w:date="2018-11-16T13:35:00Z" w:initials="KH">
    <w:p w14:paraId="38F908BE" w14:textId="26428AB2" w:rsidR="00252C94" w:rsidRDefault="00252C94">
      <w:pPr>
        <w:pStyle w:val="CommentText"/>
      </w:pPr>
      <w:r>
        <w:rPr>
          <w:rStyle w:val="CommentReference"/>
        </w:rPr>
        <w:annotationRef/>
      </w:r>
      <w:r>
        <w:t>Another symbol would be better here as v has already been used for another variable in Equations 1-2.</w:t>
      </w:r>
    </w:p>
  </w:comment>
  <w:comment w:id="34" w:author="Holt, Kendra" w:date="2018-11-16T13:35:00Z" w:initials="KH">
    <w:p w14:paraId="077A6DC3" w14:textId="7D154E56" w:rsidR="00252C94" w:rsidRDefault="00252C94">
      <w:pPr>
        <w:pStyle w:val="CommentText"/>
      </w:pPr>
      <w:r>
        <w:rPr>
          <w:rStyle w:val="CommentReference"/>
        </w:rPr>
        <w:annotationRef/>
      </w:r>
      <w:r>
        <w:t xml:space="preserve">Can you provide this stat for the </w:t>
      </w:r>
      <w:r w:rsidR="006D3895">
        <w:t>skewed MVN as well so that we can compare among all three?</w:t>
      </w:r>
    </w:p>
  </w:comment>
  <w:comment w:id="35" w:author="DFO-MPO" w:date="2018-11-16T13:35:00Z" w:initials="D">
    <w:p w14:paraId="501E66DD" w14:textId="158E5880" w:rsidR="00A64208" w:rsidRDefault="00A64208">
      <w:pPr>
        <w:pStyle w:val="CommentText"/>
      </w:pPr>
      <w:r>
        <w:rPr>
          <w:rStyle w:val="CommentReference"/>
        </w:rPr>
        <w:annotationRef/>
      </w:r>
      <w:r>
        <w:t>Unless anyone objects, I’ll move this to a supplementary figure, but thought it was helpful to have here for now.</w:t>
      </w:r>
    </w:p>
  </w:comment>
  <w:comment w:id="36" w:author="Holt, Kendra" w:date="2018-11-16T13:35:00Z" w:initials="KH">
    <w:p w14:paraId="33BD624A" w14:textId="6C9BE6C3" w:rsidR="00252C94" w:rsidRDefault="00252C94">
      <w:pPr>
        <w:pStyle w:val="CommentText"/>
      </w:pPr>
      <w:r>
        <w:rPr>
          <w:rStyle w:val="CommentReference"/>
        </w:rPr>
        <w:annotationRef/>
      </w:r>
      <w:r>
        <w:t xml:space="preserve">Thanks for making this figure. I think I like the figures you just sent out this morning even more because they clearly show the change in central tendency for these distributions.  </w:t>
      </w:r>
      <w:r w:rsidR="006D3895">
        <w:t xml:space="preserve">Or, you could add vertical lines matching each colour to show the medians?  </w:t>
      </w:r>
      <w:r>
        <w:t xml:space="preserve">I’m fine with this going to an appendix or supplementary info if you want.  I like seeing these visually to compare what the different scenarios mean </w:t>
      </w:r>
      <w:proofErr w:type="spellStart"/>
      <w:r>
        <w:t>mean</w:t>
      </w:r>
      <w:proofErr w:type="spellEnd"/>
      <w:r>
        <w:t>, but I can understand needing to conserve space.</w:t>
      </w:r>
    </w:p>
  </w:comment>
  <w:comment w:id="37" w:author="Holt, Kendra" w:date="2018-11-16T13:35:00Z" w:initials="KH">
    <w:p w14:paraId="54E9F710" w14:textId="39827165" w:rsidR="006D3895" w:rsidRDefault="006D3895">
      <w:pPr>
        <w:pStyle w:val="CommentText"/>
      </w:pPr>
      <w:r>
        <w:rPr>
          <w:rStyle w:val="CommentReference"/>
        </w:rPr>
        <w:annotationRef/>
      </w:r>
      <w:r>
        <w:t xml:space="preserve">I don’t thing “OM” is defined before this point.  If I’m correct, you should add a sentence somewhere above that defines operating models as a hypothesis about underlying populations dynamics, and make it clear that each OM is a unique combination of a </w:t>
      </w:r>
      <w:proofErr w:type="spellStart"/>
      <w:r>
        <w:t>CVc</w:t>
      </w:r>
      <w:proofErr w:type="spellEnd"/>
      <w:r>
        <w:t xml:space="preserve"> level, a synchrony level, and a productivity scenario.</w:t>
      </w:r>
    </w:p>
  </w:comment>
  <w:comment w:id="38" w:author="DFO-MPO" w:date="2018-11-16T13:35:00Z" w:initials="D">
    <w:p w14:paraId="7E92DAD2" w14:textId="65721455" w:rsidR="00A64208" w:rsidRPr="00C35C3B" w:rsidRDefault="00A64208">
      <w:pPr>
        <w:pStyle w:val="CommentText"/>
      </w:pPr>
      <w:r>
        <w:rPr>
          <w:rStyle w:val="CommentReference"/>
        </w:rPr>
        <w:annotationRef/>
      </w:r>
      <w:r>
        <w:t>I currently use component variability and CV</w:t>
      </w:r>
      <w:r>
        <w:rPr>
          <w:vertAlign w:val="subscript"/>
        </w:rPr>
        <w:t>C</w:t>
      </w:r>
      <w:r>
        <w:t>, as well as synchrony and phi somewhat interchangeably. Which do you think is more intuitive in this context?</w:t>
      </w:r>
    </w:p>
  </w:comment>
  <w:comment w:id="39" w:author="Holt, Kendra" w:date="2018-11-16T13:35:00Z" w:initials="KH">
    <w:p w14:paraId="33F0C638" w14:textId="409F3F06" w:rsidR="006D3895" w:rsidRDefault="006D3895">
      <w:pPr>
        <w:pStyle w:val="CommentText"/>
      </w:pPr>
      <w:r>
        <w:rPr>
          <w:rStyle w:val="CommentReference"/>
        </w:rPr>
        <w:annotationRef/>
      </w:r>
      <w:r>
        <w:t>You could redefine each symbol once here (e.g., component variability (</w:t>
      </w:r>
      <w:proofErr w:type="spellStart"/>
      <w:r>
        <w:t>CVc</w:t>
      </w:r>
      <w:proofErr w:type="spellEnd"/>
      <w:r>
        <w:t>)) and then switch to using only symbols???</w:t>
      </w:r>
    </w:p>
  </w:comment>
  <w:comment w:id="45" w:author="Holt, Kendra" w:date="2018-11-16T13:35:00Z" w:initials="KH">
    <w:p w14:paraId="5C4506D5" w14:textId="02A38C98" w:rsidR="006D3895" w:rsidRDefault="006D3895">
      <w:pPr>
        <w:pStyle w:val="CommentText"/>
      </w:pPr>
      <w:r>
        <w:rPr>
          <w:rStyle w:val="CommentReference"/>
        </w:rPr>
        <w:annotationRef/>
      </w:r>
      <w:r>
        <w:t>May want to include the specific value used?</w:t>
      </w:r>
    </w:p>
  </w:comment>
  <w:comment w:id="46" w:author="Holt, Kendra" w:date="2018-11-16T13:35:00Z" w:initials="KH">
    <w:p w14:paraId="61B111CB" w14:textId="239483AD" w:rsidR="006D3895" w:rsidRDefault="006D3895">
      <w:pPr>
        <w:pStyle w:val="CommentText"/>
      </w:pPr>
      <w:r>
        <w:rPr>
          <w:rStyle w:val="CommentReference"/>
        </w:rPr>
        <w:annotationRef/>
      </w:r>
      <w:r>
        <w:t xml:space="preserve">I don’t think you’ve defined these colour zones yet.  I would probably just leave them out and use “healthy status” versus “critical status” to save space, but you could also add a sentence somewhere to define </w:t>
      </w:r>
    </w:p>
  </w:comment>
  <w:comment w:id="52" w:author="DFO-MPO" w:date="2018-11-16T13:35:00Z" w:initials="D">
    <w:p w14:paraId="7D7A8B92" w14:textId="3FA3C2AC" w:rsidR="00A64208" w:rsidRDefault="00A64208">
      <w:pPr>
        <w:pStyle w:val="CommentText"/>
      </w:pPr>
      <w:r>
        <w:rPr>
          <w:rStyle w:val="CommentReference"/>
        </w:rPr>
        <w:annotationRef/>
      </w:r>
      <w:r>
        <w:t xml:space="preserve">Is this the best way to approach this discrepancy? Alternatively I could just show a boxplot with temporal means of synchrony and </w:t>
      </w:r>
      <w:proofErr w:type="spellStart"/>
      <w:r>
        <w:t>CVc</w:t>
      </w:r>
      <w:proofErr w:type="spellEnd"/>
      <w:r>
        <w:t xml:space="preserve"> for the observed period and each treatment level.</w:t>
      </w:r>
    </w:p>
  </w:comment>
  <w:comment w:id="53" w:author="Holt, Kendra" w:date="2018-11-16T13:35:00Z" w:initials="KH">
    <w:p w14:paraId="0B398D78" w14:textId="122E0CDD" w:rsidR="00FC761E" w:rsidRDefault="00FC761E">
      <w:pPr>
        <w:pStyle w:val="CommentText"/>
      </w:pPr>
      <w:r>
        <w:rPr>
          <w:rStyle w:val="CommentReference"/>
        </w:rPr>
        <w:annotationRef/>
      </w:r>
      <w:r>
        <w:t xml:space="preserve">Or, could you just point out that simulated lines for the moderate and high </w:t>
      </w:r>
      <w:proofErr w:type="spellStart"/>
      <w:r>
        <w:t>CVc</w:t>
      </w:r>
      <w:proofErr w:type="spellEnd"/>
      <w:r>
        <w:t xml:space="preserve"> and synchrony cases are within the shaded 90</w:t>
      </w:r>
      <w:r w:rsidRPr="00FC761E">
        <w:rPr>
          <w:vertAlign w:val="superscript"/>
        </w:rPr>
        <w:t>th</w:t>
      </w:r>
      <w:r>
        <w:t xml:space="preserve"> percentile intervals for recent years in the retrospective plots in Fig 2??? </w:t>
      </w:r>
    </w:p>
  </w:comment>
  <w:comment w:id="60" w:author="Cameron Freshwater" w:date="2018-11-16T13:35:00Z" w:initials="CF">
    <w:p w14:paraId="2865D2C4" w14:textId="13426D8F" w:rsidR="00A64208" w:rsidRDefault="00A64208">
      <w:pPr>
        <w:pStyle w:val="CommentText"/>
      </w:pPr>
      <w:r>
        <w:rPr>
          <w:rStyle w:val="CommentReference"/>
        </w:rPr>
        <w:annotationRef/>
      </w:r>
      <w:r>
        <w:t xml:space="preserve">Is this helpful as a supp. figure? If so I can add one for </w:t>
      </w:r>
      <w:proofErr w:type="spellStart"/>
      <w:r>
        <w:t>CVc</w:t>
      </w:r>
      <w:proofErr w:type="spellEnd"/>
      <w:r>
        <w:t xml:space="preserve"> as well.</w:t>
      </w:r>
    </w:p>
  </w:comment>
  <w:comment w:id="61" w:author="Holt, Kendra" w:date="2018-11-16T13:35:00Z" w:initials="KH">
    <w:p w14:paraId="44D4BE54" w14:textId="4487C068" w:rsidR="00523434" w:rsidRDefault="00523434">
      <w:pPr>
        <w:pStyle w:val="CommentText"/>
      </w:pPr>
      <w:r>
        <w:rPr>
          <w:rStyle w:val="CommentReference"/>
        </w:rPr>
        <w:annotationRef/>
      </w:r>
      <w:r>
        <w:t>I think so, if you have space for it. It’s nice to see the scale of variation in individual replicates.</w:t>
      </w:r>
    </w:p>
  </w:comment>
  <w:comment w:id="62" w:author="Holt, Kendra" w:date="2018-11-16T13:35:00Z" w:initials="KH">
    <w:p w14:paraId="653AEB98" w14:textId="3C84316E" w:rsidR="00FC761E" w:rsidRDefault="00FC761E">
      <w:pPr>
        <w:pStyle w:val="CommentText"/>
      </w:pPr>
      <w:r>
        <w:rPr>
          <w:rStyle w:val="CommentReference"/>
        </w:rPr>
        <w:annotationRef/>
      </w:r>
      <w:r>
        <w:t>Using this breakdown of aggregate variability seems more intuitive to me since this is how OMs and results are presented, but perhaps I’m missing a reason that you want to stay focussed on the</w:t>
      </w:r>
      <w:r w:rsidR="0030136C">
        <w:t xml:space="preserve"> aggregate variability</w:t>
      </w:r>
      <w:r>
        <w:t xml:space="preserve"> </w:t>
      </w:r>
    </w:p>
  </w:comment>
  <w:comment w:id="68" w:author="Holt, Kendra" w:date="2018-11-16T13:35:00Z" w:initials="KH">
    <w:p w14:paraId="0746B8CF" w14:textId="6999B0C7" w:rsidR="0030136C" w:rsidRDefault="0030136C">
      <w:pPr>
        <w:pStyle w:val="CommentText"/>
      </w:pPr>
      <w:r>
        <w:rPr>
          <w:rStyle w:val="CommentReference"/>
        </w:rPr>
        <w:annotationRef/>
      </w:r>
      <w:r>
        <w:t>Or, as productivity decreased if this is the proper way to describe these scenarios.</w:t>
      </w:r>
    </w:p>
  </w:comment>
  <w:comment w:id="69" w:author="DFO-MPO" w:date="2018-11-16T13:35:00Z" w:initials="D">
    <w:p w14:paraId="0AE5A586" w14:textId="0B1D19D1" w:rsidR="00A64208" w:rsidRDefault="00A64208">
      <w:pPr>
        <w:pStyle w:val="CommentText"/>
      </w:pPr>
      <w:r>
        <w:rPr>
          <w:rStyle w:val="CommentReference"/>
        </w:rPr>
        <w:annotationRef/>
      </w:r>
      <w:r>
        <w:t>Currently I’m framing these comparisons within a productivity treatment for brevity’s sake. However please let me know if it would be more informative to make cross-scenario comparisons by comparing, for example, reference low CV/low synch to skewed high CV/high synch</w:t>
      </w:r>
    </w:p>
  </w:comment>
  <w:comment w:id="74" w:author="Holt, Kendra" w:date="2018-11-16T13:35:00Z" w:initials="KH">
    <w:p w14:paraId="33179153" w14:textId="48DAFA27" w:rsidR="0030136C" w:rsidRDefault="0030136C">
      <w:pPr>
        <w:pStyle w:val="CommentText"/>
      </w:pPr>
      <w:r>
        <w:rPr>
          <w:rStyle w:val="CommentReference"/>
        </w:rPr>
        <w:annotationRef/>
      </w:r>
      <w:r>
        <w:t>I am assuming that this 5% and the upcoming 10% refer to difference between high and low, but it would be good to clarify</w:t>
      </w:r>
    </w:p>
  </w:comment>
  <w:comment w:id="75" w:author="Holt, Kendra" w:date="2018-11-16T13:35:00Z" w:initials="KH">
    <w:p w14:paraId="3E4D1A81" w14:textId="1E1B8C14" w:rsidR="0030136C" w:rsidRDefault="0030136C">
      <w:pPr>
        <w:pStyle w:val="CommentText"/>
      </w:pPr>
      <w:r>
        <w:rPr>
          <w:rStyle w:val="CommentReference"/>
        </w:rPr>
        <w:annotationRef/>
      </w:r>
      <w:r>
        <w:t>I wonder if it would make reading results easier if you used to the labels “moderate decline” and “severe decline” instead of the distribution names?</w:t>
      </w:r>
    </w:p>
  </w:comment>
  <w:comment w:id="78" w:author="Holt, Kendra" w:date="2018-11-16T13:35:00Z" w:initials="KH">
    <w:p w14:paraId="46BC0D61" w14:textId="16C5FF02" w:rsidR="00523434" w:rsidRDefault="00523434">
      <w:pPr>
        <w:pStyle w:val="CommentText"/>
      </w:pPr>
      <w:r>
        <w:rPr>
          <w:rStyle w:val="CommentReference"/>
        </w:rPr>
        <w:annotationRef/>
      </w:r>
      <w:r>
        <w:t>Results from 4i to 4f actually look quite different to me.</w:t>
      </w:r>
    </w:p>
  </w:comment>
  <w:comment w:id="79" w:author="Holt, Kendra" w:date="2018-11-16T14:05:00Z" w:initials="KH">
    <w:p w14:paraId="636C1BD6" w14:textId="748DD4F7" w:rsidR="001E1BEE" w:rsidRDefault="001E1BEE">
      <w:pPr>
        <w:pStyle w:val="CommentText"/>
      </w:pPr>
      <w:r>
        <w:rPr>
          <w:rStyle w:val="CommentReference"/>
        </w:rPr>
        <w:annotationRef/>
      </w:r>
      <w:r>
        <w:t xml:space="preserve">I think it would be useful to highlight somewhere in these results the increase in recruitment with increasing </w:t>
      </w:r>
      <w:proofErr w:type="spellStart"/>
      <w:r>
        <w:t>CVc</w:t>
      </w:r>
      <w:proofErr w:type="spellEnd"/>
      <w:r>
        <w:t xml:space="preserve"> in the reference productivity case. I believe we had talked about explaining the reason for this in the discussion, but since it’s a function of assumed probability distributions (at least that’s what I recall …), I think you could be justified to include a sentence about this in the results. I think this result will raise questions / red flags for readers, so it’s worth explaining at as soon as they first notice it.</w:t>
      </w:r>
      <w:bookmarkStart w:id="80" w:name="_GoBack"/>
      <w:bookmarkEnd w:id="80"/>
    </w:p>
  </w:comment>
  <w:comment w:id="82" w:author="Holt, Kendra" w:date="2018-11-16T13:35:00Z" w:initials="KH">
    <w:p w14:paraId="515C73D8" w14:textId="2341899E" w:rsidR="0030136C" w:rsidRDefault="0030136C">
      <w:pPr>
        <w:pStyle w:val="CommentText"/>
      </w:pPr>
      <w:r>
        <w:rPr>
          <w:rStyle w:val="CommentReference"/>
        </w:rPr>
        <w:annotationRef/>
      </w:r>
      <w:r>
        <w:t>Maybe not these exact words, but I think it would be helpful to lineup the column labels with their more meaningful names linked to productivity in this label.</w:t>
      </w:r>
    </w:p>
  </w:comment>
  <w:comment w:id="89" w:author="Cameron Freshwater" w:date="2018-11-16T13:35:00Z" w:initials="CF">
    <w:p w14:paraId="2D38F0B1" w14:textId="77777777" w:rsidR="00A64208" w:rsidRDefault="00A64208" w:rsidP="00871917">
      <w:pPr>
        <w:pStyle w:val="CommentText"/>
      </w:pPr>
      <w:r>
        <w:rPr>
          <w:rStyle w:val="CommentReference"/>
        </w:rPr>
        <w:annotationRef/>
      </w:r>
      <w:r>
        <w:t>This will be bumped up for final run.</w:t>
      </w:r>
    </w:p>
  </w:comment>
  <w:comment w:id="94" w:author="Holt, Kendra" w:date="2018-11-16T13:35:00Z" w:initials="KH">
    <w:p w14:paraId="5E2E6014" w14:textId="37E7B780" w:rsidR="00523434" w:rsidRDefault="00523434">
      <w:pPr>
        <w:pStyle w:val="CommentText"/>
      </w:pPr>
      <w:r>
        <w:rPr>
          <w:rStyle w:val="CommentReference"/>
        </w:rPr>
        <w:annotationRef/>
      </w:r>
      <w:r>
        <w:t>Change wording here to ‘catch threshold’ to match axis label in Figure 5?</w:t>
      </w:r>
    </w:p>
  </w:comment>
  <w:comment w:id="95" w:author="Cameron Freshwater" w:date="2018-11-16T13:35:00Z" w:initials="CF">
    <w:p w14:paraId="657CDEA2" w14:textId="77777777" w:rsidR="00A64208" w:rsidRDefault="00A64208" w:rsidP="004709A6">
      <w:pPr>
        <w:pStyle w:val="CommentText"/>
      </w:pPr>
      <w:r>
        <w:rPr>
          <w:rStyle w:val="CommentReference"/>
        </w:rPr>
        <w:annotationRef/>
      </w:r>
      <w:r>
        <w:t>This will be bumped up for final run.</w:t>
      </w:r>
    </w:p>
  </w:comment>
  <w:comment w:id="96" w:author="Holt, Kendra" w:date="2018-11-16T13:35:00Z" w:initials="KH">
    <w:p w14:paraId="4F778AAE" w14:textId="5EB0FBE3" w:rsidR="00523434" w:rsidRDefault="00523434">
      <w:pPr>
        <w:pStyle w:val="CommentText"/>
      </w:pPr>
      <w:r>
        <w:rPr>
          <w:rStyle w:val="CommentReference"/>
        </w:rPr>
        <w:annotationRef/>
      </w:r>
      <w:r>
        <w:t>Why is this the opposite trend to aggregate recruit abundance?  Is this just specific to the two CUs you looked at???</w:t>
      </w:r>
    </w:p>
  </w:comment>
  <w:comment w:id="97" w:author="Cameron Freshwater" w:date="2018-11-16T13:35:00Z" w:initials="CF">
    <w:p w14:paraId="23F4047A" w14:textId="13C66D88" w:rsidR="00A64208" w:rsidRDefault="00A64208" w:rsidP="00350F95">
      <w:pPr>
        <w:pStyle w:val="CommentText"/>
      </w:pPr>
      <w:r>
        <w:rPr>
          <w:rStyle w:val="CommentReference"/>
        </w:rPr>
        <w:annotationRef/>
      </w:r>
      <w:r>
        <w:t>Not sure whether to leave these CU-specific results in given how long the paper is already…</w:t>
      </w:r>
    </w:p>
  </w:comment>
  <w:comment w:id="98" w:author="Holt, Kendra" w:date="2018-11-16T13:35:00Z" w:initials="KH">
    <w:p w14:paraId="26ED2030" w14:textId="104D0574" w:rsidR="00523434" w:rsidRDefault="00523434">
      <w:pPr>
        <w:pStyle w:val="CommentText"/>
      </w:pPr>
      <w:r>
        <w:rPr>
          <w:rStyle w:val="CommentReference"/>
        </w:rPr>
        <w:annotationRef/>
      </w:r>
      <w:r>
        <w:t>The benefit of including these isn’t immediately clear to me, although perhaps I am missing an aspect of things that will be tied in during the discussion.</w:t>
      </w:r>
      <w:r w:rsidR="00AA4183">
        <w:t xml:space="preserve"> Was part of the intent to show why recruit abundance increases with increasing </w:t>
      </w:r>
      <w:proofErr w:type="spellStart"/>
      <w:r w:rsidR="00AA4183">
        <w:t>CVc</w:t>
      </w:r>
      <w:proofErr w:type="spellEnd"/>
      <w:r w:rsidR="00AA4183">
        <w:t xml:space="preserve"> in the reference productivity case due to skewed distributions??? [</w:t>
      </w:r>
      <w:proofErr w:type="gramStart"/>
      <w:r w:rsidR="00AA4183">
        <w:t>which</w:t>
      </w:r>
      <w:proofErr w:type="gramEnd"/>
      <w:r w:rsidR="00AA4183">
        <w:t xml:space="preserve"> these two examples don’t seem to show]</w:t>
      </w:r>
    </w:p>
  </w:comment>
  <w:comment w:id="99" w:author="DFO-MPO" w:date="2018-11-16T13:35:00Z" w:initials="D">
    <w:p w14:paraId="6569B4E5" w14:textId="38D01BFF" w:rsidR="00A64208" w:rsidRDefault="00A64208" w:rsidP="000E43A3">
      <w:pPr>
        <w:pStyle w:val="CommentText"/>
      </w:pPr>
      <w:r>
        <w:rPr>
          <w:rStyle w:val="CommentReference"/>
        </w:rPr>
        <w:annotationRef/>
      </w:r>
      <w:r>
        <w:t xml:space="preserve"> Moved to discussion from intro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3677"/>
    <w:multiLevelType w:val="hybridMultilevel"/>
    <w:tmpl w:val="2F5A01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D078C7"/>
    <w:multiLevelType w:val="multilevel"/>
    <w:tmpl w:val="7F2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A34687D"/>
    <w:multiLevelType w:val="hybridMultilevel"/>
    <w:tmpl w:val="0AD01BD4"/>
    <w:lvl w:ilvl="0" w:tplc="11A2B4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4EF522B"/>
    <w:multiLevelType w:val="hybridMultilevel"/>
    <w:tmpl w:val="EBC0C76A"/>
    <w:lvl w:ilvl="0" w:tplc="A0509336">
      <w:start w:val="196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5"/>
  </w:num>
  <w:num w:numId="6">
    <w:abstractNumId w:val="10"/>
  </w:num>
  <w:num w:numId="7">
    <w:abstractNumId w:val="9"/>
  </w:num>
  <w:num w:numId="8">
    <w:abstractNumId w:val="6"/>
  </w:num>
  <w:num w:numId="9">
    <w:abstractNumId w:val="0"/>
  </w:num>
  <w:num w:numId="10">
    <w:abstractNumId w:val="2"/>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592&lt;/item&gt;&lt;item&gt;596&lt;/item&gt;&lt;item&gt;637&lt;/item&gt;&lt;item&gt;705&lt;/item&gt;&lt;item&gt;1205&lt;/item&gt;&lt;item&gt;1515&lt;/item&gt;&lt;item&gt;1516&lt;/item&gt;&lt;item&gt;1588&lt;/item&gt;&lt;item&gt;1590&lt;/item&gt;&lt;item&gt;1602&lt;/item&gt;&lt;item&gt;1683&lt;/item&gt;&lt;item&gt;1711&lt;/item&gt;&lt;item&gt;1847&lt;/item&gt;&lt;item&gt;1865&lt;/item&gt;&lt;item&gt;1866&lt;/item&gt;&lt;item&gt;1971&lt;/item&gt;&lt;item&gt;2034&lt;/item&gt;&lt;item&gt;2036&lt;/item&gt;&lt;item&gt;2167&lt;/item&gt;&lt;item&gt;2208&lt;/item&gt;&lt;item&gt;2210&lt;/item&gt;&lt;item&gt;2211&lt;/item&gt;&lt;item&gt;2218&lt;/item&gt;&lt;/record-ids&gt;&lt;/item&gt;&lt;/Libraries&gt;"/>
  </w:docVars>
  <w:rsids>
    <w:rsidRoot w:val="00D971BA"/>
    <w:rsid w:val="00000D55"/>
    <w:rsid w:val="000024DA"/>
    <w:rsid w:val="0000323C"/>
    <w:rsid w:val="00004A7E"/>
    <w:rsid w:val="0000635D"/>
    <w:rsid w:val="00006417"/>
    <w:rsid w:val="0001087A"/>
    <w:rsid w:val="000130FD"/>
    <w:rsid w:val="0001380A"/>
    <w:rsid w:val="00022839"/>
    <w:rsid w:val="000414FE"/>
    <w:rsid w:val="00041C3D"/>
    <w:rsid w:val="00044112"/>
    <w:rsid w:val="00063194"/>
    <w:rsid w:val="00063326"/>
    <w:rsid w:val="00064853"/>
    <w:rsid w:val="000715F4"/>
    <w:rsid w:val="00076F0E"/>
    <w:rsid w:val="000835A0"/>
    <w:rsid w:val="000873ED"/>
    <w:rsid w:val="000B148A"/>
    <w:rsid w:val="000C23EB"/>
    <w:rsid w:val="000C51BA"/>
    <w:rsid w:val="000D6A57"/>
    <w:rsid w:val="000E1287"/>
    <w:rsid w:val="000E43A3"/>
    <w:rsid w:val="000F2E0D"/>
    <w:rsid w:val="00105D86"/>
    <w:rsid w:val="00107E59"/>
    <w:rsid w:val="00114E9C"/>
    <w:rsid w:val="00125432"/>
    <w:rsid w:val="00142953"/>
    <w:rsid w:val="00144DF3"/>
    <w:rsid w:val="001463EA"/>
    <w:rsid w:val="00147101"/>
    <w:rsid w:val="00154833"/>
    <w:rsid w:val="00155B1C"/>
    <w:rsid w:val="00161092"/>
    <w:rsid w:val="00162C8A"/>
    <w:rsid w:val="0016554E"/>
    <w:rsid w:val="00166B5A"/>
    <w:rsid w:val="001676ED"/>
    <w:rsid w:val="00170B1A"/>
    <w:rsid w:val="001715C7"/>
    <w:rsid w:val="00176F58"/>
    <w:rsid w:val="00177C7C"/>
    <w:rsid w:val="00182788"/>
    <w:rsid w:val="00182BF5"/>
    <w:rsid w:val="001863EE"/>
    <w:rsid w:val="00192B01"/>
    <w:rsid w:val="00194792"/>
    <w:rsid w:val="00196031"/>
    <w:rsid w:val="001A61A9"/>
    <w:rsid w:val="001A73F9"/>
    <w:rsid w:val="001B700F"/>
    <w:rsid w:val="001D36DC"/>
    <w:rsid w:val="001D4E33"/>
    <w:rsid w:val="001E1BEE"/>
    <w:rsid w:val="001E3FCB"/>
    <w:rsid w:val="001F0F42"/>
    <w:rsid w:val="001F0FFF"/>
    <w:rsid w:val="001F4BE2"/>
    <w:rsid w:val="00207CE4"/>
    <w:rsid w:val="00211AC2"/>
    <w:rsid w:val="002317A6"/>
    <w:rsid w:val="00232F8F"/>
    <w:rsid w:val="002343E7"/>
    <w:rsid w:val="00237D76"/>
    <w:rsid w:val="00240A6D"/>
    <w:rsid w:val="0025035C"/>
    <w:rsid w:val="00252C94"/>
    <w:rsid w:val="00254001"/>
    <w:rsid w:val="0025406F"/>
    <w:rsid w:val="002632D7"/>
    <w:rsid w:val="00273B50"/>
    <w:rsid w:val="00274866"/>
    <w:rsid w:val="002800A9"/>
    <w:rsid w:val="00283AFA"/>
    <w:rsid w:val="00294313"/>
    <w:rsid w:val="002A27DA"/>
    <w:rsid w:val="002A5B41"/>
    <w:rsid w:val="002A7562"/>
    <w:rsid w:val="002A7AB5"/>
    <w:rsid w:val="002B0F36"/>
    <w:rsid w:val="002B0FBF"/>
    <w:rsid w:val="002B2200"/>
    <w:rsid w:val="002B2D86"/>
    <w:rsid w:val="002B460B"/>
    <w:rsid w:val="002B615B"/>
    <w:rsid w:val="002C2A59"/>
    <w:rsid w:val="002C62BE"/>
    <w:rsid w:val="002D6BA6"/>
    <w:rsid w:val="002E258D"/>
    <w:rsid w:val="002E34D8"/>
    <w:rsid w:val="002E5DFE"/>
    <w:rsid w:val="002E71CA"/>
    <w:rsid w:val="002F10BF"/>
    <w:rsid w:val="002F4A0D"/>
    <w:rsid w:val="0030136C"/>
    <w:rsid w:val="00302934"/>
    <w:rsid w:val="003031CA"/>
    <w:rsid w:val="003113FB"/>
    <w:rsid w:val="00320A6C"/>
    <w:rsid w:val="0032697E"/>
    <w:rsid w:val="00330D87"/>
    <w:rsid w:val="003371FC"/>
    <w:rsid w:val="00344A1C"/>
    <w:rsid w:val="003507A2"/>
    <w:rsid w:val="00350F95"/>
    <w:rsid w:val="00353067"/>
    <w:rsid w:val="003601E6"/>
    <w:rsid w:val="003614CC"/>
    <w:rsid w:val="003633CA"/>
    <w:rsid w:val="003655FD"/>
    <w:rsid w:val="00370CB7"/>
    <w:rsid w:val="00373446"/>
    <w:rsid w:val="00392E97"/>
    <w:rsid w:val="003B1DEE"/>
    <w:rsid w:val="003B24CC"/>
    <w:rsid w:val="003B3742"/>
    <w:rsid w:val="003B4045"/>
    <w:rsid w:val="003B7E04"/>
    <w:rsid w:val="003C1C7D"/>
    <w:rsid w:val="003C1DAB"/>
    <w:rsid w:val="003C75EE"/>
    <w:rsid w:val="003C77F8"/>
    <w:rsid w:val="003D2662"/>
    <w:rsid w:val="003E748B"/>
    <w:rsid w:val="003F4BC2"/>
    <w:rsid w:val="003F5C0E"/>
    <w:rsid w:val="0041059E"/>
    <w:rsid w:val="00422BF4"/>
    <w:rsid w:val="00424B71"/>
    <w:rsid w:val="004270DD"/>
    <w:rsid w:val="0042726A"/>
    <w:rsid w:val="004272D3"/>
    <w:rsid w:val="0045142B"/>
    <w:rsid w:val="00451C26"/>
    <w:rsid w:val="004526B1"/>
    <w:rsid w:val="00463139"/>
    <w:rsid w:val="00463966"/>
    <w:rsid w:val="00463DBD"/>
    <w:rsid w:val="004709A6"/>
    <w:rsid w:val="0047719C"/>
    <w:rsid w:val="00484993"/>
    <w:rsid w:val="00485670"/>
    <w:rsid w:val="00485767"/>
    <w:rsid w:val="00486597"/>
    <w:rsid w:val="00487778"/>
    <w:rsid w:val="004A180D"/>
    <w:rsid w:val="004A2560"/>
    <w:rsid w:val="004A4853"/>
    <w:rsid w:val="004B605E"/>
    <w:rsid w:val="004B78F0"/>
    <w:rsid w:val="004C1A6B"/>
    <w:rsid w:val="004C27BF"/>
    <w:rsid w:val="004C69D7"/>
    <w:rsid w:val="004D7BDE"/>
    <w:rsid w:val="004E0329"/>
    <w:rsid w:val="004E2096"/>
    <w:rsid w:val="004E280A"/>
    <w:rsid w:val="004E2EDE"/>
    <w:rsid w:val="004F1724"/>
    <w:rsid w:val="004F6C38"/>
    <w:rsid w:val="004F6EA3"/>
    <w:rsid w:val="00500504"/>
    <w:rsid w:val="005027FD"/>
    <w:rsid w:val="00505BE1"/>
    <w:rsid w:val="00507319"/>
    <w:rsid w:val="00511A34"/>
    <w:rsid w:val="0051250B"/>
    <w:rsid w:val="005162B8"/>
    <w:rsid w:val="00517572"/>
    <w:rsid w:val="00523434"/>
    <w:rsid w:val="00525C83"/>
    <w:rsid w:val="00531AE1"/>
    <w:rsid w:val="005326C5"/>
    <w:rsid w:val="00533469"/>
    <w:rsid w:val="00537250"/>
    <w:rsid w:val="005419E4"/>
    <w:rsid w:val="0056120F"/>
    <w:rsid w:val="005641CB"/>
    <w:rsid w:val="00571317"/>
    <w:rsid w:val="00577639"/>
    <w:rsid w:val="00590F69"/>
    <w:rsid w:val="005A0A00"/>
    <w:rsid w:val="005A5085"/>
    <w:rsid w:val="005A76EF"/>
    <w:rsid w:val="005B2585"/>
    <w:rsid w:val="005B527F"/>
    <w:rsid w:val="005C18A2"/>
    <w:rsid w:val="005C2371"/>
    <w:rsid w:val="005C7CAB"/>
    <w:rsid w:val="005D007A"/>
    <w:rsid w:val="005D28A8"/>
    <w:rsid w:val="005D6C13"/>
    <w:rsid w:val="005D760D"/>
    <w:rsid w:val="005F3EF6"/>
    <w:rsid w:val="005F755C"/>
    <w:rsid w:val="006068C0"/>
    <w:rsid w:val="006259E0"/>
    <w:rsid w:val="006301C5"/>
    <w:rsid w:val="00633411"/>
    <w:rsid w:val="00645D76"/>
    <w:rsid w:val="00662888"/>
    <w:rsid w:val="00697A59"/>
    <w:rsid w:val="006A3951"/>
    <w:rsid w:val="006A4872"/>
    <w:rsid w:val="006B31D1"/>
    <w:rsid w:val="006C114F"/>
    <w:rsid w:val="006C2754"/>
    <w:rsid w:val="006D1219"/>
    <w:rsid w:val="006D3895"/>
    <w:rsid w:val="006D6CBB"/>
    <w:rsid w:val="00700737"/>
    <w:rsid w:val="007014D4"/>
    <w:rsid w:val="00703544"/>
    <w:rsid w:val="0070590B"/>
    <w:rsid w:val="00712E03"/>
    <w:rsid w:val="00714028"/>
    <w:rsid w:val="007141E5"/>
    <w:rsid w:val="007203C4"/>
    <w:rsid w:val="0072162B"/>
    <w:rsid w:val="007350E4"/>
    <w:rsid w:val="00741E3C"/>
    <w:rsid w:val="0074218F"/>
    <w:rsid w:val="007520D5"/>
    <w:rsid w:val="007579DE"/>
    <w:rsid w:val="0076095B"/>
    <w:rsid w:val="00771163"/>
    <w:rsid w:val="00774187"/>
    <w:rsid w:val="007936C4"/>
    <w:rsid w:val="0079592C"/>
    <w:rsid w:val="007A279A"/>
    <w:rsid w:val="007B4FA6"/>
    <w:rsid w:val="007B5D6D"/>
    <w:rsid w:val="007C1550"/>
    <w:rsid w:val="007D3757"/>
    <w:rsid w:val="007D37A5"/>
    <w:rsid w:val="007D5362"/>
    <w:rsid w:val="007F033F"/>
    <w:rsid w:val="007F7DA1"/>
    <w:rsid w:val="008018CA"/>
    <w:rsid w:val="00803E1D"/>
    <w:rsid w:val="00813DCE"/>
    <w:rsid w:val="00815021"/>
    <w:rsid w:val="008164CD"/>
    <w:rsid w:val="008214FE"/>
    <w:rsid w:val="00837CE3"/>
    <w:rsid w:val="0084523A"/>
    <w:rsid w:val="00850CCE"/>
    <w:rsid w:val="008518AD"/>
    <w:rsid w:val="00861496"/>
    <w:rsid w:val="008614AB"/>
    <w:rsid w:val="00871917"/>
    <w:rsid w:val="008730E1"/>
    <w:rsid w:val="00886C25"/>
    <w:rsid w:val="00894F3F"/>
    <w:rsid w:val="00896814"/>
    <w:rsid w:val="00896D2F"/>
    <w:rsid w:val="008A4835"/>
    <w:rsid w:val="008B18F2"/>
    <w:rsid w:val="008B4C24"/>
    <w:rsid w:val="008C1650"/>
    <w:rsid w:val="008C1951"/>
    <w:rsid w:val="008C1D4E"/>
    <w:rsid w:val="008C5E1B"/>
    <w:rsid w:val="008E6657"/>
    <w:rsid w:val="008E6890"/>
    <w:rsid w:val="00900FF1"/>
    <w:rsid w:val="00901BDD"/>
    <w:rsid w:val="009215C5"/>
    <w:rsid w:val="00922C82"/>
    <w:rsid w:val="00923937"/>
    <w:rsid w:val="00925958"/>
    <w:rsid w:val="00926FD6"/>
    <w:rsid w:val="0093048D"/>
    <w:rsid w:val="00931315"/>
    <w:rsid w:val="009322F4"/>
    <w:rsid w:val="0093252F"/>
    <w:rsid w:val="00936D6B"/>
    <w:rsid w:val="00937B72"/>
    <w:rsid w:val="00940776"/>
    <w:rsid w:val="0094700F"/>
    <w:rsid w:val="00951950"/>
    <w:rsid w:val="00956286"/>
    <w:rsid w:val="00961B8C"/>
    <w:rsid w:val="00961DFC"/>
    <w:rsid w:val="009736AE"/>
    <w:rsid w:val="009801E9"/>
    <w:rsid w:val="0098510C"/>
    <w:rsid w:val="0098639B"/>
    <w:rsid w:val="00992367"/>
    <w:rsid w:val="00996327"/>
    <w:rsid w:val="009B43D3"/>
    <w:rsid w:val="009C1B16"/>
    <w:rsid w:val="009D23BD"/>
    <w:rsid w:val="009D3206"/>
    <w:rsid w:val="009E2CC0"/>
    <w:rsid w:val="009E2ED5"/>
    <w:rsid w:val="009F475E"/>
    <w:rsid w:val="009F5D9C"/>
    <w:rsid w:val="009F7091"/>
    <w:rsid w:val="00A16FF3"/>
    <w:rsid w:val="00A177E5"/>
    <w:rsid w:val="00A17FB7"/>
    <w:rsid w:val="00A2678F"/>
    <w:rsid w:val="00A409A9"/>
    <w:rsid w:val="00A43A81"/>
    <w:rsid w:val="00A44098"/>
    <w:rsid w:val="00A45830"/>
    <w:rsid w:val="00A6332A"/>
    <w:rsid w:val="00A64208"/>
    <w:rsid w:val="00A66355"/>
    <w:rsid w:val="00A67078"/>
    <w:rsid w:val="00A74EC8"/>
    <w:rsid w:val="00A80702"/>
    <w:rsid w:val="00A900C6"/>
    <w:rsid w:val="00A91000"/>
    <w:rsid w:val="00A91A4F"/>
    <w:rsid w:val="00A957BB"/>
    <w:rsid w:val="00A9799C"/>
    <w:rsid w:val="00AA4183"/>
    <w:rsid w:val="00AA4419"/>
    <w:rsid w:val="00AB5769"/>
    <w:rsid w:val="00AC2E80"/>
    <w:rsid w:val="00AE2504"/>
    <w:rsid w:val="00AE3B72"/>
    <w:rsid w:val="00AE6C34"/>
    <w:rsid w:val="00AF0717"/>
    <w:rsid w:val="00AF3F2B"/>
    <w:rsid w:val="00AF52E0"/>
    <w:rsid w:val="00B01A4C"/>
    <w:rsid w:val="00B24A19"/>
    <w:rsid w:val="00B27AEE"/>
    <w:rsid w:val="00B32293"/>
    <w:rsid w:val="00B3752B"/>
    <w:rsid w:val="00B40124"/>
    <w:rsid w:val="00B42D41"/>
    <w:rsid w:val="00B56327"/>
    <w:rsid w:val="00B5638E"/>
    <w:rsid w:val="00B566E0"/>
    <w:rsid w:val="00B60E00"/>
    <w:rsid w:val="00B643B7"/>
    <w:rsid w:val="00B71AD9"/>
    <w:rsid w:val="00B72524"/>
    <w:rsid w:val="00B96B00"/>
    <w:rsid w:val="00BB46A3"/>
    <w:rsid w:val="00BB4C0A"/>
    <w:rsid w:val="00BB7A46"/>
    <w:rsid w:val="00BC14E9"/>
    <w:rsid w:val="00BD5863"/>
    <w:rsid w:val="00BE3900"/>
    <w:rsid w:val="00BF0BBF"/>
    <w:rsid w:val="00BF12B8"/>
    <w:rsid w:val="00C030C1"/>
    <w:rsid w:val="00C0619A"/>
    <w:rsid w:val="00C07781"/>
    <w:rsid w:val="00C12967"/>
    <w:rsid w:val="00C14A36"/>
    <w:rsid w:val="00C14AB9"/>
    <w:rsid w:val="00C16A84"/>
    <w:rsid w:val="00C21A57"/>
    <w:rsid w:val="00C26602"/>
    <w:rsid w:val="00C35C3B"/>
    <w:rsid w:val="00C36435"/>
    <w:rsid w:val="00C430AE"/>
    <w:rsid w:val="00C72C7A"/>
    <w:rsid w:val="00C80830"/>
    <w:rsid w:val="00C84256"/>
    <w:rsid w:val="00C84D7E"/>
    <w:rsid w:val="00C915DB"/>
    <w:rsid w:val="00C93206"/>
    <w:rsid w:val="00C9793E"/>
    <w:rsid w:val="00C97D33"/>
    <w:rsid w:val="00CA54C9"/>
    <w:rsid w:val="00CB3AA4"/>
    <w:rsid w:val="00CB4506"/>
    <w:rsid w:val="00CB5DF3"/>
    <w:rsid w:val="00CC7F18"/>
    <w:rsid w:val="00CD0FAC"/>
    <w:rsid w:val="00CE0781"/>
    <w:rsid w:val="00CF1937"/>
    <w:rsid w:val="00CF41DF"/>
    <w:rsid w:val="00D01D2B"/>
    <w:rsid w:val="00D126B7"/>
    <w:rsid w:val="00D136FD"/>
    <w:rsid w:val="00D14225"/>
    <w:rsid w:val="00D16817"/>
    <w:rsid w:val="00D20FCD"/>
    <w:rsid w:val="00D21D5F"/>
    <w:rsid w:val="00D2599C"/>
    <w:rsid w:val="00D31645"/>
    <w:rsid w:val="00D35789"/>
    <w:rsid w:val="00D40465"/>
    <w:rsid w:val="00D413CD"/>
    <w:rsid w:val="00D51A72"/>
    <w:rsid w:val="00D53F99"/>
    <w:rsid w:val="00D54866"/>
    <w:rsid w:val="00D63DB9"/>
    <w:rsid w:val="00D663FC"/>
    <w:rsid w:val="00D73CE1"/>
    <w:rsid w:val="00D7777B"/>
    <w:rsid w:val="00D93675"/>
    <w:rsid w:val="00D95057"/>
    <w:rsid w:val="00D971BA"/>
    <w:rsid w:val="00DA242F"/>
    <w:rsid w:val="00DA470D"/>
    <w:rsid w:val="00DB21CE"/>
    <w:rsid w:val="00DC48B1"/>
    <w:rsid w:val="00DC6BB2"/>
    <w:rsid w:val="00DD255E"/>
    <w:rsid w:val="00DD3FF2"/>
    <w:rsid w:val="00DD6CDF"/>
    <w:rsid w:val="00DE08F6"/>
    <w:rsid w:val="00DE0F7B"/>
    <w:rsid w:val="00DE21D8"/>
    <w:rsid w:val="00DE5583"/>
    <w:rsid w:val="00DE7503"/>
    <w:rsid w:val="00DF2370"/>
    <w:rsid w:val="00DF40E3"/>
    <w:rsid w:val="00E06BE2"/>
    <w:rsid w:val="00E14BC0"/>
    <w:rsid w:val="00E22618"/>
    <w:rsid w:val="00E23EA2"/>
    <w:rsid w:val="00E27EF5"/>
    <w:rsid w:val="00E314B6"/>
    <w:rsid w:val="00E51CA9"/>
    <w:rsid w:val="00E531D5"/>
    <w:rsid w:val="00E53403"/>
    <w:rsid w:val="00E62789"/>
    <w:rsid w:val="00E62993"/>
    <w:rsid w:val="00E63CBB"/>
    <w:rsid w:val="00E77B5E"/>
    <w:rsid w:val="00E8618A"/>
    <w:rsid w:val="00EA0C93"/>
    <w:rsid w:val="00EA3B00"/>
    <w:rsid w:val="00EA7F86"/>
    <w:rsid w:val="00EB655E"/>
    <w:rsid w:val="00EC016C"/>
    <w:rsid w:val="00ED0654"/>
    <w:rsid w:val="00ED23E7"/>
    <w:rsid w:val="00ED5A49"/>
    <w:rsid w:val="00ED7E4C"/>
    <w:rsid w:val="00EE0DC4"/>
    <w:rsid w:val="00EF79E0"/>
    <w:rsid w:val="00F0579C"/>
    <w:rsid w:val="00F07325"/>
    <w:rsid w:val="00F07D48"/>
    <w:rsid w:val="00F12F63"/>
    <w:rsid w:val="00F22932"/>
    <w:rsid w:val="00F26586"/>
    <w:rsid w:val="00F42DD1"/>
    <w:rsid w:val="00F538DD"/>
    <w:rsid w:val="00F6484A"/>
    <w:rsid w:val="00F70F29"/>
    <w:rsid w:val="00F73E55"/>
    <w:rsid w:val="00F8390D"/>
    <w:rsid w:val="00F93B58"/>
    <w:rsid w:val="00F940DB"/>
    <w:rsid w:val="00FA1D62"/>
    <w:rsid w:val="00FB58DF"/>
    <w:rsid w:val="00FB63BF"/>
    <w:rsid w:val="00FB7B8B"/>
    <w:rsid w:val="00FC25A5"/>
    <w:rsid w:val="00FC666B"/>
    <w:rsid w:val="00FC761E"/>
    <w:rsid w:val="00FD02C8"/>
    <w:rsid w:val="00FE3B94"/>
    <w:rsid w:val="00FE3E50"/>
    <w:rsid w:val="00FE6A0B"/>
    <w:rsid w:val="00FE7607"/>
    <w:rsid w:val="00FE7819"/>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3438">
      <w:bodyDiv w:val="1"/>
      <w:marLeft w:val="0"/>
      <w:marRight w:val="0"/>
      <w:marTop w:val="0"/>
      <w:marBottom w:val="0"/>
      <w:divBdr>
        <w:top w:val="none" w:sz="0" w:space="0" w:color="auto"/>
        <w:left w:val="none" w:sz="0" w:space="0" w:color="auto"/>
        <w:bottom w:val="none" w:sz="0" w:space="0" w:color="auto"/>
        <w:right w:val="none" w:sz="0" w:space="0" w:color="auto"/>
      </w:divBdr>
    </w:div>
    <w:div w:id="1188762833">
      <w:bodyDiv w:val="1"/>
      <w:marLeft w:val="0"/>
      <w:marRight w:val="0"/>
      <w:marTop w:val="0"/>
      <w:marBottom w:val="0"/>
      <w:divBdr>
        <w:top w:val="none" w:sz="0" w:space="0" w:color="auto"/>
        <w:left w:val="none" w:sz="0" w:space="0" w:color="auto"/>
        <w:bottom w:val="none" w:sz="0" w:space="0" w:color="auto"/>
        <w:right w:val="none" w:sz="0" w:space="0" w:color="auto"/>
      </w:divBdr>
    </w:div>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EF8E14-A1E0-4F3F-B958-CAEF6765C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18</Pages>
  <Words>8857</Words>
  <Characters>50485</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59224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Holt, Kendra</cp:lastModifiedBy>
  <cp:revision>4</cp:revision>
  <cp:lastPrinted>2018-05-03T17:52:00Z</cp:lastPrinted>
  <dcterms:created xsi:type="dcterms:W3CDTF">2018-11-16T20:09:00Z</dcterms:created>
  <dcterms:modified xsi:type="dcterms:W3CDTF">2018-11-16T22:05:00Z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