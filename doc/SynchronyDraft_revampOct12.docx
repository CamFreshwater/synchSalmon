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0D6A57">
      <w:pPr>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proofErr w:type="spellStart"/>
      <w:r w:rsidR="00C430AE" w:rsidRPr="00004A7E">
        <w:t>spawner</w:t>
      </w:r>
      <w:proofErr w:type="spellEnd"/>
      <w:r w:rsidR="00C430AE" w:rsidRPr="00004A7E">
        <w:t xml:space="preserve">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0414FE">
      <w:pPr>
        <w:ind w:firstLine="720"/>
      </w:pPr>
      <w:r w:rsidRPr="00004A7E">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and reduced productivity (</w:t>
      </w:r>
      <w:proofErr w:type="spellStart"/>
      <w:r w:rsidR="0074218F" w:rsidRPr="00004A7E">
        <w:t>Satterthwaite</w:t>
      </w:r>
      <w:proofErr w:type="spellEnd"/>
      <w:r w:rsidR="0074218F" w:rsidRPr="00004A7E">
        <w:t xml:space="preserv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0EDAC517" w:rsidR="002F4A0D" w:rsidRPr="00004A7E" w:rsidRDefault="00A9799C" w:rsidP="000414FE">
      <w:pPr>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w:t>
      </w:r>
      <w:proofErr w:type="spellStart"/>
      <w:r w:rsidRPr="00004A7E">
        <w:t>Thibaut</w:t>
      </w:r>
      <w:proofErr w:type="spellEnd"/>
      <w:r w:rsidRPr="00004A7E">
        <w:t xml:space="preserve">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w:t>
      </w:r>
      <w:r w:rsidR="00925958" w:rsidRPr="00004A7E">
        <w:lastRenderedPageBreak/>
        <w:t xml:space="preserve">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9F475E">
      <w:pPr>
        <w:ind w:firstLine="720"/>
      </w:pPr>
      <w:r w:rsidRPr="00004A7E">
        <w:t>A</w:t>
      </w:r>
      <w:r w:rsidR="001F0FFF" w:rsidRPr="00004A7E">
        <w:t>ggregate variability can be associated with substantial negative ecological and socio-economic outcomes</w:t>
      </w:r>
      <w:r w:rsidRPr="00004A7E">
        <w:t>, as demonstrated by the decline of the Central Valley Chinook salmon fishery (</w:t>
      </w:r>
      <w:proofErr w:type="spellStart"/>
      <w:r w:rsidR="00A17FB7" w:rsidRPr="00004A7E">
        <w:t>Satterthwaite</w:t>
      </w:r>
      <w:proofErr w:type="spellEnd"/>
      <w:r w:rsidR="00A17FB7" w:rsidRPr="00004A7E">
        <w:t xml:space="preserv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 xml:space="preserve">eclines in abundance and productivity appear to be particularly widespread among exploited fishes (Peterman and </w:t>
      </w:r>
      <w:proofErr w:type="spellStart"/>
      <w:r w:rsidRPr="00004A7E">
        <w:t>Do</w:t>
      </w:r>
      <w:r w:rsidR="00896D2F">
        <w:t>rner</w:t>
      </w:r>
      <w:proofErr w:type="spellEnd"/>
      <w:r w:rsidR="00896D2F">
        <w:t xml:space="preserve">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9F475E">
      <w:pPr>
        <w:ind w:firstLine="720"/>
      </w:pPr>
      <w:commentRangeStart w:id="0"/>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0"/>
      <w:r w:rsidR="00700737">
        <w:rPr>
          <w:rStyle w:val="CommentReference"/>
        </w:rPr>
        <w:commentReference w:id="0"/>
      </w:r>
    </w:p>
    <w:p w14:paraId="5335E5EC" w14:textId="41F2C856"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77777777" w:rsidR="00170B1A" w:rsidRPr="00004A7E" w:rsidRDefault="00DB21CE" w:rsidP="00DB21CE">
      <w:pPr>
        <w:ind w:firstLine="720"/>
      </w:pPr>
      <w:r w:rsidRPr="00004A7E">
        <w:t xml:space="preserve">Sockeye salmon is an </w:t>
      </w:r>
      <w:proofErr w:type="spellStart"/>
      <w:r w:rsidRPr="00004A7E">
        <w:t>anadromous</w:t>
      </w:r>
      <w:proofErr w:type="spellEnd"/>
      <w:r w:rsidRPr="00004A7E">
        <w:t xml:space="preserve">,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w:t>
      </w:r>
      <w:r w:rsidRPr="00004A7E">
        <w:lastRenderedPageBreak/>
        <w:t>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DB21CE">
      <w:pPr>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proofErr w:type="gramStart"/>
      <w:r w:rsidR="00DB21CE" w:rsidRPr="00004A7E">
        <w:t>Fraser River sockeye salmon are targeted by commercial fisheries</w:t>
      </w:r>
      <w:proofErr w:type="gramEnd"/>
      <w:r w:rsidR="00DB21CE" w:rsidRPr="00004A7E">
        <w:t xml:space="preserve"> as they move through </w:t>
      </w:r>
      <w:proofErr w:type="spellStart"/>
      <w:r w:rsidR="00DB21CE" w:rsidRPr="00004A7E">
        <w:t>nearshore</w:t>
      </w:r>
      <w:proofErr w:type="spellEnd"/>
      <w:r w:rsidR="00DB21CE" w:rsidRPr="00004A7E">
        <w:t xml:space="preserve"> areas on their return migration to their natal rivers for spawning. As a result, shifting marine fishery openings to coincide with 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1"/>
      <w:r w:rsidR="00DB21CE" w:rsidRPr="00004A7E">
        <w:t xml:space="preserve"> A recent assessment under Canada’s Wild Salmon Policy concluded that nine CUs were within the critical zone, 11 were within the cautious zone, and three were healthy (WSP 2017).</w:t>
      </w:r>
      <w:commentRangeEnd w:id="1"/>
      <w:r w:rsidR="00DB21CE" w:rsidRPr="00004A7E">
        <w:rPr>
          <w:rStyle w:val="CommentReference"/>
          <w:sz w:val="22"/>
          <w:szCs w:val="22"/>
        </w:rPr>
        <w:commentReference w:id="1"/>
      </w:r>
      <w:r w:rsidR="00DB21CE" w:rsidRPr="00004A7E">
        <w:t xml:space="preserve"> The Fraser River sockeye salmon MUs included in this analysis, along with their component CUs, are listed in Table 1. </w:t>
      </w:r>
    </w:p>
    <w:p w14:paraId="6CD6F8F7" w14:textId="23B04636" w:rsidR="00DB21CE" w:rsidRPr="00004A7E" w:rsidRDefault="00DB21CE" w:rsidP="00DB21CE">
      <w:pPr>
        <w:ind w:firstLine="720"/>
      </w:pPr>
      <w:r w:rsidRPr="00004A7E">
        <w:t xml:space="preserve">We used annual estimates of </w:t>
      </w:r>
      <w:proofErr w:type="spellStart"/>
      <w:r w:rsidRPr="00004A7E">
        <w:t>spawner</w:t>
      </w:r>
      <w:proofErr w:type="spellEnd"/>
      <w:r w:rsidRPr="00004A7E">
        <w:t xml:space="preserve"> abundance and recruit abundance (i.e. the number of spawning fish </w:t>
      </w:r>
      <w:r w:rsidR="00320E2C">
        <w:t xml:space="preserve">and catch produced by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w:t>
      </w:r>
      <w:proofErr w:type="spellStart"/>
      <w:r w:rsidRPr="00004A7E">
        <w:t>Spawner</w:t>
      </w:r>
      <w:proofErr w:type="spellEnd"/>
      <w:r w:rsidRPr="00004A7E">
        <w:t xml:space="preserve">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r w:rsidRPr="00004A7E">
        <w:t xml:space="preserve">Table 1. </w:t>
      </w:r>
      <w:proofErr w:type="gramStart"/>
      <w:r w:rsidRPr="00004A7E">
        <w:t>Relevant sockeye salmon management units and component conservation units within the Fraser River aggregate.</w:t>
      </w:r>
      <w:proofErr w:type="gramEnd"/>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r w:rsidRPr="00004A7E">
              <w:rPr>
                <w:b/>
              </w:rPr>
              <w:t>Stock</w:t>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proofErr w:type="spellStart"/>
            <w:r w:rsidRPr="00004A7E">
              <w:t>Takla-Trembleur</w:t>
            </w:r>
            <w:proofErr w:type="spellEnd"/>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proofErr w:type="spellStart"/>
            <w:r w:rsidRPr="00004A7E">
              <w:t>Bowron</w:t>
            </w:r>
            <w:proofErr w:type="spellEnd"/>
          </w:p>
        </w:tc>
        <w:tc>
          <w:tcPr>
            <w:tcW w:w="1327" w:type="dxa"/>
          </w:tcPr>
          <w:p w14:paraId="0E2243EF" w14:textId="77777777" w:rsidR="00DB21CE" w:rsidRPr="00004A7E" w:rsidRDefault="00DB21CE" w:rsidP="002B0F36">
            <w:proofErr w:type="spellStart"/>
            <w:r w:rsidRPr="00004A7E">
              <w:t>Bowron</w:t>
            </w:r>
            <w:proofErr w:type="spellEnd"/>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proofErr w:type="spellStart"/>
            <w:r w:rsidRPr="00004A7E">
              <w:t>Shuswap</w:t>
            </w:r>
            <w:proofErr w:type="spellEnd"/>
            <w:r w:rsidRPr="00004A7E">
              <w:t>-ES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2B0F36">
            <w:r w:rsidRPr="00004A7E">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proofErr w:type="spellStart"/>
            <w:r w:rsidRPr="00004A7E">
              <w:t>Nadina</w:t>
            </w:r>
            <w:proofErr w:type="spellEnd"/>
            <w:r w:rsidRPr="00004A7E">
              <w:t>-Francois</w:t>
            </w:r>
          </w:p>
        </w:tc>
        <w:tc>
          <w:tcPr>
            <w:tcW w:w="1327" w:type="dxa"/>
          </w:tcPr>
          <w:p w14:paraId="6A70FA86" w14:textId="77777777" w:rsidR="00DB21CE" w:rsidRPr="00004A7E" w:rsidRDefault="00DB21CE" w:rsidP="002B0F36">
            <w:proofErr w:type="spellStart"/>
            <w:r w:rsidRPr="00004A7E">
              <w:t>Nadina</w:t>
            </w:r>
            <w:proofErr w:type="spellEnd"/>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proofErr w:type="spellStart"/>
            <w:r w:rsidRPr="00004A7E">
              <w:t>Takla-Trembleur</w:t>
            </w:r>
            <w:proofErr w:type="spellEnd"/>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proofErr w:type="spellStart"/>
            <w:r w:rsidRPr="00004A7E">
              <w:t>Stellako</w:t>
            </w:r>
            <w:proofErr w:type="spellEnd"/>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proofErr w:type="spellStart"/>
            <w:r w:rsidRPr="00004A7E">
              <w:t>Quesnel</w:t>
            </w:r>
            <w:proofErr w:type="spellEnd"/>
          </w:p>
        </w:tc>
        <w:tc>
          <w:tcPr>
            <w:tcW w:w="1327" w:type="dxa"/>
          </w:tcPr>
          <w:p w14:paraId="2E04B5EB" w14:textId="77777777" w:rsidR="00DB21CE" w:rsidRPr="00004A7E" w:rsidRDefault="00DB21CE" w:rsidP="002B0F36">
            <w:proofErr w:type="spellStart"/>
            <w:r w:rsidRPr="00004A7E">
              <w:t>Quesnel</w:t>
            </w:r>
            <w:proofErr w:type="spellEnd"/>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proofErr w:type="spellStart"/>
            <w:r w:rsidRPr="00004A7E">
              <w:t>Chilko</w:t>
            </w:r>
            <w:proofErr w:type="spellEnd"/>
          </w:p>
        </w:tc>
        <w:tc>
          <w:tcPr>
            <w:tcW w:w="1327" w:type="dxa"/>
          </w:tcPr>
          <w:p w14:paraId="3791AA22" w14:textId="77777777" w:rsidR="00DB21CE" w:rsidRPr="00004A7E" w:rsidRDefault="00DB21CE" w:rsidP="002B0F36">
            <w:proofErr w:type="spellStart"/>
            <w:r w:rsidRPr="00004A7E">
              <w:t>Chilko</w:t>
            </w:r>
            <w:proofErr w:type="spellEnd"/>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proofErr w:type="spellStart"/>
            <w:r w:rsidRPr="00004A7E">
              <w:t>Shuswap</w:t>
            </w:r>
            <w:proofErr w:type="spellEnd"/>
            <w:r w:rsidRPr="00004A7E">
              <w:t>-L</w:t>
            </w:r>
          </w:p>
        </w:tc>
        <w:tc>
          <w:tcPr>
            <w:tcW w:w="1327" w:type="dxa"/>
          </w:tcPr>
          <w:p w14:paraId="21F7CC1E" w14:textId="77777777" w:rsidR="00DB21CE" w:rsidRPr="00004A7E" w:rsidRDefault="00DB21CE" w:rsidP="002B0F36">
            <w:r w:rsidRPr="00004A7E">
              <w:t xml:space="preserve">Late </w:t>
            </w:r>
            <w:proofErr w:type="spellStart"/>
            <w:r w:rsidRPr="00004A7E">
              <w:t>Shuswap</w:t>
            </w:r>
            <w:proofErr w:type="spellEnd"/>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proofErr w:type="spellStart"/>
            <w:r w:rsidRPr="00004A7E">
              <w:t>Cultus</w:t>
            </w:r>
            <w:proofErr w:type="spellEnd"/>
            <w:r w:rsidRPr="00004A7E">
              <w:t>*</w:t>
            </w:r>
          </w:p>
        </w:tc>
        <w:tc>
          <w:tcPr>
            <w:tcW w:w="1327" w:type="dxa"/>
          </w:tcPr>
          <w:p w14:paraId="11805C22" w14:textId="77777777" w:rsidR="00DB21CE" w:rsidRPr="00004A7E" w:rsidRDefault="00DB21CE" w:rsidP="002B0F36">
            <w:proofErr w:type="spellStart"/>
            <w:r w:rsidRPr="00004A7E">
              <w:t>Cultus</w:t>
            </w:r>
            <w:proofErr w:type="spellEnd"/>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w:t>
      </w:r>
      <w:proofErr w:type="spellStart"/>
      <w:r w:rsidRPr="00004A7E">
        <w:t>Cultus</w:t>
      </w:r>
      <w:proofErr w:type="spellEnd"/>
      <w:r w:rsidRPr="00004A7E">
        <w:t xml:space="preserve"> </w:t>
      </w:r>
      <w:proofErr w:type="spellStart"/>
      <w:r w:rsidRPr="00004A7E">
        <w:t>spawner</w:t>
      </w:r>
      <w:proofErr w:type="spellEnd"/>
      <w:r w:rsidRPr="00004A7E">
        <w:t xml:space="preserve">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77777777" w:rsidR="00DB21CE" w:rsidRPr="00004A7E" w:rsidRDefault="00DB21CE" w:rsidP="00DB21CE">
      <w:r w:rsidRPr="00004A7E">
        <w:rPr>
          <w:i/>
        </w:rPr>
        <w:tab/>
      </w:r>
      <w:r w:rsidRPr="00004A7E">
        <w:t xml:space="preserve">We examined temporal changes in three metrics of </w:t>
      </w:r>
      <w:proofErr w:type="spellStart"/>
      <w:r w:rsidRPr="00004A7E">
        <w:t>metapopulation</w:t>
      </w:r>
      <w:proofErr w:type="spellEnd"/>
      <w:r w:rsidRPr="00004A7E">
        <w:t xml:space="preserve"> variability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m:t>
                  </m:r>
                  <w:proofErr w:type="gramStart"/>
                  <m:r>
                    <w:rPr>
                      <w:rFonts w:ascii="Cambria Math" w:hAnsi="Cambria Math"/>
                    </w:rPr>
                    <m:t>,1</m:t>
                  </m:r>
                  <w:proofErr w:type="gramEnd"/>
                  <m:r>
                    <w:rPr>
                      <w:rFonts w:ascii="Cambria Math" w:hAnsi="Cambria Math"/>
                    </w:rPr>
                    <m:t>)</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6B32EA"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DB21CE">
      <w:r w:rsidRPr="00004A7E">
        <w:lastRenderedPageBreak/>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m:t>
        </m:r>
        <w:proofErr w:type="gramStart"/>
        <m:r>
          <w:rPr>
            <w:rFonts w:ascii="Cambria Math" w:hAnsi="Cambria Math"/>
          </w:rPr>
          <m:t>,j</m:t>
        </m:r>
        <w:proofErr w:type="gramEnd"/>
        <m:r>
          <w:rPr>
            <w:rFonts w:ascii="Cambria Math" w:hAnsi="Cambria Math"/>
          </w:rPr>
          <m:t>)</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Pr="00004A7E" w:rsidRDefault="00DB21CE" w:rsidP="00DB21CE">
      <w:pPr>
        <w:spacing w:before="240"/>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 Finally, 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13715ED" w:rsidR="00DB21CE" w:rsidRPr="00004A7E" w:rsidRDefault="00DB21CE" w:rsidP="00DB21CE">
      <w:r w:rsidRPr="00004A7E">
        <w:tab/>
        <w:t xml:space="preserve">To explore changes in aggregate variability of Fraser River sockeye salmon, we generated 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xml:space="preserve">, rather than </w:t>
      </w:r>
      <w:proofErr w:type="spellStart"/>
      <w:r w:rsidR="00FE7607" w:rsidRPr="00004A7E">
        <w:t>spawner</w:t>
      </w:r>
      <w:proofErr w:type="spellEnd"/>
      <w:r w:rsidR="00FE7607" w:rsidRPr="00004A7E">
        <w:t>, abundance</w:t>
      </w:r>
      <w:r w:rsidR="00C80830" w:rsidRPr="00004A7E">
        <w:t xml:space="preserve"> to account for large changes in exploitation rate over the past 70 years. </w:t>
      </w:r>
      <w:r w:rsidRPr="00004A7E">
        <w:t xml:space="preserve">Since Fraser River CUs vary in the length of their </w:t>
      </w:r>
      <w:proofErr w:type="spellStart"/>
      <w:r w:rsidRPr="00004A7E">
        <w:t>spawner</w:t>
      </w:r>
      <w:proofErr w:type="spellEnd"/>
      <w:r w:rsidRPr="00004A7E">
        <w:t xml:space="preserve">-recruit time series, we generated trends in these metrics using </w:t>
      </w:r>
      <w:r w:rsidR="00FE7607" w:rsidRPr="00004A7E">
        <w:t>a subset of 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w:t>
      </w:r>
      <w:proofErr w:type="spellStart"/>
      <w:r w:rsidRPr="00004A7E">
        <w:t>spawner</w:t>
      </w:r>
      <w:proofErr w:type="spellEnd"/>
      <w:r w:rsidRPr="00004A7E">
        <w:t xml:space="preserve"> abundance, and aggregate catch. </w:t>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DB21CE">
      <w:pPr>
        <w:tabs>
          <w:tab w:val="left" w:pos="709"/>
        </w:tabs>
      </w:pPr>
      <w:r w:rsidRPr="00004A7E">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w:t>
      </w:r>
      <w:r w:rsidRPr="00004A7E">
        <w:lastRenderedPageBreak/>
        <w:t>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4696916B" w:rsidR="00DB21CE" w:rsidRPr="00004A7E" w:rsidRDefault="00DB21CE" w:rsidP="00DB21CE">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r w:rsidRPr="00004A7E">
        <w:t xml:space="preserve"> in year </w:t>
      </w:r>
      <w:r w:rsidRPr="00004A7E">
        <w:rPr>
          <w:i/>
        </w:rPr>
        <w:t>y</w:t>
      </w:r>
      <w:r w:rsidRPr="00004A7E">
        <w:t xml:space="preserve">. The parameter </w:t>
      </w:r>
      <m:oMath>
        <m:r>
          <w:rPr>
            <w:rFonts w:ascii="Cambria Math" w:hAnsi="Cambria Math"/>
          </w:rPr>
          <m:t>α</m:t>
        </m:r>
      </m:oMath>
      <w:r w:rsidRPr="00004A7E">
        <w:t xml:space="preserve"> represents the number of recruits produced per spawner at low abundance and </w:t>
      </w:r>
      <m:oMath>
        <m:r>
          <w:rPr>
            <w:rFonts w:ascii="Cambria Math" w:hAnsi="Cambria Math"/>
          </w:rPr>
          <m:t>β</m:t>
        </m:r>
      </m:oMath>
      <w:r w:rsidRPr="00004A7E">
        <w:rPr>
          <w:i/>
        </w:rPr>
        <w:t xml:space="preserve"> </w:t>
      </w:r>
      <w:r w:rsidRPr="00004A7E">
        <w:t xml:space="preserve">the density-dependent parameter,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48FF44C4"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DB21CE">
      <w:pPr>
        <w:tabs>
          <w:tab w:val="left" w:pos="851"/>
        </w:tabs>
      </w:pPr>
      <w:r w:rsidRPr="00004A7E">
        <w:tab/>
        <w:t xml:space="preserve">A subset of </w:t>
      </w:r>
      <w:r w:rsidR="00237D76" w:rsidRPr="00004A7E">
        <w:t xml:space="preserve">sockeye salmon </w:t>
      </w:r>
      <w:r w:rsidRPr="00004A7E">
        <w:t xml:space="preserve">CUs exhibit persistent cycles in </w:t>
      </w:r>
      <w:proofErr w:type="spellStart"/>
      <w:r w:rsidRPr="00004A7E">
        <w:t>spawner</w:t>
      </w:r>
      <w:proofErr w:type="spellEnd"/>
      <w:r w:rsidRPr="00004A7E">
        <w:t xml:space="preserve">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77777777" w:rsidR="00DB21CE" w:rsidRPr="00004A7E" w:rsidRDefault="00DB21CE" w:rsidP="00DB21CE">
      <w:pPr>
        <w:tabs>
          <w:tab w:val="left" w:pos="709"/>
        </w:tabs>
      </w:pPr>
      <w:r w:rsidRPr="00004A7E">
        <w:tab/>
      </w:r>
      <w:commentRangeStart w:id="2"/>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
      <w:r w:rsidRPr="00004A7E">
        <w:rPr>
          <w:rStyle w:val="CommentReference"/>
          <w:sz w:val="22"/>
          <w:szCs w:val="22"/>
        </w:rPr>
        <w:commentReference w:id="2"/>
      </w:r>
      <w:r w:rsidRPr="00004A7E">
        <w:t xml:space="preserve">). To account for autocorrelation and incorporate </w:t>
      </w:r>
      <w:proofErr w:type="spellStart"/>
      <w:r w:rsidRPr="00004A7E">
        <w:t>covariation</w:t>
      </w:r>
      <w:proofErr w:type="spellEnd"/>
      <w:r w:rsidRPr="00004A7E">
        <w:t xml:space="preserve"> among CUs we simulated deviations from the stock-recruitment relationship as </w:t>
      </w:r>
    </w:p>
    <w:p w14:paraId="650582B4" w14:textId="0639A236" w:rsidR="00DB21CE" w:rsidRPr="00004A7E" w:rsidRDefault="00237D76" w:rsidP="00DB21CE">
      <w:pPr>
        <w:tabs>
          <w:tab w:val="left" w:pos="284"/>
        </w:tabs>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6B32EA"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6B32EA"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DB21CE">
      <w:pPr>
        <w:rPr>
          <w:rFonts w:eastAsiaTheme="minorEastAsia"/>
        </w:rPr>
      </w:pPr>
      <w:proofErr w:type="gramStart"/>
      <w:r w:rsidRPr="00004A7E">
        <w:rPr>
          <w:rFonts w:eastAsiaTheme="minorEastAsia"/>
        </w:rPr>
        <w:t>where</w:t>
      </w:r>
      <w:proofErr w:type="gramEnd"/>
      <w:r w:rsidRPr="00004A7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w:t>
      </w:r>
      <w:proofErr w:type="spellStart"/>
      <w:r w:rsidRPr="00004A7E">
        <w:rPr>
          <w:rFonts w:eastAsiaTheme="minorEastAsia"/>
        </w:rPr>
        <w:t>nce</w:t>
      </w:r>
      <w:proofErr w:type="spellEnd"/>
      <w:r w:rsidRPr="00004A7E">
        <w:rPr>
          <w:rFonts w:eastAsiaTheme="minorEastAsia"/>
        </w:rPr>
        <w:t xml:space="preserv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w:t>
      </w:r>
      <w:r w:rsidRPr="00004A7E">
        <w:rPr>
          <w:rFonts w:eastAsiaTheme="minorEastAsia"/>
        </w:rPr>
        <w:lastRenderedPageBreak/>
        <w:t xml:space="preserve">an autocorrelation component because AR1 processes have not been validated in these models and the inclusion of delayed density dependence parameters, to some extent, accounts for such effects. </w:t>
      </w:r>
    </w:p>
    <w:p w14:paraId="63A47E4B" w14:textId="612457E9" w:rsidR="00FE7607" w:rsidRPr="00004A7E" w:rsidRDefault="00E14BC0" w:rsidP="00DB21CE">
      <w:pPr>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w:t>
      </w:r>
      <w:proofErr w:type="spellStart"/>
      <w:r w:rsidR="00DB21CE" w:rsidRPr="00004A7E">
        <w:rPr>
          <w:rFonts w:eastAsiaTheme="minorEastAsia"/>
        </w:rPr>
        <w:t>Dorner</w:t>
      </w:r>
      <w:proofErr w:type="spellEnd"/>
      <w:r w:rsidR="00DB21CE" w:rsidRPr="00004A7E">
        <w:rPr>
          <w:rFonts w:eastAsiaTheme="minorEastAsia"/>
        </w:rPr>
        <w:t xml:space="preserve"> et al. 2009, Holt &amp; </w:t>
      </w:r>
      <w:proofErr w:type="spellStart"/>
      <w:r w:rsidR="00DB21CE" w:rsidRPr="00004A7E">
        <w:rPr>
          <w:rFonts w:eastAsiaTheme="minorEastAsia"/>
        </w:rPr>
        <w:t>Folkes</w:t>
      </w:r>
      <w:proofErr w:type="spellEnd"/>
      <w:r w:rsidR="00DB21CE" w:rsidRPr="00004A7E">
        <w:rPr>
          <w:rFonts w:eastAsiaTheme="minorEastAsia"/>
        </w:rPr>
        <w:t xml:space="preserve">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we chose to create </w:t>
      </w:r>
      <w:r w:rsidR="00C80830" w:rsidRPr="00004A7E">
        <w:t>scenarios</w:t>
      </w:r>
      <w:r w:rsidR="00DB21CE" w:rsidRPr="00004A7E">
        <w:t xml:space="preserve"> where </w:t>
      </w:r>
      <m:oMath>
        <m:r>
          <w:rPr>
            <w:rFonts w:ascii="Cambria Math" w:hAnsi="Cambria Math"/>
          </w:rPr>
          <m:t>α</m:t>
        </m:r>
      </m:oMath>
      <w:r w:rsidR="00320E2C" w:rsidRPr="00004A7E">
        <w:t xml:space="preserve"> </w:t>
      </w:r>
      <w:r w:rsidR="00DB21CE" w:rsidRPr="00004A7E">
        <w:t>remained the same,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w:t>
      </w:r>
      <w:r w:rsidR="00320E2C">
        <w:t xml:space="preserve">recruitment events in </w:t>
      </w:r>
      <w:r w:rsidR="00DB21CE" w:rsidRPr="00004A7E">
        <w:t xml:space="preserve">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07C6F882" w14:textId="028288E7" w:rsidR="0019484C"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w:t>
      </w:r>
      <w:r w:rsidR="00320E2C">
        <w:t>left-</w:t>
      </w:r>
      <w:r w:rsidRPr="00004A7E">
        <w:t>skewed</w:t>
      </w:r>
      <w:r w:rsidR="00C80830" w:rsidRPr="00004A7E">
        <w:t xml:space="preserve"> distributions. In the “moderate decline” scenario, we used a skewed multivariate normal distribution that was identical to the distribution in equation 5, but included a parameter </w:t>
      </w:r>
      <m:oMath>
        <m:r>
          <w:rPr>
            <w:rFonts w:ascii="Cambria Math" w:hAnsi="Cambria Math"/>
          </w:rPr>
          <m:t>γ</m:t>
        </m:r>
      </m:oMath>
      <w:r w:rsidR="00C80830" w:rsidRPr="00004A7E">
        <w:rPr>
          <w:rFonts w:eastAsiaTheme="minorEastAsia"/>
        </w:rPr>
        <w:t xml:space="preserve"> </w:t>
      </w:r>
      <w:r w:rsidR="00D965D9">
        <w:rPr>
          <w:rFonts w:eastAsiaTheme="minorEastAsia"/>
        </w:rPr>
        <w:t>= 0.67</w:t>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realistically parameterize </w:t>
      </w:r>
      <w:proofErr w:type="spellStart"/>
      <w:r w:rsidR="00320E2C">
        <w:rPr>
          <w:rFonts w:eastAsiaTheme="minorEastAsia"/>
        </w:rPr>
        <w:t>skewness</w:t>
      </w:r>
      <w:proofErr w:type="spellEnd"/>
      <w:r w:rsidR="00320E2C">
        <w:rPr>
          <w:rFonts w:eastAsiaTheme="minorEastAsia"/>
        </w:rPr>
        <w:t xml:space="preserve">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sidR="0019484C">
        <w:rPr>
          <w:rFonts w:eastAsiaTheme="minorEastAsia"/>
        </w:rPr>
        <w:t>-1.19), then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 </w:t>
      </w:r>
      <w:r w:rsidR="00D965D9">
        <w:rPr>
          <w:rFonts w:eastAsiaTheme="minorEastAsia"/>
        </w:rPr>
        <w:t>moderate decline relative to historical observations</w:t>
      </w:r>
      <w:r w:rsidR="0019484C">
        <w:rPr>
          <w:rFonts w:eastAsiaTheme="minorEastAsia"/>
        </w:rPr>
        <w:t xml:space="preserve"> (</w:t>
      </w:r>
      <w:r w:rsidR="00004846">
        <w:rPr>
          <w:rFonts w:eastAsiaTheme="minorEastAsia"/>
        </w:rPr>
        <w:t xml:space="preserve">details </w:t>
      </w:r>
      <w:r w:rsidR="005E0F06">
        <w:rPr>
          <w:rFonts w:eastAsiaTheme="minorEastAsia"/>
        </w:rPr>
        <w:t xml:space="preserve">of fitting skewed stock-recruit </w:t>
      </w:r>
      <w:r w:rsidR="00004846">
        <w:rPr>
          <w:rFonts w:eastAsiaTheme="minorEastAsia"/>
        </w:rPr>
        <w:t>model</w:t>
      </w:r>
      <w:r w:rsidR="005E0F06">
        <w:rPr>
          <w:rFonts w:eastAsiaTheme="minorEastAsia"/>
        </w:rPr>
        <w:t>s</w:t>
      </w:r>
      <w:r w:rsidR="00004846">
        <w:rPr>
          <w:rFonts w:eastAsiaTheme="minorEastAsia"/>
        </w:rPr>
        <w:t xml:space="preserve"> in Appendix</w:t>
      </w:r>
      <w:r w:rsidR="0019484C">
        <w:rPr>
          <w:rFonts w:eastAsiaTheme="minorEastAsia"/>
        </w:rPr>
        <w:t xml:space="preserve">). </w:t>
      </w:r>
    </w:p>
    <w:p w14:paraId="7A15D838" w14:textId="77383B63" w:rsidR="00DB21CE" w:rsidRPr="00004A7E" w:rsidRDefault="00517572" w:rsidP="00DB21CE">
      <w:pPr>
        <w:ind w:firstLine="720"/>
        <w:rPr>
          <w:rFonts w:eastAsiaTheme="minorEastAsia"/>
        </w:rPr>
      </w:pPr>
      <w:r w:rsidRPr="00004A7E">
        <w:rPr>
          <w:rFonts w:eastAsiaTheme="minorEastAsia"/>
        </w:rPr>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DB21CE"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DB21CE" w:rsidRPr="00004A7E">
        <w:rPr>
          <w:noProof/>
        </w:rPr>
        <w:t>(Anderson</w:t>
      </w:r>
      <w:r w:rsidR="00DB21CE" w:rsidRPr="00004A7E">
        <w:rPr>
          <w:i/>
          <w:noProof/>
        </w:rPr>
        <w:t xml:space="preserve"> et al.</w:t>
      </w:r>
      <w:r w:rsidR="00DB21CE" w:rsidRPr="00004A7E">
        <w:rPr>
          <w:noProof/>
        </w:rPr>
        <w:t xml:space="preserve"> 2018)</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595B87CB" w:rsidR="00DB21CE" w:rsidRPr="00004A7E" w:rsidRDefault="00DB21CE" w:rsidP="00DB21CE">
      <w:pPr>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w:t>
      </w:r>
      <w:proofErr w:type="spellStart"/>
      <w:r w:rsidRPr="00004A7E">
        <w:rPr>
          <w:rFonts w:eastAsiaTheme="minorEastAsia"/>
        </w:rPr>
        <w:t>skewness</w:t>
      </w:r>
      <w:proofErr w:type="spellEnd"/>
      <w:r w:rsidRPr="00004A7E">
        <w:rPr>
          <w:rFonts w:eastAsiaTheme="minorEastAsia"/>
        </w:rPr>
        <w:t xml:space="preserve">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w:t>
      </w:r>
      <w:proofErr w:type="spellStart"/>
      <w:r w:rsidR="00517572" w:rsidRPr="00004A7E">
        <w:t>skewness</w:t>
      </w:r>
      <w:proofErr w:type="spellEnd"/>
      <w:r w:rsidR="00517572" w:rsidRPr="00004A7E">
        <w:t xml:space="preserve"> parameter as above and set </w:t>
      </w:r>
      <m:oMath>
        <m:r>
          <w:rPr>
            <w:rFonts w:ascii="Cambria Math" w:hAnsi="Cambria Math"/>
          </w:rPr>
          <m:t>v</m:t>
        </m:r>
      </m:oMath>
      <w:r w:rsidR="00517572" w:rsidRPr="00004A7E">
        <w:t xml:space="preserve"> = </w:t>
      </w:r>
      <w:r w:rsidR="00D965D9">
        <w:t>2</w:t>
      </w:r>
      <w:r w:rsidR="00517572" w:rsidRPr="00004A7E">
        <w:t xml:space="preserve">, </w:t>
      </w:r>
      <w:r w:rsidR="00E14BC0" w:rsidRPr="00004A7E">
        <w:t xml:space="preserve">which allows for an event three 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Start w:id="3"/>
      <w:r w:rsidR="005419E4" w:rsidRPr="00004A7E">
        <w:t>(Figure 1)</w:t>
      </w:r>
      <w:commentRangeEnd w:id="3"/>
      <w:r w:rsidR="005419E4" w:rsidRPr="00004A7E">
        <w:rPr>
          <w:rStyle w:val="CommentReference"/>
          <w:sz w:val="22"/>
          <w:szCs w:val="22"/>
        </w:rPr>
        <w:commentReference w:id="3"/>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r w:rsidRPr="00004A7E">
        <w:rPr>
          <w:rFonts w:eastAsiaTheme="minorEastAsia"/>
          <w:noProof/>
          <w:lang w:val="en-US"/>
        </w:rPr>
        <w:lastRenderedPageBreak/>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5419E4">
      <w:pPr>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DB21CE">
      <w:pPr>
        <w:ind w:firstLine="720"/>
      </w:pPr>
      <w:r w:rsidRPr="00004A7E">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DB21CE">
      <w:pPr>
        <w:ind w:firstLine="720"/>
      </w:pPr>
      <w:r w:rsidRPr="00004A7E">
        <w:t xml:space="preserve">We introduced additional </w:t>
      </w:r>
      <w:proofErr w:type="spellStart"/>
      <w:r w:rsidRPr="00004A7E">
        <w:t>stochasticity</w:t>
      </w:r>
      <w:proofErr w:type="spellEnd"/>
      <w:r w:rsidRPr="00004A7E">
        <w:t xml:space="preserve">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DB21CE">
      <w:pPr>
        <w:ind w:firstLine="720"/>
      </w:pPr>
      <w:r w:rsidRPr="00004A7E">
        <w:rPr>
          <w:rFonts w:ascii="Calibri" w:hAnsi="Calibri"/>
        </w:rPr>
        <w:lastRenderedPageBreak/>
        <w:t xml:space="preserve">We used CU-specific time series of recruit and </w:t>
      </w:r>
      <w:proofErr w:type="spellStart"/>
      <w:r w:rsidRPr="00004A7E">
        <w:rPr>
          <w:rFonts w:ascii="Calibri" w:hAnsi="Calibri"/>
        </w:rPr>
        <w:t>spawner</w:t>
      </w:r>
      <w:proofErr w:type="spellEnd"/>
      <w:r w:rsidRPr="00004A7E">
        <w:rPr>
          <w:rFonts w:ascii="Calibri" w:hAnsi="Calibri"/>
        </w:rPr>
        <w:t xml:space="preserve">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ch OM 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5BD6F22F" w:rsidR="00DB21CE" w:rsidRPr="00004A7E" w:rsidRDefault="00DB21CE" w:rsidP="005D007A">
      <w:pPr>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4"/>
      <w:r w:rsidRPr="00004A7E">
        <w:rPr>
          <w:rFonts w:eastAsiaTheme="minorEastAsia"/>
        </w:rPr>
        <w:t xml:space="preserve">component variability and synchrony </w:t>
      </w:r>
      <w:commentRangeEnd w:id="4"/>
      <w:r w:rsidR="00C35C3B">
        <w:rPr>
          <w:rStyle w:val="CommentReference"/>
        </w:rPr>
        <w:commentReference w:id="4"/>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w:t>
      </w:r>
      <w:proofErr w:type="spellStart"/>
      <w:r w:rsidRPr="00004A7E">
        <w:t>pothetical</w:t>
      </w:r>
      <w:proofErr w:type="spellEnd"/>
      <w:r w:rsidRPr="00004A7E">
        <w:t xml:space="preserve"> scenario where synchrony increase</w:t>
      </w:r>
      <w:r w:rsidR="006D1219">
        <w:t>s.</w:t>
      </w:r>
    </w:p>
    <w:p w14:paraId="1FA7397E" w14:textId="77777777" w:rsidR="00DB21CE" w:rsidRPr="00004A7E" w:rsidRDefault="00DB21CE" w:rsidP="00DB21CE">
      <w:r w:rsidRPr="00004A7E">
        <w:t xml:space="preserve">Table 2. </w:t>
      </w:r>
      <w:proofErr w:type="gramStart"/>
      <w:r w:rsidRPr="00004A7E">
        <w:t>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417192B1"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 xml:space="preserve">biological benchmarks used to assess CU status. </w:t>
      </w:r>
      <w:r w:rsidR="005D007A" w:rsidRPr="00004A7E">
        <w:rPr>
          <w:rFonts w:ascii="Calibri" w:hAnsi="Calibri"/>
        </w:rPr>
        <w:t>Consistent</w:t>
      </w:r>
      <w:r w:rsidRPr="00004A7E">
        <w:rPr>
          <w:rFonts w:ascii="Calibri" w:hAnsi="Calibri"/>
        </w:rPr>
        <w:t xml:space="preserve"> with Canada’s Wild Salmon Policy, we used </w:t>
      </w:r>
      <w:r w:rsidR="005D007A" w:rsidRPr="00004A7E">
        <w:rPr>
          <w:rFonts w:ascii="Calibri" w:hAnsi="Calibri"/>
        </w:rPr>
        <w:t xml:space="preserve">80% of </w:t>
      </w:r>
      <w:r w:rsidRPr="00004A7E">
        <w:rPr>
          <w:rFonts w:ascii="Calibri" w:hAnsi="Calibri"/>
        </w:rPr>
        <w:t xml:space="preserve">the estimated </w:t>
      </w:r>
      <w:proofErr w:type="spellStart"/>
      <w:r w:rsidRPr="00004A7E">
        <w:rPr>
          <w:rFonts w:ascii="Calibri" w:hAnsi="Calibri"/>
        </w:rPr>
        <w:t>spawner</w:t>
      </w:r>
      <w:proofErr w:type="spellEnd"/>
      <w:r w:rsidRPr="00004A7E">
        <w:rPr>
          <w:rFonts w:ascii="Calibri" w:hAnsi="Calibri"/>
        </w:rPr>
        <w:t xml:space="preserve">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level of abundance</w:t>
      </w:r>
      <w:r w:rsidRPr="00004A7E">
        <w:rPr>
          <w:rFonts w:ascii="Calibri" w:hAnsi="Calibri"/>
        </w:rPr>
        <w:t xml:space="preserve"> managers are able to allocate quota to each </w:t>
      </w:r>
      <w:r w:rsidRPr="00004A7E">
        <w:rPr>
          <w:rFonts w:ascii="Calibri" w:hAnsi="Calibri"/>
        </w:rPr>
        <w:lastRenderedPageBreak/>
        <w:t>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501"/>
        <w:gridCol w:w="521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519CD7D7" w:rsidR="0072162B" w:rsidRPr="00004A7E" w:rsidRDefault="0072162B" w:rsidP="005D007A">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 xml:space="preserve">The temporal mean proportion of CUs within a return year with </w:t>
            </w:r>
            <w:proofErr w:type="spellStart"/>
            <w:r w:rsidRPr="00004A7E">
              <w:t>spawner</w:t>
            </w:r>
            <w:proofErr w:type="spellEnd"/>
            <w:r w:rsidRPr="00004A7E">
              <w:t xml:space="preserve">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 xml:space="preserve">The proportion of CUs with </w:t>
            </w:r>
            <w:proofErr w:type="spellStart"/>
            <w:r w:rsidRPr="00004A7E">
              <w:t>spawner</w:t>
            </w:r>
            <w:proofErr w:type="spellEnd"/>
            <w:r w:rsidRPr="00004A7E">
              <w:t xml:space="preserve"> abundances above the extinction threshold 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2FEB5E60" w:rsidR="00DB21CE" w:rsidRPr="00004A7E" w:rsidRDefault="00DB21CE" w:rsidP="008730E1">
      <w:pPr>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xml:space="preserve">. An exhaustive analysis of CU-specific differences was beyond the scope of this paper, however to illustrate potential differences we present simulated changes in median </w:t>
      </w:r>
      <w:proofErr w:type="spellStart"/>
      <w:r w:rsidRPr="00004A7E">
        <w:rPr>
          <w:rFonts w:eastAsiaTheme="minorEastAsia"/>
        </w:rPr>
        <w:t>spawner</w:t>
      </w:r>
      <w:proofErr w:type="spellEnd"/>
      <w:r w:rsidRPr="00004A7E">
        <w:rPr>
          <w:rFonts w:eastAsiaTheme="minorEastAsia"/>
        </w:rPr>
        <w:t xml:space="preserve">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DB21CE">
      <w:pPr>
        <w:ind w:firstLine="720"/>
        <w:rPr>
          <w:rFonts w:ascii="Calibri" w:hAnsi="Calibri"/>
        </w:rPr>
      </w:pPr>
      <w:r w:rsidRPr="00004A7E">
        <w:rPr>
          <w:rFonts w:ascii="Calibri" w:hAnsi="Calibri"/>
        </w:rPr>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0E3583BD" w:rsidR="005C2371" w:rsidRPr="00004A7E" w:rsidRDefault="006C2754" w:rsidP="00A91A4F">
      <w:r w:rsidRPr="00004A7E">
        <w:lastRenderedPageBreak/>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w:t>
      </w:r>
      <w:proofErr w:type="spellStart"/>
      <w:r w:rsidR="00D31645" w:rsidRPr="00004A7E">
        <w:t>spawner</w:t>
      </w:r>
      <w:proofErr w:type="spellEnd"/>
      <w:r w:rsidR="00D31645" w:rsidRPr="00004A7E">
        <w:t>))</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 xml:space="preserve">ggregate </w:t>
      </w:r>
      <w:proofErr w:type="spellStart"/>
      <w:r w:rsidR="005C2371" w:rsidRPr="00004A7E">
        <w:t>spawner</w:t>
      </w:r>
      <w:proofErr w:type="spellEnd"/>
      <w:r w:rsidR="005C2371" w:rsidRPr="00004A7E">
        <w:t xml:space="preserve">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6D1219">
        <w:t>several abundant, cyclic CUs. P</w:t>
      </w:r>
      <w:r w:rsidR="005C2371" w:rsidRPr="00004A7E">
        <w:t xml:space="preserve">articularly large returns were observed in 2010 and 2014 (catches for 2014 not shown). </w:t>
      </w:r>
    </w:p>
    <w:p w14:paraId="4AE0B96C" w14:textId="4E810124" w:rsidR="006C2754" w:rsidRPr="00004A7E" w:rsidRDefault="006C2754" w:rsidP="005C2371">
      <w:pPr>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r>
        <w:rPr>
          <w:noProof/>
          <w:lang w:val="en-US"/>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p>
    <w:p w14:paraId="4120C511" w14:textId="24BD36FD" w:rsidR="00525C83" w:rsidRPr="00004A7E" w:rsidRDefault="00525C83" w:rsidP="00A91A4F">
      <w:r w:rsidRPr="00004A7E">
        <w:t xml:space="preserve">Figure </w:t>
      </w:r>
      <w:r w:rsidR="00AF52E0">
        <w:t>2</w:t>
      </w:r>
      <w:r w:rsidR="00F73E55">
        <w:t>.</w:t>
      </w:r>
      <w:r w:rsidRPr="00004A7E">
        <w:t xml:space="preserve"> Observed trends in Fraser River sockeye salmon productivity (log (recruits per </w:t>
      </w:r>
      <w:proofErr w:type="spellStart"/>
      <w:r w:rsidRPr="00004A7E">
        <w:t>spawner</w:t>
      </w:r>
      <w:proofErr w:type="spellEnd"/>
      <w:r w:rsidRPr="00004A7E">
        <w:t xml:space="preserve">)), aggregate </w:t>
      </w:r>
      <w:proofErr w:type="spellStart"/>
      <w:r w:rsidRPr="00004A7E">
        <w:t>spawner</w:t>
      </w:r>
      <w:proofErr w:type="spellEnd"/>
      <w:r w:rsidRPr="00004A7E">
        <w:t xml:space="preserve"> abundance, and aggregate catch (</w:t>
      </w:r>
      <w:r w:rsidR="00D663FC" w:rsidRPr="00004A7E">
        <w:t>a-c</w:t>
      </w:r>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w:t>
      </w:r>
      <w:proofErr w:type="spellStart"/>
      <w:r w:rsidRPr="00004A7E">
        <w:rPr>
          <w:rFonts w:eastAsiaTheme="minorEastAsia"/>
        </w:rPr>
        <w:t>nd</w:t>
      </w:r>
      <w:proofErr w:type="spellEnd"/>
      <w:r w:rsidRPr="00004A7E">
        <w:rPr>
          <w:rFonts w:eastAsiaTheme="minorEastAsia"/>
        </w:rPr>
        <w:t xml:space="preserve">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7BA963D3" w:rsidR="00353067" w:rsidRPr="00004A7E" w:rsidRDefault="005B527F" w:rsidP="00353067">
      <w:pPr>
        <w:rPr>
          <w:ins w:id="5"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as a measure of synchrony in subsequent results.</w:t>
      </w:r>
      <w:r w:rsidR="00633411">
        <w:rPr>
          <w:rFonts w:eastAsiaTheme="minorEastAsia"/>
        </w:rPr>
        <w:t xml:space="preserve"> </w:t>
      </w:r>
      <w:r w:rsidR="00F73E55">
        <w:rPr>
          <w:rFonts w:eastAsiaTheme="minorEastAsia"/>
        </w:rPr>
        <w:t xml:space="preserve">Due to </w:t>
      </w:r>
      <w:proofErr w:type="spellStart"/>
      <w:r w:rsidR="00F73E55">
        <w:rPr>
          <w:rFonts w:eastAsiaTheme="minorEastAsia"/>
        </w:rPr>
        <w:t>stochasticity</w:t>
      </w:r>
      <w:proofErr w:type="spellEnd"/>
      <w:r w:rsidR="00F73E55">
        <w:rPr>
          <w:rFonts w:eastAsiaTheme="minorEastAsia"/>
        </w:rPr>
        <w:t xml:space="preserve"> within the model, </w:t>
      </w:r>
      <w:commentRangeStart w:id="6"/>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w:t>
      </w:r>
      <w:r w:rsidR="00A45830">
        <w:rPr>
          <w:rFonts w:eastAsiaTheme="minorEastAsia"/>
        </w:rPr>
        <w:lastRenderedPageBreak/>
        <w:t xml:space="preserve">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6"/>
      <w:r w:rsidR="00633411">
        <w:rPr>
          <w:rStyle w:val="CommentReference"/>
        </w:rPr>
        <w:commentReference w:id="6"/>
      </w:r>
    </w:p>
    <w:p w14:paraId="245C62D7" w14:textId="09DA27CB" w:rsidR="005B527F" w:rsidRPr="00004A7E" w:rsidRDefault="00A45830" w:rsidP="00A45830">
      <w:pPr>
        <w:jc w:val="center"/>
        <w:rPr>
          <w:rFonts w:eastAsiaTheme="minorEastAsia"/>
        </w:rPr>
      </w:pPr>
      <w:r>
        <w:rPr>
          <w:rFonts w:eastAsiaTheme="minorEastAsia"/>
          <w:noProof/>
          <w:lang w:val="en-US"/>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7CA0FEEE" w:rsidR="0093252F" w:rsidRDefault="00AF52E0" w:rsidP="00A91A4F">
      <w:pPr>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xml:space="preserve">, respectively. 12-year moving window </w:t>
      </w:r>
      <w:r w:rsidR="00511A34" w:rsidRPr="00004A7E">
        <w:rPr>
          <w:rFonts w:eastAsiaTheme="minorEastAsia"/>
        </w:rPr>
        <w:t xml:space="preserve">Trends in the observed stock-recruitment dataset are shown in black, the dashed line represents the beginning of the simulation period, and </w:t>
      </w:r>
      <w:proofErr w:type="spellStart"/>
      <w:r w:rsidR="00511A34" w:rsidRPr="00004A7E">
        <w:rPr>
          <w:rFonts w:eastAsiaTheme="minorEastAsia"/>
        </w:rPr>
        <w:t>colored</w:t>
      </w:r>
      <w:proofErr w:type="spellEnd"/>
      <w:r w:rsidR="00511A34" w:rsidRPr="00004A7E">
        <w:rPr>
          <w:rFonts w:eastAsiaTheme="minorEastAsia"/>
        </w:rPr>
        <w:t xml:space="preserve"> lines represent different CV</w:t>
      </w:r>
      <w:r w:rsidR="00511A34" w:rsidRPr="00004A7E">
        <w:rPr>
          <w:rFonts w:eastAsiaTheme="minorEastAsia"/>
          <w:vertAlign w:val="subscript"/>
        </w:rPr>
        <w:t>C</w:t>
      </w:r>
      <w:r w:rsidR="00511A34" w:rsidRPr="00004A7E">
        <w:rPr>
          <w:rFonts w:eastAsiaTheme="minorEastAsia"/>
        </w:rPr>
        <w:t xml:space="preserve"> and synchrony operating models. Lines represent medians across 250 trials. </w:t>
      </w:r>
    </w:p>
    <w:p w14:paraId="091C560E" w14:textId="1F8F4785" w:rsidR="00537250" w:rsidRDefault="000024DA" w:rsidP="000024DA">
      <w:pPr>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DCAA50F" w:rsidR="00537250" w:rsidRPr="00004A7E" w:rsidRDefault="00537250" w:rsidP="00A91A4F">
      <w:pPr>
        <w:rPr>
          <w:rFonts w:eastAsiaTheme="minorEastAsia"/>
        </w:rPr>
      </w:pPr>
      <w:commentRangeStart w:id="7"/>
      <w:r>
        <w:rPr>
          <w:rFonts w:eastAsiaTheme="minorEastAsia"/>
        </w:rPr>
        <w:t xml:space="preserve">Figure </w:t>
      </w:r>
      <w:commentRangeEnd w:id="7"/>
      <w:r w:rsidR="000024DA">
        <w:rPr>
          <w:rStyle w:val="CommentReference"/>
        </w:rPr>
        <w:commentReference w:id="7"/>
      </w:r>
      <w:r>
        <w:rPr>
          <w:rFonts w:eastAsiaTheme="minorEastAsia"/>
        </w:rPr>
        <w:t>S1. Trends in recruitment synchrony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13250D6A" w:rsidR="00AF52E0" w:rsidRDefault="00063326" w:rsidP="0016554E">
      <w:pPr>
        <w:rPr>
          <w:rFonts w:eastAsiaTheme="minorEastAsia"/>
        </w:rPr>
      </w:pPr>
      <w:r w:rsidRPr="00004A7E">
        <w:rPr>
          <w:rFonts w:eastAsiaTheme="minorEastAsia"/>
        </w:rPr>
        <w:lastRenderedPageBreak/>
        <w:tab/>
      </w:r>
      <w:r w:rsidR="0016554E">
        <w:rPr>
          <w:rFonts w:eastAsiaTheme="minorEastAsia"/>
        </w:rPr>
        <w:t>The effects of aggregate variability on conservation-based PMs were strongly dependent on productivity scenario</w:t>
      </w:r>
      <w:r w:rsidR="008C1D4E">
        <w:rPr>
          <w:rFonts w:eastAsiaTheme="minorEastAsia"/>
        </w:rPr>
        <w:t>. When productivity was simulated at its reference value (i.e. median retrospective estimates and norm</w:t>
      </w:r>
      <w:r w:rsidR="00894F3F">
        <w:rPr>
          <w:rFonts w:eastAsiaTheme="minorEastAsia"/>
        </w:rPr>
        <w:t xml:space="preserve">ally distributed process error) </w:t>
      </w:r>
      <w:proofErr w:type="gramStart"/>
      <w:r w:rsidR="00894F3F">
        <w:rPr>
          <w:rFonts w:eastAsiaTheme="minorEastAsia"/>
        </w:rPr>
        <w:t>were</w:t>
      </w:r>
      <w:proofErr w:type="gramEnd"/>
      <w:r w:rsidR="00894F3F">
        <w:rPr>
          <w:rFonts w:eastAsiaTheme="minorEastAsia"/>
        </w:rPr>
        <w:t xml:space="preserv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3805121" w14:textId="7AEE8DF0" w:rsidR="00A43A81" w:rsidRPr="00AF52E0" w:rsidRDefault="00F6484A" w:rsidP="00AF52E0">
      <w:pPr>
        <w:ind w:firstLine="720"/>
      </w:pPr>
      <w:r>
        <w:rPr>
          <w:rFonts w:eastAsiaTheme="minorEastAsia"/>
        </w:rPr>
        <w:t xml:space="preserve">Unsurprisingly, conservation-based PMs declined under alternative productivity scenarios. </w:t>
      </w:r>
      <w:r w:rsidR="00AF52E0">
        <w:rPr>
          <w:rFonts w:eastAsiaTheme="minorEastAsia"/>
        </w:rPr>
        <w:t xml:space="preserve">However, </w:t>
      </w:r>
      <w:r>
        <w:rPr>
          <w:rFonts w:eastAsiaTheme="minorEastAsia"/>
        </w:rPr>
        <w:t>the relative magnitude of these declines was moderated by aggregate variability in general and synchrony in particular</w:t>
      </w:r>
      <w:r w:rsidR="00AF52E0">
        <w:rPr>
          <w:rFonts w:eastAsiaTheme="minorEastAsia"/>
        </w:rPr>
        <w:t xml:space="preserve">. </w:t>
      </w:r>
      <w:commentRangeStart w:id="8"/>
      <w:r w:rsidR="00AF52E0">
        <w:rPr>
          <w:rFonts w:eastAsiaTheme="minorEastAsia"/>
        </w:rPr>
        <w:t>When process variance was simulated with a skewed normal distrib</w:t>
      </w:r>
      <w:r>
        <w:rPr>
          <w:rFonts w:eastAsiaTheme="minorEastAsia"/>
        </w:rPr>
        <w:t>ution, median recruit abundance</w:t>
      </w:r>
      <w:r w:rsidR="00894F3F">
        <w:rPr>
          <w:rFonts w:eastAsiaTheme="minorEastAsia"/>
        </w:rPr>
        <w:t xml:space="preserve"> </w:t>
      </w:r>
      <w:r>
        <w:rPr>
          <w:rFonts w:eastAsiaTheme="minorEastAsia"/>
        </w:rPr>
        <w:t>declined by approximately 50% when synchrony was increased to moderate levels</w:t>
      </w:r>
      <w:r w:rsidR="00AF52E0">
        <w:rPr>
          <w:rFonts w:eastAsiaTheme="minorEastAsia"/>
        </w:rPr>
        <w:t xml:space="preserve"> (purple and green symbols Figure 4d).</w:t>
      </w:r>
      <w:commentRangeEnd w:id="8"/>
      <w:r w:rsidR="00894F3F">
        <w:rPr>
          <w:rFonts w:eastAsiaTheme="minorEastAsia"/>
        </w:rPr>
        <w:t xml:space="preserve"> The proportion of CUs above their biological benchmark exhibited similar declines at higher synchrony levels (Figure 4e).</w:t>
      </w:r>
      <w:r>
        <w:rPr>
          <w:rStyle w:val="CommentReference"/>
        </w:rPr>
        <w:commentReference w:id="8"/>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r w:rsidR="00AF52E0">
        <w:rPr>
          <w:rFonts w:eastAsiaTheme="minorEastAsia"/>
        </w:rPr>
        <w:t>e). The interaction between component variability and synchrony was most noticeable wi</w:t>
      </w:r>
      <w:r w:rsidR="007203C4">
        <w:rPr>
          <w:rFonts w:eastAsiaTheme="minorEastAsia"/>
        </w:rPr>
        <w:t xml:space="preserve">th regards to extirpation risk. The median proportion of extant CUs was stable as long as synchrony was low, but declined by ~5% when synchrony increased </w:t>
      </w:r>
      <w:r w:rsidR="00894F3F">
        <w:rPr>
          <w:rFonts w:eastAsiaTheme="minorEastAsia"/>
        </w:rPr>
        <w:t xml:space="preserve">to moderate levels </w:t>
      </w:r>
      <w:r w:rsidR="007203C4">
        <w:rPr>
          <w:rFonts w:eastAsiaTheme="minorEastAsia"/>
        </w:rPr>
        <w:t xml:space="preserve">and by ~10%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simulated from a skewed Student </w:t>
      </w:r>
      <w:r w:rsidR="007203C4" w:rsidRPr="001F0F42">
        <w:rPr>
          <w:rFonts w:eastAsiaTheme="minorEastAsia"/>
          <w:i/>
        </w:rPr>
        <w:t>t</w:t>
      </w:r>
      <w:r w:rsidR="007203C4">
        <w:rPr>
          <w:rFonts w:eastAsiaTheme="minorEastAsia"/>
        </w:rPr>
        <w:t xml:space="preserve"> distribution, but the overall patterns were similar 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16554E">
      <w:pPr>
        <w:jc w:val="center"/>
        <w:rPr>
          <w:rFonts w:eastAsiaTheme="minorEastAsia"/>
        </w:rPr>
      </w:pPr>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p>
    <w:p w14:paraId="4E8B9CE3" w14:textId="3FE425FC" w:rsidR="00A43A81" w:rsidRPr="00004A7E" w:rsidRDefault="00AF52E0" w:rsidP="00A43A81">
      <w:pPr>
        <w:rPr>
          <w:rFonts w:eastAsiaTheme="minorEastAsia"/>
        </w:rPr>
      </w:pPr>
      <w:r>
        <w:rPr>
          <w:rFonts w:eastAsiaTheme="minorEastAsia"/>
        </w:rPr>
        <w:lastRenderedPageBreak/>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proofErr w:type="gramEnd"/>
      <w:r w:rsidR="00871917" w:rsidRPr="00004A7E">
        <w:rPr>
          <w:rFonts w:eastAsiaTheme="minorEastAsia"/>
        </w:rPr>
        <w:t xml:space="preserve"> Points represent medians and whiskers 90% posterior interval among </w:t>
      </w:r>
      <w:commentRangeStart w:id="9"/>
      <w:r w:rsidR="00871917" w:rsidRPr="00004A7E">
        <w:rPr>
          <w:rFonts w:eastAsiaTheme="minorEastAsia"/>
        </w:rPr>
        <w:t xml:space="preserve">250 </w:t>
      </w:r>
      <w:commentRangeEnd w:id="9"/>
      <w:r w:rsidR="00871917" w:rsidRPr="00004A7E">
        <w:rPr>
          <w:rStyle w:val="CommentReference"/>
          <w:sz w:val="22"/>
          <w:szCs w:val="22"/>
        </w:rPr>
        <w:commentReference w:id="9"/>
      </w:r>
      <w:r w:rsidR="00871917" w:rsidRPr="00004A7E">
        <w:rPr>
          <w:rFonts w:eastAsiaTheme="minorEastAsia"/>
        </w:rPr>
        <w:t>simulation runs.</w:t>
      </w:r>
    </w:p>
    <w:p w14:paraId="208267FF" w14:textId="597482A2" w:rsidR="00F73E55" w:rsidRDefault="00E8618A" w:rsidP="00D126B7">
      <w:pPr>
        <w:rPr>
          <w:rFonts w:eastAsiaTheme="minorEastAsia"/>
        </w:rPr>
      </w:pPr>
      <w:r>
        <w:rPr>
          <w:rFonts w:eastAsiaTheme="minorEastAsia"/>
        </w:rPr>
        <w:tab/>
        <w:t>The effects of aggregate variability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r w:rsidR="00571317">
        <w:rPr>
          <w:rFonts w:eastAsiaTheme="minorEastAsia"/>
        </w:rPr>
        <w:t>at</w:t>
      </w:r>
      <w:r w:rsidR="00D126B7">
        <w:rPr>
          <w:rFonts w:eastAsiaTheme="minorEastAsia"/>
        </w:rPr>
        <w:t xml:space="preserve"> high levels of synchrony (Figure 5a). Increasing synchrony and component variability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TAC was </w:t>
      </w:r>
      <w:proofErr w:type="gramStart"/>
      <w:r w:rsidR="00C35C3B">
        <w:rPr>
          <w:rFonts w:eastAsiaTheme="minorEastAsia"/>
        </w:rPr>
        <w:t>achieved,</w:t>
      </w:r>
      <w:proofErr w:type="gramEnd"/>
      <w:r w:rsidR="00C35C3B">
        <w:rPr>
          <w:rFonts w:eastAsiaTheme="minorEastAsia"/>
        </w:rPr>
        <w:t xml:space="preserve"> as well </w:t>
      </w:r>
      <w:r w:rsidR="00D126B7">
        <w:rPr>
          <w:rFonts w:eastAsiaTheme="minorEastAsia"/>
        </w:rPr>
        <w:t>more 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As with the conservation-based PMs, the impacts of aggregate variability on catch-based PMs were more severe under pessimistic productivity scenarios. </w:t>
      </w:r>
      <w:r w:rsidR="004A2560">
        <w:rPr>
          <w:rFonts w:eastAsiaTheme="minorEastAsia"/>
        </w:rPr>
        <w:t>When process variance was simulated with a skewed normal distribution m</w:t>
      </w:r>
      <w:r w:rsidR="00C35C3B">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minimized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F73E55">
      <w:pPr>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4709A6">
      <w:pPr>
        <w:rPr>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10"/>
      <w:r w:rsidR="004709A6" w:rsidRPr="00004A7E">
        <w:rPr>
          <w:rFonts w:eastAsiaTheme="minorEastAsia"/>
        </w:rPr>
        <w:t xml:space="preserve">250 </w:t>
      </w:r>
      <w:commentRangeEnd w:id="10"/>
      <w:r w:rsidR="004709A6" w:rsidRPr="00004A7E">
        <w:rPr>
          <w:rStyle w:val="CommentReference"/>
          <w:sz w:val="22"/>
          <w:szCs w:val="22"/>
        </w:rPr>
        <w:commentReference w:id="10"/>
      </w:r>
      <w:r w:rsidR="004709A6"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155309A5" w:rsidR="00B56327" w:rsidRPr="00004A7E" w:rsidRDefault="00B56327" w:rsidP="004709A6">
      <w:pPr>
        <w:rPr>
          <w:rFonts w:eastAsiaTheme="minorEastAsia"/>
        </w:rPr>
      </w:pPr>
      <w:r w:rsidRPr="00004A7E">
        <w:rPr>
          <w:rFonts w:eastAsiaTheme="minorEastAsia"/>
        </w:rPr>
        <w:tab/>
        <w:t xml:space="preserve">CU-specific median </w:t>
      </w:r>
      <w:proofErr w:type="spellStart"/>
      <w:r w:rsidRPr="00004A7E">
        <w:rPr>
          <w:rFonts w:eastAsiaTheme="minorEastAsia"/>
        </w:rPr>
        <w:t>spawner</w:t>
      </w:r>
      <w:proofErr w:type="spellEnd"/>
      <w:r w:rsidRPr="00004A7E">
        <w:rPr>
          <w:rFonts w:eastAsiaTheme="minorEastAsia"/>
        </w:rPr>
        <w:t xml:space="preserve"> abundances </w:t>
      </w:r>
      <w:r w:rsidR="00956286" w:rsidRPr="00004A7E">
        <w:rPr>
          <w:rFonts w:eastAsiaTheme="minorEastAsia"/>
        </w:rPr>
        <w:t>declined wit</w:t>
      </w:r>
      <w:r w:rsidR="00350F95">
        <w:rPr>
          <w:rFonts w:eastAsiaTheme="minorEastAsia"/>
        </w:rPr>
        <w:t xml:space="preserve">h greater component variability, although these effects were dwarfed by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Shifts in </w:t>
      </w:r>
      <w:r w:rsidR="00956286" w:rsidRPr="00004A7E">
        <w:rPr>
          <w:rFonts w:eastAsiaTheme="minorEastAsia"/>
        </w:rPr>
        <w:lastRenderedPageBreak/>
        <w:t>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 xml:space="preserve">Median </w:t>
      </w:r>
      <w:proofErr w:type="spellStart"/>
      <w:r w:rsidR="00F8390D" w:rsidRPr="00004A7E">
        <w:rPr>
          <w:rFonts w:eastAsiaTheme="minorEastAsia"/>
        </w:rPr>
        <w:t>spawner</w:t>
      </w:r>
      <w:proofErr w:type="spellEnd"/>
      <w:r w:rsidR="00F8390D" w:rsidRPr="00004A7E">
        <w:rPr>
          <w:rFonts w:eastAsiaTheme="minorEastAsia"/>
        </w:rPr>
        <w:t xml:space="preserve">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4C69D7">
      <w:pPr>
        <w:spacing w:line="240" w:lineRule="auto"/>
        <w:jc w:val="center"/>
      </w:pPr>
      <w:r w:rsidRPr="00004A7E">
        <w:rPr>
          <w:rStyle w:val="CommentReference"/>
          <w:sz w:val="22"/>
          <w:szCs w:val="22"/>
        </w:rPr>
        <w:commentReference w:id="11"/>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8E6657">
      <w:pPr>
        <w:rPr>
          <w:noProof/>
          <w:lang w:eastAsia="en-CA"/>
        </w:rPr>
      </w:pPr>
      <w:r>
        <w:t>Figure 6</w:t>
      </w:r>
      <w:r w:rsidR="008E6657" w:rsidRPr="00004A7E">
        <w:t xml:space="preserve">. </w:t>
      </w:r>
      <w:proofErr w:type="gramStart"/>
      <w:r w:rsidR="008E6657" w:rsidRPr="00004A7E">
        <w:t xml:space="preserve">Distributions of CU-specific median </w:t>
      </w:r>
      <w:proofErr w:type="spellStart"/>
      <w:r w:rsidR="008E6657" w:rsidRPr="00004A7E">
        <w:t>spawner</w:t>
      </w:r>
      <w:proofErr w:type="spellEnd"/>
      <w:r w:rsidR="008E6657" w:rsidRPr="00004A7E">
        <w:t xml:space="preserve">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350F95">
      <w:pPr>
        <w:jc w:val="center"/>
      </w:pPr>
      <w:r>
        <w:rPr>
          <w:noProof/>
          <w:lang w:val="en-US"/>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F8390D">
      <w:r>
        <w:t>Figure S2</w:t>
      </w:r>
      <w:r w:rsidR="00F8390D" w:rsidRPr="00004A7E">
        <w:t xml:space="preserve">. </w:t>
      </w:r>
      <w:proofErr w:type="gramStart"/>
      <w:r w:rsidR="00F8390D" w:rsidRPr="00004A7E">
        <w:t xml:space="preserve">Distributions of CU-specific median </w:t>
      </w:r>
      <w:proofErr w:type="spellStart"/>
      <w:r w:rsidR="00F8390D" w:rsidRPr="00004A7E">
        <w:t>spawner</w:t>
      </w:r>
      <w:proofErr w:type="spellEnd"/>
      <w:r w:rsidR="00F8390D" w:rsidRPr="00004A7E">
        <w:t xml:space="preserve">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w:t>
      </w:r>
      <w:proofErr w:type="gramEnd"/>
      <w:r w:rsidR="00F8390D" w:rsidRPr="00004A7E">
        <w:t xml:space="preserve"> The </w:t>
      </w:r>
      <w:r w:rsidR="00F8390D" w:rsidRPr="00004A7E">
        <w:lastRenderedPageBreak/>
        <w:t>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479A6F4E" w:rsidR="000E43A3" w:rsidRDefault="00DF4F42" w:rsidP="000E43A3">
      <w:pPr>
        <w:ind w:firstLine="720"/>
      </w:pPr>
      <w:r>
        <w:t xml:space="preserve">We present evidence that aggregate variability in recruit abundance within the Fraser River sockeye salmon </w:t>
      </w:r>
      <w:proofErr w:type="spellStart"/>
      <w:r>
        <w:t>metapopulation</w:t>
      </w:r>
      <w:proofErr w:type="spellEnd"/>
      <w:r>
        <w:t xml:space="preserve"> has increased in recent years due to increases in the mean variability of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 Stability and population productivity declined even as exploitation rates were reduced dramatically, resulting in </w:t>
      </w:r>
      <w:r w:rsidR="0073106E">
        <w:t>less consistent catches</w:t>
      </w:r>
      <w:r>
        <w:t xml:space="preserve"> and substantial socio-economic costs</w:t>
      </w:r>
      <w:r w:rsidR="0073106E">
        <w:t xml:space="preserve"> (Cohen 2012</w:t>
      </w:r>
      <w:r w:rsidR="00A71C78">
        <w:t xml:space="preserve">). </w:t>
      </w:r>
      <w:r w:rsidR="004A15E4">
        <w:t>We used</w:t>
      </w:r>
      <w:r w:rsidR="00ED7CC8">
        <w:rPr>
          <w:rFonts w:eastAsiaTheme="minorEastAsia"/>
        </w:rPr>
        <w:t xml:space="preserve"> stochastic, closed-loop simulations </w:t>
      </w:r>
      <w:r w:rsidR="004A15E4">
        <w:rPr>
          <w:rFonts w:eastAsiaTheme="minorEastAsia"/>
        </w:rPr>
        <w:t>to determine that current levels of aggregate variability, coupled with poor productivity, will dramatically reduce</w:t>
      </w:r>
      <w:r w:rsidR="00ED7CC8">
        <w:rPr>
          <w:rFonts w:eastAsiaTheme="minorEastAsia"/>
        </w:rPr>
        <w:t xml:space="preserve"> the likelihood of achieving </w:t>
      </w:r>
      <w:r w:rsidR="004A15E4">
        <w:rPr>
          <w:rFonts w:eastAsiaTheme="minorEastAsia"/>
        </w:rPr>
        <w:t>a wide range of</w:t>
      </w:r>
      <w:r w:rsidR="00ED7CC8">
        <w:rPr>
          <w:rFonts w:eastAsiaTheme="minorEastAsia"/>
        </w:rPr>
        <w:t xml:space="preserve"> conservation- and catch-based</w:t>
      </w:r>
      <w:r w:rsidR="004A15E4">
        <w:rPr>
          <w:rFonts w:eastAsiaTheme="minorEastAsia"/>
        </w:rPr>
        <w:t xml:space="preserve"> objectives.</w:t>
      </w:r>
    </w:p>
    <w:p w14:paraId="74DCBAFA" w14:textId="0C411465" w:rsidR="0073106E" w:rsidRDefault="0073106E" w:rsidP="0073106E">
      <w:pPr>
        <w:ind w:firstLine="720"/>
      </w:pPr>
      <w:commentRangeStart w:id="12"/>
      <w:r w:rsidRPr="00004A7E">
        <w:t xml:space="preserve">A range </w:t>
      </w:r>
      <w:commentRangeEnd w:id="12"/>
      <w:r w:rsidRPr="00004A7E">
        <w:rPr>
          <w:rStyle w:val="CommentReference"/>
          <w:sz w:val="22"/>
          <w:szCs w:val="22"/>
        </w:rPr>
        <w:commentReference w:id="12"/>
      </w:r>
      <w:r w:rsidRPr="00004A7E">
        <w:t xml:space="preserve">of ecological processes may underpin changes in variability and synchrony in Fraser River sockeye salmon. Component variability (i.e. within CU temporal variation) may increase due to </w:t>
      </w:r>
      <w:r>
        <w:t xml:space="preserve">intermittent </w:t>
      </w:r>
      <w:r w:rsidRPr="00004A7E">
        <w:t>changes in local conditions, such as</w:t>
      </w:r>
      <w:r>
        <w:t xml:space="preserve"> </w:t>
      </w:r>
      <w:r w:rsidRPr="00004A7E">
        <w:t>loss of spawning habitat (REF), high levels of mortality during incubation</w:t>
      </w:r>
      <w:r>
        <w:t xml:space="preserve"> (REF),</w:t>
      </w:r>
      <w:r w:rsidRPr="00004A7E">
        <w:t xml:space="preserve"> or changes in competition and predation during juvenile freshwater stages (REF). </w:t>
      </w:r>
      <w:r>
        <w:t>Conversely, increased synchrony within</w:t>
      </w:r>
      <w:r w:rsidRPr="00004A7E">
        <w:t xml:space="preserve"> </w:t>
      </w:r>
      <w:r>
        <w:t xml:space="preserve">Pacific salmon aggregates is often directly associated with anthropogenic disturbance, particularly processes that increase genetic homogenization such as hatchery influences and hydropower development (Moore et al. 2010, Carlson and </w:t>
      </w:r>
      <w:proofErr w:type="spellStart"/>
      <w:r>
        <w:t>Satterthwaite</w:t>
      </w:r>
      <w:proofErr w:type="spellEnd"/>
      <w:r>
        <w:t xml:space="preserve"> 2015, Yamane et al. 2018).</w:t>
      </w:r>
      <w:r w:rsidRPr="00004A7E">
        <w:t xml:space="preserve"> </w:t>
      </w:r>
    </w:p>
    <w:p w14:paraId="6207159B" w14:textId="3292DBC7" w:rsidR="00DE0F7B" w:rsidRDefault="0073106E" w:rsidP="004648C5">
      <w:pPr>
        <w:ind w:firstLine="720"/>
      </w:pPr>
      <w:r>
        <w:t xml:space="preserve">While Fraser River sockeye salmon inhabit a heavily impacted watershed, the specific mechanisms that may have resulted in decreased stability are unclear. Hatchery </w:t>
      </w:r>
      <w:r w:rsidR="00371AEF">
        <w:t xml:space="preserve">contributions to </w:t>
      </w:r>
      <w:r>
        <w:t xml:space="preserve">the aggregate are minimal and there are no major hydroelectric features on the Fraser River </w:t>
      </w:r>
      <w:proofErr w:type="spellStart"/>
      <w:r>
        <w:t>mainstem</w:t>
      </w:r>
      <w:proofErr w:type="spellEnd"/>
      <w:r>
        <w:t xml:space="preserve"> (REFs). Increases in synchrony do, however, coincide with a period where marine survival is considered broadly unfavourable (Peterman and </w:t>
      </w:r>
      <w:proofErr w:type="spellStart"/>
      <w:r>
        <w:t>Dorner</w:t>
      </w:r>
      <w:proofErr w:type="spellEnd"/>
      <w:r>
        <w:t xml:space="preserve"> 2012; Thomson paper; Beamish paper). Given that freshwater survival has generally remained high (REF), synchronous declines in abundance may suggests that marine mortality has become more variable </w:t>
      </w:r>
      <w:r w:rsidR="009F0341">
        <w:t xml:space="preserve">and relatively more important in regulating recruitment. </w:t>
      </w:r>
      <w:r w:rsidR="005F5C72">
        <w:t>Interestingly CV</w:t>
      </w:r>
      <w:r w:rsidR="005F5C72">
        <w:rPr>
          <w:vertAlign w:val="subscript"/>
        </w:rPr>
        <w:t xml:space="preserve">C </w:t>
      </w:r>
      <w:r w:rsidR="005F5C72">
        <w:t xml:space="preserve">and </w:t>
      </w:r>
      <m:oMath>
        <m:r>
          <w:rPr>
            <w:rFonts w:ascii="Cambria Math" w:hAnsi="Cambria Math"/>
          </w:rPr>
          <m:t>φ</m:t>
        </m:r>
      </m:oMath>
      <w:r w:rsidR="005F5C72">
        <w:t xml:space="preserve"> were also elevated early in the time series, suggesting recent anthropogenic development is unlikely to be the sole driver.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3EB4A201" w:rsidR="00371AEF" w:rsidRDefault="004648C5" w:rsidP="00A91A4F">
      <w:pPr>
        <w:rPr>
          <w:rFonts w:eastAsiaTheme="minorEastAsia"/>
        </w:rPr>
      </w:pPr>
      <w:r>
        <w:tab/>
      </w:r>
      <w:r w:rsidR="00A71C78">
        <w:t xml:space="preserve">Decreased stability within ecological aggregates </w:t>
      </w:r>
      <w:r w:rsidR="00660784">
        <w:t>can result in reduced abundance and substantial socio-economic costs</w:t>
      </w:r>
      <w:r w:rsidR="004A15E4">
        <w:t xml:space="preserve"> (</w:t>
      </w:r>
      <w:proofErr w:type="spellStart"/>
      <w:r w:rsidR="004A15E4">
        <w:t>Satterthwaite</w:t>
      </w:r>
      <w:proofErr w:type="spellEnd"/>
      <w:r w:rsidR="004A15E4">
        <w:t xml:space="preserve"> and Carlson 2015; Yamane et al. 2018)</w:t>
      </w:r>
      <w:r w:rsidR="00660784">
        <w:t>; however, our simulation model demonstrates that these impacts are heavily dependent on the underlying productivity regime. When population productivity was moderate</w:t>
      </w:r>
      <w:r w:rsidR="00ED7CC8">
        <w:t xml:space="preserve"> (i.e. at reference levels)</w:t>
      </w:r>
      <w:r w:rsidR="00660784">
        <w:t>, increases in CV</w:t>
      </w:r>
      <w:r w:rsidR="00660784">
        <w:rPr>
          <w:vertAlign w:val="subscript"/>
        </w:rPr>
        <w:t>C</w:t>
      </w:r>
      <w:r w:rsidR="00660784">
        <w:t xml:space="preserve"> and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benchmarks would be met – y</w:t>
      </w:r>
      <w:r w:rsidR="00660784">
        <w:rPr>
          <w:rFonts w:eastAsiaTheme="minorEastAsia"/>
        </w:rPr>
        <w:t>et m</w:t>
      </w:r>
      <w:r w:rsidR="005F5C72">
        <w:rPr>
          <w:rFonts w:eastAsiaTheme="minorEastAsia"/>
        </w:rPr>
        <w:t xml:space="preserve">edian status was unchanged.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w:t>
      </w:r>
      <w:r w:rsidR="004A15E4">
        <w:rPr>
          <w:rFonts w:eastAsiaTheme="minorEastAsia"/>
        </w:rPr>
        <w:lastRenderedPageBreak/>
        <w:t>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4A15E4">
        <w:rPr>
          <w:rFonts w:eastAsiaTheme="minorEastAsia"/>
        </w:rPr>
        <w:t xml:space="preserve"> that provide reduce socio-economic benefits (REF)</w:t>
      </w:r>
      <w:r w:rsidR="009B0D50">
        <w:rPr>
          <w:rFonts w:eastAsiaTheme="minorEastAsia"/>
        </w:rPr>
        <w:t xml:space="preserve">. </w:t>
      </w:r>
    </w:p>
    <w:p w14:paraId="6B1A1B4A" w14:textId="7C720B6C" w:rsidR="00B906FC" w:rsidRDefault="009B0D50" w:rsidP="00A91A4F">
      <w:r>
        <w:tab/>
        <w:t>Conversely, under pessimistic productivity scenarios increases in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recruit abundance declined by approximately </w:t>
      </w:r>
      <w:r w:rsidR="004A15E4" w:rsidRPr="004A15E4">
        <w:rPr>
          <w:highlight w:val="yellow"/>
        </w:rPr>
        <w:t>X%</w:t>
      </w:r>
      <w:r w:rsidR="004A15E4">
        <w:t xml:space="preserve"> between the reference and skewed</w:t>
      </w:r>
      <w:r w:rsidR="00B906FC">
        <w:t xml:space="preserve"> normal</w:t>
      </w:r>
      <w:r w:rsidR="004A15E4">
        <w:t xml:space="preserve"> productivity scenarios. Yet increased aggregate variability, and in particular greater synchrony, strongly exacerbated such declines. Moving from a low to moderate synchrony scenario resulted in a </w:t>
      </w:r>
      <w:r w:rsidR="004A15E4" w:rsidRPr="004A15E4">
        <w:rPr>
          <w:highlight w:val="yellow"/>
        </w:rPr>
        <w:t>Y%</w:t>
      </w:r>
      <w:r w:rsidR="004A15E4">
        <w:t xml:space="preserve"> decline in median recruit abundance and when high synchrony was paired with greater CV</w:t>
      </w:r>
      <w:r w:rsidR="004A15E4">
        <w:rPr>
          <w:vertAlign w:val="subscript"/>
        </w:rPr>
        <w:t xml:space="preserve">C </w:t>
      </w:r>
      <w:r w:rsidR="004A15E4">
        <w:t>abundance declined even further. PMs incorporating conservation- and catch-based benchmarks exhibi</w:t>
      </w:r>
      <w:r w:rsidR="00B906FC">
        <w:t xml:space="preserve">ted similarly severe responses to increased aggregate variability. When the simulations incorporated an increased likelihood of extreme events (i.e. “black swans”), the probability of meeting conservation- and catch-based objectives declined even further. Extirpations in particular became more common, with 25% of CUs going extinct under the most pessimistic scenario. </w:t>
      </w:r>
    </w:p>
    <w:p w14:paraId="710A7E96" w14:textId="247671FD" w:rsidR="004648C5" w:rsidRDefault="00B906FC" w:rsidP="006B32EA">
      <w:r>
        <w:tab/>
      </w:r>
      <w:r w:rsidR="006E4343">
        <w:t>The results of our simulation analysis have important implications to management strategies that seek to incorporate systems-based approaches and leverage the benefits of portfolio effects. First, declines in productivity and aggregate stability will have multiplicative impacts on ecological portfolios. Management actions that are intended to address declines in abundance, but that fail to account for changes in covariance among component populations may underestimate risk</w:t>
      </w:r>
      <w:r w:rsidR="00472DCC">
        <w:t xml:space="preserve"> or overestimate the likelihood of rebuilding</w:t>
      </w:r>
      <w:r w:rsidR="006E4343">
        <w:t>.</w:t>
      </w:r>
      <w:r w:rsidR="00472DCC">
        <w:t xml:space="preserve"> While greater aggregate variability may not significantly increase the likelihood of negative outcomes unless it is accompanied by a decline in productivity, this finding should be treated with caution. Changes in productivity are difficult to estimate for wild populations and given widespread declines in many exploited species (REF), it would be risky to assume stability. Furthermore, greater aggregate variability may result in negative consequences via management processes we were unable to model here (described in next paragraph). Thus we echo previous authors in suggesting</w:t>
      </w:r>
      <w:r w:rsidR="00885848">
        <w:t xml:space="preserve"> estimates of portfolio effect strength </w:t>
      </w:r>
      <w:r w:rsidR="00472DCC">
        <w:t>should be paired with</w:t>
      </w:r>
      <w:r w:rsidR="00EA1BCE">
        <w:t xml:space="preserve"> more commonly used metrics such as trends in abundance or fishing mortality rates</w:t>
      </w:r>
      <w:r w:rsidR="00472DCC">
        <w:t xml:space="preserve"> during assessments</w:t>
      </w:r>
      <w:r w:rsidR="00885848">
        <w:t>.</w:t>
      </w:r>
    </w:p>
    <w:p w14:paraId="24BCCB42" w14:textId="680EF1B2" w:rsidR="00D77AC5" w:rsidRDefault="00EA1BCE" w:rsidP="00DC53FA">
      <w:r>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w:t>
      </w:r>
      <w:proofErr w:type="spellStart"/>
      <w:r w:rsidR="00A07F2B">
        <w:t>Thibaut</w:t>
      </w:r>
      <w:proofErr w:type="spellEnd"/>
      <w:r w:rsidR="00A07F2B">
        <w:t xml:space="preserve"> and Connolly 2013), similar increases in component variability or synchrony in less diverse aggregate will likely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greater proportion of </w:t>
      </w:r>
      <w:r w:rsidR="00A07F2B">
        <w:t xml:space="preserve">depleted stocks may be particularly sensitive to weakened portfolio effects. </w:t>
      </w:r>
    </w:p>
    <w:p w14:paraId="4B995112" w14:textId="3FD9999D" w:rsidR="00EA1BCE" w:rsidRDefault="00A07F2B" w:rsidP="00A07F2B">
      <w:pPr>
        <w:ind w:firstLine="720"/>
      </w:pPr>
      <w:r>
        <w:t xml:space="preserve">Third, </w:t>
      </w:r>
      <w:r w:rsidR="005F25FB">
        <w:t>even relatively accurate and precise management strategies are unlikely to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3F6FAC">
        <w:t xml:space="preserve">escapement goals are met including closely monitored test fisheries, genetic stock identification techniques, and estimates of abundance throughout the migration and on spawning grounds. As a result, </w:t>
      </w:r>
      <w:r w:rsidR="005F25FB">
        <w:t xml:space="preserve">in-season </w:t>
      </w:r>
      <w:r w:rsidR="003F6FAC">
        <w:t xml:space="preserve">exploitation rates can be </w:t>
      </w:r>
      <w:r w:rsidR="005F25FB">
        <w:t xml:space="preserve">rapidly </w:t>
      </w:r>
      <w:r w:rsidR="003F6FAC">
        <w:t xml:space="preserve">reduced when recruit abundance is </w:t>
      </w:r>
      <w:r w:rsidR="003F6FAC">
        <w:lastRenderedPageBreak/>
        <w:t>lower than expected.</w:t>
      </w:r>
      <w:r w:rsidR="005F25FB">
        <w:t xml:space="preserve"> Although we replicated the Fraser River’s harvest control rule, including a relatively accurate forecasting procedure and minimal outcome uncertainty, biological benchmarks and catch-based reference points were rarely met during pessimistic scenarios. Given that</w:t>
      </w:r>
      <w:r w:rsidR="003F6FAC">
        <w:t xml:space="preserve"> </w:t>
      </w:r>
      <w:r w:rsidR="005F25FB">
        <w:t>such a</w:t>
      </w:r>
      <w:r w:rsidR="003F6FAC">
        <w:t xml:space="preserve"> framework is the exception rather than the rule </w:t>
      </w:r>
      <w:r w:rsidR="005F25FB">
        <w:t>when managing fisheries, harvest may often exacerbate declines in productivity or stability</w:t>
      </w:r>
      <w:r w:rsidR="003F6FAC">
        <w:t>. M</w:t>
      </w:r>
      <w:bookmarkStart w:id="13" w:name="_GoBack"/>
      <w:bookmarkEnd w:id="13"/>
      <w:r w:rsidR="003F6FAC">
        <w:t>any systems rely heavily on forecasted abundance or previous estimates of fishin</w:t>
      </w:r>
      <w:r w:rsidR="00DC53FA">
        <w:t>g mortality to determine catch rates</w:t>
      </w:r>
      <w:r w:rsidR="003F6FAC">
        <w:t xml:space="preserve">. If management targets fail to track </w:t>
      </w:r>
      <w:r w:rsidR="00DC53FA">
        <w:t xml:space="preserve">changes in aggregate variability, </w:t>
      </w:r>
      <w:r w:rsidR="00472DCC">
        <w:t>the likelihood of overharvest may increase</w:t>
      </w:r>
      <w:r w:rsidR="00DC53FA">
        <w:t xml:space="preserve">, exacerbating the impacts of reduced productivity and a weak portfolio effect. Since greater aggregate variability frequently results in periodic years of abundant returns there will </w:t>
      </w:r>
      <w:r w:rsidR="00472DCC">
        <w:t xml:space="preserve">also </w:t>
      </w:r>
      <w:r w:rsidR="00DC53FA">
        <w:t>likely be substantial pressure from stakeholder</w:t>
      </w:r>
      <w:r w:rsidR="00374128">
        <w:t>s</w:t>
      </w:r>
      <w:r w:rsidR="00DC53FA">
        <w:t xml:space="preserve"> to maintain harvesting capacity, increasing the potential for overharvesting to occur.</w:t>
      </w:r>
    </w:p>
    <w:p w14:paraId="0A13C042" w14:textId="02AFEFF9" w:rsidR="00B0073E" w:rsidRDefault="001554B5" w:rsidP="00DC53FA">
      <w:pPr>
        <w:rPr>
          <w:rFonts w:eastAsiaTheme="minorEastAsia"/>
        </w:rPr>
      </w:pPr>
      <w:r>
        <w:tab/>
      </w:r>
      <w:r w:rsidR="005E0F06">
        <w:t>The closed-loop model we created contains several necessary simplifications that could influence the relative effects of aggregate variability</w:t>
      </w:r>
      <w:r>
        <w:t>. For one, our conclusions are sensitive to the performance metrics selected to assess the aggregates health. We principally focused on median outcomes over the length of the simulation period</w:t>
      </w:r>
      <w:r w:rsidR="003C30FC">
        <w:t xml:space="preserve"> (approximately ten generations). Alternative metrics</w:t>
      </w:r>
      <w:r>
        <w:t xml:space="preserve"> that emphasize variability </w:t>
      </w:r>
      <w:r w:rsidR="005E0F06">
        <w:t xml:space="preserve">(other than catch stability) </w:t>
      </w:r>
      <w:r>
        <w:t xml:space="preserve">or changes in status over shorter time horizons may </w:t>
      </w:r>
      <w:r w:rsidR="003C30FC">
        <w:t>indicate more severe impacts of aggregate variability</w:t>
      </w:r>
      <w:r>
        <w:t xml:space="preserve">. We also chose to model alternative productivity via changes in the distribution of process variance. </w:t>
      </w:r>
      <w:commentRangeStart w:id="14"/>
      <w:r>
        <w:t>Preliminary analyses suggest</w:t>
      </w:r>
      <w:r w:rsidR="003C30FC">
        <w:t>ed</w:t>
      </w:r>
      <w:r>
        <w:t xml:space="preserve"> that producing a decline in productivity by manipulating alpha directly resulted in weaker aggregate variability effects</w:t>
      </w:r>
      <w:commentRangeEnd w:id="14"/>
      <w:r w:rsidR="003C30FC">
        <w:rPr>
          <w:rStyle w:val="CommentReference"/>
        </w:rPr>
        <w:commentReference w:id="14"/>
      </w:r>
      <w:r>
        <w:t xml:space="preserve">. However we believe that </w:t>
      </w:r>
      <w:r w:rsidR="003C30FC">
        <w:t>producing changes in average productivity via process variance is justified</w:t>
      </w:r>
      <w:r>
        <w:t xml:space="preserve"> given evidence of strong negative recruitment deviations in many Pacific salmon aggregates (REF)</w:t>
      </w:r>
      <w:r w:rsidR="00B0073E">
        <w:t xml:space="preserve"> and uncertainty about future changes in </w:t>
      </w:r>
      <w:r w:rsidR="004748F6">
        <w:t>productivity</w:t>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Developing a more complete life cycle model, though beyond the scope of the current study, would provide a means of assessing whether management interventions targeted at specific life history stages may reduce variability in adult recruit abundance.</w:t>
      </w:r>
    </w:p>
    <w:p w14:paraId="37E43BDD" w14:textId="0D52B9C8" w:rsidR="00472DCC" w:rsidRPr="001554B5" w:rsidRDefault="00C94902" w:rsidP="00DC53FA">
      <w:r>
        <w:rPr>
          <w:rFonts w:eastAsiaTheme="minorEastAsia"/>
        </w:rPr>
        <w:t xml:space="preserve"> </w:t>
      </w:r>
      <w:r w:rsidR="00B0073E">
        <w:rPr>
          <w:rFonts w:eastAsiaTheme="minorEastAsia"/>
        </w:rPr>
        <w:tab/>
        <w:t xml:space="preserve">Systems based approaches are increasingly advocated in disciplines, such as fisheries biology, where accounting for portfolio effects can stabilize the availability of ecosystem services.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as well as their covariance. Since both processes may vary due to environmental and anthropogenic effects, portfolio effects are themselves dynamic. </w:t>
      </w:r>
      <w:r w:rsidR="005E0F06">
        <w:rPr>
          <w:rFonts w:eastAsiaTheme="minorEastAsia"/>
        </w:rPr>
        <w:t xml:space="preserve">While a sufficiently precautionary approach could buffer management systems from changes in aggregate variability, </w:t>
      </w:r>
      <w:r w:rsidR="00EE2B01">
        <w:rPr>
          <w:rFonts w:eastAsiaTheme="minorEastAsia"/>
        </w:rPr>
        <w:t>it may be difficult to apply sufficiently conservative reference points</w:t>
      </w:r>
      <w:r w:rsidR="00EE2B01" w:rsidRPr="00EE2B01">
        <w:rPr>
          <w:rFonts w:eastAsiaTheme="minorEastAsia"/>
        </w:rPr>
        <w:t xml:space="preserve"> </w:t>
      </w:r>
      <w:r w:rsidR="00EE2B01">
        <w:rPr>
          <w:rFonts w:eastAsiaTheme="minorEastAsia"/>
        </w:rPr>
        <w:t xml:space="preserve">given the strong negative impacts of greater variability when paired with reduced productivity. </w:t>
      </w:r>
      <w:r w:rsidR="003C3A40">
        <w:rPr>
          <w:rFonts w:eastAsiaTheme="minorEastAsia"/>
        </w:rPr>
        <w:t>As suggested by others, we instead believe</w:t>
      </w:r>
      <w:r w:rsidR="005E0F06">
        <w:rPr>
          <w:rFonts w:eastAsiaTheme="minorEastAsia"/>
        </w:rPr>
        <w:t xml:space="preserve"> assessment programs </w:t>
      </w:r>
      <w:r w:rsidR="003C3A40">
        <w:rPr>
          <w:rFonts w:eastAsiaTheme="minorEastAsia"/>
        </w:rPr>
        <w:t>should</w:t>
      </w:r>
      <w:r w:rsidR="005E0F06">
        <w:rPr>
          <w:rFonts w:eastAsiaTheme="minorEastAsia"/>
        </w:rPr>
        <w:t xml:space="preserve"> track changes in </w:t>
      </w:r>
      <w:r w:rsidR="003C3A40">
        <w:rPr>
          <w:rFonts w:eastAsiaTheme="minorEastAsia"/>
        </w:rPr>
        <w:t xml:space="preserve">aggregate </w:t>
      </w:r>
      <w:r w:rsidR="005E0F06">
        <w:rPr>
          <w:rFonts w:eastAsiaTheme="minorEastAsia"/>
        </w:rPr>
        <w:t xml:space="preserve">variability </w:t>
      </w:r>
      <w:r w:rsidR="003C3A40">
        <w:rPr>
          <w:rFonts w:eastAsiaTheme="minorEastAsia"/>
        </w:rPr>
        <w:t>explicit</w:t>
      </w:r>
      <w:r w:rsidR="00D77AC5">
        <w:rPr>
          <w:rFonts w:eastAsiaTheme="minorEastAsia"/>
        </w:rPr>
        <w:t>ly to allow management systems to adjust to observed declines</w:t>
      </w:r>
      <w:r w:rsidR="005E0F06">
        <w:rPr>
          <w:rFonts w:eastAsiaTheme="minorEastAsia"/>
        </w:rPr>
        <w:t xml:space="preserve"> (Thorson et al. reference).</w:t>
      </w:r>
    </w:p>
    <w:p w14:paraId="32CB3DFA" w14:textId="3A1578FC" w:rsidR="00472DCC" w:rsidRPr="004C40D0" w:rsidRDefault="00472DCC" w:rsidP="00DC53FA">
      <w:r>
        <w:tab/>
      </w:r>
    </w:p>
    <w:p w14:paraId="55993170" w14:textId="77777777" w:rsidR="004648C5" w:rsidRPr="00004A7E" w:rsidRDefault="004648C5" w:rsidP="00A91A4F"/>
    <w:p w14:paraId="5D4958E4" w14:textId="77777777" w:rsidR="009D3206" w:rsidRPr="00004A7E" w:rsidRDefault="00DE0F7B" w:rsidP="009D3206">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lastRenderedPageBreak/>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12T11:58:00Z" w:initials="D">
    <w:p w14:paraId="10222266" w14:textId="56F3B894" w:rsidR="00A07F2B" w:rsidRDefault="00A07F2B">
      <w:pPr>
        <w:pStyle w:val="CommentText"/>
      </w:pPr>
      <w:r>
        <w:rPr>
          <w:rStyle w:val="CommentReference"/>
        </w:rPr>
        <w:annotationRef/>
      </w:r>
      <w:r>
        <w:t>Considering dropping this paragraph</w:t>
      </w:r>
    </w:p>
  </w:comment>
  <w:comment w:id="1" w:author="DFO-MPO" w:date="2018-10-02T11:00:00Z" w:initials="D">
    <w:p w14:paraId="0EF4E9EE" w14:textId="77777777" w:rsidR="00A07F2B" w:rsidRDefault="00A07F2B"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A07F2B" w:rsidRDefault="00A07F2B" w:rsidP="00DB21CE">
      <w:pPr>
        <w:pStyle w:val="CommentText"/>
      </w:pPr>
      <w:r>
        <w:rPr>
          <w:rStyle w:val="CommentReference"/>
        </w:rPr>
        <w:annotationRef/>
      </w:r>
      <w:r>
        <w:t xml:space="preserve"> </w:t>
      </w:r>
    </w:p>
    <w:p w14:paraId="12D15DE6" w14:textId="7BFBD768" w:rsidR="00A07F2B" w:rsidRPr="00D31645" w:rsidRDefault="00A07F2B"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11T13:20:00Z" w:initials="D">
    <w:p w14:paraId="501E66DD" w14:textId="158E5880" w:rsidR="00A07F2B" w:rsidRDefault="00A07F2B">
      <w:pPr>
        <w:pStyle w:val="CommentText"/>
      </w:pPr>
      <w:r>
        <w:rPr>
          <w:rStyle w:val="CommentReference"/>
        </w:rPr>
        <w:annotationRef/>
      </w:r>
      <w:r>
        <w:t>Unless anyone objects, I’ll move this to a supplementary figure, but thought it was helpful to have here for now.</w:t>
      </w:r>
    </w:p>
  </w:comment>
  <w:comment w:id="4" w:author="DFO-MPO" w:date="2018-10-12T11:02:00Z" w:initials="D">
    <w:p w14:paraId="7E92DAD2" w14:textId="65721455" w:rsidR="00A07F2B" w:rsidRPr="00C35C3B" w:rsidRDefault="00A07F2B">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6" w:author="DFO-MPO" w:date="2018-10-11T14:44:00Z" w:initials="D">
    <w:p w14:paraId="7D7A8B92" w14:textId="3FA3C2AC" w:rsidR="00A07F2B" w:rsidRDefault="00A07F2B">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7" w:author="Cameron Freshwater" w:date="2018-10-12T09:42:00Z" w:initials="CF">
    <w:p w14:paraId="2865D2C4" w14:textId="13426D8F" w:rsidR="00A07F2B" w:rsidRDefault="00A07F2B">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8" w:author="DFO-MPO" w:date="2018-10-12T10:58:00Z" w:initials="D">
    <w:p w14:paraId="0AE5A586" w14:textId="0B1D19D1" w:rsidR="00A07F2B" w:rsidRDefault="00A07F2B">
      <w:pPr>
        <w:pStyle w:val="CommentText"/>
      </w:pPr>
      <w:r>
        <w:rPr>
          <w:rStyle w:val="CommentReference"/>
        </w:rPr>
        <w:annotationRef/>
      </w:r>
      <w:r>
        <w:t>Currently I’m framing these comparisons within a productivity treatment for brevity’s sake. However please let me know if it would be more informative to make cross-scenario comparisons by comparing, for example, reference low CV/low synch to skewed high CV/high synch</w:t>
      </w:r>
    </w:p>
  </w:comment>
  <w:comment w:id="9" w:author="Cameron Freshwater" w:date="2018-09-02T14:33:00Z" w:initials="CF">
    <w:p w14:paraId="2D38F0B1" w14:textId="77777777" w:rsidR="00A07F2B" w:rsidRDefault="00A07F2B" w:rsidP="00871917">
      <w:pPr>
        <w:pStyle w:val="CommentText"/>
      </w:pPr>
      <w:r>
        <w:rPr>
          <w:rStyle w:val="CommentReference"/>
        </w:rPr>
        <w:annotationRef/>
      </w:r>
      <w:r>
        <w:t>This will be bumped up for final run.</w:t>
      </w:r>
    </w:p>
  </w:comment>
  <w:comment w:id="10" w:author="Cameron Freshwater" w:date="2018-09-03T10:32:00Z" w:initials="CF">
    <w:p w14:paraId="657CDEA2" w14:textId="77777777" w:rsidR="00A07F2B" w:rsidRDefault="00A07F2B" w:rsidP="004709A6">
      <w:pPr>
        <w:pStyle w:val="CommentText"/>
      </w:pPr>
      <w:r>
        <w:rPr>
          <w:rStyle w:val="CommentReference"/>
        </w:rPr>
        <w:annotationRef/>
      </w:r>
      <w:r>
        <w:t>This will be bumped up for final run.</w:t>
      </w:r>
    </w:p>
  </w:comment>
  <w:comment w:id="11" w:author="Cameron Freshwater" w:date="2018-10-12T11:43:00Z" w:initials="CF">
    <w:p w14:paraId="23F4047A" w14:textId="13C66D88" w:rsidR="00A07F2B" w:rsidRDefault="00A07F2B" w:rsidP="00350F95">
      <w:pPr>
        <w:pStyle w:val="CommentText"/>
      </w:pPr>
      <w:r>
        <w:rPr>
          <w:rStyle w:val="CommentReference"/>
        </w:rPr>
        <w:annotationRef/>
      </w:r>
      <w:r>
        <w:t>Not sure whether to leave these CU-specific results in given how long the paper is already…</w:t>
      </w:r>
    </w:p>
  </w:comment>
  <w:comment w:id="12" w:author="DFO-MPO" w:date="2018-10-24T07:27:00Z" w:initials="D">
    <w:p w14:paraId="52FDFB3C" w14:textId="77777777" w:rsidR="00A07F2B" w:rsidRDefault="00A07F2B" w:rsidP="0073106E">
      <w:pPr>
        <w:pStyle w:val="CommentText"/>
      </w:pPr>
      <w:r>
        <w:rPr>
          <w:rStyle w:val="CommentReference"/>
        </w:rPr>
        <w:annotationRef/>
      </w:r>
      <w:r>
        <w:t xml:space="preserve"> Moved to discussion from intro</w:t>
      </w:r>
    </w:p>
  </w:comment>
  <w:comment w:id="14" w:author="Cameron Freshwater" w:date="2018-10-28T11:10:00Z" w:initials="CF">
    <w:p w14:paraId="71053416" w14:textId="3A51D077" w:rsidR="00A07F2B" w:rsidRDefault="00A07F2B">
      <w:pPr>
        <w:pStyle w:val="CommentText"/>
      </w:pPr>
      <w:r>
        <w:rPr>
          <w:rStyle w:val="CommentReference"/>
        </w:rPr>
        <w:annotationRef/>
      </w:r>
      <w:r>
        <w:t>Insert more detailed blurb in methods?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0F2E93"/>
    <w:rsid w:val="00105D86"/>
    <w:rsid w:val="00107E59"/>
    <w:rsid w:val="00114E9C"/>
    <w:rsid w:val="00125432"/>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36DC"/>
    <w:rsid w:val="001D4E33"/>
    <w:rsid w:val="001E3FCB"/>
    <w:rsid w:val="001F0F42"/>
    <w:rsid w:val="001F0FFF"/>
    <w:rsid w:val="001F4BE2"/>
    <w:rsid w:val="00207CE4"/>
    <w:rsid w:val="00211AC2"/>
    <w:rsid w:val="002317A6"/>
    <w:rsid w:val="00232F8F"/>
    <w:rsid w:val="002343E7"/>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2934"/>
    <w:rsid w:val="003031CA"/>
    <w:rsid w:val="003113FB"/>
    <w:rsid w:val="00320A6C"/>
    <w:rsid w:val="00320E2C"/>
    <w:rsid w:val="0032697E"/>
    <w:rsid w:val="00330D87"/>
    <w:rsid w:val="003371FC"/>
    <w:rsid w:val="00344A1C"/>
    <w:rsid w:val="003507A2"/>
    <w:rsid w:val="00350F95"/>
    <w:rsid w:val="00353067"/>
    <w:rsid w:val="003601E6"/>
    <w:rsid w:val="003614CC"/>
    <w:rsid w:val="003633CA"/>
    <w:rsid w:val="003655FD"/>
    <w:rsid w:val="00370CB7"/>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1059E"/>
    <w:rsid w:val="00422BF4"/>
    <w:rsid w:val="00424B71"/>
    <w:rsid w:val="004270DD"/>
    <w:rsid w:val="0042726A"/>
    <w:rsid w:val="004272D3"/>
    <w:rsid w:val="0045142B"/>
    <w:rsid w:val="00451C26"/>
    <w:rsid w:val="004526B1"/>
    <w:rsid w:val="00463139"/>
    <w:rsid w:val="00463966"/>
    <w:rsid w:val="00463DBD"/>
    <w:rsid w:val="004648C5"/>
    <w:rsid w:val="004709A6"/>
    <w:rsid w:val="00472DCC"/>
    <w:rsid w:val="004748F6"/>
    <w:rsid w:val="0047719C"/>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6120F"/>
    <w:rsid w:val="005641CB"/>
    <w:rsid w:val="00571317"/>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E0F06"/>
    <w:rsid w:val="005F25FB"/>
    <w:rsid w:val="005F3EF6"/>
    <w:rsid w:val="005F5C72"/>
    <w:rsid w:val="005F755C"/>
    <w:rsid w:val="006068C0"/>
    <w:rsid w:val="006259E0"/>
    <w:rsid w:val="006301C5"/>
    <w:rsid w:val="00633411"/>
    <w:rsid w:val="00645D76"/>
    <w:rsid w:val="00660784"/>
    <w:rsid w:val="00662888"/>
    <w:rsid w:val="00697A59"/>
    <w:rsid w:val="006A3951"/>
    <w:rsid w:val="006A4872"/>
    <w:rsid w:val="006B31D1"/>
    <w:rsid w:val="006B32EA"/>
    <w:rsid w:val="006C114F"/>
    <w:rsid w:val="006C2754"/>
    <w:rsid w:val="006D1219"/>
    <w:rsid w:val="006D6CBB"/>
    <w:rsid w:val="006E4343"/>
    <w:rsid w:val="00700737"/>
    <w:rsid w:val="007014D4"/>
    <w:rsid w:val="00703544"/>
    <w:rsid w:val="0070590B"/>
    <w:rsid w:val="00712E03"/>
    <w:rsid w:val="00714028"/>
    <w:rsid w:val="007141E5"/>
    <w:rsid w:val="007203C4"/>
    <w:rsid w:val="0072162B"/>
    <w:rsid w:val="0073106E"/>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73880"/>
    <w:rsid w:val="00885848"/>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0D50"/>
    <w:rsid w:val="009B43D3"/>
    <w:rsid w:val="009C1B16"/>
    <w:rsid w:val="009D23BD"/>
    <w:rsid w:val="009D3206"/>
    <w:rsid w:val="009E2CC0"/>
    <w:rsid w:val="009E2ED5"/>
    <w:rsid w:val="009F0341"/>
    <w:rsid w:val="009F475E"/>
    <w:rsid w:val="009F5D9C"/>
    <w:rsid w:val="009F7091"/>
    <w:rsid w:val="00A07F2B"/>
    <w:rsid w:val="00A16FF3"/>
    <w:rsid w:val="00A177E5"/>
    <w:rsid w:val="00A17FB7"/>
    <w:rsid w:val="00A2678F"/>
    <w:rsid w:val="00A409A9"/>
    <w:rsid w:val="00A43A81"/>
    <w:rsid w:val="00A44098"/>
    <w:rsid w:val="00A45830"/>
    <w:rsid w:val="00A6332A"/>
    <w:rsid w:val="00A66355"/>
    <w:rsid w:val="00A67078"/>
    <w:rsid w:val="00A71C78"/>
    <w:rsid w:val="00A74EC8"/>
    <w:rsid w:val="00A80702"/>
    <w:rsid w:val="00A900C6"/>
    <w:rsid w:val="00A91000"/>
    <w:rsid w:val="00A91A4F"/>
    <w:rsid w:val="00A957BB"/>
    <w:rsid w:val="00A9799C"/>
    <w:rsid w:val="00AA4419"/>
    <w:rsid w:val="00AB5769"/>
    <w:rsid w:val="00AC2E80"/>
    <w:rsid w:val="00AE2504"/>
    <w:rsid w:val="00AE3B72"/>
    <w:rsid w:val="00AE6C34"/>
    <w:rsid w:val="00AF0717"/>
    <w:rsid w:val="00AF3F2B"/>
    <w:rsid w:val="00AF52E0"/>
    <w:rsid w:val="00B0073E"/>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06FC"/>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72C7A"/>
    <w:rsid w:val="00C80830"/>
    <w:rsid w:val="00C84256"/>
    <w:rsid w:val="00C84D7E"/>
    <w:rsid w:val="00C915DB"/>
    <w:rsid w:val="00C93206"/>
    <w:rsid w:val="00C94902"/>
    <w:rsid w:val="00C9793E"/>
    <w:rsid w:val="00C97D33"/>
    <w:rsid w:val="00CA54C9"/>
    <w:rsid w:val="00CB3AA4"/>
    <w:rsid w:val="00CB5DF3"/>
    <w:rsid w:val="00CC7F18"/>
    <w:rsid w:val="00CD0FAC"/>
    <w:rsid w:val="00CE0781"/>
    <w:rsid w:val="00CF1937"/>
    <w:rsid w:val="00CF41DF"/>
    <w:rsid w:val="00D01D2B"/>
    <w:rsid w:val="00D126B7"/>
    <w:rsid w:val="00D136FD"/>
    <w:rsid w:val="00D14225"/>
    <w:rsid w:val="00D16817"/>
    <w:rsid w:val="00D20FCD"/>
    <w:rsid w:val="00D21D5F"/>
    <w:rsid w:val="00D2599C"/>
    <w:rsid w:val="00D31645"/>
    <w:rsid w:val="00D35789"/>
    <w:rsid w:val="00D40465"/>
    <w:rsid w:val="00D413CD"/>
    <w:rsid w:val="00D51A72"/>
    <w:rsid w:val="00D53F99"/>
    <w:rsid w:val="00D54866"/>
    <w:rsid w:val="00D63DB9"/>
    <w:rsid w:val="00D663FC"/>
    <w:rsid w:val="00D73CE1"/>
    <w:rsid w:val="00D7777B"/>
    <w:rsid w:val="00D77AC5"/>
    <w:rsid w:val="00D93675"/>
    <w:rsid w:val="00D95057"/>
    <w:rsid w:val="00D965D9"/>
    <w:rsid w:val="00D971BA"/>
    <w:rsid w:val="00DA242F"/>
    <w:rsid w:val="00DA470D"/>
    <w:rsid w:val="00DB21CE"/>
    <w:rsid w:val="00DC48B1"/>
    <w:rsid w:val="00DC53FA"/>
    <w:rsid w:val="00DC6BB2"/>
    <w:rsid w:val="00DD255E"/>
    <w:rsid w:val="00DD3FF2"/>
    <w:rsid w:val="00DD6CDF"/>
    <w:rsid w:val="00DE08F6"/>
    <w:rsid w:val="00DE0F7B"/>
    <w:rsid w:val="00DE21D8"/>
    <w:rsid w:val="00DE5583"/>
    <w:rsid w:val="00DE7503"/>
    <w:rsid w:val="00DF2370"/>
    <w:rsid w:val="00DF40E3"/>
    <w:rsid w:val="00DF4F42"/>
    <w:rsid w:val="00E06BE2"/>
    <w:rsid w:val="00E14BC0"/>
    <w:rsid w:val="00E22618"/>
    <w:rsid w:val="00E23EA2"/>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5A49"/>
    <w:rsid w:val="00ED7CC8"/>
    <w:rsid w:val="00ED7E4C"/>
    <w:rsid w:val="00EE0DC4"/>
    <w:rsid w:val="00EE2B01"/>
    <w:rsid w:val="00EF79E0"/>
    <w:rsid w:val="00F0579C"/>
    <w:rsid w:val="00F07325"/>
    <w:rsid w:val="00F07D48"/>
    <w:rsid w:val="00F12F63"/>
    <w:rsid w:val="00F22932"/>
    <w:rsid w:val="00F26586"/>
    <w:rsid w:val="00F42DD1"/>
    <w:rsid w:val="00F538DD"/>
    <w:rsid w:val="00F6484A"/>
    <w:rsid w:val="00F70F29"/>
    <w:rsid w:val="00F73E55"/>
    <w:rsid w:val="00F8390D"/>
    <w:rsid w:val="00F93B58"/>
    <w:rsid w:val="00F940DB"/>
    <w:rsid w:val="00FA1D62"/>
    <w:rsid w:val="00FB58DF"/>
    <w:rsid w:val="00FB63BF"/>
    <w:rsid w:val="00FB7B8B"/>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9ED1B-25E5-C740-B30D-9AC8DBCF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20</Pages>
  <Words>10118</Words>
  <Characters>57676</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36</cp:revision>
  <cp:lastPrinted>2018-05-03T17:52:00Z</cp:lastPrinted>
  <dcterms:created xsi:type="dcterms:W3CDTF">2018-10-06T16:58:00Z</dcterms:created>
  <dcterms:modified xsi:type="dcterms:W3CDTF">2018-10-30T15:18:00Z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