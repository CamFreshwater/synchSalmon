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commentRangeStart w:id="0"/>
      <w:r w:rsidR="005F755C" w:rsidRPr="00004A7E">
        <w:t xml:space="preserve">systems-based </w:t>
      </w:r>
      <w:commentRangeEnd w:id="0"/>
      <w:r w:rsidR="00850B0B">
        <w:rPr>
          <w:rStyle w:val="CommentReference"/>
        </w:rPr>
        <w:commentReference w:id="0"/>
      </w:r>
      <w:r w:rsidR="005F755C" w:rsidRPr="00004A7E">
        <w:t>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63789C10"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1" w:author="Holt" w:date="2018-11-04T12:58:00Z">
        <w:r w:rsidR="00B3752B" w:rsidDel="00850B0B">
          <w:delText xml:space="preserve">an effective, </w:delText>
        </w:r>
        <w:commentRangeStart w:id="2"/>
        <w:r w:rsidR="00B3752B" w:rsidDel="00850B0B">
          <w:delText xml:space="preserve">precautionary means </w:delText>
        </w:r>
      </w:del>
      <w:commentRangeEnd w:id="2"/>
      <w:r w:rsidR="00850B0B">
        <w:rPr>
          <w:rStyle w:val="CommentReference"/>
        </w:rPr>
        <w:commentReference w:id="2"/>
      </w:r>
      <w:del w:id="3" w:author="Holt" w:date="2018-11-04T12:58:00Z">
        <w:r w:rsidR="00B3752B" w:rsidDel="00850B0B">
          <w:delText xml:space="preserve">of </w:delText>
        </w:r>
      </w:del>
      <w:ins w:id="4" w:author="Holt" w:date="2018-11-04T12:58:00Z">
        <w:r w:rsidR="00850B0B">
          <w:t xml:space="preserve">a way to </w:t>
        </w:r>
      </w:ins>
      <w:del w:id="5" w:author="Holt" w:date="2018-11-04T12:58:00Z">
        <w:r w:rsidR="00B3752B" w:rsidDel="00850B0B">
          <w:delText xml:space="preserve">promoting </w:delText>
        </w:r>
      </w:del>
      <w:ins w:id="6" w:author="Holt" w:date="2018-11-04T12:58:00Z">
        <w:r w:rsidR="00850B0B">
          <w:t xml:space="preserve">promote </w:t>
        </w:r>
      </w:ins>
      <w:r w:rsidR="00B3752B">
        <w:t>resilience, particularly when future environmental conditions are uncertain (Anderson et al. 2015)</w:t>
      </w:r>
      <w:r w:rsidR="007936C4" w:rsidRPr="00004A7E">
        <w:t xml:space="preserve">. </w:t>
      </w:r>
    </w:p>
    <w:p w14:paraId="4996E729" w14:textId="70C3D22F" w:rsidR="000414FE" w:rsidRPr="00004A7E" w:rsidRDefault="007936C4" w:rsidP="000414FE">
      <w:pPr>
        <w:ind w:firstLine="720"/>
      </w:pPr>
      <w:del w:id="7" w:author="Holt" w:date="2018-11-04T12:59:00Z">
        <w:r w:rsidRPr="00004A7E" w:rsidDel="00850B0B">
          <w:delText>Yet e</w:delText>
        </w:r>
      </w:del>
      <w:ins w:id="8" w:author="Holt" w:date="2018-11-04T12:59:00Z">
        <w:r w:rsidR="00850B0B">
          <w:t>E</w:t>
        </w:r>
      </w:ins>
      <w:r w:rsidRPr="00004A7E">
        <w:t xml:space="preserv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w:t>
      </w:r>
      <w:commentRangeStart w:id="9"/>
      <w:r w:rsidRPr="00004A7E">
        <w:t xml:space="preserve">aggregate variability that </w:t>
      </w:r>
      <w:proofErr w:type="gramStart"/>
      <w:r w:rsidRPr="00004A7E">
        <w:t>compromise</w:t>
      </w:r>
      <w:proofErr w:type="gramEnd"/>
      <w:r w:rsidRPr="00004A7E">
        <w:t xml:space="preserve"> their performance</w:t>
      </w:r>
      <w:commentRangeEnd w:id="9"/>
      <w:r w:rsidR="00850B0B">
        <w:rPr>
          <w:rStyle w:val="CommentReference"/>
        </w:rPr>
        <w:commentReference w:id="9"/>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commentRangeStart w:id="10"/>
      <w:r w:rsidR="0084523A" w:rsidRPr="00004A7E">
        <w:t>chaoti</w:t>
      </w:r>
      <w:commentRangeEnd w:id="10"/>
      <w:r w:rsidR="00850B0B">
        <w:rPr>
          <w:rStyle w:val="CommentReference"/>
        </w:rPr>
        <w:commentReference w:id="10"/>
      </w:r>
      <w:r w:rsidR="0084523A" w:rsidRPr="00004A7E">
        <w:t>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commentRangeStart w:id="11"/>
      <w:r w:rsidRPr="00004A7E">
        <w:t>A</w:t>
      </w:r>
      <w:r w:rsidR="001F0FFF" w:rsidRPr="00004A7E">
        <w:t xml:space="preserve">ggregate variability can be associated with substantial negative ecological and </w:t>
      </w:r>
      <w:commentRangeStart w:id="12"/>
      <w:r w:rsidR="001F0FFF" w:rsidRPr="00004A7E">
        <w:t>socio-economic outcomes</w:t>
      </w:r>
      <w:commentRangeEnd w:id="12"/>
      <w:r w:rsidR="00850B0B">
        <w:rPr>
          <w:rStyle w:val="CommentReference"/>
        </w:rPr>
        <w:commentReference w:id="12"/>
      </w:r>
      <w:r w:rsidRPr="00004A7E">
        <w:t xml:space="preserve">, as </w:t>
      </w:r>
      <w:commentRangeEnd w:id="11"/>
      <w:r w:rsidR="00850B0B">
        <w:rPr>
          <w:rStyle w:val="CommentReference"/>
        </w:rPr>
        <w:commentReference w:id="11"/>
      </w:r>
      <w:r w:rsidRPr="00004A7E">
        <w:t>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w:t>
      </w:r>
      <w:commentRangeStart w:id="13"/>
      <w:r w:rsidR="00896D2F">
        <w:t>he latter is particularly relevant because d</w:t>
      </w:r>
      <w:r w:rsidRPr="00004A7E">
        <w:t>eclines in abundance and productivity appear to be particularly widespread among exploited fishes (Peterman and Do</w:t>
      </w:r>
      <w:r w:rsidR="00896D2F">
        <w:t xml:space="preserve">rner 2012; Britten et al. 2016). </w:t>
      </w:r>
      <w:commentRangeEnd w:id="13"/>
      <w:r w:rsidR="002C003C">
        <w:rPr>
          <w:rStyle w:val="CommentReference"/>
        </w:rPr>
        <w:commentReference w:id="13"/>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14"/>
      <w:commentRangeStart w:id="15"/>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 xml:space="preserve">to </w:t>
      </w:r>
      <w:commentRangeStart w:id="16"/>
      <w:r w:rsidR="00D73CE1" w:rsidRPr="00004A7E">
        <w:t xml:space="preserve">a range of control points (e.g. whether abundance is above or below a value that provides maximum sustainable yield), </w:t>
      </w:r>
      <w:commentRangeEnd w:id="16"/>
      <w:r w:rsidR="002C003C">
        <w:rPr>
          <w:rStyle w:val="CommentReference"/>
        </w:rPr>
        <w:commentReference w:id="16"/>
      </w:r>
      <w:r w:rsidR="00D73CE1" w:rsidRPr="00004A7E">
        <w:t>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14"/>
      <w:r w:rsidR="00700737">
        <w:rPr>
          <w:rStyle w:val="CommentReference"/>
        </w:rPr>
        <w:commentReference w:id="14"/>
      </w:r>
      <w:commentRangeEnd w:id="15"/>
      <w:r w:rsidR="00AC0E12">
        <w:rPr>
          <w:rStyle w:val="CommentReference"/>
        </w:rPr>
        <w:commentReference w:id="15"/>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6C33D225" w:rsidR="00170B1A" w:rsidRPr="00004A7E" w:rsidRDefault="00DB21CE" w:rsidP="00DB21CE">
      <w:pPr>
        <w:ind w:firstLine="720"/>
      </w:pPr>
      <w:r w:rsidRPr="00004A7E">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17" w:author="Holt" w:date="2018-11-07T20:22:00Z">
        <w:r w:rsidRPr="00004A7E" w:rsidDel="00AC0E12">
          <w:delText xml:space="preserve">In </w:delText>
        </w:r>
      </w:del>
      <w:ins w:id="18" w:author="Holt" w:date="2018-11-07T20:22:00Z">
        <w:r w:rsidR="00AC0E12">
          <w:t xml:space="preserve">Under </w:t>
        </w:r>
      </w:ins>
      <w:commentRangeStart w:id="19"/>
      <w:r w:rsidRPr="00004A7E">
        <w:t>Canada</w:t>
      </w:r>
      <w:ins w:id="20" w:author="Holt" w:date="2018-11-07T20:22:00Z">
        <w:r w:rsidR="00AC0E12">
          <w:t>’s Wild Salmon Policy</w:t>
        </w:r>
      </w:ins>
      <w:r w:rsidRPr="00004A7E">
        <w:t xml:space="preserve">, Pacific salmon status is assessed at the scale of conservation units </w:t>
      </w:r>
      <w:commentRangeEnd w:id="19"/>
      <w:r w:rsidR="00AC0E12">
        <w:rPr>
          <w:rStyle w:val="CommentReference"/>
        </w:rPr>
        <w:commentReference w:id="19"/>
      </w:r>
      <w:r w:rsidRPr="00004A7E">
        <w:t xml:space="preserve">(CUs) – groups of spawning populations with a common </w:t>
      </w:r>
      <w:commentRangeStart w:id="21"/>
      <w:r w:rsidRPr="00004A7E">
        <w:t xml:space="preserve">life history strategy, adult migration phenology, </w:t>
      </w:r>
      <w:commentRangeEnd w:id="21"/>
      <w:r w:rsidR="00A47952">
        <w:rPr>
          <w:rStyle w:val="CommentReference"/>
        </w:rPr>
        <w:commentReference w:id="21"/>
      </w:r>
      <w:r w:rsidRPr="00004A7E">
        <w:t xml:space="preserve">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w:t>
      </w:r>
      <w:del w:id="22" w:author="Holt" w:date="2018-11-07T20:25:00Z">
        <w:r w:rsidRPr="00004A7E" w:rsidDel="00A47952">
          <w:delText xml:space="preserve">Sockeye salmon CUs typically contain fewer spawning populations and are more spatially restricted than other Pacific salmon due to their dependence on nursery lakes </w:delText>
        </w:r>
        <w:r w:rsidRPr="00004A7E" w:rsidDel="00A47952">
          <w:fldChar w:fldCharType="begin"/>
        </w:r>
        <w:r w:rsidRPr="00004A7E" w:rsidDel="00A47952">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A47952">
          <w:fldChar w:fldCharType="separate"/>
        </w:r>
        <w:r w:rsidRPr="00004A7E" w:rsidDel="00A47952">
          <w:rPr>
            <w:noProof/>
          </w:rPr>
          <w:delText>(Holtby &amp; Ciruna 2007)</w:delText>
        </w:r>
        <w:r w:rsidRPr="00004A7E" w:rsidDel="00A47952">
          <w:fldChar w:fldCharType="end"/>
        </w:r>
        <w:r w:rsidRPr="00004A7E" w:rsidDel="00A47952">
          <w:delText xml:space="preserve">. </w:delText>
        </w:r>
      </w:del>
      <w:commentRangeStart w:id="23"/>
      <w:r w:rsidRPr="00004A7E">
        <w:t>The</w:t>
      </w:r>
      <w:commentRangeEnd w:id="23"/>
      <w:r w:rsidR="00A47952">
        <w:rPr>
          <w:rStyle w:val="CommentReference"/>
        </w:rPr>
        <w:commentReference w:id="23"/>
      </w:r>
      <w:r w:rsidRPr="00004A7E">
        <w:t xml:space="preserv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32D02F4D" w:rsidR="00DB21CE" w:rsidRPr="00004A7E" w:rsidRDefault="00170B1A" w:rsidP="00DB21CE">
      <w:pPr>
        <w:ind w:firstLine="720"/>
      </w:pPr>
      <w:commentRangeStart w:id="24"/>
      <w:r w:rsidRPr="00004A7E">
        <w:t>Fraser River sockeye salmon have been harvested in the region by commercial fisheries for over a century and by indigenous communities for thousands of years (</w:t>
      </w:r>
      <w:r w:rsidR="00E62789" w:rsidRPr="00004A7E">
        <w:t>Cohen 2012</w:t>
      </w:r>
      <w:r w:rsidRPr="00004A7E">
        <w:t>).</w:t>
      </w:r>
      <w:del w:id="25" w:author="Holt" w:date="2018-11-07T20:36:00Z">
        <w:r w:rsidRPr="00004A7E" w:rsidDel="008F7306">
          <w:delText xml:space="preserve"> </w:delText>
        </w:r>
      </w:del>
      <w:commentRangeEnd w:id="24"/>
      <w:r w:rsidR="00F602D4">
        <w:rPr>
          <w:rStyle w:val="CommentReference"/>
        </w:rPr>
        <w:commentReference w:id="24"/>
      </w:r>
      <w:del w:id="26" w:author="Holt" w:date="2018-11-07T20:36:00Z">
        <w:r w:rsidRPr="00004A7E" w:rsidDel="008F7306">
          <w:delText xml:space="preserve">Despite the historical abundance of Fraser River sockeye </w:delText>
        </w:r>
        <w:commentRangeStart w:id="27"/>
        <w:r w:rsidRPr="00004A7E" w:rsidDel="008F7306">
          <w:delText>salmon</w:delText>
        </w:r>
      </w:del>
      <w:commentRangeEnd w:id="27"/>
      <w:r w:rsidR="008F7306">
        <w:rPr>
          <w:rStyle w:val="CommentReference"/>
        </w:rPr>
        <w:commentReference w:id="27"/>
      </w:r>
      <w:r w:rsidRPr="00004A7E">
        <w:t xml:space="preserve">, </w:t>
      </w:r>
      <w:del w:id="28" w:author="Holt" w:date="2018-11-07T20:42:00Z">
        <w:r w:rsidRPr="00004A7E" w:rsidDel="008F7306">
          <w:delText xml:space="preserve">the </w:delText>
        </w:r>
        <w:commentRangeStart w:id="29"/>
        <w:r w:rsidRPr="00004A7E" w:rsidDel="008F7306">
          <w:delText xml:space="preserve">aggregate’s </w:delText>
        </w:r>
      </w:del>
      <w:r w:rsidRPr="00004A7E">
        <w:t xml:space="preserve">productivity </w:t>
      </w:r>
      <w:commentRangeEnd w:id="29"/>
      <w:r w:rsidR="008F7306">
        <w:rPr>
          <w:rStyle w:val="CommentReference"/>
        </w:rPr>
        <w:commentReference w:id="29"/>
      </w:r>
      <w:r w:rsidRPr="00004A7E">
        <w:t>declined in the 1990s, resulting in frequent fishery closures and an emergency federal inquiry (</w:t>
      </w:r>
      <w:r w:rsidR="00E62789" w:rsidRPr="00004A7E">
        <w:t>Cohen 2012</w:t>
      </w:r>
      <w:r w:rsidRPr="00004A7E">
        <w:t xml:space="preserve">). While there have been signs of recovery </w:t>
      </w:r>
      <w:ins w:id="30" w:author="Holt" w:date="2018-11-07T20:43:00Z">
        <w:r w:rsidR="00195A4E">
          <w:t xml:space="preserve">for some CUs </w:t>
        </w:r>
      </w:ins>
      <w:r w:rsidRPr="00004A7E">
        <w:t>in recent years, recruitment continues to be highly variable</w:t>
      </w:r>
      <w:ins w:id="31" w:author="Holt" w:date="2018-11-07T20:43:00Z">
        <w:r w:rsidR="00195A4E">
          <w:t xml:space="preserve"> with some recent declines (ref)</w:t>
        </w:r>
      </w:ins>
      <w:r w:rsidRPr="00004A7E">
        <w:t xml:space="preserve">. </w:t>
      </w:r>
      <w:r w:rsidR="00DB21CE" w:rsidRPr="00004A7E">
        <w:t xml:space="preserve">Fraser River sockeye salmon are targeted by commercial fisheries as they move through nearshore areas on their return migration to their natal rivers for spawning. </w:t>
      </w:r>
      <w:del w:id="32" w:author="Holt" w:date="2018-11-07T20:43:00Z">
        <w:r w:rsidR="00DB21CE" w:rsidRPr="00004A7E" w:rsidDel="00195A4E">
          <w:delText>As a result, s</w:delText>
        </w:r>
      </w:del>
      <w:ins w:id="33" w:author="Holt" w:date="2018-11-07T20:43:00Z">
        <w:r w:rsidR="00195A4E">
          <w:t>S</w:t>
        </w:r>
      </w:ins>
      <w:r w:rsidR="00DB21CE" w:rsidRPr="00004A7E">
        <w:t xml:space="preserve">hifting marine fishery openings to coincide with a given migration phenology can be used to constrain effort at the </w:t>
      </w:r>
      <w:commentRangeStart w:id="34"/>
      <w:r w:rsidR="00DB21CE" w:rsidRPr="00004A7E">
        <w:t>MU</w:t>
      </w:r>
      <w:commentRangeEnd w:id="34"/>
      <w:r w:rsidR="00F602D4">
        <w:rPr>
          <w:rStyle w:val="CommentReference"/>
        </w:rPr>
        <w:commentReference w:id="34"/>
      </w:r>
      <w:ins w:id="35" w:author="Holt" w:date="2018-11-07T20:56:00Z">
        <w:r w:rsidR="00F602D4">
          <w:t>-level. However</w:t>
        </w:r>
        <w:proofErr w:type="gramStart"/>
        <w:r w:rsidR="00F602D4">
          <w:t xml:space="preserve">, </w:t>
        </w:r>
      </w:ins>
      <w:r w:rsidR="00DB21CE" w:rsidRPr="00004A7E">
        <w:t>,</w:t>
      </w:r>
      <w:proofErr w:type="gramEnd"/>
      <w:r w:rsidR="00DB21CE" w:rsidRPr="00004A7E">
        <w:t xml:space="preserve"> </w:t>
      </w:r>
      <w:del w:id="36" w:author="Holt" w:date="2018-11-07T20:57:00Z">
        <w:r w:rsidR="00DB21CE" w:rsidRPr="00004A7E" w:rsidDel="00F602D4">
          <w:delText>but not</w:delText>
        </w:r>
      </w:del>
      <w:ins w:id="37" w:author="Holt" w:date="2018-11-07T20:57:00Z">
        <w:r w:rsidR="00F602D4">
          <w:t>at</w:t>
        </w:r>
      </w:ins>
      <w:r w:rsidR="00DB21CE" w:rsidRPr="00004A7E">
        <w:t xml:space="preserve"> the CU</w:t>
      </w:r>
      <w:del w:id="38" w:author="Holt" w:date="2018-11-07T20:57:00Z">
        <w:r w:rsidR="00DB21CE" w:rsidRPr="00004A7E" w:rsidDel="00F602D4">
          <w:delText>,</w:delText>
        </w:r>
      </w:del>
      <w:r w:rsidR="00DB21CE" w:rsidRPr="00004A7E">
        <w:t xml:space="preserve"> level</w:t>
      </w:r>
      <w:ins w:id="39" w:author="Holt" w:date="2018-11-07T21:02:00Z">
        <w:r w:rsidR="00F602D4">
          <w:t>…</w:t>
        </w:r>
      </w:ins>
      <w:del w:id="40" w:author="Holt" w:date="2018-11-07T20:56:00Z">
        <w:r w:rsidRPr="00004A7E" w:rsidDel="00F602D4">
          <w:delText xml:space="preserve"> </w:delText>
        </w:r>
        <w:commentRangeStart w:id="41"/>
        <w:r w:rsidRPr="00004A7E" w:rsidDel="00F602D4">
          <w:delText xml:space="preserve">and </w:delText>
        </w:r>
        <w:r w:rsidR="006D1219" w:rsidDel="00F602D4">
          <w:delText>marine</w:delText>
        </w:r>
        <w:r w:rsidRPr="00004A7E" w:rsidDel="00F602D4">
          <w:delText xml:space="preserve"> fisheries </w:delText>
        </w:r>
        <w:r w:rsidR="006D1219" w:rsidDel="00F602D4">
          <w:delText>are</w:delText>
        </w:r>
        <w:r w:rsidRPr="00004A7E" w:rsidDel="00F602D4">
          <w:delText xml:space="preserve"> considered mixed-stock</w:delText>
        </w:r>
      </w:del>
      <w:commentRangeEnd w:id="41"/>
      <w:r w:rsidR="00F602D4">
        <w:rPr>
          <w:rStyle w:val="CommentReference"/>
        </w:rPr>
        <w:commentReference w:id="41"/>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42"/>
      <w:r w:rsidR="00DB21CE" w:rsidRPr="00004A7E">
        <w:t xml:space="preserve"> A recent assessment under Canada’s Wild Salmon Policy concluded that nine CUs were within </w:t>
      </w:r>
      <w:commentRangeStart w:id="43"/>
      <w:r w:rsidR="00DB21CE" w:rsidRPr="00004A7E">
        <w:t xml:space="preserve">the critical zone, 11 were within the cautious zone, and three were healthy </w:t>
      </w:r>
      <w:commentRangeEnd w:id="43"/>
      <w:r w:rsidR="007D6A1B">
        <w:rPr>
          <w:rStyle w:val="CommentReference"/>
        </w:rPr>
        <w:commentReference w:id="43"/>
      </w:r>
      <w:r w:rsidR="00DB21CE" w:rsidRPr="00004A7E">
        <w:t>(WSP 2017).</w:t>
      </w:r>
      <w:commentRangeEnd w:id="42"/>
      <w:r w:rsidR="00DB21CE" w:rsidRPr="00004A7E">
        <w:rPr>
          <w:rStyle w:val="CommentReference"/>
          <w:sz w:val="22"/>
          <w:szCs w:val="22"/>
        </w:rPr>
        <w:commentReference w:id="42"/>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w:t>
      </w:r>
      <w:commentRangeStart w:id="44"/>
      <w:r w:rsidRPr="00004A7E">
        <w:t xml:space="preserve">(i.e. the number of spawning fish and catch produced by a spawners in a given brood year, minus an adjustment for </w:t>
      </w:r>
      <w:proofErr w:type="spellStart"/>
      <w:r w:rsidRPr="00004A7E">
        <w:t>en</w:t>
      </w:r>
      <w:proofErr w:type="spellEnd"/>
      <w:r w:rsidRPr="00004A7E">
        <w:t xml:space="preserve"> route mortality</w:t>
      </w:r>
      <w:commentRangeEnd w:id="44"/>
      <w:r w:rsidR="007D6A1B">
        <w:rPr>
          <w:rStyle w:val="CommentReference"/>
        </w:rPr>
        <w:commentReference w:id="44"/>
      </w:r>
      <w:r w:rsidRPr="00004A7E">
        <w:t xml:space="preserve">)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commentRangeStart w:id="45"/>
            <w:r w:rsidRPr="00004A7E">
              <w:rPr>
                <w:b/>
              </w:rPr>
              <w:t>Stock</w:t>
            </w:r>
            <w:commentRangeEnd w:id="45"/>
            <w:r w:rsidR="007D6A1B">
              <w:rPr>
                <w:rStyle w:val="CommentReference"/>
              </w:rPr>
              <w:commentReference w:id="45"/>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w:commentRangeStart w:id="46"/>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w:commentRangeEnd w:id="46"/>
                <m:r>
                  <m:rPr>
                    <m:sty m:val="p"/>
                  </m:rPr>
                  <w:rPr>
                    <w:rStyle w:val="CommentReference"/>
                  </w:rPr>
                  <w:commentReference w:id="46"/>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lastRenderedPageBreak/>
              <w:t>Barriere</w:t>
            </w:r>
            <w:proofErr w:type="spellEnd"/>
          </w:p>
        </w:tc>
        <w:tc>
          <w:tcPr>
            <w:tcW w:w="1327" w:type="dxa"/>
          </w:tcPr>
          <w:p w14:paraId="5CD48E11" w14:textId="77777777" w:rsidR="00DB21CE" w:rsidRPr="00004A7E" w:rsidRDefault="00DB21CE" w:rsidP="002B0F36">
            <w:r w:rsidRPr="00004A7E">
              <w:lastRenderedPageBreak/>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80467A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commentRangeStart w:id="47"/>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commentRangeEnd w:id="47"/>
      <w:r w:rsidR="005508C7">
        <w:rPr>
          <w:rStyle w:val="CommentReference"/>
        </w:rPr>
        <w:commentReference w:id="47"/>
      </w:r>
      <w:r w:rsidRPr="00004A7E">
        <w:t xml:space="preserve">. </w:t>
      </w:r>
      <w:commentRangeStart w:id="48"/>
      <w:r w:rsidRPr="00004A7E">
        <w:t>The synchrony index</w:t>
      </w:r>
      <w:ins w:id="49" w:author="Holt" w:date="2018-11-08T07:14:00Z">
        <w:r w:rsidR="00C76885">
          <w:t xml:space="preserve"> </w:t>
        </w:r>
      </w:ins>
      <w:commentRangeEnd w:id="48"/>
      <w:ins w:id="50" w:author="Holt" w:date="2018-11-08T07:19:00Z">
        <w:r w:rsidR="00C76885">
          <w:rPr>
            <w:rStyle w:val="CommentReference"/>
          </w:rPr>
          <w:commentReference w:id="48"/>
        </w:r>
      </w:ins>
      <w:ins w:id="51" w:author="Holt" w:date="2018-11-08T07:14:00Z">
        <w:r w:rsidR="00C76885">
          <w:t>(</w:t>
        </w:r>
        <m:oMath>
          <m:r>
            <w:rPr>
              <w:rFonts w:ascii="Cambria Math" w:hAnsi="Cambria Math"/>
            </w:rPr>
            <m:t>φ</m:t>
          </m:r>
        </m:oMath>
        <w:r w:rsidR="00C76885">
          <w:t>)</w:t>
        </w:r>
      </w:ins>
      <w:r w:rsidRPr="00004A7E">
        <w:t xml:space="preserve"> reflects the relative degree of similarity in the dynamics of an ecological aggregate’s components</w:t>
      </w:r>
      <w:ins w:id="52" w:author="Holt" w:date="2018-11-08T07:14:00Z">
        <w:r w:rsidR="00C76885">
          <w:t xml:space="preserve"> (put references here)</w:t>
        </w:r>
      </w:ins>
      <w:r w:rsidRPr="00004A7E">
        <w:t xml:space="preserve">.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A053AC"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w:lastRenderedPageBreak/>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57CEF76E" w:rsidR="00DB21CE" w:rsidRPr="00004A7E" w:rsidRDefault="00DB21CE" w:rsidP="00DB21CE">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commentRangeStart w:id="53"/>
      <w:r w:rsidRPr="00004A7E">
        <w:t xml:space="preserve">Thus the </w:t>
      </w:r>
      <w:del w:id="54" w:author="Holt" w:date="2018-11-08T07:22:00Z">
        <w:r w:rsidRPr="00004A7E" w:rsidDel="005508C7">
          <w:delText xml:space="preserve">simplified </w:delText>
        </w:r>
      </w:del>
      <w:r w:rsidRPr="00004A7E">
        <w:t xml:space="preserve">numerator </w:t>
      </w:r>
      <w:ins w:id="55" w:author="Holt" w:date="2018-11-08T07:23:00Z">
        <w:r w:rsidR="005508C7">
          <w:t xml:space="preserve">of the synchrony index </w:t>
        </w:r>
      </w:ins>
      <w:r w:rsidRPr="00004A7E">
        <w:t xml:space="preserve">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commentRangeEnd w:id="53"/>
      <w:r w:rsidR="00F657F7">
        <w:rPr>
          <w:rStyle w:val="CommentReference"/>
        </w:rPr>
        <w:commentReference w:id="53"/>
      </w:r>
      <w:commentRangeStart w:id="56"/>
      <w:r w:rsidRPr="00004A7E">
        <w:t xml:space="preserve">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commentRangeEnd w:id="56"/>
      <w:r w:rsidR="00F657F7">
        <w:rPr>
          <w:rStyle w:val="CommentReference"/>
        </w:rPr>
        <w:commentReference w:id="56"/>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w:t>
      </w:r>
      <w:commentRangeStart w:id="57"/>
      <w:r w:rsidR="005C18A2" w:rsidRPr="00004A7E">
        <w:t>among</w:t>
      </w:r>
      <w:commentRangeEnd w:id="57"/>
      <w:r w:rsidR="00F8125C">
        <w:rPr>
          <w:rStyle w:val="CommentReference"/>
        </w:rPr>
        <w:commentReference w:id="57"/>
      </w:r>
      <w:r w:rsidR="005C18A2" w:rsidRPr="00004A7E">
        <w:t xml:space="preserve">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commentRangeStart w:id="58"/>
      <w:r w:rsidRPr="00004A7E">
        <w:t>To place these changes in a broader management context, we also present temporal changes in observed productivity</w:t>
      </w:r>
      <w:r w:rsidR="002B615B">
        <w:t xml:space="preserve"> (log(R/S))</w:t>
      </w:r>
      <w:r w:rsidRPr="00004A7E">
        <w:t xml:space="preserve">, aggregate spawner abundance, and aggregate catch. </w:t>
      </w:r>
      <w:commentRangeEnd w:id="58"/>
      <w:r w:rsidR="00F657F7">
        <w:rPr>
          <w:rStyle w:val="CommentReference"/>
        </w:rPr>
        <w:commentReference w:id="58"/>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lastRenderedPageBreak/>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commentRangeStart w:id="59"/>
      <w:r w:rsidR="00FE7607" w:rsidRPr="00004A7E">
        <w:t>recruits</w:t>
      </w:r>
      <w:commentRangeEnd w:id="59"/>
      <w:r w:rsidR="00F657F7">
        <w:rPr>
          <w:rStyle w:val="CommentReference"/>
        </w:rPr>
        <w:commentReference w:id="59"/>
      </w:r>
      <w:r w:rsidRPr="00004A7E">
        <w:t xml:space="preserve">, and </w:t>
      </w:r>
      <w:r w:rsidRPr="00004A7E">
        <w:rPr>
          <w:i/>
        </w:rPr>
        <w:t xml:space="preserve">S </w:t>
      </w:r>
      <w:r w:rsidRPr="00004A7E">
        <w:t xml:space="preserve">the number of spawners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spawners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r>
      <w:commentRangeStart w:id="60"/>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w:commentRangeEnd w:id="60"/>
        <m:r>
          <m:rPr>
            <m:sty m:val="p"/>
          </m:rPr>
          <w:rPr>
            <w:rStyle w:val="CommentReference"/>
          </w:rPr>
          <w:commentReference w:id="60"/>
        </m:r>
      </m:oMath>
    </w:p>
    <w:p w14:paraId="0AAE3850" w14:textId="27281885"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ins w:id="61" w:author="Holt" w:date="2018-11-08T07:31:00Z">
        <w:r w:rsidR="00F657F7">
          <w:t xml:space="preserve"> (DFO</w:t>
        </w:r>
      </w:ins>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w:t>
      </w:r>
      <w:del w:id="62" w:author="Holt" w:date="2018-11-08T07:39:00Z">
        <w:r w:rsidRPr="00004A7E" w:rsidDel="008D7BD9">
          <w:delText xml:space="preserve">between </w:delText>
        </w:r>
      </w:del>
      <w:ins w:id="63" w:author="Holt" w:date="2018-11-08T07:39:00Z">
        <w:r w:rsidR="008D7BD9">
          <w:t>among</w:t>
        </w:r>
        <w:r w:rsidR="008D7BD9" w:rsidRPr="00004A7E">
          <w:t xml:space="preserve"> </w:t>
        </w:r>
      </w:ins>
      <w:r w:rsidRPr="00004A7E">
        <w:t xml:space="preserve">cycle lines are likely </w:t>
      </w:r>
      <w:del w:id="64" w:author="Holt" w:date="2018-11-08T07:39:00Z">
        <w:r w:rsidRPr="00004A7E" w:rsidDel="008D7BD9">
          <w:delText xml:space="preserve">responsible </w:delText>
        </w:r>
      </w:del>
      <w:ins w:id="65" w:author="Holt" w:date="2018-11-08T07:39:00Z">
        <w:r w:rsidR="008D7BD9">
          <w:t>a factor</w:t>
        </w:r>
        <w:r w:rsidR="008D7BD9" w:rsidRPr="00004A7E">
          <w:t xml:space="preserve"> </w:t>
        </w:r>
      </w:ins>
      <w:r w:rsidRPr="00004A7E">
        <w:t xml:space="preserve">(e.g.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xml:space="preserve">), which accounts for interactions between brood years. </w:t>
      </w:r>
      <w:del w:id="66" w:author="Holt" w:date="2018-11-08T07:40:00Z">
        <w:r w:rsidRPr="00004A7E" w:rsidDel="008D7BD9">
          <w:delText>In this case</w:delText>
        </w:r>
      </w:del>
      <w:ins w:id="67" w:author="Holt" w:date="2018-11-08T07:40:00Z">
        <w:r w:rsidR="008D7BD9">
          <w:t>For these cyclic CUs</w:t>
        </w:r>
      </w:ins>
      <w:r w:rsidRPr="00004A7E">
        <w:t>, we</w:t>
      </w:r>
      <w:del w:id="68" w:author="Holt" w:date="2018-11-08T07:40:00Z">
        <w:r w:rsidRPr="00004A7E" w:rsidDel="008D7BD9">
          <w:delText xml:space="preserve"> also</w:delText>
        </w:r>
      </w:del>
      <w:r w:rsidRPr="00004A7E">
        <w:t xml:space="preserve">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t>
      </w:r>
      <w:commentRangeStart w:id="69"/>
      <w:r w:rsidRPr="00004A7E">
        <w:t xml:space="preserve">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commentRangeEnd w:id="69"/>
      <w:r w:rsidR="008D7BD9">
        <w:rPr>
          <w:rStyle w:val="CommentReference"/>
        </w:rPr>
        <w:commentReference w:id="69"/>
      </w:r>
    </w:p>
    <w:p w14:paraId="58B2F8F4" w14:textId="29F5B5DC" w:rsidR="00DB21CE" w:rsidRPr="00004A7E" w:rsidRDefault="00DB21CE" w:rsidP="00DB21CE">
      <w:pPr>
        <w:tabs>
          <w:tab w:val="left" w:pos="709"/>
        </w:tabs>
      </w:pPr>
      <w:r w:rsidRPr="00004A7E">
        <w:tab/>
      </w:r>
      <w:commentRangeStart w:id="70"/>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 xml:space="preserve">generated </w:t>
      </w:r>
      <w:del w:id="71" w:author="Holt" w:date="2018-11-08T07:43:00Z">
        <w:r w:rsidRPr="00004A7E" w:rsidDel="00005E1B">
          <w:delText>from an external, CU-specific</w:delText>
        </w:r>
      </w:del>
      <w:ins w:id="72" w:author="Holt" w:date="2018-11-08T07:43:00Z">
        <w:r w:rsidR="00005E1B">
          <w:t>with a</w:t>
        </w:r>
      </w:ins>
      <w:r w:rsidRPr="00004A7E">
        <w:t xml:space="preserve"> Bayesian stock recruit analysis (ref to </w:t>
      </w:r>
      <w:commentRangeStart w:id="73"/>
      <w:r w:rsidRPr="00004A7E">
        <w:t>FRSSI</w:t>
      </w:r>
      <w:commentRangeEnd w:id="70"/>
      <w:r w:rsidRPr="00004A7E">
        <w:rPr>
          <w:rStyle w:val="CommentReference"/>
          <w:sz w:val="22"/>
          <w:szCs w:val="22"/>
        </w:rPr>
        <w:commentReference w:id="70"/>
      </w:r>
      <w:commentRangeEnd w:id="73"/>
      <w:r w:rsidR="00005E1B">
        <w:rPr>
          <w:rStyle w:val="CommentReference"/>
        </w:rPr>
        <w:commentReference w:id="73"/>
      </w:r>
      <w:r w:rsidRPr="00004A7E">
        <w:t xml:space="preserve">). To account for 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A053AC"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A053AC"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w:commentRangeStart w:id="74"/>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w:commentRangeEnd w:id="74"/>
          <m:r>
            <m:rPr>
              <m:sty m:val="p"/>
            </m:rPr>
            <w:rPr>
              <w:rStyle w:val="CommentReference"/>
            </w:rPr>
            <w:commentReference w:id="74"/>
          </m:r>
        </m:oMath>
      </m:oMathPara>
    </w:p>
    <w:p w14:paraId="767ED09C" w14:textId="14E102AA"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w:t>
      </w:r>
      <w:commentRangeStart w:id="75"/>
      <w:r w:rsidRPr="00004A7E">
        <w:rPr>
          <w:rFonts w:eastAsiaTheme="minorEastAsia"/>
        </w:rPr>
        <w:t>represents</w:t>
      </w:r>
      <w:commentRangeEnd w:id="75"/>
      <w:r w:rsidR="00005E1B">
        <w:rPr>
          <w:rStyle w:val="CommentReference"/>
        </w:rPr>
        <w:commentReference w:id="75"/>
      </w:r>
      <w:r w:rsidRPr="00004A7E">
        <w:rPr>
          <w:rFonts w:eastAsiaTheme="minorEastAsia"/>
        </w:rPr>
        <w:t xml:space="preserve">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w:t>
      </w:r>
      <w:r w:rsidRPr="00004A7E">
        <w:rPr>
          <w:rFonts w:eastAsiaTheme="minorEastAsia"/>
        </w:rPr>
        <w:lastRenderedPageBreak/>
        <w:t xml:space="preserve">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w:commentRangeStart w:id="76"/>
      <w:r w:rsidRPr="00004A7E">
        <w:rPr>
          <w:rFonts w:eastAsiaTheme="minorEastAsia"/>
        </w:rPr>
        <w:t>We</w:t>
      </w:r>
      <w:commentRangeEnd w:id="76"/>
      <w:r w:rsidR="00005E1B">
        <w:rPr>
          <w:rStyle w:val="CommentReference"/>
        </w:rPr>
        <w:commentReference w:id="76"/>
      </w:r>
      <w:r w:rsidRPr="00004A7E">
        <w:rPr>
          <w:rFonts w:eastAsiaTheme="minorEastAsia"/>
        </w:rPr>
        <w:t xml:space="preserv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77" w:author="Holt" w:date="2018-11-08T07:58:00Z">
        <w:r w:rsidRPr="00004A7E" w:rsidDel="00D57504">
          <w:rPr>
            <w:rFonts w:eastAsiaTheme="minorEastAsia"/>
          </w:rPr>
          <w:delText>have not been validated in these models and the</w:delText>
        </w:r>
      </w:del>
      <w:ins w:id="78" w:author="Holt" w:date="2018-11-08T07:58:00Z">
        <w:r w:rsidR="00D57504">
          <w:rPr>
            <w:rFonts w:eastAsiaTheme="minorEastAsia"/>
          </w:rPr>
          <w:t>because</w:t>
        </w:r>
      </w:ins>
      <w:r w:rsidRPr="00004A7E">
        <w:rPr>
          <w:rFonts w:eastAsiaTheme="minorEastAsia"/>
        </w:rPr>
        <w:t xml:space="preserve"> inclusion of delayed density dependence parameters, to some extent, accounts for such effects. </w:t>
      </w:r>
    </w:p>
    <w:p w14:paraId="63A47E4B" w14:textId="77777777"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xml:space="preserve">), representing a change to a less favourable productivity regime. </w:t>
      </w:r>
      <w:commentRangeStart w:id="79"/>
      <w:r w:rsidR="00DB21CE" w:rsidRPr="00004A7E">
        <w:rPr>
          <w:rFonts w:eastAsiaTheme="minorEastAsia"/>
        </w:rPr>
        <w:t>R</w:t>
      </w:r>
      <w:r w:rsidR="00DB21CE" w:rsidRPr="00004A7E">
        <w:t>ather</w:t>
      </w:r>
      <w:commentRangeEnd w:id="79"/>
      <w:r w:rsidR="00D57504">
        <w:rPr>
          <w:rStyle w:val="CommentReference"/>
        </w:rPr>
        <w:commentReference w:id="79"/>
      </w:r>
      <w:r w:rsidR="00DB21CE" w:rsidRPr="00004A7E">
        <w:t xml:space="preserve"> than manipulate per capita productivity in this way, we chose to create </w:t>
      </w:r>
      <w:r w:rsidR="00C80830" w:rsidRPr="00004A7E">
        <w:t>scenarios</w:t>
      </w:r>
      <w:r w:rsidR="00DB21CE" w:rsidRPr="00004A7E">
        <w:t xml:space="preserve"> where mean productivity remained the same, but the</w:t>
      </w:r>
      <w:r w:rsidR="00C80830" w:rsidRPr="00004A7E">
        <w:t xml:space="preserve"> relative</w:t>
      </w:r>
      <w:r w:rsidR="00DB21CE" w:rsidRPr="00004A7E">
        <w:t xml:space="preserve"> frequency of recruitment failures increased. </w:t>
      </w:r>
      <w:commentRangeStart w:id="80"/>
      <w:r w:rsidR="00DB21CE" w:rsidRPr="00004A7E">
        <w:t xml:space="preserve">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commentRangeEnd w:id="80"/>
      <w:r w:rsidR="00F95CAB">
        <w:rPr>
          <w:rStyle w:val="CommentReference"/>
        </w:rPr>
        <w:commentReference w:id="80"/>
      </w:r>
    </w:p>
    <w:p w14:paraId="7A15D838" w14:textId="140787A1"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w:t>
      </w:r>
      <w:commentRangeStart w:id="81"/>
      <w:r w:rsidR="00C80830" w:rsidRPr="00004A7E">
        <w:t xml:space="preserve">skewed multivariate normal distribution </w:t>
      </w:r>
      <w:commentRangeEnd w:id="81"/>
      <w:r w:rsidR="00C910BC">
        <w:rPr>
          <w:rStyle w:val="CommentReference"/>
        </w:rPr>
        <w:commentReference w:id="81"/>
      </w:r>
      <w:r w:rsidR="00C80830" w:rsidRPr="00004A7E">
        <w:t xml:space="preserve">that was identical to the distribution in equation 5, but </w:t>
      </w:r>
      <w:commentRangeStart w:id="82"/>
      <w:r w:rsidR="00C80830" w:rsidRPr="00004A7E">
        <w:t xml:space="preserve">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commentRangeEnd w:id="82"/>
      <w:r w:rsidR="005F4527">
        <w:rPr>
          <w:rStyle w:val="CommentReference"/>
        </w:rPr>
        <w:commentReference w:id="82"/>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83"/>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skewness is </w:t>
      </w:r>
      <w:commentRangeStart w:id="84"/>
      <w:r w:rsidR="00537250">
        <w:rPr>
          <w:rFonts w:eastAsiaTheme="minorEastAsia"/>
        </w:rPr>
        <w:t xml:space="preserve">moderately more extreme </w:t>
      </w:r>
      <w:commentRangeEnd w:id="84"/>
      <w:r w:rsidR="005F4527">
        <w:rPr>
          <w:rStyle w:val="CommentReference"/>
        </w:rPr>
        <w:commentReference w:id="84"/>
      </w:r>
      <w:r w:rsidR="00537250">
        <w:rPr>
          <w:rFonts w:eastAsiaTheme="minorEastAsia"/>
        </w:rPr>
        <w:t>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83"/>
      <w:r w:rsidR="00FE7607" w:rsidRPr="00004A7E">
        <w:rPr>
          <w:rStyle w:val="CommentReference"/>
          <w:sz w:val="22"/>
          <w:szCs w:val="22"/>
        </w:rPr>
        <w:commentReference w:id="83"/>
      </w:r>
      <w:r w:rsidR="00517572" w:rsidRPr="00004A7E">
        <w:rPr>
          <w:rFonts w:eastAsiaTheme="minorEastAsia"/>
        </w:rPr>
        <w:t xml:space="preserve"> </w:t>
      </w:r>
      <w:ins w:id="85" w:author="Holt" w:date="2018-11-09T14:45:00Z">
        <w:r w:rsidR="005F4527">
          <w:rPr>
            <w:rFonts w:eastAsiaTheme="minorEastAsia"/>
          </w:rPr>
          <w:t>To simulate a scenario with greater probability of low productivity events</w:t>
        </w:r>
      </w:ins>
      <w:ins w:id="86" w:author="Holt" w:date="2018-11-09T14:47:00Z">
        <w:r w:rsidR="005F4527">
          <w:rPr>
            <w:rFonts w:eastAsiaTheme="minorEastAsia"/>
          </w:rPr>
          <w:t xml:space="preserve"> (“severe decline” scenario)</w:t>
        </w:r>
      </w:ins>
      <w:ins w:id="87" w:author="Holt" w:date="2018-11-09T14:45:00Z">
        <w:r w:rsidR="005F4527">
          <w:rPr>
            <w:rFonts w:eastAsiaTheme="minorEastAsia"/>
          </w:rPr>
          <w:t xml:space="preserve">, we sampled </w:t>
        </w:r>
      </w:ins>
      <w:ins w:id="88" w:author="Holt" w:date="2018-11-09T14:46:00Z">
        <w:r w:rsidR="005F4527">
          <w:rPr>
            <w:rFonts w:eastAsiaTheme="minorEastAsia"/>
          </w:rPr>
          <w:t>recruitment</w:t>
        </w:r>
      </w:ins>
      <w:ins w:id="89" w:author="Holt" w:date="2018-11-09T14:45:00Z">
        <w:r w:rsidR="005F4527">
          <w:rPr>
            <w:rFonts w:eastAsiaTheme="minorEastAsia"/>
          </w:rPr>
          <w:t xml:space="preserve"> </w:t>
        </w:r>
      </w:ins>
      <w:ins w:id="90" w:author="Holt" w:date="2018-11-09T14:46:00Z">
        <w:r w:rsidR="005F4527">
          <w:rPr>
            <w:rFonts w:eastAsiaTheme="minorEastAsia"/>
          </w:rPr>
          <w:t xml:space="preserve">deviations </w:t>
        </w:r>
      </w:ins>
      <w:del w:id="91" w:author="Holt" w:date="2018-11-09T14:46:00Z">
        <w:r w:rsidR="00517572" w:rsidRPr="00004A7E" w:rsidDel="005F4527">
          <w:rPr>
            <w:rFonts w:eastAsiaTheme="minorEastAsia"/>
          </w:rPr>
          <w:delText>In the “severe decline” scenario, we used</w:delText>
        </w:r>
      </w:del>
      <w:ins w:id="92" w:author="Holt" w:date="2018-11-09T14:46:00Z">
        <w:r w:rsidR="005F4527">
          <w:rPr>
            <w:rFonts w:eastAsiaTheme="minorEastAsia"/>
          </w:rPr>
          <w:t>from</w:t>
        </w:r>
      </w:ins>
      <w:r w:rsidR="00517572" w:rsidRPr="00004A7E">
        <w:rPr>
          <w:rFonts w:eastAsiaTheme="minorEastAsia"/>
        </w:rPr>
        <w:t xml:space="preserve"> a skewed multivariate Student </w:t>
      </w:r>
      <w:r w:rsidR="00517572" w:rsidRPr="00004A7E">
        <w:rPr>
          <w:rFonts w:eastAsiaTheme="minorEastAsia"/>
          <w:i/>
        </w:rPr>
        <w:t>t</w:t>
      </w:r>
      <w:r w:rsidR="00DF2370" w:rsidRPr="00004A7E">
        <w:rPr>
          <w:rFonts w:eastAsiaTheme="minorEastAsia"/>
        </w:rPr>
        <w:t xml:space="preserve"> distribution</w:t>
      </w:r>
      <w:ins w:id="93" w:author="Holt" w:date="2018-11-09T14:47:00Z">
        <w:r w:rsidR="005F4527">
          <w:rPr>
            <w:rFonts w:eastAsiaTheme="minorEastAsia"/>
          </w:rPr>
          <w:t xml:space="preserve">. The </w:t>
        </w:r>
      </w:ins>
      <w:del w:id="94" w:author="Holt" w:date="2018-11-09T14:47:00Z">
        <w:r w:rsidR="00DF2370" w:rsidRPr="00004A7E" w:rsidDel="005F4527">
          <w:rPr>
            <w:rFonts w:eastAsiaTheme="minorEastAsia"/>
          </w:rPr>
          <w:delText>, which</w:delText>
        </w:r>
        <w:r w:rsidR="00237D76" w:rsidRPr="00004A7E" w:rsidDel="005F4527">
          <w:rPr>
            <w:rFonts w:eastAsiaTheme="minorEastAsia"/>
          </w:rPr>
          <w:delText>,</w:delText>
        </w:r>
        <w:r w:rsidR="00DF2370" w:rsidRPr="00004A7E" w:rsidDel="005F4527">
          <w:rPr>
            <w:rFonts w:eastAsiaTheme="minorEastAsia"/>
          </w:rPr>
          <w:delText xml:space="preserve"> </w:delText>
        </w:r>
        <w:r w:rsidR="00237D76" w:rsidRPr="00004A7E" w:rsidDel="005F4527">
          <w:rPr>
            <w:rFonts w:eastAsiaTheme="minorEastAsia"/>
          </w:rPr>
          <w:delText>as</w:delText>
        </w:r>
        <w:r w:rsidR="00DF2370" w:rsidRPr="00004A7E" w:rsidDel="005F4527">
          <w:rPr>
            <w:rFonts w:eastAsiaTheme="minorEastAsia"/>
          </w:rPr>
          <w:delText xml:space="preserve"> a </w:delText>
        </w:r>
      </w:del>
      <w:r w:rsidR="00DF2370" w:rsidRPr="00004A7E">
        <w:rPr>
          <w:rFonts w:eastAsiaTheme="minorEastAsia"/>
        </w:rPr>
        <w:t>heavy-tail</w:t>
      </w:r>
      <w:ins w:id="95" w:author="Holt" w:date="2018-11-09T14:47:00Z">
        <w:r w:rsidR="005F4527">
          <w:rPr>
            <w:rFonts w:eastAsiaTheme="minorEastAsia"/>
          </w:rPr>
          <w:t>s of this</w:t>
        </w:r>
      </w:ins>
      <w:del w:id="96" w:author="Holt" w:date="2018-11-09T14:47:00Z">
        <w:r w:rsidR="00DF2370" w:rsidRPr="00004A7E" w:rsidDel="005F4527">
          <w:rPr>
            <w:rFonts w:eastAsiaTheme="minorEastAsia"/>
          </w:rPr>
          <w:delText>ed</w:delText>
        </w:r>
      </w:del>
      <w:r w:rsidR="00DF2370" w:rsidRPr="00004A7E">
        <w:rPr>
          <w:rFonts w:eastAsiaTheme="minorEastAsia"/>
        </w:rPr>
        <w:t xml:space="preserve"> distribution</w:t>
      </w:r>
      <w:del w:id="97" w:author="Holt" w:date="2018-11-09T14:47:00Z">
        <w:r w:rsidR="00237D76" w:rsidRPr="00004A7E" w:rsidDel="005F4527">
          <w:rPr>
            <w:rFonts w:eastAsiaTheme="minorEastAsia"/>
          </w:rPr>
          <w:delText>,</w:delText>
        </w:r>
      </w:del>
      <w:r w:rsidR="00DF2370" w:rsidRPr="00004A7E">
        <w:rPr>
          <w:rFonts w:eastAsiaTheme="minorEastAsia"/>
        </w:rPr>
        <w:t xml:space="preserve"> increase</w:t>
      </w:r>
      <w:del w:id="98" w:author="Holt" w:date="2018-11-09T14:47:00Z">
        <w:r w:rsidR="00DF2370" w:rsidRPr="00004A7E" w:rsidDel="005F4527">
          <w:rPr>
            <w:rFonts w:eastAsiaTheme="minorEastAsia"/>
          </w:rPr>
          <w:delText>s</w:delText>
        </w:r>
      </w:del>
      <w:r w:rsidR="00DF2370" w:rsidRPr="00004A7E">
        <w:rPr>
          <w:rFonts w:eastAsiaTheme="minorEastAsia"/>
        </w:rPr>
        <w:t xml:space="preserve"> the probability that </w:t>
      </w:r>
      <w:del w:id="99" w:author="Holt" w:date="2018-11-09T14:47:00Z">
        <w:r w:rsidR="00DF2370" w:rsidRPr="00004A7E" w:rsidDel="005F4527">
          <w:rPr>
            <w:rFonts w:eastAsiaTheme="minorEastAsia"/>
          </w:rPr>
          <w:delText xml:space="preserve">relatively </w:delText>
        </w:r>
      </w:del>
      <w:r w:rsidR="00DF2370" w:rsidRPr="00004A7E">
        <w:rPr>
          <w:rFonts w:eastAsiaTheme="minorEastAsia"/>
        </w:rPr>
        <w:t xml:space="preserve">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commentRangeStart w:id="100"/>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w:commentRangeEnd w:id="100"/>
        <m:r>
          <m:rPr>
            <m:sty m:val="p"/>
          </m:rPr>
          <w:rPr>
            <w:rStyle w:val="CommentReference"/>
          </w:rPr>
          <w:commentReference w:id="100"/>
        </m:r>
      </m:oMath>
    </w:p>
    <w:p w14:paraId="4285F6CC" w14:textId="0C2404B4"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represents the degrees of freedom parameter</w:t>
      </w:r>
      <w:ins w:id="101" w:author="Holt" w:date="2018-11-09T14:48:00Z">
        <w:r w:rsidR="00F400A7">
          <w:t xml:space="preserve"> which affects the spread of the distribution and the proportion within the tails</w:t>
        </w:r>
      </w:ins>
      <w:del w:id="102" w:author="Holt" w:date="2018-11-09T14:48:00Z">
        <w:r w:rsidRPr="00004A7E" w:rsidDel="00F400A7">
          <w:delText xml:space="preserve">, </w:delText>
        </w:r>
        <w:commentRangeStart w:id="103"/>
        <w:r w:rsidRPr="00004A7E" w:rsidDel="00F400A7">
          <w:delText xml:space="preserve">and </w:delText>
        </w:r>
        <m:oMath>
          <m:r>
            <w:rPr>
              <w:rFonts w:ascii="Cambria Math" w:hAnsi="Cambria Math"/>
            </w:rPr>
            <m:t>γ</m:t>
          </m:r>
        </m:oMath>
        <w:r w:rsidRPr="00004A7E" w:rsidDel="00F400A7">
          <w:rPr>
            <w:rFonts w:eastAsiaTheme="minorEastAsia"/>
          </w:rPr>
          <w:delText xml:space="preserve"> the </w:delText>
        </w:r>
      </w:del>
      <w:commentRangeEnd w:id="103"/>
      <w:r w:rsidR="00F400A7">
        <w:rPr>
          <w:rStyle w:val="CommentReference"/>
        </w:rPr>
        <w:commentReference w:id="103"/>
      </w:r>
      <w:del w:id="104" w:author="Holt" w:date="2018-11-09T14:48:00Z">
        <w:r w:rsidRPr="00004A7E" w:rsidDel="00F400A7">
          <w:rPr>
            <w:rFonts w:eastAsiaTheme="minorEastAsia"/>
          </w:rPr>
          <w:delText>skewness parameter</w:delText>
        </w:r>
      </w:del>
      <w:r w:rsidRPr="00004A7E">
        <w:rPr>
          <w:rFonts w:eastAsiaTheme="minorEastAsia"/>
        </w:rPr>
        <w:t>.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t>
      </w:r>
      <w:ins w:id="105" w:author="Holt" w:date="2018-11-09T14:49:00Z">
        <w:r w:rsidR="00F400A7">
          <w:t xml:space="preserve">For this “severe decline” scenario, </w:t>
        </w:r>
      </w:ins>
      <w:del w:id="106" w:author="Holt" w:date="2018-11-09T14:49:00Z">
        <w:r w:rsidRPr="00004A7E" w:rsidDel="00F400A7">
          <w:delText xml:space="preserve">We </w:delText>
        </w:r>
      </w:del>
      <w:ins w:id="107" w:author="Holt" w:date="2018-11-09T14:49:00Z">
        <w:r w:rsidR="00F400A7">
          <w:t>w</w:t>
        </w:r>
        <w:r w:rsidR="00F400A7" w:rsidRPr="00004A7E">
          <w:t xml:space="preserve">e </w:t>
        </w:r>
      </w:ins>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Start w:id="108"/>
      <w:r w:rsidR="005419E4" w:rsidRPr="00004A7E">
        <w:t>(Figure 1)</w:t>
      </w:r>
      <w:commentRangeEnd w:id="108"/>
      <w:r w:rsidR="005419E4" w:rsidRPr="00004A7E">
        <w:rPr>
          <w:rStyle w:val="CommentReference"/>
          <w:sz w:val="22"/>
          <w:szCs w:val="22"/>
        </w:rPr>
        <w:commentReference w:id="108"/>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commentRangeStart w:id="109"/>
      <w:r w:rsidRPr="00004A7E">
        <w:rPr>
          <w:rFonts w:eastAsiaTheme="minorEastAsia"/>
          <w:noProof/>
          <w:lang w:eastAsia="en-CA"/>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commentRangeEnd w:id="109"/>
      <w:r w:rsidR="00D65B99">
        <w:rPr>
          <w:rStyle w:val="CommentReference"/>
        </w:rPr>
        <w:commentReference w:id="109"/>
      </w:r>
    </w:p>
    <w:p w14:paraId="46779E21" w14:textId="4CFB1DDD" w:rsidR="005419E4" w:rsidRPr="00004A7E" w:rsidRDefault="005419E4" w:rsidP="005419E4">
      <w:pPr>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1B6A5A98" w:rsidR="00DB21CE" w:rsidRPr="00004A7E" w:rsidRDefault="00D65B99" w:rsidP="00DB21CE">
      <w:pPr>
        <w:ind w:firstLine="720"/>
      </w:pPr>
      <w:commentRangeStart w:id="110"/>
      <w:commentRangeStart w:id="111"/>
      <w:ins w:id="112" w:author="Holt" w:date="2018-11-09T15:11:00Z">
        <w:r>
          <w:t>In</w:t>
        </w:r>
      </w:ins>
      <w:commentRangeEnd w:id="110"/>
      <w:commentRangeEnd w:id="111"/>
      <w:ins w:id="113" w:author="Holt" w:date="2018-11-09T15:15:00Z">
        <w:r w:rsidR="0083433C">
          <w:rPr>
            <w:rStyle w:val="CommentReference"/>
          </w:rPr>
          <w:commentReference w:id="110"/>
        </w:r>
      </w:ins>
      <w:ins w:id="114" w:author="Holt" w:date="2018-11-09T15:13:00Z">
        <w:r w:rsidR="0083433C">
          <w:rPr>
            <w:rStyle w:val="CommentReference"/>
          </w:rPr>
          <w:commentReference w:id="111"/>
        </w:r>
      </w:ins>
      <w:ins w:id="115" w:author="Holt" w:date="2018-11-09T15:11:00Z">
        <w:r>
          <w:t xml:space="preserve"> addition the natural mortality </w:t>
        </w:r>
        <w:r w:rsidR="0083433C">
          <w:t>implicitly incorporate</w:t>
        </w:r>
      </w:ins>
      <w:ins w:id="116" w:author="Holt" w:date="2018-11-09T15:12:00Z">
        <w:r w:rsidR="0083433C">
          <w:t>s</w:t>
        </w:r>
      </w:ins>
      <w:ins w:id="117" w:author="Holt" w:date="2018-11-09T15:11:00Z">
        <w:r w:rsidR="0083433C">
          <w:t xml:space="preserve"> in the stock-recruitment </w:t>
        </w:r>
        <w:proofErr w:type="gramStart"/>
        <w:r w:rsidR="0083433C">
          <w:t>model,</w:t>
        </w:r>
        <w:proofErr w:type="gramEnd"/>
        <w:r w:rsidR="0083433C">
          <w:t xml:space="preserve"> two additional sourc</w:t>
        </w:r>
      </w:ins>
      <w:ins w:id="118" w:author="Holt" w:date="2018-11-09T15:12:00Z">
        <w:r w:rsidR="0083433C">
          <w:t>e</w:t>
        </w:r>
      </w:ins>
      <w:del w:id="119" w:author="Holt" w:date="2018-11-09T15:12:00Z">
        <w:r w:rsidR="00DB21CE" w:rsidRPr="00004A7E" w:rsidDel="0083433C">
          <w:delText>The closed-loop simulation incorporated two</w:delText>
        </w:r>
      </w:del>
      <w:r w:rsidR="00DB21CE" w:rsidRPr="00004A7E">
        <w:t xml:space="preserve"> sources of mortality</w:t>
      </w:r>
      <w:ins w:id="120" w:author="Holt" w:date="2018-11-09T15:12:00Z">
        <w:r w:rsidR="0083433C">
          <w:t xml:space="preserve"> were included</w:t>
        </w:r>
      </w:ins>
      <w:r w:rsidR="00DB21CE" w:rsidRPr="00004A7E">
        <w:t>. The first mortality mechanism simulated harvest in mixed</w:t>
      </w:r>
      <w:ins w:id="121" w:author="Holt" w:date="2018-11-09T15:14:00Z">
        <w:r w:rsidR="0083433C">
          <w:t>-</w:t>
        </w:r>
      </w:ins>
      <w:del w:id="122" w:author="Holt" w:date="2018-11-09T15:14:00Z">
        <w:r w:rsidR="00DB21CE" w:rsidRPr="00004A7E" w:rsidDel="0083433C">
          <w:delText xml:space="preserve"> </w:delText>
        </w:r>
      </w:del>
      <w:r w:rsidR="00DB21CE" w:rsidRPr="00004A7E">
        <w:t xml:space="preserve">stock 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Broadly speaking, this HCR uses in-season estimates of</w:t>
      </w:r>
      <w:commentRangeStart w:id="123"/>
      <w:r w:rsidR="00DB21CE" w:rsidRPr="00004A7E">
        <w:t xml:space="preserve"> recruitment </w:t>
      </w:r>
      <w:commentRangeEnd w:id="123"/>
      <w:r w:rsidR="00AE62CE">
        <w:rPr>
          <w:rStyle w:val="CommentReference"/>
        </w:rPr>
        <w:commentReference w:id="123"/>
      </w:r>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ality during upstream migration</w:t>
      </w:r>
      <w:ins w:id="124" w:author="Holt" w:date="2018-11-09T15:22:00Z">
        <w:r w:rsidR="00794ABE">
          <w:t xml:space="preserve"> (</w:t>
        </w:r>
        <w:proofErr w:type="spellStart"/>
        <w:r w:rsidR="00794ABE">
          <w:t>en</w:t>
        </w:r>
      </w:ins>
      <w:proofErr w:type="spellEnd"/>
      <w:ins w:id="125" w:author="Holt" w:date="2018-11-09T15:23:00Z">
        <w:r w:rsidR="00794ABE">
          <w:t xml:space="preserve"> </w:t>
        </w:r>
      </w:ins>
      <w:ins w:id="126" w:author="Holt" w:date="2018-11-09T15:22:00Z">
        <w:r w:rsidR="00794ABE">
          <w:t>route mo</w:t>
        </w:r>
      </w:ins>
      <w:ins w:id="127" w:author="Holt" w:date="2018-11-09T15:23:00Z">
        <w:r w:rsidR="00794ABE">
          <w:t>r</w:t>
        </w:r>
      </w:ins>
      <w:ins w:id="128" w:author="Holt" w:date="2018-11-09T15:22:00Z">
        <w:r w:rsidR="00794ABE">
          <w:t>tality)</w:t>
        </w:r>
      </w:ins>
      <w:r w:rsidR="00237D76" w:rsidRPr="00004A7E">
        <w:t xml:space="preserve">, as well as </w:t>
      </w:r>
      <w:r w:rsidR="00DB21CE" w:rsidRPr="00004A7E">
        <w:t xml:space="preserve">spatial overlap between abundant and depleted </w:t>
      </w:r>
      <w:proofErr w:type="spellStart"/>
      <w:r w:rsidR="00DB21CE" w:rsidRPr="00004A7E">
        <w:t>MUs.</w:t>
      </w:r>
      <w:proofErr w:type="spellEnd"/>
      <w:r w:rsidR="00DB21CE" w:rsidRPr="00004A7E">
        <w:t xml:space="preserve"> The second simulated source of mortality represented en route mortality that occurs after fish enter freshwater </w:t>
      </w:r>
      <w:ins w:id="129" w:author="Holt" w:date="2018-11-09T15:28:00Z">
        <w:r w:rsidR="00794ABE">
          <w:t xml:space="preserve">prior to spawning </w:t>
        </w:r>
      </w:ins>
      <w:r w:rsidR="00DB21CE" w:rsidRPr="00004A7E">
        <w:t xml:space="preserve">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130"/>
      <w:r w:rsidR="00DB21CE" w:rsidRPr="00004A7E">
        <w:t>Appendix</w:t>
      </w:r>
      <w:commentRangeEnd w:id="130"/>
      <w:r w:rsidR="00794ABE">
        <w:rPr>
          <w:rStyle w:val="CommentReference"/>
        </w:rPr>
        <w:commentReference w:id="130"/>
      </w:r>
      <w:r w:rsidR="00DB21CE" w:rsidRPr="00004A7E">
        <w:t>.</w:t>
      </w:r>
    </w:p>
    <w:p w14:paraId="10B0C85E" w14:textId="7DEEF9BB" w:rsidR="00DB21CE" w:rsidRPr="00004A7E" w:rsidRDefault="00DB21CE" w:rsidP="00DB21CE">
      <w:pPr>
        <w:ind w:firstLine="720"/>
      </w:pPr>
      <w:commentRangeStart w:id="131"/>
      <w:r w:rsidRPr="00004A7E">
        <w:t xml:space="preserve">We introduced additional stochasticity into the model via interannual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commentRangeEnd w:id="131"/>
      <w:r w:rsidR="000F082B">
        <w:rPr>
          <w:rStyle w:val="CommentReference"/>
        </w:rPr>
        <w:commentReference w:id="131"/>
      </w:r>
      <w:ins w:id="132" w:author="Holt" w:date="2018-11-09T15:38:00Z">
        <w:r w:rsidR="000F082B">
          <w:t>We parameterized using literature-derived values from studies of Sockeye Salmon, or Pacific salmon if species-specific values were not available</w:t>
        </w:r>
      </w:ins>
      <w:ins w:id="133" w:author="Holt" w:date="2018-11-09T15:39:00Z">
        <w:r w:rsidR="000F082B">
          <w:t xml:space="preserve"> (Table A1, move to main text)</w:t>
        </w:r>
      </w:ins>
      <w:ins w:id="134" w:author="Holt" w:date="2018-11-09T15:38:00Z">
        <w:r w:rsidR="000F082B">
          <w:t xml:space="preserve">. </w:t>
        </w:r>
      </w:ins>
      <w:del w:id="135" w:author="Holt" w:date="2018-11-09T15:39:00Z">
        <w:r w:rsidRPr="00004A7E" w:rsidDel="000F082B">
          <w:delText xml:space="preserve">The results we present in the main text are based on simulations using the set of parameter inputs that we believe best represent the system </w:delText>
        </w:r>
      </w:del>
      <w:del w:id="136" w:author="Holt" w:date="2018-11-09T15:33:00Z">
        <w:r w:rsidRPr="00004A7E" w:rsidDel="000F082B">
          <w:delText>and</w:delText>
        </w:r>
        <w:r w:rsidR="00237D76" w:rsidRPr="00004A7E" w:rsidDel="000F082B">
          <w:delText xml:space="preserve"> </w:delText>
        </w:r>
        <w:r w:rsidRPr="00004A7E" w:rsidDel="000F082B">
          <w:delText>are consistent with similar studies simulating Pacific salmon dynamics (</w:delText>
        </w:r>
        <w:r w:rsidR="00A177E5" w:rsidRPr="00004A7E" w:rsidDel="000F082B">
          <w:delText>Holt and Bradford 2011; Fleischmann et al. 2013</w:delText>
        </w:r>
        <w:r w:rsidRPr="00004A7E" w:rsidDel="000F082B">
          <w:delText xml:space="preserve">); </w:delText>
        </w:r>
      </w:del>
      <w:del w:id="137" w:author="Holt" w:date="2018-11-09T15:39:00Z">
        <w:r w:rsidRPr="00004A7E" w:rsidDel="000F082B">
          <w:delText>however, w</w:delText>
        </w:r>
      </w:del>
      <w:ins w:id="138" w:author="Holt" w:date="2018-11-09T15:39:00Z">
        <w:r w:rsidR="000F082B">
          <w:t>W</w:t>
        </w:r>
      </w:ins>
      <w:r w:rsidRPr="00004A7E">
        <w:t xml:space="preserve">e tested the effect of alternative values </w:t>
      </w:r>
      <w:ins w:id="139" w:author="Holt" w:date="2018-11-09T15:40:00Z">
        <w:r w:rsidR="000F082B">
          <w:t xml:space="preserve">that bound the ranges of observed values </w:t>
        </w:r>
      </w:ins>
      <w:r w:rsidRPr="00004A7E">
        <w:t xml:space="preserve">in a series of sensitivity analyses to </w:t>
      </w:r>
      <w:del w:id="140" w:author="Holt" w:date="2018-11-09T15:40:00Z">
        <w:r w:rsidRPr="00004A7E" w:rsidDel="000F082B">
          <w:delText>ensure that</w:delText>
        </w:r>
      </w:del>
      <w:ins w:id="141" w:author="Holt" w:date="2018-11-09T15:40:00Z">
        <w:r w:rsidR="000F082B">
          <w:t xml:space="preserve">asses </w:t>
        </w:r>
        <w:proofErr w:type="gramStart"/>
        <w:r w:rsidR="000F082B">
          <w:t xml:space="preserve">if </w:t>
        </w:r>
      </w:ins>
      <w:r w:rsidRPr="00004A7E">
        <w:t xml:space="preserve"> our</w:t>
      </w:r>
      <w:proofErr w:type="gramEnd"/>
      <w:r w:rsidRPr="00004A7E">
        <w:t xml:space="preserve"> results were </w:t>
      </w:r>
      <w:r w:rsidRPr="00004A7E">
        <w:lastRenderedPageBreak/>
        <w:t>robust to th</w:t>
      </w:r>
      <w:ins w:id="142" w:author="Holt" w:date="2018-11-09T15:40:00Z">
        <w:r w:rsidR="000F082B">
          <w:t>e</w:t>
        </w:r>
      </w:ins>
      <w:del w:id="143" w:author="Holt" w:date="2018-11-09T15:40:00Z">
        <w:r w:rsidRPr="00004A7E" w:rsidDel="000F082B">
          <w:delText>i</w:delText>
        </w:r>
      </w:del>
      <w:r w:rsidRPr="00004A7E">
        <w:t>s</w:t>
      </w:r>
      <w:ins w:id="144" w:author="Holt" w:date="2018-11-09T15:40:00Z">
        <w:r w:rsidR="000F082B">
          <w:t>e</w:t>
        </w:r>
      </w:ins>
      <w:r w:rsidRPr="00004A7E">
        <w:t xml:space="preserve"> assumption</w:t>
      </w:r>
      <w:ins w:id="145" w:author="Holt" w:date="2018-11-09T15:40:00Z">
        <w:r w:rsidR="000F082B">
          <w:t>s</w:t>
        </w:r>
      </w:ins>
      <w:r w:rsidRPr="00004A7E">
        <w:t xml:space="preserve">. </w:t>
      </w:r>
      <w:del w:id="146" w:author="Holt" w:date="2018-11-09T15:41:00Z">
        <w:r w:rsidRPr="00004A7E" w:rsidDel="000F082B">
          <w:delText>Details of how each process was parameterized are described in the Appendix and results of sensitivity</w:delText>
        </w:r>
      </w:del>
      <w:ins w:id="147" w:author="Holt" w:date="2018-11-09T15:41:00Z">
        <w:r w:rsidR="000F082B">
          <w:t>S</w:t>
        </w:r>
        <w:r w:rsidR="000F082B" w:rsidRPr="00004A7E">
          <w:t>ensitivity</w:t>
        </w:r>
      </w:ins>
      <w:r w:rsidRPr="00004A7E">
        <w:t xml:space="preserve"> analyses are provided in </w:t>
      </w:r>
      <w:del w:id="148" w:author="Holt" w:date="2018-11-09T15:41:00Z">
        <w:r w:rsidRPr="00004A7E" w:rsidDel="000F082B">
          <w:delText xml:space="preserve">an online </w:delText>
        </w:r>
      </w:del>
      <w:r w:rsidRPr="00004A7E">
        <w:t>supplement</w:t>
      </w:r>
      <w:ins w:id="149" w:author="Holt" w:date="2018-11-09T15:41:00Z">
        <w:r w:rsidR="000F082B">
          <w:t xml:space="preserve"> S1</w:t>
        </w:r>
      </w:ins>
      <w:r w:rsidRPr="00004A7E">
        <w:t>.</w:t>
      </w:r>
    </w:p>
    <w:p w14:paraId="690372AC" w14:textId="1C1C77B8" w:rsidR="00DB21CE" w:rsidRPr="00004A7E" w:rsidRDefault="00DB21CE" w:rsidP="00DB21CE">
      <w:pPr>
        <w:ind w:firstLine="720"/>
      </w:pPr>
      <w:r w:rsidRPr="00004A7E">
        <w:rPr>
          <w:rFonts w:ascii="Calibri" w:hAnsi="Calibri"/>
        </w:rPr>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001B886C" w:rsidR="00DB21CE" w:rsidRPr="00004A7E" w:rsidRDefault="00DB21CE" w:rsidP="005D007A">
      <w:pPr>
        <w:rPr>
          <w:rFonts w:eastAsiaTheme="minorEastAsia"/>
        </w:rPr>
      </w:pPr>
      <w:r w:rsidRPr="00004A7E">
        <w:tab/>
      </w:r>
      <w:del w:id="150" w:author="Holt" w:date="2018-11-09T15:42:00Z">
        <w:r w:rsidRPr="00004A7E" w:rsidDel="00E2421D">
          <w:delText>The principal drivers of variability in aggregate abundance within the model are deviations from CU-specific sto</w:delText>
        </w:r>
        <w:r w:rsidR="00237D76" w:rsidRPr="00004A7E" w:rsidDel="00E2421D">
          <w:delText>ck-recruitment relationships (</w:delText>
        </w:r>
        <w:r w:rsidRPr="00004A7E" w:rsidDel="00E2421D">
          <w:rPr>
            <w:i/>
          </w:rPr>
          <w:delText>w</w:delText>
        </w:r>
        <w:r w:rsidRPr="00004A7E" w:rsidDel="00E2421D">
          <w:delText xml:space="preserve"> in Equation 5). </w:delText>
        </w:r>
      </w:del>
      <w:r w:rsidRPr="00004A7E">
        <w:t>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151"/>
      <w:r w:rsidRPr="00004A7E">
        <w:rPr>
          <w:rFonts w:eastAsiaTheme="minorEastAsia"/>
        </w:rPr>
        <w:t xml:space="preserve">component variability and synchrony </w:t>
      </w:r>
      <w:commentRangeEnd w:id="151"/>
      <w:r w:rsidR="00C35C3B">
        <w:rPr>
          <w:rStyle w:val="CommentReference"/>
        </w:rPr>
        <w:commentReference w:id="151"/>
      </w:r>
      <w:r w:rsidRPr="00004A7E">
        <w:rPr>
          <w:rFonts w:eastAsiaTheme="minorEastAsia"/>
        </w:rPr>
        <w:t xml:space="preserve">“treatment” (Table 2). We created component variance treatments by adjusting CU-specific estimates of </w:t>
      </w:r>
      <w:del w:id="152" w:author="Holt" w:date="2018-11-14T13:48:00Z">
        <w:r w:rsidRPr="00004A7E" w:rsidDel="00586B77">
          <w:rPr>
            <w:rFonts w:eastAsiaTheme="minorEastAsia"/>
          </w:rPr>
          <w:delText>process variance</w:delText>
        </w:r>
      </w:del>
      <w:ins w:id="153" w:author="Holt" w:date="2018-11-14T13:48:00Z">
        <w:r w:rsidR="00586B77">
          <w:rPr>
            <w:rFonts w:eastAsiaTheme="minorEastAsia"/>
          </w:rPr>
          <w:t xml:space="preserve">variance in recruitment  </w:t>
        </w:r>
      </w:ins>
      <w:commentRangeStart w:id="154"/>
      <w:r w:rsidRPr="00004A7E">
        <w:rPr>
          <w:rFonts w:eastAsiaTheme="minorEastAsia"/>
        </w:rPr>
        <w:t xml:space="preserve"> </w:t>
      </w:r>
      <m:oMath>
        <m:r>
          <w:rPr>
            <w:rFonts w:ascii="Cambria Math" w:hAnsi="Cambria Math"/>
          </w:rPr>
          <m:t>σ</m:t>
        </m:r>
        <w:commentRangeEnd w:id="154"/>
        <m:r>
          <m:rPr>
            <m:sty m:val="p"/>
          </m:rPr>
          <w:rPr>
            <w:rStyle w:val="CommentReference"/>
          </w:rPr>
          <w:commentReference w:id="154"/>
        </m:r>
      </m:oMath>
      <w:r w:rsidRPr="00004A7E">
        <w:rPr>
          <w:rFonts w:eastAsiaTheme="minorEastAsia"/>
        </w:rPr>
        <w:t xml:space="preserve"> up or down by 25%. </w:t>
      </w:r>
      <w:del w:id="155" w:author="Holt" w:date="2018-11-10T16:13:00Z">
        <w:r w:rsidRPr="00004A7E" w:rsidDel="00424B7E">
          <w:rPr>
            <w:rFonts w:eastAsiaTheme="minorEastAsia"/>
          </w:rPr>
          <w:delText>We selected these adjustments because they were sufficient to produce changes in CV</w:delText>
        </w:r>
        <w:r w:rsidRPr="00004A7E" w:rsidDel="00424B7E">
          <w:rPr>
            <w:rFonts w:eastAsiaTheme="minorEastAsia"/>
            <w:vertAlign w:val="subscript"/>
          </w:rPr>
          <w:delText>C</w:delText>
        </w:r>
        <w:r w:rsidRPr="00004A7E" w:rsidDel="00424B7E">
          <w:rPr>
            <w:rFonts w:eastAsiaTheme="minorEastAsia"/>
          </w:rPr>
          <w:delText>,</w:delText>
        </w:r>
        <w:r w:rsidRPr="00004A7E" w:rsidDel="00424B7E">
          <w:rPr>
            <w:rFonts w:eastAsiaTheme="minorEastAsia"/>
            <w:vertAlign w:val="subscript"/>
          </w:rPr>
          <w:delText xml:space="preserve"> </w:delText>
        </w:r>
        <w:r w:rsidRPr="00004A7E" w:rsidDel="00424B7E">
          <w:rPr>
            <w:rFonts w:eastAsiaTheme="minorEastAsia"/>
          </w:rPr>
          <w:delText xml:space="preserve">but constrained </w:delText>
        </w:r>
        <m:oMath>
          <m:r>
            <w:rPr>
              <w:rFonts w:ascii="Cambria Math" w:hAnsi="Cambria Math"/>
            </w:rPr>
            <m:t>σ</m:t>
          </m:r>
        </m:oMath>
        <w:r w:rsidRPr="00004A7E" w:rsidDel="00424B7E">
          <w:rPr>
            <w:rFonts w:eastAsiaTheme="minorEastAsia"/>
          </w:rPr>
          <w:delText xml:space="preserve"> to values that a</w:delText>
        </w:r>
        <w:r w:rsidR="006D1219" w:rsidDel="00424B7E">
          <w:rPr>
            <w:rFonts w:eastAsiaTheme="minorEastAsia"/>
          </w:rPr>
          <w:delText>re</w:delText>
        </w:r>
      </w:del>
      <w:proofErr w:type="gramStart"/>
      <w:ins w:id="156" w:author="Holt" w:date="2018-11-10T16:13:00Z">
        <w:r w:rsidR="00424B7E">
          <w:rPr>
            <w:rFonts w:eastAsiaTheme="minorEastAsia"/>
          </w:rPr>
          <w:t>which</w:t>
        </w:r>
        <w:proofErr w:type="gramEnd"/>
        <w:r w:rsidR="00424B7E">
          <w:rPr>
            <w:rFonts w:eastAsiaTheme="minorEastAsia"/>
          </w:rPr>
          <w:t xml:space="preserve"> were within</w:t>
        </w:r>
      </w:ins>
      <w:r w:rsidR="006D1219">
        <w:rPr>
          <w:rFonts w:eastAsiaTheme="minorEastAsia"/>
        </w:rPr>
        <w:t xml:space="preserve"> plausible </w:t>
      </w:r>
      <w:ins w:id="157" w:author="Holt" w:date="2018-11-10T16:13:00Z">
        <w:r w:rsidR="00424B7E">
          <w:rPr>
            <w:rFonts w:eastAsiaTheme="minorEastAsia"/>
          </w:rPr>
          <w:t xml:space="preserve">ranges </w:t>
        </w:r>
      </w:ins>
      <w:r w:rsidR="006D1219">
        <w:rPr>
          <w:rFonts w:eastAsiaTheme="minorEastAsia"/>
        </w:rPr>
        <w:t>for sockeye salmon</w:t>
      </w:r>
      <w:r w:rsidRPr="00004A7E">
        <w:rPr>
          <w:rFonts w:eastAsiaTheme="minorEastAsia"/>
        </w:rPr>
        <w:t xml:space="preserve"> </w:t>
      </w:r>
      <w:commentRangeStart w:id="158"/>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commentRangeEnd w:id="158"/>
      <w:r w:rsidR="00424B7E">
        <w:rPr>
          <w:rStyle w:val="CommentReference"/>
        </w:rPr>
        <w:commentReference w:id="158"/>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xml:space="preserve">) </w:t>
      </w:r>
      <w:commentRangeStart w:id="159"/>
      <w:r w:rsidRPr="00004A7E">
        <w:t>and</w:t>
      </w:r>
      <w:commentRangeEnd w:id="159"/>
      <w:r w:rsidR="00424B7E">
        <w:rPr>
          <w:rStyle w:val="CommentReference"/>
        </w:rPr>
        <w:commentReference w:id="159"/>
      </w:r>
      <w:r w:rsidRPr="00004A7E">
        <w:t xml:space="preserve">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1A2308EE"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w:t>
      </w:r>
      <w:ins w:id="160" w:author="Holt" w:date="2018-11-10T16:21:00Z">
        <w:r w:rsidR="00424B7E">
          <w:rPr>
            <w:rFonts w:ascii="Calibri" w:hAnsi="Calibri"/>
          </w:rPr>
          <w:t xml:space="preserve"> (T</w:t>
        </w:r>
        <w:commentRangeStart w:id="161"/>
        <w:r w:rsidR="00424B7E">
          <w:rPr>
            <w:rFonts w:ascii="Calibri" w:hAnsi="Calibri"/>
          </w:rPr>
          <w:t xml:space="preserve">able </w:t>
        </w:r>
      </w:ins>
      <w:commentRangeEnd w:id="161"/>
      <w:ins w:id="162" w:author="Holt" w:date="2018-11-10T16:26:00Z">
        <w:r w:rsidR="00B96091">
          <w:rPr>
            <w:rStyle w:val="CommentReference"/>
          </w:rPr>
          <w:commentReference w:id="161"/>
        </w:r>
      </w:ins>
      <w:ins w:id="163" w:author="Holt" w:date="2018-11-10T16:21:00Z">
        <w:r w:rsidR="00424B7E">
          <w:rPr>
            <w:rFonts w:ascii="Calibri" w:hAnsi="Calibri"/>
          </w:rPr>
          <w:t>3)</w:t>
        </w:r>
      </w:ins>
      <w:r w:rsidRPr="00004A7E">
        <w:rPr>
          <w:rFonts w:ascii="Calibri" w:hAnsi="Calibri"/>
        </w:rPr>
        <w:t xml:space="preserve">. </w:t>
      </w:r>
      <w:r w:rsidR="00237D76" w:rsidRPr="00004A7E">
        <w:rPr>
          <w:rFonts w:ascii="Calibri" w:hAnsi="Calibri"/>
        </w:rPr>
        <w:t>C</w:t>
      </w:r>
      <w:r w:rsidRPr="00004A7E">
        <w:rPr>
          <w:rFonts w:ascii="Calibri" w:hAnsi="Calibri"/>
        </w:rPr>
        <w:t xml:space="preserve">onservation-based PMs </w:t>
      </w:r>
      <w:ins w:id="164" w:author="Holt" w:date="2018-11-10T16:22:00Z">
        <w:r w:rsidR="00424B7E">
          <w:rPr>
            <w:rFonts w:ascii="Calibri" w:hAnsi="Calibri"/>
          </w:rPr>
          <w:t>included</w:t>
        </w:r>
        <w:r w:rsidR="00B96091">
          <w:rPr>
            <w:rFonts w:ascii="Calibri" w:hAnsi="Calibri"/>
          </w:rPr>
          <w:t xml:space="preserve"> the</w:t>
        </w:r>
      </w:ins>
      <w:ins w:id="165" w:author="Holt" w:date="2018-11-10T16:28:00Z">
        <w:r w:rsidR="00B96091">
          <w:rPr>
            <w:rFonts w:ascii="Calibri" w:hAnsi="Calibri"/>
          </w:rPr>
          <w:t xml:space="preserve"> </w:t>
        </w:r>
      </w:ins>
      <w:ins w:id="166" w:author="Holt" w:date="2018-11-10T16:22:00Z">
        <w:r w:rsidR="00B96091">
          <w:rPr>
            <w:rFonts w:ascii="Calibri" w:hAnsi="Calibri"/>
          </w:rPr>
          <w:t xml:space="preserve">proportion </w:t>
        </w:r>
        <w:r w:rsidR="00424B7E">
          <w:rPr>
            <w:rFonts w:ascii="Calibri" w:hAnsi="Calibri"/>
          </w:rPr>
          <w:t xml:space="preserve">of </w:t>
        </w:r>
      </w:ins>
      <w:ins w:id="167" w:author="Holt" w:date="2018-11-10T16:23:00Z">
        <w:r w:rsidR="00B96091">
          <w:rPr>
            <w:rFonts w:ascii="Calibri" w:hAnsi="Calibri"/>
          </w:rPr>
          <w:t xml:space="preserve">CUs with </w:t>
        </w:r>
      </w:ins>
      <w:ins w:id="168" w:author="Holt" w:date="2018-11-10T16:22:00Z">
        <w:r w:rsidR="00424B7E">
          <w:rPr>
            <w:rFonts w:ascii="Calibri" w:hAnsi="Calibri"/>
          </w:rPr>
          <w:t>spawner abundances being</w:t>
        </w:r>
      </w:ins>
      <w:ins w:id="169" w:author="Holt" w:date="2018-11-10T16:23:00Z">
        <w:r w:rsidR="00B96091">
          <w:rPr>
            <w:rFonts w:ascii="Calibri" w:hAnsi="Calibri"/>
          </w:rPr>
          <w:t xml:space="preserve"> greater than an upper biological benchmark delineating sustainable population sizes</w:t>
        </w:r>
      </w:ins>
      <w:ins w:id="170" w:author="Holt" w:date="2018-11-10T16:25:00Z">
        <w:r w:rsidR="00B96091">
          <w:rPr>
            <w:rFonts w:ascii="Calibri" w:hAnsi="Calibri"/>
          </w:rPr>
          <w:t xml:space="preserve">, 80% of spawner abundances at maximum sustainable </w:t>
        </w:r>
        <w:commentRangeStart w:id="171"/>
        <w:r w:rsidR="00B96091">
          <w:rPr>
            <w:rFonts w:ascii="Calibri" w:hAnsi="Calibri"/>
          </w:rPr>
          <w:t>yield</w:t>
        </w:r>
      </w:ins>
      <w:commentRangeEnd w:id="171"/>
      <w:ins w:id="172" w:author="Holt" w:date="2018-11-10T16:27:00Z">
        <w:r w:rsidR="00B96091">
          <w:rPr>
            <w:rStyle w:val="CommentReference"/>
          </w:rPr>
          <w:commentReference w:id="171"/>
        </w:r>
      </w:ins>
      <w:ins w:id="173" w:author="Holt" w:date="2018-11-10T16:24:00Z">
        <w:r w:rsidR="00B96091">
          <w:rPr>
            <w:rFonts w:ascii="Calibri" w:hAnsi="Calibri"/>
          </w:rPr>
          <w:t xml:space="preserve"> </w:t>
        </w:r>
      </w:ins>
      <w:ins w:id="174" w:author="Holt" w:date="2018-11-10T16:28:00Z">
        <w:r w:rsidR="00B96091">
          <w:rPr>
            <w:rFonts w:ascii="Calibri" w:hAnsi="Calibri"/>
          </w:rPr>
          <w:t xml:space="preserve">, averaged over years </w:t>
        </w:r>
      </w:ins>
      <w:ins w:id="175" w:author="Holt" w:date="2018-11-10T16:24:00Z">
        <w:r w:rsidR="00B96091">
          <w:rPr>
            <w:rFonts w:ascii="Calibri" w:hAnsi="Calibri"/>
          </w:rPr>
          <w:t>(reword to match text of WSP) (DFO 2007).</w:t>
        </w:r>
      </w:ins>
      <w:del w:id="176" w:author="Holt" w:date="2018-11-10T16:26:00Z">
        <w:r w:rsidRPr="00004A7E" w:rsidDel="00B96091">
          <w:rPr>
            <w:rFonts w:ascii="Calibri" w:hAnsi="Calibri"/>
          </w:rPr>
          <w:delText xml:space="preserve">are focused on </w:delText>
        </w:r>
        <w:r w:rsidR="008730E1" w:rsidRPr="00004A7E" w:rsidDel="00B96091">
          <w:rPr>
            <w:rFonts w:ascii="Calibri" w:hAnsi="Calibri"/>
          </w:rPr>
          <w:delText>recruit</w:delText>
        </w:r>
        <w:r w:rsidR="005D007A" w:rsidRPr="00004A7E" w:rsidDel="00B96091">
          <w:rPr>
            <w:rFonts w:ascii="Calibri" w:hAnsi="Calibri"/>
          </w:rPr>
          <w:delText xml:space="preserve"> </w:delText>
        </w:r>
        <w:r w:rsidR="005D007A" w:rsidRPr="00004A7E" w:rsidDel="00B96091">
          <w:rPr>
            <w:rFonts w:ascii="Calibri" w:hAnsi="Calibri"/>
          </w:rPr>
          <w:lastRenderedPageBreak/>
          <w:delText xml:space="preserve">abundance, as well as </w:delText>
        </w:r>
        <w:r w:rsidRPr="00004A7E" w:rsidDel="00B96091">
          <w:rPr>
            <w:rFonts w:ascii="Calibri" w:hAnsi="Calibri"/>
          </w:rPr>
          <w:delText xml:space="preserve">biological benchmarks used to assess CU status. </w:delText>
        </w:r>
        <w:r w:rsidR="005D007A" w:rsidRPr="00004A7E" w:rsidDel="00B96091">
          <w:rPr>
            <w:rFonts w:ascii="Calibri" w:hAnsi="Calibri"/>
          </w:rPr>
          <w:delText>Consistent</w:delText>
        </w:r>
        <w:r w:rsidRPr="00004A7E" w:rsidDel="00B96091">
          <w:rPr>
            <w:rFonts w:ascii="Calibri" w:hAnsi="Calibri"/>
          </w:rPr>
          <w:delText xml:space="preserve"> with Canada’s Wild Salmon Policy, we used </w:delText>
        </w:r>
        <w:r w:rsidR="005D007A" w:rsidRPr="00004A7E" w:rsidDel="00B96091">
          <w:rPr>
            <w:rFonts w:ascii="Calibri" w:hAnsi="Calibri"/>
          </w:rPr>
          <w:delText xml:space="preserve">80% of </w:delText>
        </w:r>
        <w:r w:rsidRPr="00004A7E" w:rsidDel="00B96091">
          <w:rPr>
            <w:rFonts w:ascii="Calibri" w:hAnsi="Calibri"/>
          </w:rPr>
          <w:delText>the estimated spawner abundance necessary to produce maximum sustainable yield (</w:delText>
        </w:r>
        <w:r w:rsidRPr="00004A7E" w:rsidDel="00B96091">
          <w:rPr>
            <w:rFonts w:ascii="Calibri" w:hAnsi="Calibri"/>
            <w:i/>
          </w:rPr>
          <w:delText>S</w:delText>
        </w:r>
        <w:r w:rsidRPr="00004A7E" w:rsidDel="00B96091">
          <w:rPr>
            <w:rFonts w:ascii="Calibri" w:hAnsi="Calibri"/>
            <w:i/>
            <w:vertAlign w:val="subscript"/>
          </w:rPr>
          <w:delText>MSY</w:delText>
        </w:r>
        <w:r w:rsidRPr="00004A7E" w:rsidDel="00B96091">
          <w:rPr>
            <w:rFonts w:ascii="Calibri" w:hAnsi="Calibri"/>
          </w:rPr>
          <w:delText>,</w:delText>
        </w:r>
      </w:del>
      <w:del w:id="177" w:author="Holt" w:date="2018-11-10T16:18:00Z">
        <w:r w:rsidRPr="00004A7E" w:rsidDel="00424B7E">
          <w:rPr>
            <w:rFonts w:ascii="Calibri" w:hAnsi="Calibri"/>
          </w:rPr>
          <w:delText xml:space="preserve"> formula in Appendix</w:delText>
        </w:r>
      </w:del>
      <w:del w:id="178" w:author="Holt" w:date="2018-11-10T16:26:00Z">
        <w:r w:rsidRPr="00004A7E" w:rsidDel="00B96091">
          <w:rPr>
            <w:rFonts w:ascii="Calibri" w:hAnsi="Calibri"/>
          </w:rPr>
          <w:delText>) as the benchmark representing healthy status</w:delText>
        </w:r>
      </w:del>
      <w:r w:rsidRPr="00004A7E">
        <w:rPr>
          <w:rFonts w:ascii="Calibri" w:hAnsi="Calibri"/>
        </w:rPr>
        <w:t xml:space="preserve">. </w:t>
      </w:r>
      <w:del w:id="179" w:author="Holt" w:date="2018-11-10T16:26:00Z">
        <w:r w:rsidRPr="00004A7E" w:rsidDel="00B96091">
          <w:rPr>
            <w:rFonts w:ascii="Calibri" w:hAnsi="Calibri"/>
          </w:rPr>
          <w:delText>Conversely, catch</w:delText>
        </w:r>
      </w:del>
      <w:ins w:id="180" w:author="Holt" w:date="2018-11-10T16:26:00Z">
        <w:r w:rsidR="00B96091">
          <w:rPr>
            <w:rFonts w:ascii="Calibri" w:hAnsi="Calibri"/>
          </w:rPr>
          <w:t>C</w:t>
        </w:r>
        <w:r w:rsidR="00B96091" w:rsidRPr="00004A7E">
          <w:rPr>
            <w:rFonts w:ascii="Calibri" w:hAnsi="Calibri"/>
          </w:rPr>
          <w:t>atch</w:t>
        </w:r>
      </w:ins>
      <w:r w:rsidRPr="00004A7E">
        <w:rPr>
          <w:rFonts w:ascii="Calibri" w:hAnsi="Calibri"/>
        </w:rPr>
        <w:t xml:space="preserve">-based PMs </w:t>
      </w:r>
      <w:del w:id="181" w:author="Holt" w:date="2018-11-10T16:26:00Z">
        <w:r w:rsidRPr="00004A7E" w:rsidDel="00B96091">
          <w:rPr>
            <w:rFonts w:ascii="Calibri" w:hAnsi="Calibri"/>
          </w:rPr>
          <w:delText>are proxies DFO fishery managers may use to determine whether socio-economic objectives are met. For example</w:delText>
        </w:r>
        <w:r w:rsidR="005D007A" w:rsidRPr="00004A7E" w:rsidDel="00B96091">
          <w:rPr>
            <w:rFonts w:ascii="Calibri" w:hAnsi="Calibri"/>
          </w:rPr>
          <w:delText>, we used an</w:delText>
        </w:r>
      </w:del>
      <w:ins w:id="182" w:author="Holt" w:date="2018-11-10T16:26:00Z">
        <w:r w:rsidR="00B96091">
          <w:rPr>
            <w:rFonts w:ascii="Calibri" w:hAnsi="Calibri"/>
          </w:rPr>
          <w:t>included</w:t>
        </w:r>
      </w:ins>
      <w:r w:rsidR="005D007A" w:rsidRPr="00004A7E">
        <w:rPr>
          <w:rFonts w:ascii="Calibri" w:hAnsi="Calibri"/>
        </w:rPr>
        <w:t xml:space="preserve"> </w:t>
      </w:r>
      <w:ins w:id="183" w:author="Holt" w:date="2018-11-10T16:27:00Z">
        <w:r w:rsidR="00B96091">
          <w:rPr>
            <w:rFonts w:ascii="Calibri" w:hAnsi="Calibri"/>
          </w:rPr>
          <w:t xml:space="preserve">proportion of years when </w:t>
        </w:r>
      </w:ins>
      <w:r w:rsidR="005D007A" w:rsidRPr="00004A7E">
        <w:rPr>
          <w:rFonts w:ascii="Calibri" w:hAnsi="Calibri"/>
        </w:rPr>
        <w:t xml:space="preserve">aggregate TAC </w:t>
      </w:r>
      <w:ins w:id="184" w:author="Holt" w:date="2018-11-10T16:28:00Z">
        <w:r w:rsidR="00B96091">
          <w:rPr>
            <w:rFonts w:ascii="Calibri" w:hAnsi="Calibri"/>
          </w:rPr>
          <w:t xml:space="preserve">was </w:t>
        </w:r>
      </w:ins>
      <w:r w:rsidR="008730E1" w:rsidRPr="00004A7E">
        <w:rPr>
          <w:rFonts w:ascii="Calibri" w:hAnsi="Calibri"/>
        </w:rPr>
        <w:t>equal to</w:t>
      </w:r>
      <w:ins w:id="185" w:author="Holt" w:date="2018-11-10T16:28:00Z">
        <w:r w:rsidR="00B96091">
          <w:rPr>
            <w:rFonts w:ascii="Calibri" w:hAnsi="Calibri"/>
          </w:rPr>
          <w:t xml:space="preserve"> or greater than</w:t>
        </w:r>
      </w:ins>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w:t>
      </w:r>
      <w:del w:id="186" w:author="Holt" w:date="2018-11-10T16:28:00Z">
        <w:r w:rsidRPr="00004A7E" w:rsidDel="00B96091">
          <w:rPr>
            <w:rFonts w:ascii="Calibri" w:hAnsi="Calibri"/>
          </w:rPr>
          <w:delText xml:space="preserve">A full list of performance measures and their definitions </w:delText>
        </w:r>
        <w:r w:rsidR="008730E1" w:rsidRPr="00004A7E" w:rsidDel="00B96091">
          <w:rPr>
            <w:rFonts w:ascii="Calibri" w:hAnsi="Calibri"/>
          </w:rPr>
          <w:delText>are described</w:delText>
        </w:r>
        <w:r w:rsidRPr="00004A7E" w:rsidDel="00B96091">
          <w:rPr>
            <w:rFonts w:ascii="Calibri" w:hAnsi="Calibri"/>
          </w:rPr>
          <w:delText xml:space="preserve"> in Table 3.</w:delText>
        </w:r>
        <w:r w:rsidR="008730E1" w:rsidRPr="00004A7E" w:rsidDel="00B96091">
          <w:rPr>
            <w:rFonts w:ascii="Calibri" w:hAnsi="Calibri"/>
          </w:rPr>
          <w:delText xml:space="preserve"> </w:delText>
        </w:r>
      </w:del>
      <w:del w:id="187" w:author="Holt" w:date="2018-11-10T16:29:00Z">
        <w:r w:rsidR="008730E1" w:rsidRPr="00004A7E" w:rsidDel="00B96091">
          <w:rPr>
            <w:rFonts w:ascii="Calibri" w:hAnsi="Calibri"/>
          </w:rPr>
          <w:delText xml:space="preserve">To evaluate differences in performance between OMs, we </w:delText>
        </w:r>
      </w:del>
      <w:ins w:id="188" w:author="Holt" w:date="2018-11-10T16:29:00Z">
        <w:r w:rsidR="00B96091">
          <w:rPr>
            <w:rFonts w:ascii="Calibri" w:hAnsi="Calibri"/>
          </w:rPr>
          <w:t>W</w:t>
        </w:r>
        <w:r w:rsidR="00B96091" w:rsidRPr="00004A7E">
          <w:rPr>
            <w:rFonts w:ascii="Calibri" w:hAnsi="Calibri"/>
          </w:rPr>
          <w:t xml:space="preserve">e </w:t>
        </w:r>
      </w:ins>
      <w:r w:rsidR="008730E1" w:rsidRPr="00004A7E">
        <w:rPr>
          <w:rFonts w:ascii="Calibri" w:hAnsi="Calibri"/>
        </w:rPr>
        <w:t>present median outputs among simulations</w:t>
      </w:r>
      <w:ins w:id="189" w:author="Holt" w:date="2018-11-10T16:29:00Z">
        <w:r w:rsidR="00B96091">
          <w:rPr>
            <w:rFonts w:ascii="Calibri" w:hAnsi="Calibri"/>
          </w:rPr>
          <w:t xml:space="preserve"> for each PM</w:t>
        </w:r>
      </w:ins>
      <w:r w:rsidR="008730E1" w:rsidRPr="00004A7E">
        <w:rPr>
          <w:rFonts w:ascii="Calibri" w:hAnsi="Calibri"/>
        </w:rPr>
        <w:t xml:space="preserve">, </w:t>
      </w:r>
      <w:del w:id="190" w:author="Holt" w:date="2018-11-10T16:29:00Z">
        <w:r w:rsidR="008730E1" w:rsidRPr="00004A7E" w:rsidDel="00B96091">
          <w:rPr>
            <w:rFonts w:ascii="Calibri" w:hAnsi="Calibri"/>
          </w:rPr>
          <w:delText>as well as</w:delText>
        </w:r>
      </w:del>
      <w:ins w:id="191" w:author="Holt" w:date="2018-11-10T16:29:00Z">
        <w:r w:rsidR="00B96091">
          <w:rPr>
            <w:rFonts w:ascii="Calibri" w:hAnsi="Calibri"/>
          </w:rPr>
          <w:t>and the</w:t>
        </w:r>
      </w:ins>
      <w:r w:rsidR="008730E1" w:rsidRPr="00004A7E">
        <w:rPr>
          <w:rFonts w:ascii="Calibri" w:hAnsi="Calibri"/>
        </w:rPr>
        <w:t xml:space="preserve">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110"/>
        <w:gridCol w:w="5608"/>
      </w:tblGrid>
      <w:tr w:rsidR="00D529B9"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D529B9"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2EA60693" w:rsidR="0072162B" w:rsidRPr="00004A7E" w:rsidRDefault="0072162B" w:rsidP="00413000">
            <w:r w:rsidRPr="00004A7E">
              <w:t xml:space="preserve">Median aggregate recruit abundance </w:t>
            </w:r>
            <w:ins w:id="192" w:author="Holt" w:date="2018-11-14T16:08:00Z">
              <w:r w:rsidR="00D529B9">
                <w:t xml:space="preserve">over </w:t>
              </w:r>
            </w:ins>
            <w:ins w:id="193" w:author="Holt" w:date="2018-11-14T16:09:00Z">
              <w:r w:rsidR="00413000">
                <w:t xml:space="preserve">years and </w:t>
              </w:r>
            </w:ins>
            <w:ins w:id="194" w:author="Holt" w:date="2018-11-14T16:08:00Z">
              <w:r w:rsidR="00D529B9">
                <w:t>MC trials</w:t>
              </w:r>
              <w:r w:rsidR="00413000">
                <w:t xml:space="preserve"> </w:t>
              </w:r>
            </w:ins>
            <w:r w:rsidRPr="00004A7E">
              <w:t>(</w:t>
            </w:r>
            <w:del w:id="195" w:author="Holt" w:date="2018-11-14T16:08:00Z">
              <w:r w:rsidRPr="00004A7E" w:rsidDel="00D529B9">
                <w:delText>i.e.</w:delText>
              </w:r>
            </w:del>
            <w:ins w:id="196" w:author="Holt" w:date="2018-11-14T16:08:00Z">
              <w:r w:rsidR="00D529B9">
                <w:t xml:space="preserve">where aggregate is </w:t>
              </w:r>
            </w:ins>
            <w:del w:id="197" w:author="Holt" w:date="2018-11-14T16:08:00Z">
              <w:r w:rsidRPr="00004A7E" w:rsidDel="00D529B9">
                <w:delText xml:space="preserve"> </w:delText>
              </w:r>
              <w:commentRangeStart w:id="198"/>
              <w:r w:rsidRPr="00004A7E" w:rsidDel="00D529B9">
                <w:delText xml:space="preserve">summed </w:delText>
              </w:r>
            </w:del>
            <w:commentRangeEnd w:id="198"/>
            <w:ins w:id="199" w:author="Holt" w:date="2018-11-14T16:08:00Z">
              <w:r w:rsidR="00D529B9" w:rsidRPr="00004A7E">
                <w:t>s</w:t>
              </w:r>
              <w:r w:rsidR="00D529B9">
                <w:t xml:space="preserve">ummation </w:t>
              </w:r>
            </w:ins>
            <w:r w:rsidR="00D529B9">
              <w:rPr>
                <w:rStyle w:val="CommentReference"/>
              </w:rPr>
              <w:commentReference w:id="198"/>
            </w:r>
            <w:ins w:id="200" w:author="Holt" w:date="2018-11-14T16:08:00Z">
              <w:r w:rsidR="00D529B9">
                <w:t xml:space="preserve">of recruits </w:t>
              </w:r>
            </w:ins>
            <w:r w:rsidRPr="00004A7E">
              <w:t xml:space="preserve">across all CUs within a return year) </w:t>
            </w:r>
            <w:del w:id="201" w:author="Holt" w:date="2018-11-14T16:09:00Z">
              <w:r w:rsidRPr="00004A7E" w:rsidDel="00413000">
                <w:delText>during the simulation period.</w:delText>
              </w:r>
            </w:del>
          </w:p>
        </w:tc>
      </w:tr>
      <w:tr w:rsidR="00D529B9"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D529B9"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The proportion of CUs with spawner abundances above the extinction threshold at the end of the simulation period.</w:t>
            </w:r>
          </w:p>
        </w:tc>
      </w:tr>
      <w:tr w:rsidR="00D529B9"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D529B9"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D529B9"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0B38007D" w:rsidR="00DB21CE" w:rsidRPr="00004A7E" w:rsidRDefault="00DB21CE" w:rsidP="008730E1">
      <w:pPr>
        <w:ind w:firstLine="720"/>
        <w:rPr>
          <w:rFonts w:ascii="Calibri" w:hAnsi="Calibri"/>
        </w:rPr>
      </w:pPr>
      <w:r w:rsidRPr="00004A7E">
        <w:rPr>
          <w:rFonts w:eastAsiaTheme="minorEastAsia"/>
        </w:rPr>
        <w:t xml:space="preserve">Although we focused our analyses on </w:t>
      </w:r>
      <w:ins w:id="202" w:author="Holt" w:date="2018-11-10T16:30:00Z">
        <w:r w:rsidR="00B96091">
          <w:rPr>
            <w:rFonts w:eastAsiaTheme="minorEastAsia"/>
          </w:rPr>
          <w:t xml:space="preserve">performance at the </w:t>
        </w:r>
      </w:ins>
      <w:r w:rsidRPr="00004A7E">
        <w:rPr>
          <w:rFonts w:eastAsiaTheme="minorEastAsia"/>
        </w:rPr>
        <w:t xml:space="preserve">aggregate </w:t>
      </w:r>
      <w:ins w:id="203" w:author="Holt" w:date="2018-11-10T16:30:00Z">
        <w:r w:rsidR="00B96091">
          <w:rPr>
            <w:rFonts w:eastAsiaTheme="minorEastAsia"/>
          </w:rPr>
          <w:t xml:space="preserve">level </w:t>
        </w:r>
        <w:commentRangeStart w:id="204"/>
        <w:r w:rsidR="00B96091">
          <w:rPr>
            <w:rFonts w:eastAsiaTheme="minorEastAsia"/>
          </w:rPr>
          <w:t xml:space="preserve">(across all </w:t>
        </w:r>
      </w:ins>
      <w:ins w:id="205" w:author="Holt" w:date="2018-11-10T16:33:00Z">
        <w:r w:rsidR="00634D66">
          <w:rPr>
            <w:rFonts w:eastAsiaTheme="minorEastAsia"/>
          </w:rPr>
          <w:t>C</w:t>
        </w:r>
      </w:ins>
      <w:ins w:id="206" w:author="Holt" w:date="2018-11-10T16:30:00Z">
        <w:r w:rsidR="00B96091">
          <w:rPr>
            <w:rFonts w:eastAsiaTheme="minorEastAsia"/>
          </w:rPr>
          <w:t>Us)</w:t>
        </w:r>
      </w:ins>
      <w:commentRangeEnd w:id="204"/>
      <w:ins w:id="207" w:author="Holt" w:date="2018-11-10T16:31:00Z">
        <w:r w:rsidR="00B96091">
          <w:rPr>
            <w:rStyle w:val="CommentReference"/>
          </w:rPr>
          <w:commentReference w:id="204"/>
        </w:r>
      </w:ins>
      <w:del w:id="208" w:author="Holt" w:date="2018-11-10T16:30:00Z">
        <w:r w:rsidR="006D1219" w:rsidDel="00B96091">
          <w:rPr>
            <w:rFonts w:eastAsiaTheme="minorEastAsia"/>
          </w:rPr>
          <w:delText>PMs</w:delText>
        </w:r>
      </w:del>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 xml:space="preserve">carrying capacity, as well as their exposure to harvest in </w:t>
      </w:r>
      <w:proofErr w:type="spellStart"/>
      <w:r w:rsidR="008730E1" w:rsidRPr="00004A7E">
        <w:rPr>
          <w:rFonts w:eastAsiaTheme="minorEastAsia"/>
        </w:rPr>
        <w:t>mixed</w:t>
      </w:r>
      <w:del w:id="209" w:author="Holt" w:date="2018-11-10T16:36:00Z">
        <w:r w:rsidR="008730E1" w:rsidRPr="00004A7E" w:rsidDel="00634D66">
          <w:rPr>
            <w:rFonts w:eastAsiaTheme="minorEastAsia"/>
          </w:rPr>
          <w:delText xml:space="preserve"> </w:delText>
        </w:r>
        <w:commentRangeStart w:id="210"/>
        <w:r w:rsidR="008730E1" w:rsidRPr="00004A7E" w:rsidDel="00634D66">
          <w:rPr>
            <w:rFonts w:eastAsiaTheme="minorEastAsia"/>
          </w:rPr>
          <w:delText>stock</w:delText>
        </w:r>
      </w:del>
      <w:ins w:id="211" w:author="Holt" w:date="2018-11-10T16:36:00Z">
        <w:r w:rsidR="00634D66">
          <w:rPr>
            <w:rFonts w:eastAsiaTheme="minorEastAsia"/>
          </w:rPr>
          <w:t>CU</w:t>
        </w:r>
        <w:commentRangeEnd w:id="210"/>
        <w:proofErr w:type="spellEnd"/>
        <w:r w:rsidR="00634D66">
          <w:rPr>
            <w:rStyle w:val="CommentReference"/>
          </w:rPr>
          <w:commentReference w:id="210"/>
        </w:r>
      </w:ins>
      <w:r w:rsidR="008730E1" w:rsidRPr="00004A7E">
        <w:rPr>
          <w:rFonts w:eastAsiaTheme="minorEastAsia"/>
        </w:rPr>
        <w:t xml:space="preserve">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36B8B062" w:rsidR="00DB21CE" w:rsidRPr="00004A7E" w:rsidRDefault="00DB21CE" w:rsidP="00DB21CE">
      <w:pPr>
        <w:ind w:firstLine="720"/>
        <w:rPr>
          <w:rFonts w:ascii="Calibri" w:hAnsi="Calibri"/>
        </w:rPr>
      </w:pPr>
      <w:del w:id="212" w:author="Holt" w:date="2018-11-10T16:36:00Z">
        <w:r w:rsidRPr="00004A7E" w:rsidDel="00634D66">
          <w:rPr>
            <w:rFonts w:ascii="Calibri" w:hAnsi="Calibri"/>
          </w:rPr>
          <w:delText xml:space="preserve">Finally, we </w:delText>
        </w:r>
        <w:r w:rsidR="006D1219" w:rsidDel="00634D66">
          <w:rPr>
            <w:rFonts w:ascii="Calibri" w:hAnsi="Calibri"/>
          </w:rPr>
          <w:delText>stress</w:delText>
        </w:r>
        <w:r w:rsidRPr="00004A7E" w:rsidDel="00634D66">
          <w:rPr>
            <w:rFonts w:ascii="Calibri" w:hAnsi="Calibri"/>
          </w:rPr>
          <w:delText xml:space="preserve"> that the</w:delText>
        </w:r>
      </w:del>
      <w:ins w:id="213" w:author="Holt" w:date="2018-11-10T16:36:00Z">
        <w:r w:rsidR="00634D66">
          <w:rPr>
            <w:rFonts w:ascii="Calibri" w:hAnsi="Calibri"/>
          </w:rPr>
          <w:t xml:space="preserve">The </w:t>
        </w:r>
      </w:ins>
      <w:del w:id="214" w:author="Holt" w:date="2018-11-10T16:37:00Z">
        <w:r w:rsidRPr="00004A7E" w:rsidDel="00634D66">
          <w:rPr>
            <w:rFonts w:ascii="Calibri" w:hAnsi="Calibri"/>
          </w:rPr>
          <w:delText xml:space="preserve"> </w:delText>
        </w:r>
      </w:del>
      <w:r w:rsidRPr="00004A7E">
        <w:rPr>
          <w:rFonts w:ascii="Calibri" w:hAnsi="Calibri"/>
        </w:rPr>
        <w:t>goal of this study was to demonstrate relative differences in projected performance associated with trends in component variability and synchrony</w:t>
      </w:r>
      <w:del w:id="215" w:author="Holt" w:date="2018-11-10T16:37:00Z">
        <w:r w:rsidRPr="00004A7E" w:rsidDel="00634D66">
          <w:rPr>
            <w:rFonts w:ascii="Calibri" w:hAnsi="Calibri"/>
          </w:rPr>
          <w:delText>,</w:delText>
        </w:r>
      </w:del>
      <w:r w:rsidRPr="00004A7E">
        <w:rPr>
          <w:rFonts w:ascii="Calibri" w:hAnsi="Calibri"/>
        </w:rPr>
        <w:t xml:space="preserve"> </w:t>
      </w:r>
      <w:ins w:id="216" w:author="Holt" w:date="2018-11-10T16:37:00Z">
        <w:r w:rsidR="00634D66">
          <w:rPr>
            <w:rFonts w:ascii="Calibri" w:hAnsi="Calibri"/>
          </w:rPr>
          <w:t xml:space="preserve">and </w:t>
        </w:r>
      </w:ins>
      <w:r w:rsidRPr="00004A7E">
        <w:rPr>
          <w:rFonts w:ascii="Calibri" w:hAnsi="Calibri"/>
        </w:rPr>
        <w:t xml:space="preserve">not to </w:t>
      </w:r>
      <w:ins w:id="217" w:author="Holt" w:date="2018-11-10T16:37:00Z">
        <w:r w:rsidR="00634D66">
          <w:rPr>
            <w:rFonts w:ascii="Calibri" w:hAnsi="Calibri"/>
          </w:rPr>
          <w:lastRenderedPageBreak/>
          <w:t xml:space="preserve">provide status or </w:t>
        </w:r>
      </w:ins>
      <w:del w:id="218" w:author="Holt" w:date="2018-11-10T16:36:00Z">
        <w:r w:rsidRPr="00004A7E" w:rsidDel="00634D66">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individual</w:t>
      </w:r>
      <w:r w:rsidRPr="00004A7E">
        <w:rPr>
          <w:rFonts w:ascii="Calibri" w:hAnsi="Calibri"/>
        </w:rPr>
        <w:t xml:space="preserve"> Fraser River CUs or the aggregate as a whole</w:t>
      </w:r>
      <w:ins w:id="219" w:author="Holt" w:date="2018-11-10T16:37:00Z">
        <w:r w:rsidR="00634D66">
          <w:rPr>
            <w:rFonts w:ascii="Calibri" w:hAnsi="Calibri"/>
          </w:rPr>
          <w:t xml:space="preserve"> (as described in </w:t>
        </w:r>
        <w:commentRangeStart w:id="220"/>
        <w:r w:rsidR="00634D66">
          <w:rPr>
            <w:rFonts w:ascii="Calibri" w:hAnsi="Calibri"/>
          </w:rPr>
          <w:t xml:space="preserve">Grant et al. </w:t>
        </w:r>
      </w:ins>
      <w:commentRangeEnd w:id="220"/>
      <w:ins w:id="221" w:author="Holt" w:date="2018-11-10T16:38:00Z">
        <w:r w:rsidR="00634D66">
          <w:rPr>
            <w:rStyle w:val="CommentReference"/>
          </w:rPr>
          <w:commentReference w:id="220"/>
        </w:r>
        <w:r w:rsidR="00634D66">
          <w:rPr>
            <w:rFonts w:ascii="Calibri" w:hAnsi="Calibri"/>
          </w:rPr>
          <w:t>)</w:t>
        </w:r>
      </w:ins>
      <w:r w:rsidRPr="00004A7E">
        <w:rPr>
          <w:rFonts w:ascii="Calibri" w:hAnsi="Calibri"/>
        </w:rPr>
        <w:t>.</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77367EFA" w:rsidR="005C2371" w:rsidRPr="00004A7E" w:rsidRDefault="006C2754" w:rsidP="00A91A4F">
      <w:r w:rsidRPr="00004A7E">
        <w:tab/>
        <w:t>Mean Fraser River sockeye salmon productivity</w:t>
      </w:r>
      <w:r w:rsidR="009D23BD" w:rsidRPr="00004A7E">
        <w:t xml:space="preserve"> </w:t>
      </w:r>
      <w:r w:rsidR="00D31645" w:rsidRPr="00004A7E">
        <w:t>(</w:t>
      </w:r>
      <w:proofErr w:type="gramStart"/>
      <w:r w:rsidR="00D31645" w:rsidRPr="00004A7E">
        <w:t>log</w:t>
      </w:r>
      <w:ins w:id="222" w:author="Holt" w:date="2018-11-14T13:29:00Z">
        <w:r w:rsidR="00542C4D" w:rsidRPr="00542C4D">
          <w:rPr>
            <w:vertAlign w:val="subscript"/>
            <w:rPrChange w:id="223" w:author="Holt" w:date="2018-11-14T13:29:00Z">
              <w:rPr/>
            </w:rPrChange>
          </w:rPr>
          <w:t>e</w:t>
        </w:r>
      </w:ins>
      <w:r w:rsidR="00D31645" w:rsidRPr="00004A7E">
        <w:t>(</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proofErr w:type="spellStart"/>
      <w:r w:rsidR="006D1219">
        <w:t>Although</w:t>
      </w:r>
      <w:del w:id="224" w:author="Holt" w:date="2018-11-13T20:35:00Z">
        <w:r w:rsidRPr="00004A7E" w:rsidDel="0070708C">
          <w:delText xml:space="preserve"> </w:delText>
        </w:r>
        <w:commentRangeStart w:id="225"/>
        <w:r w:rsidRPr="00004A7E" w:rsidDel="0070708C">
          <w:delText xml:space="preserve">the aggregate </w:delText>
        </w:r>
        <w:commentRangeEnd w:id="225"/>
        <w:r w:rsidR="00A053AC" w:rsidDel="0070708C">
          <w:rPr>
            <w:rStyle w:val="CommentReference"/>
          </w:rPr>
          <w:commentReference w:id="225"/>
        </w:r>
      </w:del>
      <w:del w:id="226" w:author="Holt" w:date="2018-11-13T20:29:00Z">
        <w:r w:rsidRPr="00004A7E" w:rsidDel="00A053AC">
          <w:delText>exhibited several years of</w:delText>
        </w:r>
      </w:del>
      <w:ins w:id="227" w:author="Holt" w:date="2018-11-13T20:29:00Z">
        <w:r w:rsidR="00A053AC">
          <w:t>were</w:t>
        </w:r>
        <w:proofErr w:type="spellEnd"/>
        <w:r w:rsidR="00A053AC">
          <w:t xml:space="preserve"> </w:t>
        </w:r>
      </w:ins>
      <w:del w:id="228" w:author="Holt" w:date="2018-11-13T20:28:00Z">
        <w:r w:rsidRPr="00004A7E" w:rsidDel="00A053AC">
          <w:delText xml:space="preserve"> higher</w:delText>
        </w:r>
      </w:del>
      <w:ins w:id="229" w:author="Holt" w:date="2018-11-13T20:35:00Z">
        <w:r w:rsidR="0070708C">
          <w:t xml:space="preserve"> on average, </w:t>
        </w:r>
      </w:ins>
      <w:del w:id="230" w:author="Holt" w:date="2018-11-13T20:35:00Z">
        <w:r w:rsidRPr="00004A7E" w:rsidDel="0070708C">
          <w:delText xml:space="preserve"> </w:delText>
        </w:r>
      </w:del>
      <w:r w:rsidRPr="00004A7E">
        <w:t>productivity</w:t>
      </w:r>
      <w:ins w:id="231" w:author="Holt" w:date="2018-11-13T20:35:00Z">
        <w:r w:rsidR="0070708C">
          <w:t xml:space="preserve"> was moderate</w:t>
        </w:r>
      </w:ins>
      <w:ins w:id="232" w:author="Holt" w:date="2018-11-13T20:28:00Z">
        <w:r w:rsidR="00A053AC">
          <w:t xml:space="preserve"> after </w:t>
        </w:r>
      </w:ins>
      <w:ins w:id="233" w:author="Holt" w:date="2018-11-13T20:29:00Z">
        <w:r w:rsidR="00A053AC">
          <w:t xml:space="preserve">brood year </w:t>
        </w:r>
      </w:ins>
      <w:ins w:id="234" w:author="Holt" w:date="2018-11-13T20:28:00Z">
        <w:r w:rsidR="00A053AC">
          <w:t>2005</w:t>
        </w:r>
      </w:ins>
      <w:ins w:id="235" w:author="Holt" w:date="2018-11-13T20:36:00Z">
        <w:r w:rsidR="0070708C">
          <w:t xml:space="preserve"> until 200</w:t>
        </w:r>
        <w:proofErr w:type="gramStart"/>
        <w:r w:rsidR="0070708C">
          <w:t>?</w:t>
        </w:r>
      </w:ins>
      <w:r w:rsidRPr="00004A7E">
        <w:t>,</w:t>
      </w:r>
      <w:proofErr w:type="gramEnd"/>
      <w:r w:rsidRPr="00004A7E">
        <w:t xml:space="preserve"> </w:t>
      </w:r>
      <w:r w:rsidR="006D1219">
        <w:t>it</w:t>
      </w:r>
      <w:r w:rsidRPr="00004A7E">
        <w:t xml:space="preserve"> h</w:t>
      </w:r>
      <w:r w:rsidR="00A43A81" w:rsidRPr="00004A7E">
        <w:t>as recently declined again</w:t>
      </w:r>
      <w:r w:rsidR="00D663FC" w:rsidRPr="00004A7E">
        <w:t xml:space="preserve"> </w:t>
      </w:r>
      <w:del w:id="236" w:author="Holt" w:date="2018-11-13T20:36:00Z">
        <w:r w:rsidR="00D663FC" w:rsidRPr="00004A7E" w:rsidDel="0070708C">
          <w:delText>and remains</w:delText>
        </w:r>
      </w:del>
      <w:ins w:id="237" w:author="Holt" w:date="2018-11-13T20:36:00Z">
        <w:r w:rsidR="0070708C">
          <w:t>with high temporal</w:t>
        </w:r>
      </w:ins>
      <w:r w:rsidR="00D663FC" w:rsidRPr="00004A7E">
        <w:t xml:space="preserve"> </w:t>
      </w:r>
      <w:proofErr w:type="spellStart"/>
      <w:r w:rsidR="00D663FC" w:rsidRPr="00004A7E">
        <w:t>variabl</w:t>
      </w:r>
      <w:ins w:id="238" w:author="Holt" w:date="2018-11-13T20:37:00Z">
        <w:r w:rsidR="0070708C">
          <w:t>ilty</w:t>
        </w:r>
      </w:ins>
      <w:proofErr w:type="spellEnd"/>
      <w:del w:id="239" w:author="Holt" w:date="2018-11-13T20:37:00Z">
        <w:r w:rsidR="00D663FC" w:rsidRPr="00004A7E" w:rsidDel="0070708C">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proofErr w:type="gramStart"/>
      <w:r w:rsidR="00A43A81" w:rsidRPr="00004A7E">
        <w:t>,</w:t>
      </w:r>
      <w:r w:rsidR="005C2371" w:rsidRPr="00004A7E">
        <w:t>c</w:t>
      </w:r>
      <w:proofErr w:type="gramEnd"/>
      <w:r w:rsidR="005C2371" w:rsidRPr="00004A7E">
        <w:t>)</w:t>
      </w:r>
      <w:r w:rsidR="00D663FC" w:rsidRPr="00004A7E">
        <w:t xml:space="preserve">, </w:t>
      </w:r>
      <w:commentRangeStart w:id="240"/>
      <w:r w:rsidR="00D663FC" w:rsidRPr="00004A7E">
        <w:t>coincident with declines in productivity and exploitation rate</w:t>
      </w:r>
      <w:commentRangeEnd w:id="240"/>
      <w:r w:rsidR="0070708C">
        <w:rPr>
          <w:rStyle w:val="CommentReference"/>
        </w:rPr>
        <w:commentReference w:id="240"/>
      </w:r>
      <w:r w:rsidR="005C2371" w:rsidRPr="00004A7E">
        <w:t xml:space="preserve">. However, there is substantial interannual variability in both metrics due to </w:t>
      </w:r>
      <w:r w:rsidR="006D1219">
        <w:t>several abundant, cyclic CUs. P</w:t>
      </w:r>
      <w:r w:rsidR="005C2371" w:rsidRPr="00004A7E">
        <w:t>articularly large returns were observed in 2010 and 2014</w:t>
      </w:r>
      <w:del w:id="241" w:author="Holt" w:date="2018-11-13T20:39:00Z">
        <w:r w:rsidR="005C2371" w:rsidRPr="00004A7E" w:rsidDel="0070708C">
          <w:delText xml:space="preserve"> (c</w:delText>
        </w:r>
      </w:del>
      <w:ins w:id="242" w:author="Holt" w:date="2018-11-13T20:39:00Z">
        <w:r w:rsidR="0070708C">
          <w:t>. C</w:t>
        </w:r>
      </w:ins>
      <w:r w:rsidR="005C2371" w:rsidRPr="00004A7E">
        <w:t xml:space="preserve">atches for 2014 </w:t>
      </w:r>
      <w:ins w:id="243" w:author="Holt" w:date="2018-11-13T20:39:00Z">
        <w:r w:rsidR="0070708C">
          <w:t xml:space="preserve">are </w:t>
        </w:r>
      </w:ins>
      <w:r w:rsidR="005C2371" w:rsidRPr="00004A7E">
        <w:t>not shown</w:t>
      </w:r>
      <w:del w:id="244" w:author="Holt" w:date="2018-11-13T20:39:00Z">
        <w:r w:rsidR="005C2371" w:rsidRPr="00004A7E" w:rsidDel="0070708C">
          <w:delText xml:space="preserve">). </w:delText>
        </w:r>
      </w:del>
      <w:ins w:id="245" w:author="Holt" w:date="2018-11-13T20:39:00Z">
        <w:r w:rsidR="0070708C">
          <w:t xml:space="preserve"> because …</w:t>
        </w:r>
        <w:r w:rsidR="0070708C" w:rsidRPr="00004A7E">
          <w:t xml:space="preserve">. </w:t>
        </w:r>
      </w:ins>
    </w:p>
    <w:p w14:paraId="4AE0B96C" w14:textId="27D0B44E" w:rsidR="006C2754" w:rsidRPr="00004A7E" w:rsidRDefault="006C2754" w:rsidP="005C2371">
      <w:pPr>
        <w:ind w:firstLine="720"/>
      </w:pPr>
      <w:r w:rsidRPr="00004A7E">
        <w:t xml:space="preserve">Mean </w:t>
      </w:r>
      <w:ins w:id="246" w:author="Holt" w:date="2018-11-14T13:26:00Z">
        <w:r w:rsidR="00542C4D">
          <w:t xml:space="preserve">component </w:t>
        </w:r>
      </w:ins>
      <w:ins w:id="247" w:author="Holt" w:date="2018-11-14T13:35:00Z">
        <w:r w:rsidR="003415EC">
          <w:t>coefficient of variation</w:t>
        </w:r>
      </w:ins>
      <w:ins w:id="248" w:author="Holt" w:date="2018-11-14T13:26:00Z">
        <w:r w:rsidR="00542C4D">
          <w:t xml:space="preserve">, </w:t>
        </w:r>
      </w:ins>
      <w:r w:rsidRPr="00004A7E">
        <w:t>CV</w:t>
      </w:r>
      <w:r w:rsidRPr="00004A7E">
        <w:rPr>
          <w:vertAlign w:val="subscript"/>
        </w:rPr>
        <w:t>C</w:t>
      </w:r>
      <w:del w:id="249" w:author="Holt" w:date="2018-11-14T13:27:00Z">
        <w:r w:rsidRPr="00004A7E" w:rsidDel="00542C4D">
          <w:delText xml:space="preserve"> (</w:delText>
        </w:r>
      </w:del>
      <w:del w:id="250" w:author="Holt" w:date="2018-11-14T12:59:00Z">
        <w:r w:rsidRPr="00004A7E" w:rsidDel="00D1310B">
          <w:delText>i.e</w:delText>
        </w:r>
        <w:r w:rsidR="008614AB" w:rsidRPr="00004A7E" w:rsidDel="00D1310B">
          <w:delText xml:space="preserve">. temporal variability in recruit abundance, weighted by a CU’s </w:delText>
        </w:r>
        <w:r w:rsidR="006D1219" w:rsidDel="00D1310B">
          <w:delText>mean</w:delText>
        </w:r>
        <w:r w:rsidR="008614AB" w:rsidRPr="00004A7E" w:rsidDel="00D1310B">
          <w:delText xml:space="preserve"> abundance</w:delText>
        </w:r>
      </w:del>
      <w:del w:id="251" w:author="Holt" w:date="2018-11-14T13:26:00Z">
        <w:r w:rsidRPr="00004A7E" w:rsidDel="00542C4D">
          <w:delText>)</w:delText>
        </w:r>
      </w:del>
      <w:r w:rsidRPr="00004A7E">
        <w:t xml:space="preserve"> </w:t>
      </w:r>
      <w:commentRangeStart w:id="252"/>
      <w:r w:rsidRPr="00004A7E">
        <w:t>was</w:t>
      </w:r>
      <w:r w:rsidR="008614AB" w:rsidRPr="00004A7E">
        <w:t xml:space="preserve"> low </w:t>
      </w:r>
      <w:r w:rsidR="00C0619A" w:rsidRPr="00004A7E">
        <w:t xml:space="preserve">in the </w:t>
      </w:r>
      <w:commentRangeStart w:id="253"/>
      <w:r w:rsidR="00C0619A" w:rsidRPr="00004A7E">
        <w:t>19</w:t>
      </w:r>
      <w:del w:id="254" w:author="Holt" w:date="2018-11-14T13:07:00Z">
        <w:r w:rsidR="00C0619A" w:rsidRPr="00004A7E" w:rsidDel="00F8125C">
          <w:delText>60s</w:delText>
        </w:r>
      </w:del>
      <w:commentRangeEnd w:id="253"/>
      <w:r w:rsidR="00542C4D">
        <w:rPr>
          <w:rStyle w:val="CommentReference"/>
        </w:rPr>
        <w:commentReference w:id="253"/>
      </w:r>
      <w:del w:id="255" w:author="Holt" w:date="2018-11-14T13:07:00Z">
        <w:r w:rsidR="00C0619A" w:rsidRPr="00004A7E" w:rsidDel="00F8125C">
          <w:delText xml:space="preserve">, </w:delText>
        </w:r>
      </w:del>
      <w:r w:rsidR="00C0619A" w:rsidRPr="00004A7E">
        <w:t xml:space="preserve">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w:t>
      </w:r>
      <w:commentRangeEnd w:id="252"/>
      <w:r w:rsidR="00F8125C">
        <w:rPr>
          <w:rStyle w:val="CommentReference"/>
        </w:rPr>
        <w:commentReference w:id="252"/>
      </w:r>
      <w:r w:rsidR="00004A7E" w:rsidRPr="00004A7E">
        <w:t>(Figure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w:t>
      </w:r>
      <w:del w:id="256" w:author="Holt" w:date="2018-11-14T13:26:00Z">
        <w:r w:rsidR="00C0619A" w:rsidRPr="00004A7E" w:rsidDel="00542C4D">
          <w:delText xml:space="preserve">20 years </w:delText>
        </w:r>
        <w:r w:rsidR="006D1219" w:rsidRPr="00004A7E" w:rsidDel="00542C4D">
          <w:delText>afterward</w:delText>
        </w:r>
        <w:r w:rsidR="006D1219" w:rsidDel="00542C4D">
          <w:delText>s</w:delText>
        </w:r>
        <w:r w:rsidR="00C0619A" w:rsidRPr="00004A7E" w:rsidDel="00542C4D">
          <w:delText xml:space="preserve"> </w:delText>
        </w:r>
      </w:del>
      <w:ins w:id="257" w:author="Holt" w:date="2018-11-14T13:26:00Z">
        <w:r w:rsidR="00542C4D">
          <w:t xml:space="preserve">from 1960-1980, </w:t>
        </w:r>
      </w:ins>
      <w:r w:rsidR="00C0619A" w:rsidRPr="00004A7E">
        <w:t xml:space="preserve">and increased </w:t>
      </w:r>
      <w:r w:rsidR="006D1219">
        <w:t>through</w:t>
      </w:r>
      <w:r w:rsidR="00C0619A" w:rsidRPr="00004A7E">
        <w:t xml:space="preserve"> the </w:t>
      </w:r>
      <w:del w:id="258" w:author="Holt" w:date="2018-11-14T13:26:00Z">
        <w:r w:rsidR="00C0619A" w:rsidRPr="00004A7E" w:rsidDel="00542C4D">
          <w:delText>1980s</w:delText>
        </w:r>
      </w:del>
      <w:ins w:id="259" w:author="Holt" w:date="2018-11-14T13:26:00Z">
        <w:r w:rsidR="00542C4D" w:rsidRPr="00004A7E">
          <w:t>19</w:t>
        </w:r>
        <w:r w:rsidR="00542C4D">
          <w:t>9</w:t>
        </w:r>
        <w:r w:rsidR="00542C4D" w:rsidRPr="00004A7E">
          <w:t>0s</w:t>
        </w:r>
      </w:ins>
      <w:r w:rsidR="006D1219">
        <w:t>,</w:t>
      </w:r>
      <w:r w:rsidR="00C0619A" w:rsidRPr="00004A7E">
        <w:t xml:space="preserve"> leading to a</w:t>
      </w:r>
      <w:ins w:id="260" w:author="Holt" w:date="2018-11-14T13:25:00Z">
        <w:r w:rsidR="00542C4D">
          <w:t xml:space="preserve"> recent</w:t>
        </w:r>
      </w:ins>
      <w:r w:rsidR="00C0619A" w:rsidRPr="00004A7E">
        <w:t xml:space="preserve"> </w:t>
      </w:r>
      <w:r w:rsidR="00004A7E" w:rsidRPr="00004A7E">
        <w:t>peak</w:t>
      </w:r>
      <w:del w:id="261" w:author="Holt" w:date="2018-11-14T13:25:00Z">
        <w:r w:rsidR="00004A7E" w:rsidRPr="00004A7E" w:rsidDel="00542C4D">
          <w:delText xml:space="preserve"> </w:delText>
        </w:r>
      </w:del>
      <w:ins w:id="262" w:author="Holt" w:date="2018-11-14T13:26:00Z">
        <w:r w:rsidR="00542C4D">
          <w:t xml:space="preserve"> in 201?</w:t>
        </w:r>
      </w:ins>
      <w:del w:id="263" w:author="Holt" w:date="2018-11-14T13:25:00Z">
        <w:r w:rsidR="00004A7E" w:rsidRPr="00004A7E" w:rsidDel="00542C4D">
          <w:delText>several years ago</w:delText>
        </w:r>
      </w:del>
      <w:r w:rsidR="00004A7E" w:rsidRPr="00004A7E">
        <w:t xml:space="preserve"> </w:t>
      </w:r>
      <w:proofErr w:type="gramStart"/>
      <w:r w:rsidR="00004A7E" w:rsidRPr="00004A7E">
        <w:t>(Figure 2</w:t>
      </w:r>
      <w:r w:rsidR="00C0619A" w:rsidRPr="00004A7E">
        <w:t>e.)</w:t>
      </w:r>
      <w:proofErr w:type="gramEnd"/>
      <w:r w:rsidRPr="00004A7E">
        <w:t xml:space="preserve"> </w:t>
      </w:r>
      <w:r w:rsidR="00D663FC" w:rsidRPr="00004A7E">
        <w:t>As expected</w:t>
      </w:r>
      <w:r w:rsidR="005B527F" w:rsidRPr="00004A7E">
        <w:t>, c</w:t>
      </w:r>
      <w:r w:rsidRPr="00004A7E">
        <w:t xml:space="preserve">hanges in </w:t>
      </w:r>
      <w:ins w:id="264" w:author="Holt" w:date="2018-11-14T13:27:00Z">
        <w:r w:rsidR="00542C4D">
          <w:t xml:space="preserve">aggregate </w:t>
        </w:r>
      </w:ins>
      <w:ins w:id="265" w:author="Holt" w:date="2018-11-14T13:35:00Z">
        <w:r w:rsidR="003415EC">
          <w:t>coefficient of variability</w:t>
        </w:r>
      </w:ins>
      <w:ins w:id="266" w:author="Holt" w:date="2018-11-14T13:27:00Z">
        <w:r w:rsidR="00542C4D">
          <w:t xml:space="preserve">, </w:t>
        </w:r>
      </w:ins>
      <w:r w:rsidRPr="00004A7E">
        <w:t>CV</w:t>
      </w:r>
      <w:r w:rsidRPr="00004A7E">
        <w:rPr>
          <w:vertAlign w:val="subscript"/>
        </w:rPr>
        <w:t>A</w:t>
      </w:r>
      <w:r w:rsidRPr="00004A7E">
        <w:t xml:space="preserve"> mirror these patterns, showing</w:t>
      </w:r>
      <w:r w:rsidR="006D1219">
        <w:t xml:space="preserve"> a</w:t>
      </w:r>
      <w:r w:rsidRPr="00004A7E">
        <w:t xml:space="preserve"> </w:t>
      </w:r>
      <w:r w:rsidR="00F73E55">
        <w:t>gradual increase</w:t>
      </w:r>
      <w:ins w:id="267" w:author="Holt" w:date="2018-11-14T13:27:00Z">
        <w:r w:rsidR="00542C4D">
          <w:t xml:space="preserve"> from 1960 to 2010</w:t>
        </w:r>
      </w:ins>
      <w:r w:rsidR="00F73E55">
        <w:t xml:space="preserve"> followed by a jump to </w:t>
      </w:r>
      <w:r w:rsidR="006D1219">
        <w:t>particularly</w:t>
      </w:r>
      <w:r w:rsidR="00F73E55">
        <w:t xml:space="preserve"> high levels</w:t>
      </w:r>
      <w:r w:rsidRPr="00004A7E">
        <w:t xml:space="preserve"> </w:t>
      </w:r>
      <w:r w:rsidR="00004A7E" w:rsidRPr="00004A7E">
        <w:t xml:space="preserve">in the early </w:t>
      </w:r>
      <w:del w:id="268" w:author="Holt" w:date="2018-11-14T13:27:00Z">
        <w:r w:rsidR="00004A7E" w:rsidRPr="00004A7E" w:rsidDel="00542C4D">
          <w:delText xml:space="preserve">2000s </w:delText>
        </w:r>
      </w:del>
      <w:ins w:id="269" w:author="Holt" w:date="2018-11-14T13:27:00Z">
        <w:r w:rsidR="00542C4D" w:rsidRPr="00004A7E">
          <w:t>20</w:t>
        </w:r>
        <w:r w:rsidR="00542C4D">
          <w:t>10</w:t>
        </w:r>
        <w:r w:rsidR="00542C4D" w:rsidRPr="00004A7E">
          <w:t>s</w:t>
        </w:r>
      </w:ins>
      <w:ins w:id="270" w:author="Holt" w:date="2018-11-14T13:28:00Z">
        <w:r w:rsidR="00542C4D">
          <w:t xml:space="preserve"> (or late </w:t>
        </w:r>
      </w:ins>
      <w:ins w:id="271" w:author="Holt" w:date="2018-11-14T13:29:00Z">
        <w:r w:rsidR="00542C4D">
          <w:t xml:space="preserve">in the first decade of the </w:t>
        </w:r>
      </w:ins>
      <w:ins w:id="272" w:author="Holt" w:date="2018-11-14T13:28:00Z">
        <w:r w:rsidR="00542C4D">
          <w:t>2000s)</w:t>
        </w:r>
      </w:ins>
      <w:ins w:id="273" w:author="Holt" w:date="2018-11-14T13:27:00Z">
        <w:r w:rsidR="00542C4D" w:rsidRPr="00004A7E">
          <w:t xml:space="preserve"> </w:t>
        </w:r>
      </w:ins>
      <w:r w:rsidR="00004A7E" w:rsidRPr="00004A7E">
        <w:t>(Figure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commentRangeStart w:id="274"/>
      <w:r>
        <w:rPr>
          <w:noProof/>
          <w:lang w:eastAsia="en-CA"/>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274"/>
      <w:r w:rsidR="00F8125C">
        <w:rPr>
          <w:rStyle w:val="CommentReference"/>
        </w:rPr>
        <w:commentReference w:id="274"/>
      </w:r>
    </w:p>
    <w:p w14:paraId="4120C511" w14:textId="60D93A76" w:rsidR="00525C83" w:rsidRPr="00004A7E" w:rsidRDefault="00525C83" w:rsidP="00A91A4F">
      <w:proofErr w:type="gramStart"/>
      <w:r w:rsidRPr="00004A7E">
        <w:lastRenderedPageBreak/>
        <w:t xml:space="preserve">Figure </w:t>
      </w:r>
      <w:r w:rsidR="00AF52E0">
        <w:t>2</w:t>
      </w:r>
      <w:r w:rsidR="00F73E55">
        <w:t>.</w:t>
      </w:r>
      <w:proofErr w:type="gramEnd"/>
      <w:r w:rsidRPr="00004A7E">
        <w:t xml:space="preserve"> Observed trends in </w:t>
      </w:r>
      <w:ins w:id="275" w:author="Holt" w:date="2018-11-14T13:31:00Z">
        <w:r w:rsidR="00542C4D">
          <w:t xml:space="preserve">(a) CU-specific </w:t>
        </w:r>
      </w:ins>
      <w:del w:id="276" w:author="Holt" w:date="2018-11-14T13:31:00Z">
        <w:r w:rsidRPr="00004A7E" w:rsidDel="00542C4D">
          <w:delText xml:space="preserve">Fraser River sockeye salmon productivity </w:delText>
        </w:r>
      </w:del>
      <w:ins w:id="277" w:author="Holt" w:date="2018-11-14T13:31:00Z">
        <w:r w:rsidR="00542C4D" w:rsidRPr="00004A7E">
          <w:t>productivit</w:t>
        </w:r>
        <w:r w:rsidR="00542C4D">
          <w:t>ies</w:t>
        </w:r>
        <w:r w:rsidR="00542C4D" w:rsidRPr="00004A7E">
          <w:t xml:space="preserve"> </w:t>
        </w:r>
      </w:ins>
      <w:commentRangeStart w:id="278"/>
      <w:r w:rsidRPr="00004A7E">
        <w:t>(log</w:t>
      </w:r>
      <w:ins w:id="279" w:author="Holt" w:date="2018-11-14T13:29:00Z">
        <w:r w:rsidR="00542C4D" w:rsidRPr="00542C4D">
          <w:rPr>
            <w:vertAlign w:val="subscript"/>
            <w:rPrChange w:id="280" w:author="Holt" w:date="2018-11-14T13:29:00Z">
              <w:rPr/>
            </w:rPrChange>
          </w:rPr>
          <w:t>e</w:t>
        </w:r>
      </w:ins>
      <w:r w:rsidRPr="00004A7E">
        <w:t xml:space="preserve"> (recruits per spawner))</w:t>
      </w:r>
      <w:ins w:id="281" w:author="Holt" w:date="2018-11-14T13:31:00Z">
        <w:r w:rsidR="00542C4D">
          <w:t xml:space="preserve"> (grey lines) and average of CU-specific productivities (black line)</w:t>
        </w:r>
      </w:ins>
      <w:r w:rsidRPr="00004A7E">
        <w:t xml:space="preserve">, </w:t>
      </w:r>
      <w:ins w:id="282" w:author="Holt" w:date="2018-11-14T13:32:00Z">
        <w:r w:rsidR="00542C4D">
          <w:t xml:space="preserve">(b) </w:t>
        </w:r>
      </w:ins>
      <w:r w:rsidRPr="00004A7E">
        <w:t xml:space="preserve">aggregate </w:t>
      </w:r>
      <w:del w:id="283" w:author="Holt" w:date="2018-11-14T13:32:00Z">
        <w:r w:rsidRPr="00004A7E" w:rsidDel="00542C4D">
          <w:delText xml:space="preserve">spawner </w:delText>
        </w:r>
      </w:del>
      <w:ins w:id="284" w:author="Holt" w:date="2018-11-14T13:32:00Z">
        <w:r w:rsidR="00542C4D">
          <w:t>recruit</w:t>
        </w:r>
        <w:r w:rsidR="00542C4D" w:rsidRPr="00004A7E">
          <w:t xml:space="preserve"> </w:t>
        </w:r>
      </w:ins>
      <w:r w:rsidRPr="00004A7E">
        <w:t>abundance</w:t>
      </w:r>
      <w:commentRangeEnd w:id="278"/>
      <w:r w:rsidR="00542C4D">
        <w:rPr>
          <w:rStyle w:val="CommentReference"/>
        </w:rPr>
        <w:commentReference w:id="278"/>
      </w:r>
      <w:r w:rsidRPr="00004A7E">
        <w:t xml:space="preserve">, and </w:t>
      </w:r>
      <w:ins w:id="285" w:author="Holt" w:date="2018-11-14T13:32:00Z">
        <w:r w:rsidR="00542C4D">
          <w:t xml:space="preserve">(c) </w:t>
        </w:r>
      </w:ins>
      <w:r w:rsidRPr="00004A7E">
        <w:t>aggregate catch</w:t>
      </w:r>
      <w:del w:id="286" w:author="Holt" w:date="2018-11-14T13:32:00Z">
        <w:r w:rsidRPr="00004A7E" w:rsidDel="00542C4D">
          <w:delText xml:space="preserve"> (</w:delText>
        </w:r>
        <w:r w:rsidR="00D663FC" w:rsidRPr="00004A7E" w:rsidDel="00542C4D">
          <w:delText>a-c</w:delText>
        </w:r>
        <w:r w:rsidRPr="00004A7E" w:rsidDel="00542C4D">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del w:id="287" w:author="Holt" w:date="2018-11-14T13:35:00Z">
        <w:r w:rsidRPr="00004A7E" w:rsidDel="003415EC">
          <w:rPr>
            <w:rFonts w:eastAsiaTheme="minorEastAsia"/>
          </w:rPr>
          <w:delText>variability</w:delText>
        </w:r>
        <w:r w:rsidR="00D663FC" w:rsidRPr="00004A7E" w:rsidDel="003415EC">
          <w:rPr>
            <w:rFonts w:eastAsiaTheme="minorEastAsia"/>
          </w:rPr>
          <w:delText xml:space="preserve"> </w:delText>
        </w:r>
      </w:del>
      <w:ins w:id="288" w:author="Holt" w:date="2018-11-14T13:35:00Z">
        <w:r w:rsidR="003415EC">
          <w:rPr>
            <w:rFonts w:eastAsiaTheme="minorEastAsia"/>
          </w:rPr>
          <w:t xml:space="preserve">coefficient of </w:t>
        </w:r>
      </w:ins>
      <w:ins w:id="289" w:author="Holt" w:date="2018-11-14T13:36:00Z">
        <w:r w:rsidR="003415EC">
          <w:rPr>
            <w:rFonts w:eastAsiaTheme="minorEastAsia"/>
          </w:rPr>
          <w:t>variability</w:t>
        </w:r>
      </w:ins>
      <w:ins w:id="290" w:author="Holt" w:date="2018-11-14T13:35:00Z">
        <w:r w:rsidR="003415EC"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w:t>
      </w:r>
      <w:commentRangeStart w:id="291"/>
      <w:r w:rsidR="00004A7E">
        <w:t>interval</w:t>
      </w:r>
      <w:r w:rsidR="0016554E">
        <w:t>s</w:t>
      </w:r>
      <w:commentRangeEnd w:id="291"/>
      <w:r w:rsidR="003415EC">
        <w:rPr>
          <w:rStyle w:val="CommentReference"/>
        </w:rPr>
        <w:commentReference w:id="291"/>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DED320E" w:rsidR="00353067" w:rsidRPr="00004A7E" w:rsidRDefault="005B527F" w:rsidP="00353067">
      <w:pPr>
        <w:rPr>
          <w:ins w:id="292" w:author="DFO-MPO" w:date="2018-09-11T10:57:00Z"/>
          <w:rFonts w:eastAsiaTheme="minorEastAsia"/>
        </w:rPr>
      </w:pPr>
      <w:r w:rsidRPr="00004A7E">
        <w:rPr>
          <w:i/>
        </w:rPr>
        <w:tab/>
      </w:r>
      <w:r w:rsidR="00A409A9" w:rsidRPr="00004A7E">
        <w:t>By specifying low, medium, and high values for</w:t>
      </w:r>
      <w:ins w:id="293" w:author="Holt" w:date="2018-11-14T13:43:00Z">
        <w:r w:rsidR="0010510B">
          <w:t xml:space="preserve"> CU-specific variabi</w:t>
        </w:r>
      </w:ins>
      <w:ins w:id="294" w:author="Holt" w:date="2018-11-14T13:53:00Z">
        <w:r w:rsidR="00586B77">
          <w:t>li</w:t>
        </w:r>
      </w:ins>
      <w:ins w:id="295" w:author="Holt" w:date="2018-11-14T13:43:00Z">
        <w:r w:rsidR="0010510B">
          <w:t>ty in recruitment residuals,</w:t>
        </w:r>
      </w:ins>
      <w:r w:rsidR="00A409A9" w:rsidRPr="00004A7E">
        <w:t xml:space="preserve"> </w:t>
      </w:r>
      <w:commentRangeStart w:id="296"/>
      <m:oMath>
        <m:r>
          <w:rPr>
            <w:rFonts w:ascii="Cambria Math" w:hAnsi="Cambria Math"/>
          </w:rPr>
          <m:t>σ</m:t>
        </m:r>
        <w:commentRangeEnd w:id="296"/>
        <m:r>
          <m:rPr>
            <m:sty m:val="p"/>
          </m:rPr>
          <w:rPr>
            <w:rStyle w:val="CommentReference"/>
          </w:rPr>
          <w:commentReference w:id="296"/>
        </m:r>
      </m:oMath>
      <w:r w:rsidR="00A409A9" w:rsidRPr="00004A7E">
        <w:t xml:space="preserve"> and </w:t>
      </w:r>
      <w:ins w:id="297" w:author="Holt" w:date="2018-11-14T13:54:00Z">
        <w:r w:rsidR="00586B77">
          <w:t xml:space="preserve">lag-1 year </w:t>
        </w:r>
      </w:ins>
      <w:ins w:id="298" w:author="Holt" w:date="2018-11-14T13:53:00Z">
        <w:r w:rsidR="00586B77">
          <w:rPr>
            <w:rFonts w:eastAsiaTheme="minorEastAsia"/>
          </w:rPr>
          <w:t>autocorrelation in CU-specific recruitment residuals</w:t>
        </w:r>
      </w:ins>
      <w:ins w:id="299" w:author="Holt" w:date="2018-11-14T13:54:00Z">
        <w:r w:rsidR="00586B77">
          <w:rPr>
            <w:rFonts w:eastAsiaTheme="minorEastAsia"/>
          </w:rPr>
          <w:t>,</w:t>
        </w:r>
      </w:ins>
      <w:ins w:id="300" w:author="Holt" w:date="2018-11-14T13:53:00Z">
        <w:r w:rsidR="00586B77">
          <w:rPr>
            <w:rFonts w:eastAsiaTheme="minorEastAsia"/>
          </w:rPr>
          <w:t xml:space="preserve"> </w:t>
        </w:r>
      </w:ins>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commentRangeStart w:id="301"/>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commentRangeEnd w:id="301"/>
      <w:r w:rsidR="00586B77">
        <w:rPr>
          <w:rStyle w:val="CommentReference"/>
        </w:rPr>
        <w:commentReference w:id="301"/>
      </w:r>
      <w:commentRangeStart w:id="302"/>
      <w:r w:rsidR="00F73E55">
        <w:rPr>
          <w:rFonts w:eastAsiaTheme="minorEastAsia"/>
        </w:rPr>
        <w:t xml:space="preserve">Due to stochasticity within the model, </w:t>
      </w:r>
      <w:commentRangeStart w:id="303"/>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303"/>
      <w:r w:rsidR="00633411">
        <w:rPr>
          <w:rStyle w:val="CommentReference"/>
        </w:rPr>
        <w:commentReference w:id="303"/>
      </w:r>
      <w:commentRangeEnd w:id="302"/>
      <w:r w:rsidR="00D1358A">
        <w:rPr>
          <w:rStyle w:val="CommentReference"/>
        </w:rPr>
        <w:commentReference w:id="302"/>
      </w:r>
    </w:p>
    <w:p w14:paraId="245C62D7" w14:textId="09DA27CB" w:rsidR="005B527F" w:rsidRPr="00004A7E" w:rsidRDefault="00A45830" w:rsidP="00A45830">
      <w:pPr>
        <w:jc w:val="center"/>
        <w:rPr>
          <w:rFonts w:eastAsiaTheme="minorEastAsia"/>
        </w:rPr>
      </w:pPr>
      <w:r>
        <w:rPr>
          <w:rFonts w:eastAsiaTheme="minorEastAsia"/>
          <w:noProof/>
          <w:lang w:eastAsia="en-CA"/>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Trends in the observed stock-recruitment dataset are shown in black, the dashed line represents the beginning of the simulation period, and colored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w:t>
      </w:r>
      <w:commentRangeStart w:id="304"/>
      <w:r w:rsidR="00511A34" w:rsidRPr="00004A7E">
        <w:rPr>
          <w:rFonts w:eastAsiaTheme="minorEastAsia"/>
        </w:rPr>
        <w:t>250 trials</w:t>
      </w:r>
      <w:commentRangeEnd w:id="304"/>
      <w:r w:rsidR="00C850BB">
        <w:rPr>
          <w:rStyle w:val="CommentReference"/>
        </w:rPr>
        <w:commentReference w:id="304"/>
      </w:r>
      <w:r w:rsidR="00511A34" w:rsidRPr="00004A7E">
        <w:rPr>
          <w:rFonts w:eastAsiaTheme="minorEastAsia"/>
        </w:rPr>
        <w:t xml:space="preserve">. </w:t>
      </w:r>
    </w:p>
    <w:p w14:paraId="091C560E" w14:textId="1F8F4785" w:rsidR="00537250" w:rsidRDefault="000024DA" w:rsidP="000024DA">
      <w:pPr>
        <w:jc w:val="center"/>
        <w:rPr>
          <w:rFonts w:eastAsiaTheme="minorEastAsia"/>
        </w:rPr>
      </w:pPr>
      <w:r>
        <w:rPr>
          <w:rFonts w:eastAsiaTheme="minorEastAsia"/>
          <w:noProof/>
          <w:lang w:eastAsia="en-CA"/>
        </w:rPr>
        <w:lastRenderedPageBreak/>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86DBBD7" w:rsidR="00537250" w:rsidRPr="00004A7E" w:rsidRDefault="00537250" w:rsidP="00A91A4F">
      <w:pPr>
        <w:rPr>
          <w:rFonts w:eastAsiaTheme="minorEastAsia"/>
        </w:rPr>
      </w:pPr>
      <w:commentRangeStart w:id="305"/>
      <w:commentRangeStart w:id="306"/>
      <w:r>
        <w:rPr>
          <w:rFonts w:eastAsiaTheme="minorEastAsia"/>
        </w:rPr>
        <w:t xml:space="preserve">Figure </w:t>
      </w:r>
      <w:commentRangeEnd w:id="305"/>
      <w:r w:rsidR="000024DA">
        <w:rPr>
          <w:rStyle w:val="CommentReference"/>
        </w:rPr>
        <w:commentReference w:id="305"/>
      </w:r>
      <w:r>
        <w:rPr>
          <w:rFonts w:eastAsiaTheme="minorEastAsia"/>
        </w:rPr>
        <w:t xml:space="preserve">S1. Trends in recruitment synchrony as a function of </w:t>
      </w:r>
      <m:oMath>
        <m:r>
          <w:rPr>
            <w:rFonts w:ascii="Cambria Math" w:hAnsi="Cambria Math"/>
          </w:rPr>
          <m:t>σ</m:t>
        </m:r>
      </m:oMath>
      <w:r w:rsidRPr="00004A7E">
        <w:t xml:space="preserve"> and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commentRangeEnd w:id="306"/>
      <w:r w:rsidR="00C850BB">
        <w:rPr>
          <w:rStyle w:val="CommentReference"/>
        </w:rPr>
        <w:commentReference w:id="306"/>
      </w:r>
    </w:p>
    <w:p w14:paraId="029250CD" w14:textId="368CFB16" w:rsidR="00AF52E0" w:rsidRDefault="00063326" w:rsidP="0016554E">
      <w:pPr>
        <w:rPr>
          <w:rFonts w:eastAsiaTheme="minorEastAsia"/>
        </w:rPr>
      </w:pPr>
      <w:r w:rsidRPr="00004A7E">
        <w:rPr>
          <w:rFonts w:eastAsiaTheme="minorEastAsia"/>
        </w:rPr>
        <w:tab/>
      </w:r>
      <w:r w:rsidR="0016554E">
        <w:rPr>
          <w:rFonts w:eastAsiaTheme="minorEastAsia"/>
        </w:rPr>
        <w:t xml:space="preserve">The effects of </w:t>
      </w:r>
      <w:commentRangeStart w:id="307"/>
      <w:r w:rsidR="0016554E">
        <w:rPr>
          <w:rFonts w:eastAsiaTheme="minorEastAsia"/>
        </w:rPr>
        <w:t xml:space="preserve">aggregate variability </w:t>
      </w:r>
      <w:commentRangeEnd w:id="307"/>
      <w:r w:rsidR="00AE7BCB">
        <w:rPr>
          <w:rStyle w:val="CommentReference"/>
        </w:rPr>
        <w:commentReference w:id="307"/>
      </w:r>
      <w:r w:rsidR="0016554E">
        <w:rPr>
          <w:rFonts w:eastAsiaTheme="minorEastAsia"/>
        </w:rPr>
        <w:t>on conservation-based PMs were strongly dependent on productivity scenario</w:t>
      </w:r>
      <w:r w:rsidR="008C1D4E">
        <w:rPr>
          <w:rFonts w:eastAsiaTheme="minorEastAsia"/>
        </w:rPr>
        <w:t xml:space="preserve">. When productivity was simulated at its reference value (i.e. median retrospective estimates </w:t>
      </w:r>
      <w:ins w:id="308" w:author="Holt" w:date="2018-11-14T14:43:00Z">
        <w:r w:rsidR="000633A2">
          <w:rPr>
            <w:rFonts w:eastAsiaTheme="minorEastAsia"/>
          </w:rPr>
          <w:t xml:space="preserve">of productivity </w:t>
        </w:r>
      </w:ins>
      <w:r w:rsidR="008C1D4E">
        <w:rPr>
          <w:rFonts w:eastAsiaTheme="minorEastAsia"/>
        </w:rPr>
        <w:t>and norm</w:t>
      </w:r>
      <w:r w:rsidR="00894F3F">
        <w:rPr>
          <w:rFonts w:eastAsiaTheme="minorEastAsia"/>
        </w:rPr>
        <w:t>ally distributed process error)</w:t>
      </w:r>
      <w:ins w:id="309" w:author="Holt" w:date="2018-11-14T14:43:00Z">
        <w:r w:rsidR="000633A2">
          <w:rPr>
            <w:rFonts w:eastAsiaTheme="minorEastAsia"/>
          </w:rPr>
          <w:t xml:space="preserve"> effects of </w:t>
        </w:r>
        <w:commentRangeStart w:id="310"/>
        <w:r w:rsidR="000633A2">
          <w:rPr>
            <w:rFonts w:eastAsiaTheme="minorEastAsia"/>
          </w:rPr>
          <w:t xml:space="preserve">changing CU-specific </w:t>
        </w:r>
      </w:ins>
      <w:ins w:id="311" w:author="Holt" w:date="2018-11-14T14:48:00Z">
        <w:r w:rsidR="000633A2">
          <w:rPr>
            <w:rFonts w:eastAsiaTheme="minorEastAsia"/>
          </w:rPr>
          <w:t>SD</w:t>
        </w:r>
      </w:ins>
      <w:ins w:id="312" w:author="Holt" w:date="2018-11-14T14:43:00Z">
        <w:r w:rsidR="000633A2">
          <w:rPr>
            <w:rFonts w:eastAsiaTheme="minorEastAsia"/>
          </w:rPr>
          <w:t xml:space="preserve"> </w:t>
        </w:r>
      </w:ins>
      <w:ins w:id="313" w:author="Holt" w:date="2018-11-14T14:48:00Z">
        <w:r w:rsidR="000633A2">
          <w:rPr>
            <w:rFonts w:eastAsiaTheme="minorEastAsia"/>
          </w:rPr>
          <w:t xml:space="preserve"> and autocorrelation coefficients </w:t>
        </w:r>
      </w:ins>
      <w:del w:id="314" w:author="Holt" w:date="2018-11-14T14:48:00Z">
        <w:r w:rsidR="00894F3F" w:rsidDel="000633A2">
          <w:rPr>
            <w:rFonts w:eastAsiaTheme="minorEastAsia"/>
          </w:rPr>
          <w:delText xml:space="preserve"> </w:delText>
        </w:r>
      </w:del>
      <w:ins w:id="315" w:author="Holt" w:date="2018-11-14T14:48:00Z">
        <w:r w:rsidR="000633A2">
          <w:rPr>
            <w:rFonts w:eastAsiaTheme="minorEastAsia"/>
          </w:rPr>
          <w:t xml:space="preserve"> on performance metrics </w:t>
        </w:r>
      </w:ins>
      <w:commentRangeEnd w:id="310"/>
      <w:ins w:id="316" w:author="Holt" w:date="2018-11-14T14:49:00Z">
        <w:r w:rsidR="000633A2">
          <w:rPr>
            <w:rStyle w:val="CommentReference"/>
          </w:rPr>
          <w:commentReference w:id="310"/>
        </w:r>
      </w:ins>
      <w:r w:rsidR="00894F3F">
        <w:rPr>
          <w:rFonts w:eastAsiaTheme="minorEastAsia"/>
        </w:rPr>
        <w:t>were relatively minor</w:t>
      </w:r>
      <w:ins w:id="317" w:author="Holt" w:date="2018-11-14T14:49:00Z">
        <w:r w:rsidR="000633A2">
          <w:rPr>
            <w:rFonts w:eastAsiaTheme="minorEastAsia"/>
          </w:rPr>
          <w:t xml:space="preserve"> (Fig. 4 </w:t>
        </w:r>
        <w:proofErr w:type="spellStart"/>
        <w:r w:rsidR="000633A2">
          <w:rPr>
            <w:rFonts w:eastAsiaTheme="minorEastAsia"/>
          </w:rPr>
          <w:t>a,b,c</w:t>
        </w:r>
        <w:proofErr w:type="spellEnd"/>
        <w:r w:rsidR="000633A2">
          <w:rPr>
            <w:rFonts w:eastAsiaTheme="minorEastAsia"/>
          </w:rPr>
          <w:t>)</w:t>
        </w:r>
      </w:ins>
      <w:r w:rsidR="00894F3F">
        <w:rPr>
          <w:rFonts w:eastAsiaTheme="minorEastAsia"/>
        </w:rPr>
        <w:t>.</w:t>
      </w:r>
      <w:r w:rsidR="008C1D4E">
        <w:rPr>
          <w:rFonts w:eastAsiaTheme="minorEastAsia"/>
        </w:rPr>
        <w:t xml:space="preserve"> </w:t>
      </w:r>
      <w:r w:rsidR="00894F3F">
        <w:rPr>
          <w:rFonts w:eastAsiaTheme="minorEastAsia"/>
        </w:rPr>
        <w:t>I</w:t>
      </w:r>
      <w:r w:rsidR="008C1D4E">
        <w:rPr>
          <w:rFonts w:eastAsiaTheme="minorEastAsia"/>
        </w:rPr>
        <w:t xml:space="preserve">ncreases in </w:t>
      </w:r>
      <w:commentRangeStart w:id="318"/>
      <w:r w:rsidR="008C1D4E">
        <w:rPr>
          <w:rFonts w:eastAsiaTheme="minorEastAsia"/>
        </w:rPr>
        <w:t>synchrony</w:t>
      </w:r>
      <w:commentRangeEnd w:id="318"/>
      <w:r w:rsidR="000633A2">
        <w:rPr>
          <w:rStyle w:val="CommentReference"/>
        </w:rPr>
        <w:commentReference w:id="318"/>
      </w:r>
      <w:r w:rsidR="008C1D4E">
        <w:rPr>
          <w:rFonts w:eastAsiaTheme="minorEastAsia"/>
        </w:rPr>
        <w:t xml:space="preserve"> led </w:t>
      </w:r>
      <w:commentRangeStart w:id="319"/>
      <w:r w:rsidR="008C1D4E">
        <w:rPr>
          <w:rFonts w:eastAsiaTheme="minorEastAsia"/>
        </w:rPr>
        <w:t xml:space="preserve">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commentRangeEnd w:id="319"/>
      <w:ins w:id="320" w:author="Holt" w:date="2018-11-14T15:07:00Z">
        <w:r w:rsidR="00AD4B29">
          <w:rPr>
            <w:rFonts w:eastAsiaTheme="minorEastAsia"/>
          </w:rPr>
          <w:t>The increase in me</w:t>
        </w:r>
      </w:ins>
      <w:ins w:id="321" w:author="Holt" w:date="2018-11-14T16:10:00Z">
        <w:r w:rsidR="00413000">
          <w:rPr>
            <w:rFonts w:eastAsiaTheme="minorEastAsia"/>
          </w:rPr>
          <w:t>di</w:t>
        </w:r>
      </w:ins>
      <w:ins w:id="322" w:author="Holt" w:date="2018-11-14T15:07:00Z">
        <w:r w:rsidR="00AD4B29">
          <w:rPr>
            <w:rFonts w:eastAsiaTheme="minorEastAsia"/>
          </w:rPr>
          <w:t xml:space="preserve">an recruitment </w:t>
        </w:r>
      </w:ins>
      <w:r w:rsidR="00236D13">
        <w:rPr>
          <w:rStyle w:val="CommentReference"/>
        </w:rPr>
        <w:commentReference w:id="319"/>
      </w:r>
      <w:ins w:id="323" w:author="Holt" w:date="2018-11-14T15:14:00Z">
        <w:r w:rsidR="00AD4B29">
          <w:rPr>
            <w:rFonts w:eastAsiaTheme="minorEastAsia"/>
          </w:rPr>
          <w:t xml:space="preserve">with increasing variance </w:t>
        </w:r>
      </w:ins>
      <w:ins w:id="324" w:author="Holt" w:date="2018-11-14T15:08:00Z">
        <w:r w:rsidR="00AD4B29">
          <w:rPr>
            <w:rFonts w:eastAsiaTheme="minorEastAsia"/>
          </w:rPr>
          <w:t>is due</w:t>
        </w:r>
      </w:ins>
      <w:ins w:id="325" w:author="Holt" w:date="2018-11-14T16:11:00Z">
        <w:r w:rsidR="00413000">
          <w:rPr>
            <w:rFonts w:eastAsiaTheme="minorEastAsia"/>
          </w:rPr>
          <w:t>….</w:t>
        </w:r>
      </w:ins>
      <w:ins w:id="326" w:author="Holt" w:date="2018-11-14T15:08:00Z">
        <w:r w:rsidR="00AD4B29">
          <w:rPr>
            <w:rFonts w:eastAsiaTheme="minorEastAsia"/>
          </w:rPr>
          <w:t xml:space="preserve"> </w:t>
        </w:r>
      </w:ins>
      <w:commentRangeStart w:id="327"/>
      <w:ins w:id="328" w:author="Holt" w:date="2018-11-14T15:12:00Z">
        <w:r w:rsidR="00AD4B29">
          <w:rPr>
            <w:rFonts w:eastAsiaTheme="minorEastAsia"/>
          </w:rPr>
          <w:t>0</w:t>
        </w:r>
      </w:ins>
      <w:commentRangeEnd w:id="327"/>
      <w:ins w:id="329" w:author="Holt" w:date="2018-11-14T15:35:00Z">
        <w:r w:rsidR="008C2F0F">
          <w:rPr>
            <w:rStyle w:val="CommentReference"/>
          </w:rPr>
          <w:commentReference w:id="327"/>
        </w:r>
      </w:ins>
      <w:ins w:id="330" w:author="Holt" w:date="2018-11-14T15:12:00Z">
        <w:r w:rsidR="00AD4B29">
          <w:rPr>
            <w:rFonts w:eastAsiaTheme="minorEastAsia"/>
          </w:rPr>
          <w:t>)</w:t>
        </w:r>
      </w:ins>
      <w:ins w:id="331" w:author="Holt" w:date="2018-11-14T15:09:00Z">
        <w:r w:rsidR="00AD4B29">
          <w:rPr>
            <w:rFonts w:eastAsiaTheme="minorEastAsia"/>
          </w:rPr>
          <w:t xml:space="preserve">. </w:t>
        </w:r>
      </w:ins>
      <w:r w:rsidR="00F6484A">
        <w:rPr>
          <w:rFonts w:eastAsiaTheme="minorEastAsia"/>
        </w:rPr>
        <w:t xml:space="preserve">The </w:t>
      </w:r>
      <w:commentRangeStart w:id="332"/>
      <w:r w:rsidR="00F6484A">
        <w:rPr>
          <w:rFonts w:eastAsiaTheme="minorEastAsia"/>
        </w:rPr>
        <w:t>proportion</w:t>
      </w:r>
      <w:commentRangeEnd w:id="332"/>
      <w:r w:rsidR="00AD4B29">
        <w:rPr>
          <w:rStyle w:val="CommentReference"/>
        </w:rPr>
        <w:commentReference w:id="332"/>
      </w:r>
      <w:r w:rsidR="00F6484A">
        <w:rPr>
          <w:rFonts w:eastAsiaTheme="minorEastAsia"/>
        </w:rPr>
        <w:t xml:space="preserve"> of CUs above their biological benchmark and the proportion of CUs extant at the end of the simulation period were stable across all </w:t>
      </w:r>
      <w:del w:id="333" w:author="Holt" w:date="2018-11-14T14:52:00Z">
        <w:r w:rsidR="00AF52E0" w:rsidDel="000633A2">
          <w:rPr>
            <w:rFonts w:eastAsiaTheme="minorEastAsia"/>
          </w:rPr>
          <w:delText xml:space="preserve">aggregate variability </w:delText>
        </w:r>
      </w:del>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522908EA"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 xml:space="preserve">the relative magnitude of these declines was moderated by </w:t>
      </w:r>
      <w:commentRangeStart w:id="334"/>
      <w:del w:id="335" w:author="Holt" w:date="2018-11-14T14:55:00Z">
        <w:r w:rsidDel="00236D13">
          <w:rPr>
            <w:rFonts w:eastAsiaTheme="minorEastAsia"/>
          </w:rPr>
          <w:delText xml:space="preserve">aggregate variability </w:delText>
        </w:r>
        <w:commentRangeEnd w:id="334"/>
        <w:r w:rsidR="00236D13" w:rsidDel="00236D13">
          <w:rPr>
            <w:rStyle w:val="CommentReference"/>
          </w:rPr>
          <w:commentReference w:id="334"/>
        </w:r>
        <w:r w:rsidDel="00236D13">
          <w:rPr>
            <w:rFonts w:eastAsiaTheme="minorEastAsia"/>
          </w:rPr>
          <w:delText xml:space="preserve">in general and </w:delText>
        </w:r>
      </w:del>
      <w:r>
        <w:rPr>
          <w:rFonts w:eastAsiaTheme="minorEastAsia"/>
        </w:rPr>
        <w:t>synchrony</w:t>
      </w:r>
      <w:del w:id="336" w:author="Holt" w:date="2018-11-14T14:55:00Z">
        <w:r w:rsidDel="00236D13">
          <w:rPr>
            <w:rFonts w:eastAsiaTheme="minorEastAsia"/>
          </w:rPr>
          <w:delText xml:space="preserve"> in particular</w:delText>
        </w:r>
      </w:del>
      <w:r w:rsidR="00AF52E0">
        <w:rPr>
          <w:rFonts w:eastAsiaTheme="minorEastAsia"/>
        </w:rPr>
        <w:t xml:space="preserve">. </w:t>
      </w:r>
      <w:commentRangeStart w:id="337"/>
      <w:del w:id="338" w:author="Holt" w:date="2018-11-14T15:37:00Z">
        <w:r w:rsidR="00AF52E0" w:rsidDel="008C2F0F">
          <w:rPr>
            <w:rFonts w:eastAsiaTheme="minorEastAsia"/>
          </w:rPr>
          <w:delText xml:space="preserve">When process variance was simulated with a </w:delText>
        </w:r>
        <w:commentRangeStart w:id="339"/>
        <w:r w:rsidR="00AF52E0" w:rsidDel="008C2F0F">
          <w:rPr>
            <w:rFonts w:eastAsiaTheme="minorEastAsia"/>
          </w:rPr>
          <w:delText>skewed normal distrib</w:delText>
        </w:r>
        <w:r w:rsidDel="008C2F0F">
          <w:rPr>
            <w:rFonts w:eastAsiaTheme="minorEastAsia"/>
          </w:rPr>
          <w:delText>ution</w:delText>
        </w:r>
        <w:commentRangeEnd w:id="339"/>
        <w:r w:rsidR="00C910BC" w:rsidDel="008C2F0F">
          <w:rPr>
            <w:rStyle w:val="CommentReference"/>
          </w:rPr>
          <w:commentReference w:id="339"/>
        </w:r>
      </w:del>
      <w:ins w:id="340" w:author="Holt" w:date="2018-11-14T15:37:00Z">
        <w:r w:rsidR="008C2F0F">
          <w:rPr>
            <w:rFonts w:eastAsiaTheme="minorEastAsia"/>
          </w:rPr>
          <w:t>Under our low productivity scenario</w:t>
        </w:r>
      </w:ins>
      <w:r>
        <w:rPr>
          <w:rFonts w:eastAsiaTheme="minorEastAsia"/>
        </w:rPr>
        <w:t>, median recruit abundance</w:t>
      </w:r>
      <w:r w:rsidR="00894F3F">
        <w:rPr>
          <w:rFonts w:eastAsiaTheme="minorEastAsia"/>
        </w:rPr>
        <w:t xml:space="preserve"> </w:t>
      </w:r>
      <w:r>
        <w:rPr>
          <w:rFonts w:eastAsiaTheme="minorEastAsia"/>
        </w:rPr>
        <w:t xml:space="preserve">declined by approximately 50% when synchrony was </w:t>
      </w:r>
      <w:del w:id="341" w:author="Holt" w:date="2018-11-14T15:38:00Z">
        <w:r w:rsidDel="00AD2C1E">
          <w:rPr>
            <w:rFonts w:eastAsiaTheme="minorEastAsia"/>
          </w:rPr>
          <w:delText xml:space="preserve">increased to </w:delText>
        </w:r>
      </w:del>
      <w:r>
        <w:rPr>
          <w:rFonts w:eastAsiaTheme="minorEastAsia"/>
        </w:rPr>
        <w:t xml:space="preserve">moderate </w:t>
      </w:r>
      <w:ins w:id="342" w:author="Holt" w:date="2018-11-14T15:38:00Z">
        <w:r w:rsidR="00AD2C1E">
          <w:rPr>
            <w:rFonts w:eastAsiaTheme="minorEastAsia"/>
          </w:rPr>
          <w:t>or high</w:t>
        </w:r>
      </w:ins>
      <w:del w:id="343" w:author="Holt" w:date="2018-11-14T15:38:00Z">
        <w:r w:rsidDel="00AD2C1E">
          <w:rPr>
            <w:rFonts w:eastAsiaTheme="minorEastAsia"/>
          </w:rPr>
          <w:delText>levels</w:delText>
        </w:r>
      </w:del>
      <w:ins w:id="344" w:author="Holt" w:date="2018-11-14T15:38:00Z">
        <w:r w:rsidR="00AD2C1E">
          <w:rPr>
            <w:rFonts w:eastAsiaTheme="minorEastAsia"/>
          </w:rPr>
          <w:t>, compared to the reference productivity scenario</w:t>
        </w:r>
      </w:ins>
      <w:r w:rsidR="00AF52E0">
        <w:rPr>
          <w:rFonts w:eastAsiaTheme="minorEastAsia"/>
        </w:rPr>
        <w:t xml:space="preserve"> (purple and green symbols Figure 4d</w:t>
      </w:r>
      <w:ins w:id="345" w:author="Holt" w:date="2018-11-14T15:38:00Z">
        <w:r w:rsidR="00AD2C1E">
          <w:rPr>
            <w:rFonts w:eastAsiaTheme="minorEastAsia"/>
          </w:rPr>
          <w:t xml:space="preserve"> vs a</w:t>
        </w:r>
      </w:ins>
      <w:r w:rsidR="00AF52E0">
        <w:rPr>
          <w:rFonts w:eastAsiaTheme="minorEastAsia"/>
        </w:rPr>
        <w:t>).</w:t>
      </w:r>
      <w:commentRangeEnd w:id="337"/>
      <w:ins w:id="346" w:author="Holt" w:date="2018-11-14T16:06:00Z">
        <w:r w:rsidR="00D529B9">
          <w:rPr>
            <w:rFonts w:eastAsiaTheme="minorEastAsia"/>
          </w:rPr>
          <w:t xml:space="preserve"> </w:t>
        </w:r>
      </w:ins>
      <w:r w:rsidR="00894F3F">
        <w:rPr>
          <w:rFonts w:eastAsiaTheme="minorEastAsia"/>
        </w:rPr>
        <w:t xml:space="preserve"> </w:t>
      </w:r>
      <w:commentRangeStart w:id="347"/>
      <w:r w:rsidR="00894F3F">
        <w:rPr>
          <w:rFonts w:eastAsiaTheme="minorEastAsia"/>
        </w:rPr>
        <w:t>The proportion of CUs above their biological benchmark exhibited similar declines at higher synchrony levels (Figure 4e</w:t>
      </w:r>
      <w:ins w:id="348" w:author="Holt" w:date="2018-11-14T15:38:00Z">
        <w:r w:rsidR="00AD2C1E">
          <w:rPr>
            <w:rFonts w:eastAsiaTheme="minorEastAsia"/>
          </w:rPr>
          <w:t xml:space="preserve"> vs a</w:t>
        </w:r>
      </w:ins>
      <w:r w:rsidR="00894F3F">
        <w:rPr>
          <w:rFonts w:eastAsiaTheme="minorEastAsia"/>
        </w:rPr>
        <w:t>).</w:t>
      </w:r>
      <w:r>
        <w:rPr>
          <w:rStyle w:val="CommentReference"/>
        </w:rPr>
        <w:commentReference w:id="337"/>
      </w:r>
      <w:r w:rsidR="00AF52E0">
        <w:rPr>
          <w:rFonts w:eastAsiaTheme="minorEastAsia"/>
        </w:rPr>
        <w:t xml:space="preserve"> </w:t>
      </w:r>
      <w:commentRangeEnd w:id="347"/>
      <w:r w:rsidR="00462B9E">
        <w:rPr>
          <w:rStyle w:val="CommentReference"/>
        </w:rPr>
        <w:commentReference w:id="347"/>
      </w:r>
      <w:r w:rsidR="00AF52E0">
        <w:rPr>
          <w:rFonts w:eastAsiaTheme="minorEastAsia"/>
        </w:rPr>
        <w:t>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w:t>
      </w:r>
      <w:ins w:id="349" w:author="Holt" w:date="2018-11-14T22:51:00Z">
        <w:r w:rsidR="007A4DD9">
          <w:rPr>
            <w:rFonts w:eastAsiaTheme="minorEastAsia"/>
          </w:rPr>
          <w:t xml:space="preserve"> under low productivity scenarios</w:t>
        </w:r>
      </w:ins>
      <w:r w:rsidR="001F0F42">
        <w:rPr>
          <w:rFonts w:eastAsiaTheme="minorEastAsia"/>
        </w:rPr>
        <w:t xml:space="preserve">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 xml:space="preserve">when both component </w:t>
      </w:r>
      <w:r w:rsidR="00C35C3B">
        <w:rPr>
          <w:rFonts w:eastAsiaTheme="minorEastAsia"/>
        </w:rPr>
        <w:lastRenderedPageBreak/>
        <w:t>variability and synchrony were at their maximum values</w:t>
      </w:r>
      <w:r w:rsidR="007203C4">
        <w:rPr>
          <w:rFonts w:eastAsiaTheme="minorEastAsia"/>
        </w:rPr>
        <w:t xml:space="preserve"> (Figure 4f). Conservation outcomes </w:t>
      </w:r>
      <w:del w:id="350" w:author="Holt" w:date="2018-11-14T22:52:00Z">
        <w:r w:rsidR="007203C4" w:rsidDel="007A4DD9">
          <w:rPr>
            <w:rFonts w:eastAsiaTheme="minorEastAsia"/>
          </w:rPr>
          <w:delText>worsened slightly</w:delText>
        </w:r>
      </w:del>
      <w:ins w:id="351" w:author="Holt" w:date="2018-11-14T22:52:00Z">
        <w:r w:rsidR="007A4DD9">
          <w:rPr>
            <w:rFonts w:eastAsiaTheme="minorEastAsia"/>
          </w:rPr>
          <w:t>declined or deteriorated?</w:t>
        </w:r>
      </w:ins>
      <w:r w:rsidR="007203C4">
        <w:rPr>
          <w:rFonts w:eastAsiaTheme="minorEastAsia"/>
        </w:rPr>
        <w:t xml:space="preserve"> </w:t>
      </w:r>
      <w:proofErr w:type="gramStart"/>
      <w:r w:rsidR="007203C4">
        <w:rPr>
          <w:rFonts w:eastAsiaTheme="minorEastAsia"/>
        </w:rPr>
        <w:t>when</w:t>
      </w:r>
      <w:proofErr w:type="gramEnd"/>
      <w:r w:rsidR="007203C4">
        <w:rPr>
          <w:rFonts w:eastAsiaTheme="minorEastAsia"/>
        </w:rPr>
        <w:t xml:space="preserve"> </w:t>
      </w:r>
      <w:del w:id="352" w:author="Holt" w:date="2018-11-14T22:52:00Z">
        <w:r w:rsidR="007203C4" w:rsidDel="007A4DD9">
          <w:rPr>
            <w:rFonts w:eastAsiaTheme="minorEastAsia"/>
          </w:rPr>
          <w:delText xml:space="preserve">process variance was simulated from a skewed Student </w:delText>
        </w:r>
        <w:r w:rsidR="007203C4" w:rsidRPr="001F0F42" w:rsidDel="007A4DD9">
          <w:rPr>
            <w:rFonts w:eastAsiaTheme="minorEastAsia"/>
            <w:i/>
          </w:rPr>
          <w:delText>t</w:delText>
        </w:r>
        <w:r w:rsidR="007203C4" w:rsidDel="007A4DD9">
          <w:rPr>
            <w:rFonts w:eastAsiaTheme="minorEastAsia"/>
          </w:rPr>
          <w:delText xml:space="preserve"> distribution</w:delText>
        </w:r>
      </w:del>
      <w:ins w:id="353" w:author="Holt" w:date="2018-11-14T22:52:00Z">
        <w:r w:rsidR="007A4DD9">
          <w:rPr>
            <w:rFonts w:eastAsiaTheme="minorEastAsia"/>
          </w:rPr>
          <w:t xml:space="preserve">extreme events were more </w:t>
        </w:r>
      </w:ins>
      <w:ins w:id="354" w:author="Holt" w:date="2018-11-14T22:53:00Z">
        <w:r w:rsidR="007A4DD9">
          <w:rPr>
            <w:rFonts w:eastAsiaTheme="minorEastAsia"/>
          </w:rPr>
          <w:t>frequent</w:t>
        </w:r>
      </w:ins>
      <w:ins w:id="355" w:author="Holt" w:date="2018-11-14T22:52:00Z">
        <w:r w:rsidR="007A4DD9">
          <w:rPr>
            <w:rFonts w:eastAsiaTheme="minorEastAsia"/>
          </w:rPr>
          <w:t xml:space="preserve"> </w:t>
        </w:r>
      </w:ins>
      <w:ins w:id="356" w:author="Holt" w:date="2018-11-14T22:53:00Z">
        <w:r w:rsidR="007A4DD9">
          <w:rPr>
            <w:rFonts w:eastAsiaTheme="minorEastAsia"/>
          </w:rPr>
          <w:t>(“name of scenario”)</w:t>
        </w:r>
      </w:ins>
      <w:r w:rsidR="007203C4">
        <w:rPr>
          <w:rFonts w:eastAsiaTheme="minorEastAsia"/>
        </w:rPr>
        <w:t xml:space="preserve">, but the overall patterns were similar </w:t>
      </w:r>
      <w:del w:id="357" w:author="Holt" w:date="2018-11-14T22:53:00Z">
        <w:r w:rsidR="007203C4" w:rsidDel="007A4DD9">
          <w:rPr>
            <w:rFonts w:eastAsiaTheme="minorEastAsia"/>
          </w:rPr>
          <w:delText xml:space="preserve">to </w:delText>
        </w:r>
        <w:r w:rsidR="00894F3F" w:rsidDel="007A4DD9">
          <w:rPr>
            <w:rFonts w:eastAsiaTheme="minorEastAsia"/>
          </w:rPr>
          <w:delText>estimates when using the</w:delText>
        </w:r>
        <w:r w:rsidR="007203C4" w:rsidDel="007A4DD9">
          <w:rPr>
            <w:rFonts w:eastAsiaTheme="minorEastAsia"/>
          </w:rPr>
          <w:delText xml:space="preserve"> less extreme</w:delText>
        </w:r>
        <w:r w:rsidR="00894F3F" w:rsidDel="007A4DD9">
          <w:rPr>
            <w:rFonts w:eastAsiaTheme="minorEastAsia"/>
          </w:rPr>
          <w:delText>,</w:delText>
        </w:r>
        <w:r w:rsidR="007203C4" w:rsidDel="007A4DD9">
          <w:rPr>
            <w:rFonts w:eastAsiaTheme="minorEastAsia"/>
          </w:rPr>
          <w:delText xml:space="preserve"> skewed normal</w:delText>
        </w:r>
        <w:r w:rsidR="00894F3F" w:rsidDel="007A4DD9">
          <w:rPr>
            <w:rFonts w:eastAsiaTheme="minorEastAsia"/>
          </w:rPr>
          <w:delText xml:space="preserve"> distribution</w:delText>
        </w:r>
        <w:r w:rsidR="007203C4" w:rsidDel="007A4DD9">
          <w:rPr>
            <w:rFonts w:eastAsiaTheme="minorEastAsia"/>
          </w:rPr>
          <w:delText xml:space="preserve"> </w:delText>
        </w:r>
      </w:del>
      <w:r w:rsidR="007203C4">
        <w:rPr>
          <w:rFonts w:eastAsiaTheme="minorEastAsia"/>
        </w:rPr>
        <w:t>(Figure 4g-i).</w:t>
      </w:r>
    </w:p>
    <w:p w14:paraId="5B411BF9" w14:textId="7D1E04DD" w:rsidR="00A43A81" w:rsidRPr="00004A7E" w:rsidRDefault="0016554E" w:rsidP="0016554E">
      <w:pPr>
        <w:jc w:val="center"/>
        <w:rPr>
          <w:rFonts w:eastAsiaTheme="minorEastAsia"/>
        </w:rPr>
      </w:pPr>
      <w:commentRangeStart w:id="358"/>
      <w:commentRangeStart w:id="359"/>
      <w:r>
        <w:rPr>
          <w:rFonts w:eastAsiaTheme="minorEastAsia"/>
          <w:noProof/>
          <w:lang w:eastAsia="en-CA"/>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358"/>
      <w:commentRangeEnd w:id="359"/>
      <w:r w:rsidR="00AD4B29">
        <w:rPr>
          <w:rStyle w:val="CommentReference"/>
        </w:rPr>
        <w:commentReference w:id="359"/>
      </w:r>
      <w:r w:rsidR="00AE7BCB">
        <w:rPr>
          <w:rStyle w:val="CommentReference"/>
        </w:rPr>
        <w:commentReference w:id="358"/>
      </w:r>
    </w:p>
    <w:p w14:paraId="4E8B9CE3" w14:textId="3FE425FC"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360"/>
      <w:r w:rsidR="00871917" w:rsidRPr="00004A7E">
        <w:rPr>
          <w:rFonts w:eastAsiaTheme="minorEastAsia"/>
        </w:rPr>
        <w:t xml:space="preserve">250 </w:t>
      </w:r>
      <w:commentRangeEnd w:id="360"/>
      <w:r w:rsidR="00871917" w:rsidRPr="00004A7E">
        <w:rPr>
          <w:rStyle w:val="CommentReference"/>
          <w:sz w:val="22"/>
          <w:szCs w:val="22"/>
        </w:rPr>
        <w:commentReference w:id="360"/>
      </w:r>
      <w:r w:rsidR="00871917" w:rsidRPr="00004A7E">
        <w:rPr>
          <w:rFonts w:eastAsiaTheme="minorEastAsia"/>
        </w:rPr>
        <w:t>simulation runs.</w:t>
      </w:r>
    </w:p>
    <w:p w14:paraId="208267FF" w14:textId="0A4EC9D7" w:rsidR="00F73E55" w:rsidRDefault="00E8618A" w:rsidP="00D126B7">
      <w:pPr>
        <w:rPr>
          <w:rFonts w:eastAsiaTheme="minorEastAsia"/>
        </w:rPr>
      </w:pPr>
      <w:r>
        <w:rPr>
          <w:rFonts w:eastAsiaTheme="minorEastAsia"/>
        </w:rPr>
        <w:tab/>
      </w:r>
      <w:ins w:id="361" w:author="Holt" w:date="2018-11-14T22:56:00Z">
        <w:r w:rsidR="007A4DD9">
          <w:rPr>
            <w:rFonts w:eastAsiaTheme="minorEastAsia"/>
          </w:rPr>
          <w:t xml:space="preserve">Similar to conservation-based PMs, </w:t>
        </w:r>
      </w:ins>
      <w:del w:id="362" w:author="Holt" w:date="2018-11-14T22:56:00Z">
        <w:r w:rsidDel="007A4DD9">
          <w:rPr>
            <w:rFonts w:eastAsiaTheme="minorEastAsia"/>
          </w:rPr>
          <w:delText xml:space="preserve">The </w:delText>
        </w:r>
      </w:del>
      <w:ins w:id="363" w:author="Holt" w:date="2018-11-14T22:56:00Z">
        <w:r w:rsidR="007A4DD9">
          <w:rPr>
            <w:rFonts w:eastAsiaTheme="minorEastAsia"/>
          </w:rPr>
          <w:t>for catch-based PMs t</w:t>
        </w:r>
        <w:r w:rsidR="007A4DD9">
          <w:rPr>
            <w:rFonts w:eastAsiaTheme="minorEastAsia"/>
          </w:rPr>
          <w:t xml:space="preserve">he </w:t>
        </w:r>
      </w:ins>
      <w:r>
        <w:rPr>
          <w:rFonts w:eastAsiaTheme="minorEastAsia"/>
        </w:rPr>
        <w:t xml:space="preserve">effects of </w:t>
      </w:r>
      <w:del w:id="364" w:author="Holt" w:date="2018-11-14T22:55:00Z">
        <w:r w:rsidDel="007A4DD9">
          <w:rPr>
            <w:rFonts w:eastAsiaTheme="minorEastAsia"/>
          </w:rPr>
          <w:delText>aggregate variability</w:delText>
        </w:r>
      </w:del>
      <w:ins w:id="365" w:author="Holt" w:date="2018-11-14T22:56:00Z">
        <w:r w:rsidR="007A4DD9">
          <w:rPr>
            <w:rFonts w:eastAsiaTheme="minorEastAsia"/>
          </w:rPr>
          <w:t>component</w:t>
        </w:r>
      </w:ins>
      <w:ins w:id="366" w:author="Holt" w:date="2018-11-14T22:55:00Z">
        <w:r w:rsidR="007A4DD9">
          <w:rPr>
            <w:rFonts w:eastAsiaTheme="minorEastAsia"/>
          </w:rPr>
          <w:t xml:space="preserve"> variability and synchrony</w:t>
        </w:r>
      </w:ins>
      <w:r>
        <w:rPr>
          <w:rFonts w:eastAsiaTheme="minorEastAsia"/>
        </w:rPr>
        <w:t xml:space="preserve"> also differed among </w:t>
      </w:r>
      <w:del w:id="367" w:author="Holt" w:date="2018-11-14T22:56:00Z">
        <w:r w:rsidDel="007A4DD9">
          <w:rPr>
            <w:rFonts w:eastAsiaTheme="minorEastAsia"/>
          </w:rPr>
          <w:delText xml:space="preserve">catch-based </w:delText>
        </w:r>
      </w:del>
      <w:r>
        <w:rPr>
          <w:rFonts w:eastAsiaTheme="minorEastAsia"/>
        </w:rPr>
        <w:t>PMs</w:t>
      </w:r>
      <w:r w:rsidR="00C35C3B">
        <w:rPr>
          <w:rFonts w:eastAsiaTheme="minorEastAsia"/>
        </w:rPr>
        <w:t xml:space="preserve"> and</w:t>
      </w:r>
      <w:r>
        <w:rPr>
          <w:rFonts w:eastAsiaTheme="minorEastAsia"/>
        </w:rPr>
        <w:t xml:space="preserve"> productivity </w:t>
      </w:r>
      <w:commentRangeStart w:id="368"/>
      <w:r>
        <w:rPr>
          <w:rFonts w:eastAsiaTheme="minorEastAsia"/>
        </w:rPr>
        <w:t>scenario</w:t>
      </w:r>
      <w:r w:rsidR="00C35C3B">
        <w:rPr>
          <w:rFonts w:eastAsiaTheme="minorEastAsia"/>
        </w:rPr>
        <w:t>s</w:t>
      </w:r>
      <w:commentRangeEnd w:id="368"/>
      <w:r w:rsidR="007A4DD9">
        <w:rPr>
          <w:rStyle w:val="CommentReference"/>
        </w:rPr>
        <w:commentReference w:id="368"/>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w:t>
      </w:r>
      <w:del w:id="369" w:author="Holt" w:date="2018-11-14T22:58:00Z">
        <w:r w:rsidR="00D126B7" w:rsidDel="007A4DD9">
          <w:rPr>
            <w:rFonts w:eastAsiaTheme="minorEastAsia"/>
          </w:rPr>
          <w:delText xml:space="preserve"> </w:delText>
        </w:r>
      </w:del>
      <w:ins w:id="370" w:author="Holt" w:date="2018-11-14T22:58:00Z">
        <w:r w:rsidR="007A4DD9">
          <w:rPr>
            <w:rFonts w:eastAsiaTheme="minorEastAsia"/>
          </w:rPr>
          <w:t xml:space="preserve"> </w:t>
        </w:r>
      </w:ins>
      <w:r w:rsidR="00D126B7">
        <w:rPr>
          <w:rFonts w:eastAsiaTheme="minorEastAsia"/>
        </w:rPr>
        <w:t xml:space="preserve">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achieved,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w:t>
      </w:r>
      <w:del w:id="371" w:author="Holt" w:date="2018-11-14T23:00:00Z">
        <w:r w:rsidR="001F0F42" w:rsidDel="007A4DD9">
          <w:rPr>
            <w:rFonts w:eastAsiaTheme="minorEastAsia"/>
          </w:rPr>
          <w:delText xml:space="preserve">process variance was simulated with a skewed Student </w:delText>
        </w:r>
        <w:r w:rsidR="001F0F42" w:rsidRPr="001F0F42" w:rsidDel="007A4DD9">
          <w:rPr>
            <w:rFonts w:eastAsiaTheme="minorEastAsia"/>
            <w:i/>
          </w:rPr>
          <w:delText>t</w:delText>
        </w:r>
        <w:r w:rsidR="001F0F42" w:rsidDel="007A4DD9">
          <w:rPr>
            <w:rFonts w:eastAsiaTheme="minorEastAsia"/>
          </w:rPr>
          <w:delText xml:space="preserve"> distribution</w:delText>
        </w:r>
      </w:del>
      <w:ins w:id="372" w:author="Holt" w:date="2018-11-14T23:00:00Z">
        <w:r w:rsidR="007A4DD9">
          <w:rPr>
            <w:rFonts w:eastAsiaTheme="minorEastAsia"/>
          </w:rPr>
          <w:t xml:space="preserve"> extreme productivity events were more frequent (“name of this scenario”)</w:t>
        </w:r>
      </w:ins>
      <w:r w:rsidR="001F0F42">
        <w:rPr>
          <w:rFonts w:eastAsiaTheme="minorEastAsia"/>
        </w:rPr>
        <w:t xml:space="preserve"> (Figure 5c,f,i).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eastAsia="en-CA"/>
        </w:rPr>
        <w:lastRenderedPageBreak/>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373"/>
      <w:r w:rsidR="004709A6" w:rsidRPr="00004A7E">
        <w:rPr>
          <w:rFonts w:eastAsiaTheme="minorEastAsia"/>
        </w:rPr>
        <w:t xml:space="preserve">250 </w:t>
      </w:r>
      <w:commentRangeEnd w:id="373"/>
      <w:r w:rsidR="004709A6" w:rsidRPr="00004A7E">
        <w:rPr>
          <w:rStyle w:val="CommentReference"/>
          <w:sz w:val="22"/>
          <w:szCs w:val="22"/>
        </w:rPr>
        <w:commentReference w:id="373"/>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7D9E2D84" w:rsidR="00B56327" w:rsidRPr="00004A7E" w:rsidRDefault="00B56327" w:rsidP="004709A6">
      <w:pPr>
        <w:rPr>
          <w:rFonts w:eastAsiaTheme="minorEastAsia"/>
        </w:rPr>
      </w:pPr>
      <w:r w:rsidRPr="00004A7E">
        <w:rPr>
          <w:rFonts w:eastAsiaTheme="minorEastAsia"/>
        </w:rPr>
        <w:tab/>
        <w:t xml:space="preserve">CU-specific </w:t>
      </w:r>
      <w:commentRangeStart w:id="374"/>
      <w:r w:rsidRPr="00004A7E">
        <w:rPr>
          <w:rFonts w:eastAsiaTheme="minorEastAsia"/>
        </w:rPr>
        <w:t xml:space="preserve">median spawner abundances </w:t>
      </w:r>
      <w:commentRangeEnd w:id="374"/>
      <w:r w:rsidR="002E7602">
        <w:rPr>
          <w:rStyle w:val="CommentReference"/>
        </w:rPr>
        <w:commentReference w:id="374"/>
      </w:r>
      <w:r w:rsidR="00956286" w:rsidRPr="00004A7E">
        <w:rPr>
          <w:rFonts w:eastAsiaTheme="minorEastAsia"/>
        </w:rPr>
        <w:t>declined wit</w:t>
      </w:r>
      <w:r w:rsidR="00350F95">
        <w:rPr>
          <w:rFonts w:eastAsiaTheme="minorEastAsia"/>
        </w:rPr>
        <w:t xml:space="preserve">h greater component </w:t>
      </w:r>
      <w:commentRangeStart w:id="375"/>
      <w:r w:rsidR="00350F95">
        <w:rPr>
          <w:rFonts w:eastAsiaTheme="minorEastAsia"/>
        </w:rPr>
        <w:t>variability</w:t>
      </w:r>
      <w:commentRangeEnd w:id="375"/>
      <w:r w:rsidR="002E7602">
        <w:rPr>
          <w:rStyle w:val="CommentReference"/>
        </w:rPr>
        <w:commentReference w:id="375"/>
      </w:r>
      <w:r w:rsidR="00350F95">
        <w:rPr>
          <w:rFonts w:eastAsiaTheme="minorEastAsia"/>
        </w:rPr>
        <w:t xml:space="preserve">,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ins w:id="376" w:author="Holt" w:date="2018-11-14T23:03:00Z">
        <w:r w:rsidR="002E7602">
          <w:rPr>
            <w:rFonts w:eastAsiaTheme="minorEastAsia"/>
          </w:rPr>
          <w:t xml:space="preserve">Counterintuitively, </w:t>
        </w:r>
      </w:ins>
      <w:del w:id="377" w:author="Holt" w:date="2018-11-14T23:03:00Z">
        <w:r w:rsidR="00956286" w:rsidRPr="00004A7E" w:rsidDel="002E7602">
          <w:rPr>
            <w:rFonts w:eastAsiaTheme="minorEastAsia"/>
          </w:rPr>
          <w:delText xml:space="preserve">Shifts </w:delText>
        </w:r>
      </w:del>
      <w:ins w:id="378" w:author="Holt" w:date="2018-11-14T23:03:00Z">
        <w:r w:rsidR="002E7602">
          <w:rPr>
            <w:rFonts w:eastAsiaTheme="minorEastAsia"/>
          </w:rPr>
          <w:t>s</w:t>
        </w:r>
        <w:r w:rsidR="002E7602" w:rsidRPr="00004A7E">
          <w:rPr>
            <w:rFonts w:eastAsiaTheme="minorEastAsia"/>
          </w:rPr>
          <w:t xml:space="preserve">hifts </w:t>
        </w:r>
      </w:ins>
      <w:r w:rsidR="00956286" w:rsidRPr="00004A7E">
        <w:rPr>
          <w:rFonts w:eastAsiaTheme="minorEastAsia"/>
        </w:rPr>
        <w:t xml:space="preserve">in median abundance relative to biological benchmarks </w:t>
      </w:r>
      <w:ins w:id="379" w:author="Holt" w:date="2018-11-14T23:03:00Z">
        <w:r w:rsidR="002E7602">
          <w:rPr>
            <w:rFonts w:eastAsiaTheme="minorEastAsia"/>
          </w:rPr>
          <w:t>associated with increasing variance</w:t>
        </w:r>
      </w:ins>
      <w:ins w:id="380" w:author="Holt" w:date="2018-11-14T23:04:00Z">
        <w:r w:rsidR="002E7602">
          <w:rPr>
            <w:rFonts w:eastAsiaTheme="minorEastAsia"/>
          </w:rPr>
          <w:t xml:space="preserve"> or declines in productivity or both</w:t>
        </w:r>
      </w:ins>
      <w:ins w:id="381" w:author="Holt" w:date="2018-11-14T23:03:00Z">
        <w:r w:rsidR="002E7602">
          <w:rPr>
            <w:rFonts w:eastAsiaTheme="minorEastAsia"/>
          </w:rPr>
          <w:t xml:space="preserve">? </w:t>
        </w:r>
      </w:ins>
      <w:proofErr w:type="gramStart"/>
      <w:r w:rsidR="00956286" w:rsidRPr="00004A7E">
        <w:rPr>
          <w:rFonts w:eastAsiaTheme="minorEastAsia"/>
        </w:rPr>
        <w:t>were</w:t>
      </w:r>
      <w:proofErr w:type="gramEnd"/>
      <w:r w:rsidR="00956286" w:rsidRPr="00004A7E">
        <w:rPr>
          <w:rFonts w:eastAsiaTheme="minorEastAsia"/>
        </w:rPr>
        <w:t xml:space="preserve"> </w:t>
      </w:r>
      <w:del w:id="382" w:author="Holt" w:date="2018-11-14T23:03:00Z">
        <w:r w:rsidR="00956286" w:rsidRPr="00004A7E" w:rsidDel="002E7602">
          <w:rPr>
            <w:rFonts w:eastAsiaTheme="minorEastAsia"/>
          </w:rPr>
          <w:delText xml:space="preserve">actually </w:delText>
        </w:r>
      </w:del>
      <w:r w:rsidR="00956286" w:rsidRPr="00004A7E">
        <w:rPr>
          <w:rFonts w:eastAsiaTheme="minorEastAsia"/>
        </w:rPr>
        <w:t>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del w:id="383" w:author="Holt" w:date="2018-11-14T23:05:00Z">
        <w:r w:rsidR="00894F3F" w:rsidDel="002E7602">
          <w:rPr>
            <w:rFonts w:eastAsiaTheme="minorEastAsia"/>
          </w:rPr>
          <w:delText>the reference productivity scenario</w:delText>
        </w:r>
      </w:del>
      <w:ins w:id="384" w:author="Holt" w:date="2018-11-14T23:05:00Z">
        <w:r w:rsidR="002E7602">
          <w:rPr>
            <w:rFonts w:eastAsiaTheme="minorEastAsia"/>
          </w:rPr>
          <w:t>relatively high productivity and low component variance</w:t>
        </w:r>
      </w:ins>
      <w:r w:rsidR="00894F3F">
        <w:rPr>
          <w:rFonts w:eastAsiaTheme="minorEastAsia"/>
        </w:rPr>
        <w:t xml:space="preserve"> </w:t>
      </w:r>
      <w:r w:rsidR="00956286" w:rsidRPr="00004A7E">
        <w:rPr>
          <w:rFonts w:eastAsiaTheme="minorEastAsia"/>
        </w:rPr>
        <w:t xml:space="preserve">(Figure 5). </w:t>
      </w:r>
      <w:commentRangeStart w:id="385"/>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commentRangeEnd w:id="385"/>
      <w:r w:rsidR="002E7602">
        <w:rPr>
          <w:rStyle w:val="CommentReference"/>
        </w:rPr>
        <w:commentReference w:id="385"/>
      </w:r>
    </w:p>
    <w:p w14:paraId="0383F8C4" w14:textId="11CFBD23" w:rsidR="006C2754" w:rsidRPr="00004A7E" w:rsidRDefault="00B56327" w:rsidP="004C69D7">
      <w:pPr>
        <w:spacing w:line="240" w:lineRule="auto"/>
        <w:jc w:val="center"/>
      </w:pPr>
      <w:r w:rsidRPr="00004A7E">
        <w:rPr>
          <w:rStyle w:val="CommentReference"/>
          <w:sz w:val="22"/>
          <w:szCs w:val="22"/>
        </w:rPr>
        <w:lastRenderedPageBreak/>
        <w:commentReference w:id="386"/>
      </w:r>
      <w:r w:rsidR="006B31D1">
        <w:rPr>
          <w:rFonts w:eastAsiaTheme="minorEastAsia"/>
          <w:noProof/>
          <w:lang w:eastAsia="en-CA"/>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 xml:space="preserve">-axes differ between </w:t>
      </w:r>
      <w:commentRangeStart w:id="387"/>
      <w:r w:rsidR="008E6657" w:rsidRPr="00004A7E">
        <w:t>CUs</w:t>
      </w:r>
      <w:commentRangeEnd w:id="387"/>
      <w:r w:rsidR="00462B9E">
        <w:rPr>
          <w:rStyle w:val="CommentReference"/>
        </w:rPr>
        <w:commentReference w:id="387"/>
      </w:r>
      <w:r w:rsidR="008E6657" w:rsidRPr="00004A7E">
        <w:t>.</w:t>
      </w:r>
      <w:r w:rsidRPr="00350F95">
        <w:rPr>
          <w:noProof/>
          <w:lang w:eastAsia="en-CA"/>
        </w:rPr>
        <w:t xml:space="preserve"> </w:t>
      </w:r>
    </w:p>
    <w:p w14:paraId="35DF2748" w14:textId="3D46BCBC" w:rsidR="00F8390D" w:rsidRPr="00004A7E" w:rsidRDefault="006B31D1" w:rsidP="00350F95">
      <w:pPr>
        <w:jc w:val="center"/>
      </w:pPr>
      <w:r>
        <w:rPr>
          <w:noProof/>
          <w:lang w:eastAsia="en-CA"/>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66D88310" w:rsidR="000E43A3" w:rsidRPr="00004A7E" w:rsidRDefault="000E43A3" w:rsidP="000E43A3">
      <w:pPr>
        <w:ind w:firstLine="720"/>
      </w:pPr>
      <w:commentRangeStart w:id="388"/>
      <w:r w:rsidRPr="00004A7E">
        <w:lastRenderedPageBreak/>
        <w:t xml:space="preserve">A range </w:t>
      </w:r>
      <w:commentRangeEnd w:id="388"/>
      <w:r w:rsidRPr="00004A7E">
        <w:rPr>
          <w:rStyle w:val="CommentReference"/>
          <w:sz w:val="22"/>
          <w:szCs w:val="22"/>
        </w:rPr>
        <w:commentReference w:id="388"/>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w:t>
      </w:r>
      <w:ins w:id="389" w:author="Holt" w:date="2018-11-14T23:29:00Z">
        <w:r w:rsidR="00A50A01">
          <w:t xml:space="preserve">that cannot recolonize within a reasonable timeframe such as a human lifetime </w:t>
        </w:r>
      </w:ins>
      <w:r w:rsidRPr="00004A7E">
        <w:t xml:space="preserve">(REF).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w:t>
      </w:r>
      <w:commentRangeStart w:id="390"/>
      <w:r w:rsidRPr="00004A7E">
        <w:t>Alaska</w:t>
      </w:r>
      <w:commentRangeEnd w:id="390"/>
      <w:r w:rsidR="00A50A01">
        <w:rPr>
          <w:rStyle w:val="CommentReference"/>
        </w:rPr>
        <w:commentReference w:id="390"/>
      </w:r>
      <w:r w:rsidRPr="00004A7E">
        <w:t>.</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lastRenderedPageBreak/>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6D25A589"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lt" w:date="2018-11-14T16:15:00Z" w:initials="CH">
    <w:p w14:paraId="62EB16E2" w14:textId="06AC5B57" w:rsidR="00A053AC" w:rsidRDefault="00A053AC">
      <w:pPr>
        <w:pStyle w:val="CommentText"/>
      </w:pPr>
      <w:r>
        <w:rPr>
          <w:rStyle w:val="CommentReference"/>
        </w:rPr>
        <w:annotationRef/>
      </w:r>
      <w:r>
        <w:t>Jargon?</w:t>
      </w:r>
    </w:p>
  </w:comment>
  <w:comment w:id="2" w:author="Holt" w:date="2018-11-14T16:15:00Z" w:initials="CH">
    <w:p w14:paraId="2507F35F" w14:textId="1B1D9E30" w:rsidR="00A053AC" w:rsidRDefault="00A053AC">
      <w:pPr>
        <w:pStyle w:val="CommentText"/>
      </w:pPr>
      <w:r>
        <w:rPr>
          <w:rStyle w:val="CommentReference"/>
        </w:rPr>
        <w:annotationRef/>
      </w:r>
      <w:r>
        <w:t>Not sure what a non-precautionary means of promoting resilience would be</w:t>
      </w:r>
    </w:p>
  </w:comment>
  <w:comment w:id="9" w:author="Holt" w:date="2018-11-14T16:15:00Z" w:initials="CH">
    <w:p w14:paraId="236346F8" w14:textId="0BE8209C" w:rsidR="00A053AC" w:rsidRDefault="00A053AC">
      <w:pPr>
        <w:pStyle w:val="CommentText"/>
      </w:pPr>
      <w:r>
        <w:rPr>
          <w:rStyle w:val="CommentReference"/>
        </w:rPr>
        <w:annotationRef/>
      </w:r>
      <w:r>
        <w:t xml:space="preserve">Does performance = aggregate </w:t>
      </w:r>
      <w:proofErr w:type="spellStart"/>
      <w:r>
        <w:t>varability</w:t>
      </w:r>
      <w:proofErr w:type="spellEnd"/>
      <w:r>
        <w:t>? Or is performance something else, as inferred here?</w:t>
      </w:r>
    </w:p>
  </w:comment>
  <w:comment w:id="10" w:author="Holt" w:date="2018-11-14T16:15:00Z" w:initials="CH">
    <w:p w14:paraId="6337AEC0" w14:textId="5B4AD2EB" w:rsidR="00A053AC" w:rsidRDefault="00A053AC">
      <w:pPr>
        <w:pStyle w:val="CommentText"/>
      </w:pPr>
      <w:r>
        <w:rPr>
          <w:rStyle w:val="CommentReference"/>
        </w:rPr>
        <w:annotationRef/>
      </w:r>
      <w:r>
        <w:t>Do you mean random? Chaotic has a precise mathematical meaning.</w:t>
      </w:r>
    </w:p>
  </w:comment>
  <w:comment w:id="12" w:author="Holt" w:date="2018-11-14T16:15:00Z" w:initials="CH">
    <w:p w14:paraId="608A74D5" w14:textId="45BF7013" w:rsidR="00A053AC" w:rsidRDefault="00A053AC">
      <w:pPr>
        <w:pStyle w:val="CommentText"/>
      </w:pPr>
      <w:r>
        <w:rPr>
          <w:rStyle w:val="CommentReference"/>
        </w:rPr>
        <w:annotationRef/>
      </w:r>
      <w:r>
        <w:t>Are these the same as fishery impacts mentioned above?</w:t>
      </w:r>
    </w:p>
  </w:comment>
  <w:comment w:id="11" w:author="Holt" w:date="2018-11-14T16:15:00Z" w:initials="CH">
    <w:p w14:paraId="5C3B6536" w14:textId="330620FE" w:rsidR="00A053AC" w:rsidRDefault="00A053AC">
      <w:pPr>
        <w:pStyle w:val="CommentText"/>
      </w:pPr>
      <w:r>
        <w:rPr>
          <w:rStyle w:val="CommentReference"/>
        </w:rPr>
        <w:annotationRef/>
      </w:r>
      <w:r>
        <w:t xml:space="preserve">Reword to focus on additional impacts of changes in productivity in topic </w:t>
      </w:r>
      <w:proofErr w:type="spellStart"/>
      <w:r>
        <w:t>ssentence</w:t>
      </w:r>
      <w:proofErr w:type="spellEnd"/>
      <w:r>
        <w:t>.</w:t>
      </w:r>
    </w:p>
  </w:comment>
  <w:comment w:id="13" w:author="Holt" w:date="2018-11-14T16:15:00Z" w:initials="CH">
    <w:p w14:paraId="384D3374" w14:textId="16648AE0" w:rsidR="00A053AC" w:rsidRDefault="00A053AC">
      <w:pPr>
        <w:pStyle w:val="CommentText"/>
      </w:pP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comment>
  <w:comment w:id="16" w:author="Holt" w:date="2018-11-14T16:15:00Z" w:initials="CH">
    <w:p w14:paraId="2A307A2F" w14:textId="2DAC537F" w:rsidR="00A053AC" w:rsidRDefault="00A053AC">
      <w:pPr>
        <w:pStyle w:val="CommentText"/>
      </w:pPr>
      <w:r>
        <w:rPr>
          <w:rStyle w:val="CommentReference"/>
        </w:rPr>
        <w:annotationRef/>
      </w:r>
      <w:r>
        <w:t>Reword to HCR</w:t>
      </w:r>
    </w:p>
  </w:comment>
  <w:comment w:id="14" w:author="DFO-MPO" w:date="2018-11-14T16:15:00Z" w:initials="D">
    <w:p w14:paraId="10222266" w14:textId="56F3B894" w:rsidR="00A053AC" w:rsidRDefault="00A053AC">
      <w:pPr>
        <w:pStyle w:val="CommentText"/>
      </w:pPr>
      <w:r>
        <w:rPr>
          <w:rStyle w:val="CommentReference"/>
        </w:rPr>
        <w:annotationRef/>
      </w:r>
      <w:r>
        <w:t>Considering dropping this paragraph</w:t>
      </w:r>
    </w:p>
  </w:comment>
  <w:comment w:id="15" w:author="Holt" w:date="2018-11-14T16:15:00Z" w:initials="CH">
    <w:p w14:paraId="470BF5B8" w14:textId="1D4037E6" w:rsidR="00A053AC" w:rsidRDefault="00A053AC">
      <w:pPr>
        <w:pStyle w:val="CommentText"/>
      </w:pPr>
      <w:r>
        <w:rPr>
          <w:rStyle w:val="CommentReference"/>
        </w:rPr>
        <w:annotationRef/>
      </w:r>
      <w:r>
        <w:t>Suggest starting with the first sentence (with some rewording).  The message is we want to know the impact of synchrony and aggregate variability on the performance of management strategies against objectives related to catch and conservation.  This ties into a rich literature of MSE, but so far those evaluations on Pacific salmon have not considered synchrony</w:t>
      </w:r>
    </w:p>
  </w:comment>
  <w:comment w:id="19" w:author="Holt" w:date="2018-11-14T16:15:00Z" w:initials="CH">
    <w:p w14:paraId="4B736678" w14:textId="11925D09" w:rsidR="00A053AC" w:rsidRDefault="00A053AC">
      <w:pPr>
        <w:pStyle w:val="CommentText"/>
      </w:pPr>
      <w:r>
        <w:rPr>
          <w:rStyle w:val="CommentReference"/>
        </w:rPr>
        <w:annotationRef/>
      </w:r>
      <w:r>
        <w:t>We use other scales in other contexts (e.g., management units)</w:t>
      </w:r>
    </w:p>
  </w:comment>
  <w:comment w:id="21" w:author="Holt" w:date="2018-11-14T16:15:00Z" w:initials="CH">
    <w:p w14:paraId="1A2511D2" w14:textId="3FC7C905" w:rsidR="00A053AC" w:rsidRDefault="00A053AC">
      <w:pPr>
        <w:pStyle w:val="CommentText"/>
      </w:pPr>
      <w:r>
        <w:rPr>
          <w:rStyle w:val="CommentReference"/>
        </w:rPr>
        <w:annotationRef/>
      </w:r>
      <w:r>
        <w:t xml:space="preserve">Life-history strategy is a bit </w:t>
      </w:r>
      <w:proofErr w:type="spellStart"/>
      <w:r>
        <w:t>amgibous</w:t>
      </w:r>
      <w:proofErr w:type="spellEnd"/>
      <w:r>
        <w:t xml:space="preserve"> and adult migration phenology is only one life-history characteristic that could be used. I suggest using the more standard CU definition from the WSP- it is a bit more intuitive</w:t>
      </w:r>
    </w:p>
  </w:comment>
  <w:comment w:id="23" w:author="Holt" w:date="2018-11-14T16:15:00Z" w:initials="CH">
    <w:p w14:paraId="1B11BF18" w14:textId="117A06DF" w:rsidR="00A053AC" w:rsidRDefault="00A053AC">
      <w:pPr>
        <w:pStyle w:val="CommentText"/>
      </w:pPr>
      <w:r>
        <w:rPr>
          <w:rStyle w:val="CommentReference"/>
        </w:rPr>
        <w:annotationRef/>
      </w:r>
      <w:r>
        <w:t>Don’t think this is necessary</w:t>
      </w:r>
    </w:p>
  </w:comment>
  <w:comment w:id="24" w:author="Holt" w:date="2018-11-14T16:15:00Z" w:initials="CH">
    <w:p w14:paraId="77B379E1" w14:textId="332AF2A3" w:rsidR="00A053AC" w:rsidRDefault="00A053AC">
      <w:pPr>
        <w:pStyle w:val="CommentText"/>
      </w:pPr>
      <w:r>
        <w:rPr>
          <w:rStyle w:val="CommentReference"/>
        </w:rPr>
        <w:annotationRef/>
      </w:r>
      <w:r>
        <w:t xml:space="preserve">Is the key idea of this paragraph the status, and particularly the depleted status in many CUs. </w:t>
      </w:r>
    </w:p>
    <w:p w14:paraId="11AB261E" w14:textId="5E24F751" w:rsidR="00A053AC" w:rsidRDefault="00A053AC">
      <w:pPr>
        <w:pStyle w:val="CommentText"/>
      </w:pPr>
      <w:r>
        <w:t>That depletion is due to a variety of factors, fishing pressures being one (also habitat, large-scale marine forcing, etc.). I suggest restructuring the paragraph to start with the key idea.</w:t>
      </w:r>
    </w:p>
  </w:comment>
  <w:comment w:id="27" w:author="Holt" w:date="2018-11-14T16:15:00Z" w:initials="CH">
    <w:p w14:paraId="4F0164C6" w14:textId="0E961FF0" w:rsidR="00A053AC" w:rsidRDefault="00A053AC">
      <w:pPr>
        <w:pStyle w:val="CommentText"/>
      </w:pPr>
      <w:r>
        <w:rPr>
          <w:rStyle w:val="CommentReference"/>
        </w:rPr>
        <w:annotationRef/>
      </w:r>
      <w:r>
        <w:t>Previous abundance and subsequent productivity are independent.  Because historical abundances are not shown in the previous sentence, I’ve suggested removing.</w:t>
      </w:r>
    </w:p>
    <w:p w14:paraId="3ABF7239" w14:textId="1D2AD771" w:rsidR="00A053AC" w:rsidRDefault="00A053AC">
      <w:pPr>
        <w:pStyle w:val="CommentText"/>
      </w:pPr>
      <w:r>
        <w:t xml:space="preserve">Alternately, you could show </w:t>
      </w:r>
    </w:p>
  </w:comment>
  <w:comment w:id="29" w:author="Holt" w:date="2018-11-14T16:15:00Z" w:initials="CH">
    <w:p w14:paraId="790092AF" w14:textId="1AB1CF12" w:rsidR="00A053AC" w:rsidRDefault="00A053AC">
      <w:pPr>
        <w:pStyle w:val="CommentText"/>
      </w:pPr>
      <w:r>
        <w:rPr>
          <w:rStyle w:val="CommentReference"/>
        </w:rPr>
        <w:annotationRef/>
      </w:r>
      <w:r>
        <w:t>This is awkward. Suggest removing ‘</w:t>
      </w:r>
      <w:proofErr w:type="spellStart"/>
      <w:r>
        <w:t>aggregrate</w:t>
      </w:r>
      <w:proofErr w:type="spellEnd"/>
      <w:r>
        <w:t xml:space="preserve">’ </w:t>
      </w:r>
    </w:p>
  </w:comment>
  <w:comment w:id="34" w:author="Holt" w:date="2018-11-14T16:15:00Z" w:initials="CH">
    <w:p w14:paraId="205AB815" w14:textId="7BC1ED55" w:rsidR="00A053AC" w:rsidRDefault="00A053AC">
      <w:pPr>
        <w:pStyle w:val="CommentText"/>
      </w:pPr>
      <w:r>
        <w:rPr>
          <w:rStyle w:val="CommentReference"/>
        </w:rPr>
        <w:annotationRef/>
      </w:r>
      <w:r>
        <w:t xml:space="preserve">Need to define, and describe how MUs can be separate by run-timing, though there is some overlap first. Then add this </w:t>
      </w:r>
      <w:proofErr w:type="spellStart"/>
      <w:r>
        <w:t>senetence</w:t>
      </w:r>
      <w:proofErr w:type="spellEnd"/>
      <w:r>
        <w:t>.</w:t>
      </w:r>
    </w:p>
  </w:comment>
  <w:comment w:id="41" w:author="Holt" w:date="2018-11-14T16:15:00Z" w:initials="CH">
    <w:p w14:paraId="14AA4498" w14:textId="7DB92A77" w:rsidR="00A053AC" w:rsidRDefault="00A053AC">
      <w:pPr>
        <w:pStyle w:val="CommentText"/>
      </w:pPr>
      <w:r>
        <w:rPr>
          <w:rStyle w:val="CommentReference"/>
        </w:rPr>
        <w:annotationRef/>
      </w:r>
      <w:r>
        <w:t>This is confusing- mixing terminology. Is stock refereeing to MU or CU here.</w:t>
      </w:r>
    </w:p>
  </w:comment>
  <w:comment w:id="43" w:author="Holt" w:date="2018-11-14T16:15:00Z" w:initials="CH">
    <w:p w14:paraId="4B30C4C7" w14:textId="7C9AD0D2" w:rsidR="00A053AC" w:rsidRDefault="00A053AC">
      <w:pPr>
        <w:pStyle w:val="CommentText"/>
      </w:pPr>
      <w:r>
        <w:rPr>
          <w:rStyle w:val="CommentReference"/>
        </w:rPr>
        <w:annotationRef/>
      </w:r>
      <w:r>
        <w:t xml:space="preserve">Those terms are specific to DFO’s precautionary approach, and not the WSP. I’m a bit cautious about using them. I suggest first introducing 3 zones: green, amber, and red which represent increasing conservation concern and management intervention, then describe the distribution across those 3 zones. </w:t>
      </w:r>
    </w:p>
  </w:comment>
  <w:comment w:id="42" w:author="DFO-MPO" w:date="2018-11-14T16:15:00Z" w:initials="D">
    <w:p w14:paraId="0EF4E9EE" w14:textId="77777777" w:rsidR="00A053AC" w:rsidRDefault="00A053AC" w:rsidP="00DB21CE">
      <w:pPr>
        <w:pStyle w:val="CommentText"/>
      </w:pPr>
      <w:r>
        <w:rPr>
          <w:rStyle w:val="CommentReference"/>
        </w:rPr>
        <w:annotationRef/>
      </w:r>
      <w:r>
        <w:t>Not sure if we want to subdivide by red-amber and amber-green</w:t>
      </w:r>
    </w:p>
  </w:comment>
  <w:comment w:id="44" w:author="Holt" w:date="2018-11-14T16:15:00Z" w:initials="CH">
    <w:p w14:paraId="5A4A0F29" w14:textId="48EB7DD6" w:rsidR="00A053AC" w:rsidRDefault="00A053AC">
      <w:pPr>
        <w:pStyle w:val="CommentText"/>
      </w:pPr>
      <w:r>
        <w:rPr>
          <w:rStyle w:val="CommentReference"/>
        </w:rPr>
        <w:annotationRef/>
      </w:r>
      <w:r>
        <w:t xml:space="preserve">Put this in an additional sentence where </w:t>
      </w:r>
      <w:proofErr w:type="spellStart"/>
      <w:r>
        <w:t>enroute</w:t>
      </w:r>
      <w:proofErr w:type="spellEnd"/>
      <w:r>
        <w:t xml:space="preserve"> mortality is more fully explained.  Should it be plus adjustment for EM, not minus?</w:t>
      </w:r>
    </w:p>
  </w:comment>
  <w:comment w:id="45" w:author="Holt" w:date="2018-11-14T16:15:00Z" w:initials="CH">
    <w:p w14:paraId="3FA10A4C" w14:textId="4EEB0CCC" w:rsidR="00A053AC" w:rsidRDefault="00A053AC">
      <w:pPr>
        <w:pStyle w:val="CommentText"/>
      </w:pPr>
      <w:r>
        <w:rPr>
          <w:rStyle w:val="CommentReference"/>
        </w:rPr>
        <w:annotationRef/>
      </w:r>
      <w:r>
        <w:t>Can we remove this column?</w:t>
      </w:r>
    </w:p>
  </w:comment>
  <w:comment w:id="46" w:author="Holt" w:date="2018-11-14T16:15:00Z" w:initials="CH">
    <w:p w14:paraId="2A56D7E9" w14:textId="21C9300B" w:rsidR="00A053AC" w:rsidRDefault="00A053AC">
      <w:pPr>
        <w:pStyle w:val="CommentText"/>
      </w:pPr>
      <w:r>
        <w:rPr>
          <w:rStyle w:val="CommentReference"/>
        </w:rPr>
        <w:annotationRef/>
      </w:r>
      <w:r>
        <w:t>Explain where this came from in the caption, with ref</w:t>
      </w:r>
    </w:p>
  </w:comment>
  <w:comment w:id="47" w:author="Holt" w:date="2018-11-14T16:15:00Z" w:initials="CH">
    <w:p w14:paraId="785645D1" w14:textId="743B4185" w:rsidR="00A053AC" w:rsidRDefault="00A053AC">
      <w:pPr>
        <w:pStyle w:val="CommentText"/>
      </w:pPr>
      <w:r>
        <w:rPr>
          <w:rStyle w:val="CommentReference"/>
        </w:rPr>
        <w:annotationRef/>
      </w:r>
      <w:r>
        <w:t>The intro starts with the CV and then synchrony. Can they swapped here.</w:t>
      </w:r>
    </w:p>
  </w:comment>
  <w:comment w:id="48" w:author="Holt" w:date="2018-11-14T16:15:00Z" w:initials="CH">
    <w:p w14:paraId="5C09576B" w14:textId="76BCEF58" w:rsidR="00A053AC" w:rsidRDefault="00A053AC">
      <w:pPr>
        <w:pStyle w:val="CommentText"/>
      </w:pPr>
      <w:r>
        <w:rPr>
          <w:rStyle w:val="CommentReference"/>
        </w:rPr>
        <w:annotationRef/>
      </w:r>
      <w:r>
        <w:t>I’d highlight that several indices have been suggested, and the attributes of this one that make it better than the rest.</w:t>
      </w:r>
    </w:p>
  </w:comment>
  <w:comment w:id="53" w:author="Holt" w:date="2018-11-14T16:15:00Z" w:initials="CH">
    <w:p w14:paraId="7926B889" w14:textId="789B53FC" w:rsidR="00A053AC" w:rsidRDefault="00A053AC">
      <w:pPr>
        <w:pStyle w:val="CommentText"/>
      </w:pPr>
      <w:r>
        <w:rPr>
          <w:rStyle w:val="CommentReference"/>
        </w:rPr>
        <w:annotationRef/>
      </w:r>
      <w:r>
        <w:t>Omit as it’s a repeat of before.</w:t>
      </w:r>
    </w:p>
  </w:comment>
  <w:comment w:id="56" w:author="Holt" w:date="2018-11-14T16:15:00Z" w:initials="CH">
    <w:p w14:paraId="79F1E92C" w14:textId="4C201BFF" w:rsidR="00A053AC" w:rsidRDefault="00A053AC">
      <w:pPr>
        <w:pStyle w:val="CommentText"/>
      </w:pPr>
      <w:r>
        <w:rPr>
          <w:rStyle w:val="CommentReference"/>
        </w:rPr>
        <w:annotationRef/>
      </w:r>
      <w:r>
        <w:t>Move forward to when synchrony is first introduced.</w:t>
      </w:r>
    </w:p>
  </w:comment>
  <w:comment w:id="57" w:author="Holt" w:date="2018-11-14T16:15:00Z" w:initials="CH">
    <w:p w14:paraId="0A0DBE42" w14:textId="7BF8E394" w:rsidR="00F8125C" w:rsidRDefault="00F8125C">
      <w:pPr>
        <w:pStyle w:val="CommentText"/>
      </w:pPr>
      <w:r>
        <w:rPr>
          <w:rStyle w:val="CommentReference"/>
        </w:rPr>
        <w:annotationRef/>
      </w:r>
      <w:r>
        <w:t>Of components?</w:t>
      </w:r>
    </w:p>
    <w:p w14:paraId="163FA8DE" w14:textId="77777777" w:rsidR="00F8125C" w:rsidRDefault="00F8125C">
      <w:pPr>
        <w:pStyle w:val="CommentText"/>
      </w:pPr>
    </w:p>
    <w:p w14:paraId="233E091E" w14:textId="7B56F97B" w:rsidR="00F8125C" w:rsidRDefault="00F8125C">
      <w:pPr>
        <w:pStyle w:val="CommentText"/>
      </w:pPr>
      <w:r>
        <w:t>“</w:t>
      </w:r>
      <w:proofErr w:type="gramStart"/>
      <w:r>
        <w:t>among</w:t>
      </w:r>
      <w:proofErr w:type="gramEnd"/>
      <w:r>
        <w:t>” components sounds like we’re looking at differences between CUs, which we’re not.</w:t>
      </w:r>
    </w:p>
  </w:comment>
  <w:comment w:id="58" w:author="Holt" w:date="2018-11-14T16:15:00Z" w:initials="CH">
    <w:p w14:paraId="06DEE8FF" w14:textId="2F75A212" w:rsidR="00A053AC" w:rsidRDefault="00A053AC">
      <w:pPr>
        <w:pStyle w:val="CommentText"/>
      </w:pPr>
      <w:r>
        <w:rPr>
          <w:rStyle w:val="CommentReference"/>
        </w:rPr>
        <w:annotationRef/>
      </w:r>
      <w:r>
        <w:t>Describe this first in the methods, as it appears first in the results.</w:t>
      </w:r>
    </w:p>
  </w:comment>
  <w:comment w:id="59" w:author="Holt" w:date="2018-11-14T16:15:00Z" w:initials="CH">
    <w:p w14:paraId="4ED74EC6" w14:textId="34F5F1A6" w:rsidR="00A053AC" w:rsidRDefault="00A053AC">
      <w:pPr>
        <w:pStyle w:val="CommentText"/>
      </w:pPr>
      <w:r>
        <w:rPr>
          <w:rStyle w:val="CommentReference"/>
        </w:rPr>
        <w:annotationRef/>
      </w:r>
    </w:p>
  </w:comment>
  <w:comment w:id="60" w:author="Holt" w:date="2018-11-14T16:15:00Z" w:initials="CH">
    <w:p w14:paraId="0A9E1E3C" w14:textId="4AB35A96" w:rsidR="00586B77" w:rsidRDefault="00586B77">
      <w:pPr>
        <w:pStyle w:val="CommentText"/>
      </w:pPr>
      <w:r>
        <w:rPr>
          <w:rStyle w:val="CommentReference"/>
        </w:rPr>
        <w:annotationRef/>
      </w:r>
      <w:r>
        <w:t>Add subscript on sigma^2 to differentiate from other variances from Appendix, brought into the text.</w:t>
      </w:r>
    </w:p>
  </w:comment>
  <w:comment w:id="69" w:author="Holt" w:date="2018-11-14T16:15:00Z" w:initials="CH">
    <w:p w14:paraId="48416734" w14:textId="7247F230" w:rsidR="00A053AC" w:rsidRDefault="00A053AC">
      <w:pPr>
        <w:pStyle w:val="CommentText"/>
      </w:pPr>
      <w:r>
        <w:rPr>
          <w:rStyle w:val="CommentReference"/>
        </w:rPr>
        <w:annotationRef/>
      </w:r>
      <w:r>
        <w:t>Omit, but add reference to the end of the first</w:t>
      </w:r>
    </w:p>
  </w:comment>
  <w:comment w:id="70" w:author="Cameron Freshwater" w:date="2018-11-14T16:15:00Z" w:initials="CF">
    <w:p w14:paraId="1075D0A1" w14:textId="16F8FD71" w:rsidR="00A053AC" w:rsidRDefault="00A053AC" w:rsidP="00DB21CE">
      <w:pPr>
        <w:pStyle w:val="CommentText"/>
      </w:pPr>
      <w:r>
        <w:rPr>
          <w:rStyle w:val="CommentReference"/>
        </w:rPr>
        <w:annotationRef/>
      </w:r>
      <w:r>
        <w:t xml:space="preserve"> </w:t>
      </w:r>
    </w:p>
    <w:p w14:paraId="12D15DE6" w14:textId="7BFBD768" w:rsidR="00A053AC" w:rsidRPr="00D31645" w:rsidRDefault="00A053AC"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73" w:author="Holt" w:date="2018-11-14T16:15:00Z" w:initials="CH">
    <w:p w14:paraId="524E8473" w14:textId="7FD3BDDC" w:rsidR="00A053AC" w:rsidRDefault="00A053AC">
      <w:pPr>
        <w:pStyle w:val="CommentText"/>
      </w:pPr>
      <w:r>
        <w:rPr>
          <w:rStyle w:val="CommentReference"/>
        </w:rPr>
        <w:annotationRef/>
      </w:r>
      <w:r>
        <w:t>Yes, a sentence would be good explaining this.</w:t>
      </w:r>
    </w:p>
  </w:comment>
  <w:comment w:id="74" w:author="Holt" w:date="2018-11-14T16:15:00Z" w:initials="CH">
    <w:p w14:paraId="4412FB7E" w14:textId="5FE6B61B" w:rsidR="00586B77" w:rsidRDefault="00586B77">
      <w:pPr>
        <w:pStyle w:val="CommentText"/>
      </w:pPr>
      <w:r>
        <w:rPr>
          <w:rStyle w:val="CommentReference"/>
        </w:rPr>
        <w:annotationRef/>
      </w:r>
      <w:r>
        <w:t>Subscript on sigma</w:t>
      </w:r>
    </w:p>
  </w:comment>
  <w:comment w:id="75" w:author="Holt" w:date="2018-11-14T16:15:00Z" w:initials="CH">
    <w:p w14:paraId="15ED6F34" w14:textId="3266BDAC" w:rsidR="00A053AC" w:rsidRDefault="00A053AC">
      <w:pPr>
        <w:pStyle w:val="CommentText"/>
      </w:pPr>
      <w:r>
        <w:rPr>
          <w:rStyle w:val="CommentReference"/>
        </w:rPr>
        <w:annotationRef/>
      </w:r>
      <w:r>
        <w:t xml:space="preserve">Neither tau nor rho were estimated in FRSSI. </w:t>
      </w:r>
    </w:p>
    <w:p w14:paraId="2A87450E" w14:textId="531A117A" w:rsidR="00A053AC" w:rsidRDefault="00A053AC" w:rsidP="00005E1B">
      <w:pPr>
        <w:pStyle w:val="CommentText"/>
        <w:numPr>
          <w:ilvl w:val="0"/>
          <w:numId w:val="13"/>
        </w:numPr>
      </w:pPr>
      <w:r>
        <w:t xml:space="preserve"> Derivation of rho needs to be explained</w:t>
      </w:r>
    </w:p>
    <w:p w14:paraId="0AC7471A" w14:textId="0D826512" w:rsidR="00A053AC" w:rsidRDefault="00A053AC" w:rsidP="00D57504">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w:t>
      </w:r>
      <w:proofErr w:type="gramStart"/>
      <w:r>
        <w:t>/(</w:t>
      </w:r>
      <w:proofErr w:type="gramEnd"/>
      <w:r>
        <w:t>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p>
  </w:comment>
  <w:comment w:id="76" w:author="Holt" w:date="2018-11-14T16:15:00Z" w:initials="CH">
    <w:p w14:paraId="6E11DE58" w14:textId="7E65795A" w:rsidR="00A053AC" w:rsidRDefault="00A053AC">
      <w:pPr>
        <w:pStyle w:val="CommentText"/>
      </w:pPr>
      <w:r>
        <w:rPr>
          <w:rStyle w:val="CommentReference"/>
        </w:rPr>
        <w:annotationRef/>
      </w:r>
      <w:r>
        <w:t>Define rho</w:t>
      </w:r>
    </w:p>
  </w:comment>
  <w:comment w:id="79" w:author="Holt" w:date="2018-11-14T16:15:00Z" w:initials="CH">
    <w:p w14:paraId="7E54E322" w14:textId="40A20300" w:rsidR="00A053AC" w:rsidRDefault="00A053AC">
      <w:pPr>
        <w:pStyle w:val="CommentText"/>
      </w:pPr>
      <w:r>
        <w:rPr>
          <w:rStyle w:val="CommentReference"/>
        </w:rPr>
        <w:annotationRef/>
      </w:r>
      <w:r>
        <w:t>I suggest starting with evidence for increasing frequency of low productivity events (defined by..?), in particular independent of the rest of the distribution (or some kind of justification like this)</w:t>
      </w:r>
      <w:proofErr w:type="gramStart"/>
      <w:r>
        <w:t>..</w:t>
      </w:r>
      <w:proofErr w:type="gramEnd"/>
      <w:r>
        <w:t xml:space="preserve"> Then describe how the standard approach for simulating declines in productivity captures declines in the mean value, but not increase in frequency of low productivity events.</w:t>
      </w:r>
    </w:p>
  </w:comment>
  <w:comment w:id="80" w:author="Holt" w:date="2018-11-14T16:15:00Z" w:initials="CH">
    <w:p w14:paraId="2259F988" w14:textId="7B62E726" w:rsidR="00A053AC" w:rsidRDefault="00A053AC">
      <w:pPr>
        <w:pStyle w:val="CommentText"/>
      </w:pPr>
      <w:r>
        <w:rPr>
          <w:rStyle w:val="CommentReference"/>
        </w:rPr>
        <w:annotationRef/>
      </w:r>
      <w:r>
        <w:t xml:space="preserve">I don’t follow. The productivity papers above are all at the aggregate level, so I don’t think synchronous behaviour of </w:t>
      </w:r>
      <w:proofErr w:type="spellStart"/>
      <w:r>
        <w:t>substocks</w:t>
      </w:r>
      <w:proofErr w:type="spellEnd"/>
      <w:r>
        <w:t xml:space="preserve"> is really relevant to the main point of the paragraph. I suggest omitting.</w:t>
      </w:r>
    </w:p>
  </w:comment>
  <w:comment w:id="81" w:author="Holt" w:date="2018-11-14T16:15:00Z" w:initials="CH">
    <w:p w14:paraId="55F168EF" w14:textId="016E1BD2" w:rsidR="00C910BC" w:rsidRDefault="00C910BC">
      <w:pPr>
        <w:pStyle w:val="CommentText"/>
      </w:pPr>
      <w:r>
        <w:rPr>
          <w:rStyle w:val="CommentReference"/>
        </w:rPr>
        <w:annotationRef/>
      </w:r>
      <w:r>
        <w:t xml:space="preserve">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w:t>
      </w:r>
      <w:proofErr w:type="spellStart"/>
      <w:r>
        <w:t>a</w:t>
      </w:r>
      <w:proofErr w:type="spellEnd"/>
      <w:r>
        <w:t xml:space="preserve"> explanation of the impacts of log-normal error distribution (which creates a skew consistent with theory and observation, cite Peterman’s 1970s work on this), and we are adding an additional skew to represent increased frequency of low productivity events.</w:t>
      </w:r>
    </w:p>
  </w:comment>
  <w:comment w:id="82" w:author="Holt" w:date="2018-11-14T16:15:00Z" w:initials="CH">
    <w:p w14:paraId="2BCCE43F" w14:textId="59E8DE4D" w:rsidR="00A053AC" w:rsidRDefault="00A053AC">
      <w:pPr>
        <w:pStyle w:val="CommentText"/>
      </w:pPr>
      <w:r>
        <w:rPr>
          <w:rStyle w:val="CommentReference"/>
        </w:rPr>
        <w:annotationRef/>
      </w:r>
      <w:r>
        <w:t>Show equation (or distribution) with gamma</w:t>
      </w:r>
    </w:p>
  </w:comment>
  <w:comment w:id="84" w:author="Holt" w:date="2018-11-14T16:15:00Z" w:initials="CH">
    <w:p w14:paraId="235226C0" w14:textId="7461E67D" w:rsidR="00A053AC" w:rsidRDefault="00A053AC">
      <w:pPr>
        <w:pStyle w:val="CommentText"/>
      </w:pPr>
      <w:r>
        <w:rPr>
          <w:rStyle w:val="CommentReference"/>
        </w:rPr>
        <w:annotationRef/>
      </w:r>
      <w:r>
        <w:t>“Our parametrization of recruitment deviations was comparable to …? Or slightly more skewed than…”? (</w:t>
      </w:r>
      <w:proofErr w:type="gramStart"/>
      <w:r>
        <w:t>moderately</w:t>
      </w:r>
      <w:proofErr w:type="gramEnd"/>
      <w:r>
        <w:t xml:space="preserve"> more extreme is hard to follow)</w:t>
      </w:r>
    </w:p>
  </w:comment>
  <w:comment w:id="83" w:author="DFO-MPO" w:date="2018-11-14T16:15:00Z" w:initials="D">
    <w:p w14:paraId="4782763F" w14:textId="15A82DB8" w:rsidR="00A053AC" w:rsidRDefault="00A053AC">
      <w:pPr>
        <w:pStyle w:val="CommentText"/>
      </w:pPr>
      <w:r>
        <w:rPr>
          <w:rStyle w:val="CommentReference"/>
        </w:rPr>
        <w:annotationRef/>
      </w:r>
      <w:r>
        <w:rPr>
          <w:rStyle w:val="CommentReference"/>
        </w:rPr>
        <w:t>Think this warrants a full section as a supplement?</w:t>
      </w:r>
    </w:p>
  </w:comment>
  <w:comment w:id="100" w:author="Holt" w:date="2018-11-14T21:22:00Z" w:initials="CH">
    <w:p w14:paraId="5FEEA144" w14:textId="2509BB8D" w:rsidR="00F10F0F" w:rsidRDefault="00F10F0F">
      <w:pPr>
        <w:pStyle w:val="CommentText"/>
      </w:pPr>
      <w:r>
        <w:rPr>
          <w:rStyle w:val="CommentReference"/>
        </w:rPr>
        <w:annotationRef/>
      </w:r>
      <w:r>
        <w:t xml:space="preserve">How does skew affect total variance? I think it might be useful to have </w:t>
      </w:r>
    </w:p>
  </w:comment>
  <w:comment w:id="103" w:author="Holt" w:date="2018-11-14T16:15:00Z" w:initials="CH">
    <w:p w14:paraId="04EA7927" w14:textId="6AF8169E" w:rsidR="00A053AC" w:rsidRDefault="00A053AC">
      <w:pPr>
        <w:pStyle w:val="CommentText"/>
      </w:pPr>
      <w:r>
        <w:rPr>
          <w:rStyle w:val="CommentReference"/>
        </w:rPr>
        <w:annotationRef/>
      </w:r>
      <w:r>
        <w:t>Already defined</w:t>
      </w:r>
    </w:p>
  </w:comment>
  <w:comment w:id="108" w:author="DFO-MPO" w:date="2018-11-14T16:15:00Z" w:initials="D">
    <w:p w14:paraId="501E66DD" w14:textId="158E5880" w:rsidR="00A053AC" w:rsidRDefault="00A053AC">
      <w:pPr>
        <w:pStyle w:val="CommentText"/>
      </w:pPr>
      <w:r>
        <w:rPr>
          <w:rStyle w:val="CommentReference"/>
        </w:rPr>
        <w:annotationRef/>
      </w:r>
      <w:r>
        <w:t>Unless anyone objects, I’ll move this to a supplementary figure, but thought it was helpful to have here for now.</w:t>
      </w:r>
    </w:p>
  </w:comment>
  <w:comment w:id="109" w:author="Holt" w:date="2018-11-14T16:15:00Z" w:initials="CH">
    <w:p w14:paraId="3A13FF04" w14:textId="7AB637CE" w:rsidR="00A053AC" w:rsidRDefault="00A053AC">
      <w:pPr>
        <w:pStyle w:val="CommentText"/>
      </w:pPr>
      <w:r>
        <w:rPr>
          <w:rStyle w:val="CommentReference"/>
        </w:rPr>
        <w:annotationRef/>
      </w:r>
      <w:r>
        <w:t>Suggest labelling by the scenario names, “moderate decline” and “sever decline”. However,</w:t>
      </w:r>
    </w:p>
    <w:p w14:paraId="3CC207E9" w14:textId="7E900470" w:rsidR="00A053AC" w:rsidRDefault="00A053AC">
      <w:pPr>
        <w:pStyle w:val="CommentText"/>
      </w:pPr>
      <w:r>
        <w:t>I suggest renaming those, as we’re simulating low productivity, not a temporal decline in productivity.</w:t>
      </w:r>
    </w:p>
    <w:p w14:paraId="481C3E54" w14:textId="2ACA2772" w:rsidR="00A053AC" w:rsidRDefault="00A053AC">
      <w:pPr>
        <w:pStyle w:val="CommentText"/>
      </w:pPr>
      <w:r>
        <w:t>Can you also show the 3SD tails, so we can compare the proportion of the distribution in those tails?</w:t>
      </w:r>
    </w:p>
  </w:comment>
  <w:comment w:id="110" w:author="Holt" w:date="2018-11-14T16:15:00Z" w:initials="CH">
    <w:p w14:paraId="2B6247D1" w14:textId="47906EE0" w:rsidR="00A053AC" w:rsidRDefault="00A053AC">
      <w:pPr>
        <w:pStyle w:val="CommentText"/>
      </w:pPr>
      <w:r>
        <w:rPr>
          <w:rStyle w:val="CommentReference"/>
        </w:rPr>
        <w:annotationRef/>
      </w:r>
      <w:r>
        <w:t>I think all equations for the base model should be in the text, with supplement only for Larkin model, and other extensions/additions to the base model. I think this is fairly standard for simulation papers?</w:t>
      </w:r>
    </w:p>
  </w:comment>
  <w:comment w:id="111" w:author="Holt" w:date="2018-11-14T16:15:00Z" w:initials="CH">
    <w:p w14:paraId="0BDC8D2A" w14:textId="5F5BD921" w:rsidR="00A053AC" w:rsidRDefault="00A053AC">
      <w:pPr>
        <w:pStyle w:val="CommentText"/>
      </w:pPr>
      <w:r>
        <w:rPr>
          <w:rStyle w:val="CommentReference"/>
        </w:rPr>
        <w:annotationRef/>
      </w:r>
      <w:r>
        <w:t>I suggest including a flow chart showing the simulation steps.</w:t>
      </w:r>
    </w:p>
  </w:comment>
  <w:comment w:id="123" w:author="Holt" w:date="2018-11-14T16:15:00Z" w:initials="CH">
    <w:p w14:paraId="1CC03285" w14:textId="2D508FDA" w:rsidR="00A053AC" w:rsidRDefault="00A053AC">
      <w:pPr>
        <w:pStyle w:val="CommentText"/>
      </w:pPr>
      <w:r>
        <w:rPr>
          <w:rStyle w:val="CommentReference"/>
        </w:rPr>
        <w:annotationRef/>
      </w:r>
      <w:r>
        <w:t xml:space="preserve">This is a bit confusing because recruitment is alternately used to define recruits aligned by brood years for SR relationship, and total returns in a given year. </w:t>
      </w:r>
    </w:p>
    <w:p w14:paraId="5DF512F6" w14:textId="3ED89F9C" w:rsidR="00A053AC" w:rsidRDefault="00A053AC">
      <w:pPr>
        <w:pStyle w:val="CommentText"/>
      </w:pPr>
      <w:r>
        <w:t>I suggest using “returns” in this latter case, and defining it explicitly at first instance (</w:t>
      </w:r>
      <w:proofErr w:type="gramStart"/>
      <w:r>
        <w:t>perhaps  even</w:t>
      </w:r>
      <w:proofErr w:type="gramEnd"/>
      <w:r>
        <w:t xml:space="preserve"> differentiating from recruitment). See Holt et al. 2018 (CSAS</w:t>
      </w:r>
      <w:proofErr w:type="gramStart"/>
      <w:r>
        <w:t>)-</w:t>
      </w:r>
      <w:proofErr w:type="gramEnd"/>
      <w:r>
        <w:t xml:space="preserve"> where I may have done this…?</w:t>
      </w:r>
    </w:p>
  </w:comment>
  <w:comment w:id="130" w:author="Holt" w:date="2018-11-14T16:15:00Z" w:initials="CH">
    <w:p w14:paraId="5A22353C" w14:textId="676A0EE8" w:rsidR="00A053AC" w:rsidRDefault="00A053AC">
      <w:pPr>
        <w:pStyle w:val="CommentText"/>
      </w:pPr>
      <w:r>
        <w:rPr>
          <w:rStyle w:val="CommentReference"/>
        </w:rPr>
        <w:annotationRef/>
      </w:r>
      <w:r>
        <w:t>Show them all here, including equation:  Spawners (t+1</w:t>
      </w:r>
      <w:proofErr w:type="gramStart"/>
      <w:r>
        <w:t>)=</w:t>
      </w:r>
      <w:proofErr w:type="gramEnd"/>
      <w:r>
        <w:t>R – C –EM. The equations will be more complicated than this because of differences in age-at-maturity.  However, I think the Holt et a. 2018 CSAS document covers most of it?</w:t>
      </w:r>
    </w:p>
  </w:comment>
  <w:comment w:id="131" w:author="Holt" w:date="2018-11-14T16:15:00Z" w:initials="CH">
    <w:p w14:paraId="297C9D7E" w14:textId="0A6BCDA4" w:rsidR="00A053AC" w:rsidRDefault="00A053AC">
      <w:pPr>
        <w:pStyle w:val="CommentText"/>
      </w:pPr>
      <w:r>
        <w:rPr>
          <w:rStyle w:val="CommentReference"/>
        </w:rPr>
        <w:annotationRef/>
      </w:r>
      <w:r>
        <w:t>This can be replaced with description of equations, or generalized and used when introducing the simulation model.</w:t>
      </w:r>
    </w:p>
  </w:comment>
  <w:comment w:id="151" w:author="DFO-MPO" w:date="2018-11-14T16:15:00Z" w:initials="D">
    <w:p w14:paraId="7E92DAD2" w14:textId="65721455" w:rsidR="00A053AC" w:rsidRPr="00C35C3B" w:rsidRDefault="00A053AC">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154" w:author="Holt" w:date="2018-11-14T16:15:00Z" w:initials="CH">
    <w:p w14:paraId="04E52835" w14:textId="0953E0B5" w:rsidR="00586B77" w:rsidRDefault="00586B77">
      <w:pPr>
        <w:pStyle w:val="CommentText"/>
      </w:pPr>
      <w:r>
        <w:rPr>
          <w:rStyle w:val="CommentReference"/>
        </w:rPr>
        <w:annotationRef/>
      </w:r>
      <w:r>
        <w:t>Sigma is SD not variance</w:t>
      </w:r>
    </w:p>
  </w:comment>
  <w:comment w:id="158" w:author="Holt" w:date="2018-11-14T16:15:00Z" w:initials="CH">
    <w:p w14:paraId="199ED4DE" w14:textId="0F95E926" w:rsidR="00A053AC" w:rsidRDefault="00A053AC">
      <w:pPr>
        <w:pStyle w:val="CommentText"/>
      </w:pPr>
      <w:r>
        <w:rPr>
          <w:rStyle w:val="CommentReference"/>
        </w:rPr>
        <w:annotationRef/>
      </w:r>
      <w:r>
        <w:t xml:space="preserve">It’s not clear how these values relate to the 25% justification. </w:t>
      </w:r>
    </w:p>
    <w:p w14:paraId="72CC3FD3" w14:textId="16D94AE6" w:rsidR="00A053AC" w:rsidRDefault="00A053AC">
      <w:pPr>
        <w:pStyle w:val="CommentText"/>
      </w:pPr>
      <w:r>
        <w:t>I suggest giving the median sigma used in the model, and the +25% and -25% values, to show exactly how they are within the range observed in other studies.</w:t>
      </w:r>
    </w:p>
  </w:comment>
  <w:comment w:id="159" w:author="Holt" w:date="2018-11-14T16:15:00Z" w:initials="CH">
    <w:p w14:paraId="0F611D0E" w14:textId="0C4D91A6" w:rsidR="00A053AC" w:rsidRDefault="00A053AC">
      <w:pPr>
        <w:pStyle w:val="CommentText"/>
      </w:pPr>
      <w:r>
        <w:rPr>
          <w:rStyle w:val="CommentReference"/>
        </w:rPr>
        <w:annotationRef/>
      </w:r>
      <w:r>
        <w:t>In this table use sigma values with appropriate subscript to differentiate from other SDs.</w:t>
      </w:r>
    </w:p>
  </w:comment>
  <w:comment w:id="161" w:author="Holt" w:date="2018-11-14T16:15:00Z" w:initials="CH">
    <w:p w14:paraId="18FED522" w14:textId="7CFC1DB3" w:rsidR="00A053AC" w:rsidRDefault="00A053AC">
      <w:pPr>
        <w:pStyle w:val="CommentText"/>
      </w:pPr>
      <w:r>
        <w:rPr>
          <w:rStyle w:val="CommentReference"/>
        </w:rPr>
        <w:annotationRef/>
      </w:r>
      <w:r>
        <w:t>Most MPs will be self-evident from the Table and don’t need to be re-iterated.</w:t>
      </w:r>
    </w:p>
  </w:comment>
  <w:comment w:id="171" w:author="Holt" w:date="2018-11-14T16:15:00Z" w:initials="CH">
    <w:p w14:paraId="465F7F03" w14:textId="090D4689" w:rsidR="00A053AC" w:rsidRDefault="00A053AC">
      <w:pPr>
        <w:pStyle w:val="CommentText"/>
      </w:pPr>
      <w:r>
        <w:rPr>
          <w:rStyle w:val="CommentReference"/>
        </w:rPr>
        <w:annotationRef/>
      </w:r>
    </w:p>
  </w:comment>
  <w:comment w:id="198" w:author="Holt" w:date="2018-11-14T16:15:00Z" w:initials="CH">
    <w:p w14:paraId="5E020321" w14:textId="0E3F02AD" w:rsidR="00D529B9" w:rsidRDefault="00D529B9">
      <w:pPr>
        <w:pStyle w:val="CommentText"/>
      </w:pPr>
      <w:r>
        <w:rPr>
          <w:rStyle w:val="CommentReference"/>
        </w:rPr>
        <w:annotationRef/>
      </w:r>
    </w:p>
  </w:comment>
  <w:comment w:id="204" w:author="Holt" w:date="2018-11-14T16:15:00Z" w:initials="CH">
    <w:p w14:paraId="43F10F70" w14:textId="08189B40" w:rsidR="00A053AC" w:rsidRDefault="00A053AC">
      <w:pPr>
        <w:pStyle w:val="CommentText"/>
      </w:pPr>
      <w:r>
        <w:rPr>
          <w:rStyle w:val="CommentReference"/>
        </w:rPr>
        <w:annotationRef/>
      </w:r>
      <w:r>
        <w:t>Or across all 4 MUs?  The MU level adds a layer of complexity. Although MUs are introduced above, I don’t think this scale is considered in the results/discussion?  It’s a bit confusing here.  We could have equally considered MU-specific performance as an “aggregate” PM.</w:t>
      </w:r>
    </w:p>
    <w:p w14:paraId="5B48D939" w14:textId="77777777" w:rsidR="00A053AC" w:rsidRDefault="00A053AC">
      <w:pPr>
        <w:pStyle w:val="CommentText"/>
      </w:pPr>
    </w:p>
    <w:p w14:paraId="01BC58A9" w14:textId="1C581496" w:rsidR="00A053AC" w:rsidRDefault="00A053AC">
      <w:pPr>
        <w:pStyle w:val="CommentText"/>
      </w:pPr>
      <w:r>
        <w:t xml:space="preserve">Three levels: </w:t>
      </w:r>
    </w:p>
    <w:p w14:paraId="040769EC" w14:textId="19645067" w:rsidR="00A053AC" w:rsidRDefault="00A053AC">
      <w:pPr>
        <w:pStyle w:val="CommentText"/>
      </w:pPr>
      <w:r>
        <w:t>Fraser River aggregate</w:t>
      </w:r>
    </w:p>
    <w:p w14:paraId="2B774379" w14:textId="5020EE8B" w:rsidR="00A053AC" w:rsidRDefault="00A053AC">
      <w:pPr>
        <w:pStyle w:val="CommentText"/>
      </w:pPr>
      <w:r>
        <w:t>MU</w:t>
      </w:r>
    </w:p>
    <w:p w14:paraId="386D31EC" w14:textId="1A6C3319" w:rsidR="00A053AC" w:rsidRDefault="00A053AC">
      <w:pPr>
        <w:pStyle w:val="CommentText"/>
      </w:pPr>
      <w:r>
        <w:t>CU</w:t>
      </w:r>
    </w:p>
  </w:comment>
  <w:comment w:id="210" w:author="Holt" w:date="2018-11-14T16:15:00Z" w:initials="CH">
    <w:p w14:paraId="7E7784E9" w14:textId="4E1727BA" w:rsidR="00A053AC" w:rsidRDefault="00A053AC">
      <w:pPr>
        <w:pStyle w:val="CommentText"/>
      </w:pPr>
      <w:r>
        <w:rPr>
          <w:rStyle w:val="CommentReference"/>
        </w:rPr>
        <w:annotationRef/>
      </w:r>
      <w:r>
        <w:t>Let’s be consistent with stock vs CU</w:t>
      </w:r>
    </w:p>
  </w:comment>
  <w:comment w:id="220" w:author="Holt" w:date="2018-11-14T16:15:00Z" w:initials="CH">
    <w:p w14:paraId="665373AB" w14:textId="73287A03" w:rsidR="00A053AC" w:rsidRDefault="00A053AC">
      <w:pPr>
        <w:pStyle w:val="CommentText"/>
      </w:pPr>
      <w:r>
        <w:rPr>
          <w:rStyle w:val="CommentReference"/>
        </w:rPr>
        <w:annotationRef/>
      </w:r>
      <w:r>
        <w:t>FR sockeye pre-season forecast CSAS SR, and WSP status.</w:t>
      </w:r>
    </w:p>
  </w:comment>
  <w:comment w:id="225" w:author="Holt" w:date="2018-11-14T16:15:00Z" w:initials="CH">
    <w:p w14:paraId="381C1551" w14:textId="14CD5CE0" w:rsidR="00A053AC" w:rsidRDefault="00A053AC">
      <w:pPr>
        <w:pStyle w:val="CommentText"/>
      </w:pPr>
      <w:r>
        <w:rPr>
          <w:rStyle w:val="CommentReference"/>
        </w:rPr>
        <w:annotationRef/>
      </w:r>
      <w:r>
        <w:t xml:space="preserve">The black line is the annual mean productivity? It’s not really the aggregate </w:t>
      </w:r>
      <w:proofErr w:type="gramStart"/>
      <w:r>
        <w:t>productivity ,which</w:t>
      </w:r>
      <w:proofErr w:type="gramEnd"/>
      <w:r>
        <w:t xml:space="preserve"> I would interpret as the productivity of aggregate S and aggregate R.</w:t>
      </w:r>
    </w:p>
  </w:comment>
  <w:comment w:id="240" w:author="Holt" w:date="2018-11-14T16:15:00Z" w:initials="CH">
    <w:p w14:paraId="55B779E0" w14:textId="2B5159AB" w:rsidR="0070708C" w:rsidRDefault="0070708C">
      <w:pPr>
        <w:pStyle w:val="CommentText"/>
      </w:pPr>
      <w:r>
        <w:rPr>
          <w:rStyle w:val="CommentReference"/>
        </w:rPr>
        <w:annotationRef/>
      </w:r>
      <w:r>
        <w:t>Reword or remove.</w:t>
      </w:r>
    </w:p>
    <w:p w14:paraId="50320E09" w14:textId="422E0C49" w:rsidR="0070708C" w:rsidRDefault="0070708C">
      <w:pPr>
        <w:pStyle w:val="CommentText"/>
      </w:pPr>
      <w:r>
        <w:t>The declines in productivity started in the 1970s, which differs from the declines in S and C. Also, exploitation rates are not shown (though could consider adding)</w:t>
      </w:r>
    </w:p>
  </w:comment>
  <w:comment w:id="253" w:author="Holt" w:date="2018-11-14T16:15:00Z" w:initials="CH">
    <w:p w14:paraId="51F40FC6" w14:textId="13A0DE82" w:rsidR="00542C4D" w:rsidRDefault="00542C4D">
      <w:pPr>
        <w:pStyle w:val="CommentText"/>
      </w:pPr>
      <w:r>
        <w:rPr>
          <w:rStyle w:val="CommentReference"/>
        </w:rPr>
        <w:annotationRef/>
      </w:r>
      <w:r>
        <w:t>I’ve changed the decades in much of the text. I’m not sure if the axes labels have been shifted, but my eye reads the figures differently. You may be removing the 12-year lag in these calculations? If so, I suggest describing the results in panels (d-f) directly, then mentioning the 12 year lag.</w:t>
      </w:r>
    </w:p>
  </w:comment>
  <w:comment w:id="252" w:author="Holt" w:date="2018-11-14T16:15:00Z" w:initials="CH">
    <w:p w14:paraId="73FB0DFC" w14:textId="0B9B2A18" w:rsidR="00F8125C" w:rsidRDefault="00F8125C">
      <w:pPr>
        <w:pStyle w:val="CommentText"/>
      </w:pPr>
      <w:r>
        <w:rPr>
          <w:rStyle w:val="CommentReference"/>
        </w:rPr>
        <w:annotationRef/>
      </w:r>
      <w:r>
        <w:t xml:space="preserve">More accurately, it’s variable over the time-series with historical (1960s) and recent peaks (2010s).   </w:t>
      </w:r>
    </w:p>
  </w:comment>
  <w:comment w:id="274" w:author="Holt" w:date="2018-11-14T16:15:00Z" w:initials="CH">
    <w:p w14:paraId="0CB6C59F" w14:textId="179E2CCC" w:rsidR="00F8125C" w:rsidRDefault="00F8125C">
      <w:pPr>
        <w:pStyle w:val="CommentText"/>
      </w:pPr>
      <w:r>
        <w:rPr>
          <w:rStyle w:val="CommentReference"/>
        </w:rPr>
        <w:annotationRef/>
      </w:r>
      <w:r>
        <w:t>Can you change the scale of (d) so that the y-axis covers a smaller range between 1-4 (maybe 1-3.5) and we can see the increase in recent years more clearly?</w:t>
      </w:r>
    </w:p>
  </w:comment>
  <w:comment w:id="278" w:author="Holt" w:date="2018-11-14T16:15:00Z" w:initials="CH">
    <w:p w14:paraId="631E411B" w14:textId="64583F67" w:rsidR="00542C4D" w:rsidRDefault="00542C4D">
      <w:pPr>
        <w:pStyle w:val="CommentText"/>
      </w:pPr>
      <w:r>
        <w:rPr>
          <w:rStyle w:val="CommentReference"/>
        </w:rPr>
        <w:annotationRef/>
      </w:r>
      <w:r>
        <w:t xml:space="preserve">Omit colours in (a) if they are not going to be labelled. Replace with light grey lines. This panel actually shows the CU-specific productivity, and the averages of those productivities (black line). </w:t>
      </w:r>
    </w:p>
  </w:comment>
  <w:comment w:id="291" w:author="Holt" w:date="2018-11-14T16:15:00Z" w:initials="CH">
    <w:p w14:paraId="08A4ABA5" w14:textId="79F4FA4C" w:rsidR="003415EC" w:rsidRDefault="003415EC">
      <w:pPr>
        <w:pStyle w:val="CommentText"/>
      </w:pPr>
      <w:r>
        <w:rPr>
          <w:rStyle w:val="CommentReference"/>
        </w:rPr>
        <w:annotationRef/>
      </w:r>
      <w:r>
        <w:t xml:space="preserve">Analyses was repeated with a larger set of ZZ CUs with data ranging from 19XX to 201Y, and trends were similar (results not shown, or in </w:t>
      </w:r>
      <w:proofErr w:type="spellStart"/>
      <w:r>
        <w:t>Supp</w:t>
      </w:r>
      <w:proofErr w:type="spellEnd"/>
      <w:r>
        <w:t>).</w:t>
      </w:r>
    </w:p>
  </w:comment>
  <w:comment w:id="296" w:author="Holt" w:date="2018-11-14T16:15:00Z" w:initials="CH">
    <w:p w14:paraId="51E0BDB0" w14:textId="42FCA60D" w:rsidR="0010510B" w:rsidRDefault="0010510B">
      <w:pPr>
        <w:pStyle w:val="CommentText"/>
      </w:pPr>
      <w:r>
        <w:rPr>
          <w:rStyle w:val="CommentReference"/>
        </w:rPr>
        <w:annotationRef/>
      </w:r>
      <w:r>
        <w:t>Add subscript to match equation</w:t>
      </w:r>
    </w:p>
  </w:comment>
  <w:comment w:id="301" w:author="Holt" w:date="2018-11-14T16:15:00Z" w:initials="CH">
    <w:p w14:paraId="0FA651E7" w14:textId="04E5ACA9" w:rsidR="00586B77" w:rsidRDefault="00586B77">
      <w:pPr>
        <w:pStyle w:val="CommentText"/>
      </w:pPr>
      <w:r>
        <w:rPr>
          <w:rStyle w:val="CommentReference"/>
        </w:rPr>
        <w:annotationRef/>
      </w:r>
      <w:r>
        <w:t xml:space="preserve">But sigma and rho are inputs, an CVC and synchrony are outputs. </w:t>
      </w:r>
    </w:p>
    <w:p w14:paraId="7A1D7395" w14:textId="335B300D" w:rsidR="00586B77" w:rsidRDefault="00586B77">
      <w:pPr>
        <w:pStyle w:val="CommentText"/>
      </w:pPr>
      <w:r>
        <w:t xml:space="preserve">This might be better worded as, “We </w:t>
      </w:r>
      <w:r w:rsidR="00D1358A">
        <w:t>varied CU-specific sigma to emulate scenarios of component coefficient of variability, and rho to emulate scenarios of synchrony among CUs.”</w:t>
      </w:r>
    </w:p>
  </w:comment>
  <w:comment w:id="303" w:author="DFO-MPO" w:date="2018-11-14T16:15:00Z" w:initials="D">
    <w:p w14:paraId="7D7A8B92" w14:textId="3FA3C2AC" w:rsidR="00A053AC" w:rsidRDefault="00A053AC">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302" w:author="Holt" w:date="2018-11-14T16:15:00Z" w:initials="CH">
    <w:p w14:paraId="4C4F409B" w14:textId="687C326D" w:rsidR="00D1358A" w:rsidRDefault="00D1358A">
      <w:pPr>
        <w:pStyle w:val="CommentText"/>
      </w:pPr>
      <w:r>
        <w:rPr>
          <w:rStyle w:val="CommentReference"/>
        </w:rPr>
        <w:annotationRef/>
      </w:r>
      <w:r>
        <w:t xml:space="preserve">I suggest omitting this text. Let’s consider the box plots instead of Fig. 3, assuming that the </w:t>
      </w:r>
      <w:proofErr w:type="spellStart"/>
      <w:r>
        <w:t>CVc</w:t>
      </w:r>
      <w:proofErr w:type="spellEnd"/>
      <w:r>
        <w:t xml:space="preserve"> for the 1.0 sigma forward simulations are aligned wi</w:t>
      </w:r>
      <w:r w:rsidR="00C850BB">
        <w:t xml:space="preserve">th the distribution over the </w:t>
      </w:r>
      <w:r>
        <w:t>historical period.</w:t>
      </w:r>
      <w:r w:rsidR="00C850BB">
        <w:t xml:space="preserve"> (</w:t>
      </w:r>
      <w:proofErr w:type="gramStart"/>
      <w:r w:rsidR="00C850BB">
        <w:t>and</w:t>
      </w:r>
      <w:proofErr w:type="gramEnd"/>
      <w:r w:rsidR="00C850BB">
        <w:t xml:space="preserve"> the same for synchrony and moderate rho)</w:t>
      </w:r>
    </w:p>
  </w:comment>
  <w:comment w:id="304" w:author="Holt" w:date="2018-11-14T16:15:00Z" w:initials="CH">
    <w:p w14:paraId="682A223A" w14:textId="67A4C531" w:rsidR="00C850BB" w:rsidRDefault="00C850BB">
      <w:pPr>
        <w:pStyle w:val="CommentText"/>
      </w:pPr>
      <w:r>
        <w:rPr>
          <w:rStyle w:val="CommentReference"/>
        </w:rPr>
        <w:annotationRef/>
      </w:r>
      <w:r>
        <w:t>This number should be justified in the Methods.</w:t>
      </w:r>
    </w:p>
  </w:comment>
  <w:comment w:id="305" w:author="Cameron Freshwater" w:date="2018-11-14T16:15:00Z" w:initials="CF">
    <w:p w14:paraId="2865D2C4" w14:textId="13426D8F" w:rsidR="00A053AC" w:rsidRDefault="00A053AC">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306" w:author="Holt" w:date="2018-11-14T16:15:00Z" w:initials="CH">
    <w:p w14:paraId="7FA76725" w14:textId="157943C9" w:rsidR="00C850BB" w:rsidRDefault="00C850BB">
      <w:pPr>
        <w:pStyle w:val="CommentText"/>
      </w:pPr>
      <w:r>
        <w:rPr>
          <w:rStyle w:val="CommentReference"/>
        </w:rPr>
        <w:annotationRef/>
      </w:r>
      <w:r>
        <w:t>I suggest using the box plots described above. These might not be necessary then.</w:t>
      </w:r>
    </w:p>
  </w:comment>
  <w:comment w:id="307" w:author="Holt" w:date="2018-11-14T16:15:00Z" w:initials="CH">
    <w:p w14:paraId="6A45EB24" w14:textId="729DF396" w:rsidR="00AE7BCB" w:rsidRDefault="00AE7BCB">
      <w:pPr>
        <w:pStyle w:val="CommentText"/>
      </w:pPr>
      <w:r>
        <w:rPr>
          <w:rStyle w:val="CommentReference"/>
        </w:rPr>
        <w:annotationRef/>
      </w:r>
      <w:r>
        <w:t xml:space="preserve">Fig. 4 shows </w:t>
      </w:r>
      <w:proofErr w:type="spellStart"/>
      <w:r>
        <w:t>CVc</w:t>
      </w:r>
      <w:proofErr w:type="spellEnd"/>
      <w:r>
        <w:t xml:space="preserve"> and synchrony, not CVA. Describe </w:t>
      </w:r>
      <w:proofErr w:type="spellStart"/>
      <w:r>
        <w:t>CVc</w:t>
      </w:r>
      <w:proofErr w:type="spellEnd"/>
      <w:r>
        <w:t xml:space="preserve"> and synchrony each first, before making inferences about </w:t>
      </w:r>
      <w:proofErr w:type="spellStart"/>
      <w:r>
        <w:t>CVa</w:t>
      </w:r>
      <w:proofErr w:type="spellEnd"/>
      <w:r>
        <w:t>.</w:t>
      </w:r>
    </w:p>
  </w:comment>
  <w:comment w:id="310" w:author="Holt" w:date="2018-11-14T16:15:00Z" w:initials="CH">
    <w:p w14:paraId="53492829" w14:textId="58C34E75" w:rsidR="000633A2" w:rsidRDefault="000633A2">
      <w:pPr>
        <w:pStyle w:val="CommentText"/>
      </w:pPr>
      <w:r>
        <w:rPr>
          <w:rStyle w:val="CommentReference"/>
        </w:rPr>
        <w:annotationRef/>
      </w:r>
      <w:r>
        <w:t xml:space="preserve">But see my comment on the Figure. If you remove sigma and rho from the Figure and replace with my suggest text, then you could replace this text with “effects of changing </w:t>
      </w:r>
      <w:proofErr w:type="spellStart"/>
      <w:r>
        <w:t>CVc</w:t>
      </w:r>
      <w:proofErr w:type="spellEnd"/>
      <w:r>
        <w:t xml:space="preserve"> and synchrony on performance metrics”.</w:t>
      </w:r>
    </w:p>
  </w:comment>
  <w:comment w:id="318" w:author="Holt" w:date="2018-11-14T16:15:00Z" w:initials="CH">
    <w:p w14:paraId="57A5B977" w14:textId="60179072" w:rsidR="000633A2" w:rsidRDefault="000633A2">
      <w:pPr>
        <w:pStyle w:val="CommentText"/>
      </w:pPr>
      <w:r>
        <w:rPr>
          <w:rStyle w:val="CommentReference"/>
        </w:rPr>
        <w:annotationRef/>
      </w:r>
      <w:r>
        <w:t>Make sure this is aligned with revisions above (and Figure</w:t>
      </w:r>
      <w:proofErr w:type="gramStart"/>
      <w:r>
        <w:t>)-</w:t>
      </w:r>
      <w:proofErr w:type="gramEnd"/>
      <w:r>
        <w:t xml:space="preserve"> and make sure it’s consistent throughout this section.</w:t>
      </w:r>
    </w:p>
  </w:comment>
  <w:comment w:id="319" w:author="Holt" w:date="2018-11-14T23:16:00Z" w:initials="CH">
    <w:p w14:paraId="78C0F2C5" w14:textId="51FDF2EA" w:rsidR="00236D13" w:rsidRDefault="00236D13">
      <w:pPr>
        <w:pStyle w:val="CommentText"/>
      </w:pPr>
      <w:r>
        <w:rPr>
          <w:rStyle w:val="CommentReference"/>
        </w:rPr>
        <w:annotationRef/>
      </w:r>
      <w:r w:rsidR="00462B9E">
        <w:t>Why?</w:t>
      </w:r>
    </w:p>
  </w:comment>
  <w:comment w:id="327" w:author="Holt" w:date="2018-11-14T16:15:00Z" w:initials="CH">
    <w:p w14:paraId="7C607441" w14:textId="6E24D80D" w:rsidR="008C2F0F" w:rsidRDefault="008C2F0F">
      <w:pPr>
        <w:pStyle w:val="CommentText"/>
      </w:pPr>
      <w:r>
        <w:rPr>
          <w:rStyle w:val="CommentReference"/>
        </w:rPr>
        <w:annotationRef/>
      </w:r>
      <w:r>
        <w:t>This goes away for the low productivity scenarios. Why?</w:t>
      </w:r>
    </w:p>
  </w:comment>
  <w:comment w:id="332" w:author="Holt" w:date="2018-11-14T23:15:00Z" w:initials="CH">
    <w:p w14:paraId="459C6CF7" w14:textId="5E95F3BE" w:rsidR="00AD4B29" w:rsidRDefault="00AD4B29">
      <w:pPr>
        <w:pStyle w:val="CommentText"/>
      </w:pPr>
      <w:r>
        <w:rPr>
          <w:rStyle w:val="CommentReference"/>
        </w:rPr>
        <w:annotationRef/>
      </w:r>
      <w:r>
        <w:t>I don’</w:t>
      </w:r>
      <w:r w:rsidR="00C910BC">
        <w:t>t follow wh</w:t>
      </w:r>
      <w:r>
        <w:t xml:space="preserve">y recruitment declines with increasing synchrony. </w:t>
      </w:r>
      <w:r w:rsidR="00C910BC">
        <w:t xml:space="preserve"> </w:t>
      </w:r>
      <w:r w:rsidR="00C672BE">
        <w:t>I think we need to explain CU recruitment effects (where R declines with increasing variance</w:t>
      </w:r>
      <w:r w:rsidR="00462B9E">
        <w:t>, Fig. 6, S1</w:t>
      </w:r>
      <w:r w:rsidR="00C672BE">
        <w:t>) vs aggregate recruitment effects (where R increases with increasing variance</w:t>
      </w:r>
      <w:r w:rsidR="00462B9E">
        <w:t xml:space="preserve"> Fig. 4a</w:t>
      </w:r>
      <w:r w:rsidR="00C672BE">
        <w:t xml:space="preserve">). </w:t>
      </w:r>
      <w:r w:rsidR="00462B9E">
        <w:t xml:space="preserve"> I suggest moving Fig. 6/S1 here, if it can help with the explanation.</w:t>
      </w:r>
    </w:p>
    <w:p w14:paraId="170CBF1F" w14:textId="77777777" w:rsidR="00AD2C1E" w:rsidRDefault="00AD2C1E">
      <w:pPr>
        <w:pStyle w:val="CommentText"/>
      </w:pPr>
    </w:p>
    <w:p w14:paraId="5F0CD7D6" w14:textId="427F0AA5" w:rsidR="00AD2C1E" w:rsidRDefault="00AD2C1E">
      <w:pPr>
        <w:pStyle w:val="CommentText"/>
      </w:pPr>
      <w:r>
        <w:t>This effect is exaggerated in the low productivity scenarios, and is the crux of the conclusions. We need to have a solid explanation.</w:t>
      </w:r>
    </w:p>
  </w:comment>
  <w:comment w:id="334" w:author="Holt" w:date="2018-11-14T16:15:00Z" w:initials="CH">
    <w:p w14:paraId="404F78A2" w14:textId="20D5C6D4" w:rsidR="00236D13" w:rsidRDefault="00236D13">
      <w:pPr>
        <w:pStyle w:val="CommentText"/>
      </w:pPr>
      <w:r>
        <w:rPr>
          <w:rStyle w:val="CommentReference"/>
        </w:rPr>
        <w:annotationRef/>
      </w:r>
      <w:proofErr w:type="spellStart"/>
      <w:r>
        <w:t>CVa</w:t>
      </w:r>
      <w:proofErr w:type="spellEnd"/>
      <w:r>
        <w:t xml:space="preserve"> not shown. Separate out </w:t>
      </w:r>
      <w:proofErr w:type="spellStart"/>
      <w:r>
        <w:t>CVc</w:t>
      </w:r>
      <w:proofErr w:type="spellEnd"/>
      <w:r>
        <w:t xml:space="preserve"> and synchrony</w:t>
      </w:r>
    </w:p>
  </w:comment>
  <w:comment w:id="339" w:author="Holt" w:date="2018-11-14T22:50:00Z" w:initials="CH">
    <w:p w14:paraId="2C583041" w14:textId="2733F95D" w:rsidR="00C910BC" w:rsidRDefault="00C910BC">
      <w:pPr>
        <w:pStyle w:val="CommentText"/>
      </w:pPr>
      <w:r>
        <w:rPr>
          <w:rStyle w:val="CommentReference"/>
        </w:rPr>
        <w:annotationRef/>
      </w:r>
      <w:r>
        <w:t>Skewed log-normal is used. (</w:t>
      </w:r>
      <w:proofErr w:type="gramStart"/>
      <w:r>
        <w:t>not</w:t>
      </w:r>
      <w:proofErr w:type="gramEnd"/>
      <w:r>
        <w:t xml:space="preserve"> </w:t>
      </w:r>
      <w:r w:rsidR="00C672BE">
        <w:t xml:space="preserve">skewed </w:t>
      </w:r>
      <w:r>
        <w:t>normal)</w:t>
      </w:r>
      <w:r w:rsidR="00C672BE">
        <w:t>, correct?</w:t>
      </w:r>
    </w:p>
  </w:comment>
  <w:comment w:id="337" w:author="DFO-MPO" w:date="2018-11-14T16:15:00Z" w:initials="D">
    <w:p w14:paraId="0AE5A586" w14:textId="0B1D19D1" w:rsidR="00A053AC" w:rsidRDefault="00A053AC">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347" w:author="Holt" w:date="2018-11-14T23:21:00Z" w:initials="CH">
    <w:p w14:paraId="165CCA36" w14:textId="0ACDCDDD" w:rsidR="00462B9E" w:rsidRDefault="00462B9E">
      <w:pPr>
        <w:pStyle w:val="CommentText"/>
      </w:pPr>
      <w:r>
        <w:rPr>
          <w:rStyle w:val="CommentReference"/>
        </w:rPr>
        <w:annotationRef/>
      </w:r>
      <w:r>
        <w:t xml:space="preserve">Why is a CU-level PM (whether a CU drops below </w:t>
      </w:r>
      <w:proofErr w:type="spellStart"/>
      <w:r>
        <w:t>it’s</w:t>
      </w:r>
      <w:proofErr w:type="spellEnd"/>
      <w:r>
        <w:t xml:space="preserve"> lower benchmarks) impacted by rho?  It seems counter intuitive since they act at different, independent scales.  </w:t>
      </w:r>
      <w:proofErr w:type="gramStart"/>
      <w:r>
        <w:t>Same  goes</w:t>
      </w:r>
      <w:proofErr w:type="gramEnd"/>
      <w:r>
        <w:t xml:space="preserve"> for Fig. S2</w:t>
      </w:r>
      <w:r w:rsidR="00A50A01">
        <w:t xml:space="preserve">, impacts of synchrony on </w:t>
      </w:r>
      <w:proofErr w:type="spellStart"/>
      <w:r w:rsidR="00A50A01">
        <w:t>Bowron</w:t>
      </w:r>
      <w:proofErr w:type="spellEnd"/>
      <w:r w:rsidR="00A50A01">
        <w:t xml:space="preserve"> and </w:t>
      </w:r>
      <w:proofErr w:type="spellStart"/>
      <w:r w:rsidR="00A50A01">
        <w:t>Chilko</w:t>
      </w:r>
      <w:proofErr w:type="spellEnd"/>
      <w:r w:rsidR="00A50A01">
        <w:t>.</w:t>
      </w:r>
    </w:p>
  </w:comment>
  <w:comment w:id="359" w:author="Holt" w:date="2018-11-14T16:15:00Z" w:initials="CH">
    <w:p w14:paraId="585F1F69" w14:textId="2F5C929C" w:rsidR="00AD4B29" w:rsidRDefault="00AD4B29">
      <w:pPr>
        <w:pStyle w:val="CommentText"/>
      </w:pPr>
      <w:r>
        <w:rPr>
          <w:rStyle w:val="CommentReference"/>
        </w:rPr>
        <w:annotationRef/>
      </w:r>
      <w:r>
        <w:t>Different shapes aren’t explained. Suggest omitting, until final proof (and add only if required by copy editor for B&amp;W printing, and then add explanation).</w:t>
      </w:r>
    </w:p>
  </w:comment>
  <w:comment w:id="358" w:author="Holt" w:date="2018-11-14T16:15:00Z" w:initials="CH">
    <w:p w14:paraId="725AE48A" w14:textId="2BF746D7" w:rsidR="00AE7BCB" w:rsidRDefault="00AE7BCB">
      <w:pPr>
        <w:pStyle w:val="CommentText"/>
      </w:pPr>
      <w:r>
        <w:rPr>
          <w:rStyle w:val="CommentReference"/>
        </w:rPr>
        <w:annotationRef/>
      </w:r>
      <w:r>
        <w:t>Change sub-title from to scenario names e.g., “reference productivity” “Low productivity” “Very low productivity”, or something like that.</w:t>
      </w:r>
    </w:p>
    <w:p w14:paraId="15A54AB2" w14:textId="77777777" w:rsidR="000633A2" w:rsidRDefault="000633A2">
      <w:pPr>
        <w:pStyle w:val="CommentText"/>
      </w:pPr>
    </w:p>
    <w:p w14:paraId="012F5387" w14:textId="00F088CA" w:rsidR="000633A2" w:rsidRDefault="000633A2">
      <w:pPr>
        <w:pStyle w:val="CommentText"/>
      </w:pPr>
      <w:r>
        <w:t xml:space="preserve">Also, I suggest labelling x-axis SD in recruitment </w:t>
      </w:r>
      <w:proofErr w:type="spellStart"/>
      <w:r>
        <w:t>variaibity</w:t>
      </w:r>
      <w:proofErr w:type="spellEnd"/>
      <w:r>
        <w:t xml:space="preserve"> or recruitment </w:t>
      </w:r>
      <w:proofErr w:type="spellStart"/>
      <w:r>
        <w:t>reiduals</w:t>
      </w:r>
      <w:proofErr w:type="spellEnd"/>
      <w:r>
        <w:t>. Add subscript to sigma.</w:t>
      </w:r>
    </w:p>
    <w:p w14:paraId="7F0BC0CE" w14:textId="22F0F434" w:rsidR="000633A2" w:rsidRDefault="000633A2">
      <w:pPr>
        <w:pStyle w:val="CommentText"/>
      </w:pPr>
      <w:r>
        <w:t>I suggest labelling legend autocorrelation.</w:t>
      </w:r>
    </w:p>
    <w:p w14:paraId="26BC5AB7" w14:textId="77777777" w:rsidR="000633A2" w:rsidRDefault="000633A2">
      <w:pPr>
        <w:pStyle w:val="CommentText"/>
      </w:pPr>
    </w:p>
    <w:p w14:paraId="10D52614" w14:textId="47CB2A5F" w:rsidR="000633A2" w:rsidRDefault="000633A2">
      <w:pPr>
        <w:pStyle w:val="CommentText"/>
      </w:pPr>
      <w:r>
        <w:t>Alternatively, label the scenarios “low synchrony”, “moderate synchrony” and “high synchrony” without the rho values.</w:t>
      </w:r>
    </w:p>
    <w:p w14:paraId="5721D3E7" w14:textId="52624613" w:rsidR="000633A2" w:rsidRDefault="000633A2">
      <w:pPr>
        <w:pStyle w:val="CommentText"/>
      </w:pPr>
      <w:r>
        <w:t xml:space="preserve">And, “low </w:t>
      </w:r>
      <w:proofErr w:type="spellStart"/>
      <w:r>
        <w:t>CVc</w:t>
      </w:r>
      <w:proofErr w:type="spellEnd"/>
      <w:r>
        <w:t xml:space="preserve">”, “moderate </w:t>
      </w:r>
      <w:proofErr w:type="spellStart"/>
      <w:r>
        <w:t>CVc</w:t>
      </w:r>
      <w:proofErr w:type="spellEnd"/>
      <w:r>
        <w:t xml:space="preserve">”, and “high </w:t>
      </w:r>
      <w:proofErr w:type="spellStart"/>
      <w:r>
        <w:t>CVc</w:t>
      </w:r>
      <w:proofErr w:type="spellEnd"/>
      <w:r>
        <w:t>” without the sigma values.</w:t>
      </w:r>
    </w:p>
    <w:p w14:paraId="6DCC5192" w14:textId="77777777" w:rsidR="000633A2" w:rsidRDefault="000633A2">
      <w:pPr>
        <w:pStyle w:val="CommentText"/>
      </w:pPr>
    </w:p>
    <w:p w14:paraId="1F27204B" w14:textId="3CD50CB6" w:rsidR="000633A2" w:rsidRDefault="000633A2">
      <w:pPr>
        <w:pStyle w:val="CommentText"/>
      </w:pPr>
      <w:r>
        <w:t>Those values are already in Table 2.</w:t>
      </w:r>
    </w:p>
  </w:comment>
  <w:comment w:id="360" w:author="Cameron Freshwater" w:date="2018-11-14T16:15:00Z" w:initials="CF">
    <w:p w14:paraId="2D38F0B1" w14:textId="77777777" w:rsidR="00A053AC" w:rsidRDefault="00A053AC" w:rsidP="00871917">
      <w:pPr>
        <w:pStyle w:val="CommentText"/>
      </w:pPr>
      <w:r>
        <w:rPr>
          <w:rStyle w:val="CommentReference"/>
        </w:rPr>
        <w:annotationRef/>
      </w:r>
      <w:r>
        <w:t>This will be bumped up for final run.</w:t>
      </w:r>
    </w:p>
  </w:comment>
  <w:comment w:id="368" w:author="Holt" w:date="2018-11-14T22:57:00Z" w:initials="CH">
    <w:p w14:paraId="7E9DF0F6" w14:textId="4F7DB964" w:rsidR="007A4DD9" w:rsidRDefault="007A4DD9">
      <w:pPr>
        <w:pStyle w:val="CommentText"/>
      </w:pPr>
      <w:r>
        <w:rPr>
          <w:rStyle w:val="CommentReference"/>
        </w:rPr>
        <w:annotationRef/>
      </w:r>
      <w:r>
        <w:t xml:space="preserve">Many of my comments in the section above on conservation-based PMs apply here. </w:t>
      </w:r>
    </w:p>
  </w:comment>
  <w:comment w:id="373" w:author="Cameron Freshwater" w:date="2018-11-14T16:15:00Z" w:initials="CF">
    <w:p w14:paraId="657CDEA2" w14:textId="77777777" w:rsidR="00A053AC" w:rsidRDefault="00A053AC" w:rsidP="004709A6">
      <w:pPr>
        <w:pStyle w:val="CommentText"/>
      </w:pPr>
      <w:r>
        <w:rPr>
          <w:rStyle w:val="CommentReference"/>
        </w:rPr>
        <w:annotationRef/>
      </w:r>
      <w:r>
        <w:t>This will be bumped up for final run.</w:t>
      </w:r>
    </w:p>
  </w:comment>
  <w:comment w:id="374" w:author="Holt" w:date="2018-11-14T23:02:00Z" w:initials="CH">
    <w:p w14:paraId="6C57033A" w14:textId="347C5977" w:rsidR="002E7602" w:rsidRDefault="002E7602">
      <w:pPr>
        <w:pStyle w:val="CommentText"/>
      </w:pPr>
      <w:r>
        <w:rPr>
          <w:rStyle w:val="CommentReference"/>
        </w:rPr>
        <w:annotationRef/>
      </w:r>
      <w:r>
        <w:t>Recruitment might be more relevant to compare with aggregate recruitment in Fig. 4?</w:t>
      </w:r>
    </w:p>
  </w:comment>
  <w:comment w:id="375" w:author="Holt" w:date="2018-11-14T23:02:00Z" w:initials="CH">
    <w:p w14:paraId="2180F5C3" w14:textId="010707E5" w:rsidR="002E7602" w:rsidRDefault="002E7602">
      <w:pPr>
        <w:pStyle w:val="CommentText"/>
      </w:pPr>
      <w:r>
        <w:rPr>
          <w:rStyle w:val="CommentReference"/>
        </w:rPr>
        <w:annotationRef/>
      </w:r>
      <w:r>
        <w:t>But why?</w:t>
      </w:r>
    </w:p>
  </w:comment>
  <w:comment w:id="385" w:author="Holt" w:date="2018-11-14T23:11:00Z" w:initials="CH">
    <w:p w14:paraId="384523A1" w14:textId="3C8A0989" w:rsidR="002E7602" w:rsidRDefault="002E7602">
      <w:pPr>
        <w:pStyle w:val="CommentText"/>
      </w:pPr>
      <w:r>
        <w:rPr>
          <w:rStyle w:val="CommentReference"/>
        </w:rPr>
        <w:annotationRef/>
      </w:r>
      <w:r>
        <w:t xml:space="preserve">Why does synchrony impact CU-level abundances? If this effect is only in the low productivity I wonder if it’s an artifact of the MVN distribution and how skew parameter is </w:t>
      </w:r>
      <w:r w:rsidR="00462B9E">
        <w:t>incorporated</w:t>
      </w:r>
      <w:r>
        <w:t xml:space="preserve"> (see my previous comment on MVN). The same question holds for </w:t>
      </w:r>
      <w:proofErr w:type="spellStart"/>
      <w:r>
        <w:t>F</w:t>
      </w:r>
      <w:r w:rsidR="00462B9E">
        <w:t>i</w:t>
      </w:r>
      <w:r>
        <w:t>g.s</w:t>
      </w:r>
      <w:proofErr w:type="spellEnd"/>
      <w:r>
        <w:t xml:space="preserve"> </w:t>
      </w:r>
      <w:r w:rsidR="00462B9E">
        <w:t>4e</w:t>
      </w:r>
      <w:proofErr w:type="gramStart"/>
      <w:r w:rsidR="00462B9E">
        <w:t>,g,f,i</w:t>
      </w:r>
      <w:proofErr w:type="gramEnd"/>
    </w:p>
  </w:comment>
  <w:comment w:id="386" w:author="Cameron Freshwater" w:date="2018-11-14T16:15:00Z" w:initials="CF">
    <w:p w14:paraId="23F4047A" w14:textId="13C66D88" w:rsidR="00A053AC" w:rsidRDefault="00A053AC" w:rsidP="00350F95">
      <w:pPr>
        <w:pStyle w:val="CommentText"/>
      </w:pPr>
      <w:r>
        <w:rPr>
          <w:rStyle w:val="CommentReference"/>
        </w:rPr>
        <w:annotationRef/>
      </w:r>
      <w:r>
        <w:t>Not sure whether to leave these CU-specific results in given how long the paper is already…</w:t>
      </w:r>
    </w:p>
  </w:comment>
  <w:comment w:id="387" w:author="Holt" w:date="2018-11-14T23:13:00Z" w:initials="CH">
    <w:p w14:paraId="169C92C1" w14:textId="264662CA" w:rsidR="00462B9E" w:rsidRDefault="00462B9E">
      <w:pPr>
        <w:pStyle w:val="CommentText"/>
      </w:pPr>
      <w:r>
        <w:rPr>
          <w:rStyle w:val="CommentReference"/>
        </w:rPr>
        <w:annotationRef/>
      </w:r>
      <w:r>
        <w:t>Yes, definitely keep in but does require more explanation of why these results occur.</w:t>
      </w:r>
    </w:p>
  </w:comment>
  <w:comment w:id="388" w:author="DFO-MPO" w:date="2018-11-14T16:15:00Z" w:initials="D">
    <w:p w14:paraId="6569B4E5" w14:textId="38D01BFF" w:rsidR="00A053AC" w:rsidRDefault="00A053AC" w:rsidP="000E43A3">
      <w:pPr>
        <w:pStyle w:val="CommentText"/>
      </w:pPr>
      <w:r>
        <w:rPr>
          <w:rStyle w:val="CommentReference"/>
        </w:rPr>
        <w:annotationRef/>
      </w:r>
      <w:r>
        <w:t xml:space="preserve"> Moved to discussion from intro</w:t>
      </w:r>
    </w:p>
  </w:comment>
  <w:comment w:id="390" w:author="Holt" w:date="2018-11-14T23:31:00Z" w:initials="CH">
    <w:p w14:paraId="1B28DFF2" w14:textId="53481C3A" w:rsidR="00A50A01" w:rsidRDefault="00A50A01">
      <w:pPr>
        <w:pStyle w:val="CommentText"/>
      </w:pPr>
      <w:r>
        <w:rPr>
          <w:rStyle w:val="CommentReference"/>
        </w:rPr>
        <w:annotationRef/>
      </w:r>
      <w:r>
        <w:t>Or large-scale freshwater (</w:t>
      </w:r>
      <w:proofErr w:type="spellStart"/>
      <w:proofErr w:type="gramStart"/>
      <w:r>
        <w:t>eg</w:t>
      </w:r>
      <w:proofErr w:type="spellEnd"/>
      <w:r>
        <w:t>.,</w:t>
      </w:r>
      <w:proofErr w:type="gramEnd"/>
      <w:r>
        <w:t xml:space="preserve"> atmospheric/climatic) effects that occur over entire freshwater range</w:t>
      </w:r>
      <w:bookmarkStart w:id="391" w:name="_GoBack"/>
      <w:bookmarkEnd w:id="391"/>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5E1B"/>
    <w:rsid w:val="0000635D"/>
    <w:rsid w:val="00006417"/>
    <w:rsid w:val="0001087A"/>
    <w:rsid w:val="000130FD"/>
    <w:rsid w:val="0001380A"/>
    <w:rsid w:val="00022839"/>
    <w:rsid w:val="0003347E"/>
    <w:rsid w:val="000414FE"/>
    <w:rsid w:val="00041C3D"/>
    <w:rsid w:val="00044112"/>
    <w:rsid w:val="00063194"/>
    <w:rsid w:val="00063326"/>
    <w:rsid w:val="000633A2"/>
    <w:rsid w:val="00064853"/>
    <w:rsid w:val="000715F4"/>
    <w:rsid w:val="00076F0E"/>
    <w:rsid w:val="000835A0"/>
    <w:rsid w:val="000873ED"/>
    <w:rsid w:val="000B148A"/>
    <w:rsid w:val="000C23EB"/>
    <w:rsid w:val="000C51BA"/>
    <w:rsid w:val="000D6A57"/>
    <w:rsid w:val="000E1287"/>
    <w:rsid w:val="000E43A3"/>
    <w:rsid w:val="000F082B"/>
    <w:rsid w:val="000F2E0D"/>
    <w:rsid w:val="0010510B"/>
    <w:rsid w:val="00105D86"/>
    <w:rsid w:val="00107E59"/>
    <w:rsid w:val="00114E9C"/>
    <w:rsid w:val="00125432"/>
    <w:rsid w:val="00133CF9"/>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5FC7"/>
    <w:rsid w:val="001863EE"/>
    <w:rsid w:val="00192B01"/>
    <w:rsid w:val="00194792"/>
    <w:rsid w:val="00195A4E"/>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6D13"/>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5C89"/>
    <w:rsid w:val="002B615B"/>
    <w:rsid w:val="002C003C"/>
    <w:rsid w:val="002C2A59"/>
    <w:rsid w:val="002C62BE"/>
    <w:rsid w:val="002D6BA6"/>
    <w:rsid w:val="002E258D"/>
    <w:rsid w:val="002E34D8"/>
    <w:rsid w:val="002E5DFE"/>
    <w:rsid w:val="002E71CA"/>
    <w:rsid w:val="002E7602"/>
    <w:rsid w:val="002F10BF"/>
    <w:rsid w:val="002F4A0D"/>
    <w:rsid w:val="00302934"/>
    <w:rsid w:val="003031CA"/>
    <w:rsid w:val="003113FB"/>
    <w:rsid w:val="00320A6C"/>
    <w:rsid w:val="0032697E"/>
    <w:rsid w:val="00330D87"/>
    <w:rsid w:val="003371FC"/>
    <w:rsid w:val="003415EC"/>
    <w:rsid w:val="00344A1C"/>
    <w:rsid w:val="003507A2"/>
    <w:rsid w:val="00350F95"/>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329A"/>
    <w:rsid w:val="003C4B17"/>
    <w:rsid w:val="003C75EE"/>
    <w:rsid w:val="003C77F8"/>
    <w:rsid w:val="003D2662"/>
    <w:rsid w:val="003E748B"/>
    <w:rsid w:val="003F4BC2"/>
    <w:rsid w:val="003F5C0E"/>
    <w:rsid w:val="0041059E"/>
    <w:rsid w:val="00413000"/>
    <w:rsid w:val="00422BF4"/>
    <w:rsid w:val="00424B71"/>
    <w:rsid w:val="00424B7E"/>
    <w:rsid w:val="004270DD"/>
    <w:rsid w:val="0042726A"/>
    <w:rsid w:val="004272D3"/>
    <w:rsid w:val="0045142B"/>
    <w:rsid w:val="00451C26"/>
    <w:rsid w:val="004526B1"/>
    <w:rsid w:val="00462B9E"/>
    <w:rsid w:val="00463139"/>
    <w:rsid w:val="00463966"/>
    <w:rsid w:val="00463DBD"/>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37250"/>
    <w:rsid w:val="005419E4"/>
    <w:rsid w:val="00542C4D"/>
    <w:rsid w:val="005508C7"/>
    <w:rsid w:val="0056120F"/>
    <w:rsid w:val="005641CB"/>
    <w:rsid w:val="00571317"/>
    <w:rsid w:val="00577639"/>
    <w:rsid w:val="00582E59"/>
    <w:rsid w:val="00586B77"/>
    <w:rsid w:val="00590F69"/>
    <w:rsid w:val="005A0A00"/>
    <w:rsid w:val="005A5085"/>
    <w:rsid w:val="005A5FAA"/>
    <w:rsid w:val="005A76EF"/>
    <w:rsid w:val="005B2585"/>
    <w:rsid w:val="005B527F"/>
    <w:rsid w:val="005C18A2"/>
    <w:rsid w:val="005C2371"/>
    <w:rsid w:val="005C7CAB"/>
    <w:rsid w:val="005D007A"/>
    <w:rsid w:val="005D28A8"/>
    <w:rsid w:val="005D6C13"/>
    <w:rsid w:val="005D760D"/>
    <w:rsid w:val="005F3EF6"/>
    <w:rsid w:val="005F4527"/>
    <w:rsid w:val="005F755C"/>
    <w:rsid w:val="006068C0"/>
    <w:rsid w:val="006259E0"/>
    <w:rsid w:val="006301C5"/>
    <w:rsid w:val="00633411"/>
    <w:rsid w:val="00634D66"/>
    <w:rsid w:val="00645D76"/>
    <w:rsid w:val="00662888"/>
    <w:rsid w:val="00697A59"/>
    <w:rsid w:val="006A3951"/>
    <w:rsid w:val="006A4872"/>
    <w:rsid w:val="006B31D1"/>
    <w:rsid w:val="006C114F"/>
    <w:rsid w:val="006C2754"/>
    <w:rsid w:val="006D1219"/>
    <w:rsid w:val="006D6CBB"/>
    <w:rsid w:val="00700737"/>
    <w:rsid w:val="007014D4"/>
    <w:rsid w:val="00703544"/>
    <w:rsid w:val="0070590B"/>
    <w:rsid w:val="0070708C"/>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4ABE"/>
    <w:rsid w:val="0079592C"/>
    <w:rsid w:val="007A279A"/>
    <w:rsid w:val="007A4DD9"/>
    <w:rsid w:val="007B4FA6"/>
    <w:rsid w:val="007B5D6D"/>
    <w:rsid w:val="007C1550"/>
    <w:rsid w:val="007D3757"/>
    <w:rsid w:val="007D37A5"/>
    <w:rsid w:val="007D5362"/>
    <w:rsid w:val="007D6A1B"/>
    <w:rsid w:val="007F033F"/>
    <w:rsid w:val="007F7DA1"/>
    <w:rsid w:val="008018CA"/>
    <w:rsid w:val="00803E1D"/>
    <w:rsid w:val="00813DCE"/>
    <w:rsid w:val="00815021"/>
    <w:rsid w:val="008164CD"/>
    <w:rsid w:val="008214FE"/>
    <w:rsid w:val="0083433C"/>
    <w:rsid w:val="00837CE3"/>
    <w:rsid w:val="0084523A"/>
    <w:rsid w:val="00850B0B"/>
    <w:rsid w:val="00850CCE"/>
    <w:rsid w:val="008518AD"/>
    <w:rsid w:val="00861496"/>
    <w:rsid w:val="008614AB"/>
    <w:rsid w:val="00871917"/>
    <w:rsid w:val="008730E1"/>
    <w:rsid w:val="00886C25"/>
    <w:rsid w:val="00894F3F"/>
    <w:rsid w:val="00896814"/>
    <w:rsid w:val="00896D2F"/>
    <w:rsid w:val="008A4835"/>
    <w:rsid w:val="008A5E2B"/>
    <w:rsid w:val="008B18F2"/>
    <w:rsid w:val="008B4C24"/>
    <w:rsid w:val="008C1650"/>
    <w:rsid w:val="008C1786"/>
    <w:rsid w:val="008C1951"/>
    <w:rsid w:val="008C1D4E"/>
    <w:rsid w:val="008C2F0F"/>
    <w:rsid w:val="008C5E1B"/>
    <w:rsid w:val="008D7BD9"/>
    <w:rsid w:val="008E6657"/>
    <w:rsid w:val="008E6890"/>
    <w:rsid w:val="008F7306"/>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2758"/>
    <w:rsid w:val="0094700F"/>
    <w:rsid w:val="00951950"/>
    <w:rsid w:val="00956286"/>
    <w:rsid w:val="00961B8C"/>
    <w:rsid w:val="00961DFC"/>
    <w:rsid w:val="009736AE"/>
    <w:rsid w:val="009801E9"/>
    <w:rsid w:val="0098510C"/>
    <w:rsid w:val="0098639B"/>
    <w:rsid w:val="00992367"/>
    <w:rsid w:val="00996327"/>
    <w:rsid w:val="009A3336"/>
    <w:rsid w:val="009B43D3"/>
    <w:rsid w:val="009C1B16"/>
    <w:rsid w:val="009D23BD"/>
    <w:rsid w:val="009D3206"/>
    <w:rsid w:val="009E2CC0"/>
    <w:rsid w:val="009E2ED5"/>
    <w:rsid w:val="009F475E"/>
    <w:rsid w:val="009F5D9C"/>
    <w:rsid w:val="009F7091"/>
    <w:rsid w:val="00A053AC"/>
    <w:rsid w:val="00A16FF3"/>
    <w:rsid w:val="00A177E5"/>
    <w:rsid w:val="00A17FB7"/>
    <w:rsid w:val="00A2678F"/>
    <w:rsid w:val="00A409A9"/>
    <w:rsid w:val="00A43A81"/>
    <w:rsid w:val="00A44098"/>
    <w:rsid w:val="00A45830"/>
    <w:rsid w:val="00A47952"/>
    <w:rsid w:val="00A50A01"/>
    <w:rsid w:val="00A6332A"/>
    <w:rsid w:val="00A66355"/>
    <w:rsid w:val="00A67078"/>
    <w:rsid w:val="00A74EC8"/>
    <w:rsid w:val="00A80702"/>
    <w:rsid w:val="00A900C6"/>
    <w:rsid w:val="00A91000"/>
    <w:rsid w:val="00A91A4F"/>
    <w:rsid w:val="00A957BB"/>
    <w:rsid w:val="00A9799C"/>
    <w:rsid w:val="00AA4419"/>
    <w:rsid w:val="00AB5769"/>
    <w:rsid w:val="00AC0E12"/>
    <w:rsid w:val="00AC2E80"/>
    <w:rsid w:val="00AC4133"/>
    <w:rsid w:val="00AD2C1E"/>
    <w:rsid w:val="00AD4B29"/>
    <w:rsid w:val="00AE2504"/>
    <w:rsid w:val="00AE3B72"/>
    <w:rsid w:val="00AE62CE"/>
    <w:rsid w:val="00AE6C34"/>
    <w:rsid w:val="00AE7BCB"/>
    <w:rsid w:val="00AF0717"/>
    <w:rsid w:val="00AF3F2B"/>
    <w:rsid w:val="00AF52E0"/>
    <w:rsid w:val="00B01A4C"/>
    <w:rsid w:val="00B11FA4"/>
    <w:rsid w:val="00B24A19"/>
    <w:rsid w:val="00B27AEE"/>
    <w:rsid w:val="00B32293"/>
    <w:rsid w:val="00B3752B"/>
    <w:rsid w:val="00B40124"/>
    <w:rsid w:val="00B42D41"/>
    <w:rsid w:val="00B56327"/>
    <w:rsid w:val="00B5638E"/>
    <w:rsid w:val="00B566E0"/>
    <w:rsid w:val="00B60E00"/>
    <w:rsid w:val="00B643B7"/>
    <w:rsid w:val="00B71AD9"/>
    <w:rsid w:val="00B72524"/>
    <w:rsid w:val="00B96091"/>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62DCC"/>
    <w:rsid w:val="00C672BE"/>
    <w:rsid w:val="00C72C7A"/>
    <w:rsid w:val="00C76885"/>
    <w:rsid w:val="00C80830"/>
    <w:rsid w:val="00C84256"/>
    <w:rsid w:val="00C84D7E"/>
    <w:rsid w:val="00C850BB"/>
    <w:rsid w:val="00C910BC"/>
    <w:rsid w:val="00C915DB"/>
    <w:rsid w:val="00C93206"/>
    <w:rsid w:val="00C9793E"/>
    <w:rsid w:val="00C97D33"/>
    <w:rsid w:val="00CA35A0"/>
    <w:rsid w:val="00CA54C9"/>
    <w:rsid w:val="00CB3AA4"/>
    <w:rsid w:val="00CB4E74"/>
    <w:rsid w:val="00CB5DF3"/>
    <w:rsid w:val="00CC7F18"/>
    <w:rsid w:val="00CD0FAC"/>
    <w:rsid w:val="00CE0781"/>
    <w:rsid w:val="00CF1937"/>
    <w:rsid w:val="00CF41DF"/>
    <w:rsid w:val="00D01D2B"/>
    <w:rsid w:val="00D126B7"/>
    <w:rsid w:val="00D1310B"/>
    <w:rsid w:val="00D1358A"/>
    <w:rsid w:val="00D136FD"/>
    <w:rsid w:val="00D14225"/>
    <w:rsid w:val="00D16817"/>
    <w:rsid w:val="00D20FCD"/>
    <w:rsid w:val="00D21D5F"/>
    <w:rsid w:val="00D2599C"/>
    <w:rsid w:val="00D31645"/>
    <w:rsid w:val="00D35789"/>
    <w:rsid w:val="00D40465"/>
    <w:rsid w:val="00D413CD"/>
    <w:rsid w:val="00D51A72"/>
    <w:rsid w:val="00D529B9"/>
    <w:rsid w:val="00D53F99"/>
    <w:rsid w:val="00D54866"/>
    <w:rsid w:val="00D57504"/>
    <w:rsid w:val="00D63DB9"/>
    <w:rsid w:val="00D65B9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421D"/>
    <w:rsid w:val="00E27EF5"/>
    <w:rsid w:val="00E314B6"/>
    <w:rsid w:val="00E51CA9"/>
    <w:rsid w:val="00E531D5"/>
    <w:rsid w:val="00E53403"/>
    <w:rsid w:val="00E62789"/>
    <w:rsid w:val="00E62993"/>
    <w:rsid w:val="00E63CBB"/>
    <w:rsid w:val="00E8618A"/>
    <w:rsid w:val="00E940C9"/>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0F0F"/>
    <w:rsid w:val="00F12F63"/>
    <w:rsid w:val="00F22932"/>
    <w:rsid w:val="00F26586"/>
    <w:rsid w:val="00F400A7"/>
    <w:rsid w:val="00F42DD1"/>
    <w:rsid w:val="00F538DD"/>
    <w:rsid w:val="00F602D4"/>
    <w:rsid w:val="00F6484A"/>
    <w:rsid w:val="00F657F7"/>
    <w:rsid w:val="00F70F29"/>
    <w:rsid w:val="00F73E55"/>
    <w:rsid w:val="00F8125C"/>
    <w:rsid w:val="00F8390D"/>
    <w:rsid w:val="00F93B58"/>
    <w:rsid w:val="00F940DB"/>
    <w:rsid w:val="00F95CAB"/>
    <w:rsid w:val="00FA1D62"/>
    <w:rsid w:val="00FB58DF"/>
    <w:rsid w:val="00FB63BF"/>
    <w:rsid w:val="00FB7B8B"/>
    <w:rsid w:val="00FC25A5"/>
    <w:rsid w:val="00FC666B"/>
    <w:rsid w:val="00FD02C8"/>
    <w:rsid w:val="00FE3B94"/>
    <w:rsid w:val="00FE3E50"/>
    <w:rsid w:val="00FE6A0B"/>
    <w:rsid w:val="00FE7272"/>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5CE2C-7E11-4D8C-890F-5945C9F0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18</Pages>
  <Words>9108</Words>
  <Characters>51917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DFO-MPO</dc:creator>
  <cp:lastModifiedBy>Holt</cp:lastModifiedBy>
  <cp:revision>15</cp:revision>
  <cp:lastPrinted>2018-05-03T17:52:00Z</cp:lastPrinted>
  <dcterms:created xsi:type="dcterms:W3CDTF">2018-11-04T20:56:00Z</dcterms:created>
  <dcterms:modified xsi:type="dcterms:W3CDTF">2018-11-15T07:32:00Z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