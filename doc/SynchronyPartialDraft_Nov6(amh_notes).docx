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004A7E" w:rsidRDefault="00507319" w:rsidP="00AE7C0A">
      <w:pPr>
        <w:spacing w:line="480" w:lineRule="auto"/>
        <w:jc w:val="center"/>
        <w:rPr>
          <w:b/>
        </w:rPr>
      </w:pPr>
      <w:r w:rsidRPr="00004A7E">
        <w:rPr>
          <w:b/>
        </w:rPr>
        <w:t>Introduction</w:t>
      </w:r>
    </w:p>
    <w:p w14:paraId="53E3F4D3" w14:textId="5EF60F8E" w:rsidR="000D6A57" w:rsidRPr="00004A7E" w:rsidRDefault="00A17FB7" w:rsidP="00AE7C0A">
      <w:pPr>
        <w:spacing w:line="480" w:lineRule="auto"/>
        <w:ind w:firstLine="720"/>
      </w:pPr>
      <w:commentRangeStart w:id="0"/>
      <w:proofErr w:type="spellStart"/>
      <w:r w:rsidRPr="00004A7E">
        <w:t>Metapopulations</w:t>
      </w:r>
      <w:proofErr w:type="spellEnd"/>
      <w:r w:rsidRPr="00004A7E">
        <w:t>, communities, and other ecological aggregates</w:t>
      </w:r>
      <w:r w:rsidR="003C75EE" w:rsidRPr="00004A7E">
        <w:t xml:space="preserve"> </w:t>
      </w:r>
      <w:commentRangeEnd w:id="0"/>
      <w:r w:rsidR="008A4F76">
        <w:rPr>
          <w:rStyle w:val="CommentReference"/>
        </w:rPr>
        <w:commentReference w:id="0"/>
      </w:r>
      <w:r w:rsidR="003C75EE" w:rsidRPr="00004A7E">
        <w:t xml:space="preserve">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and improved resilience</w:t>
      </w:r>
      <w:ins w:id="1" w:author="A.Huang" w:date="2018-11-06T15:39:00Z">
        <w:r w:rsidR="008A4F76">
          <w:t xml:space="preserve"> </w:t>
        </w:r>
        <w:commentRangeStart w:id="2"/>
        <w:r w:rsidR="008A4F76">
          <w:t>to the whole</w:t>
        </w:r>
      </w:ins>
      <w:ins w:id="3" w:author="A.Huang" w:date="2018-11-06T15:42:00Z">
        <w:r w:rsidR="008A4F76">
          <w:t xml:space="preserve"> aggregate</w:t>
        </w:r>
      </w:ins>
      <w:r w:rsidR="00A91000" w:rsidRPr="00004A7E">
        <w:t xml:space="preserve"> </w:t>
      </w:r>
      <w:commentRangeEnd w:id="2"/>
      <w:r w:rsidR="008A4F76">
        <w:rPr>
          <w:rStyle w:val="CommentReference"/>
        </w:rPr>
        <w:commentReference w:id="2"/>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rather than individual components (Link 2018). The broad goal of systems-based approaches is</w:t>
      </w:r>
      <w:r w:rsidR="009E2ED5" w:rsidRPr="00004A7E">
        <w:t xml:space="preserve"> </w:t>
      </w:r>
      <w:r w:rsidR="0084523A" w:rsidRPr="00004A7E">
        <w:t xml:space="preserve">to </w:t>
      </w:r>
      <w:r w:rsidR="009E2ED5" w:rsidRPr="00004A7E">
        <w:t xml:space="preserve">increase the stability of ecosystem services, while avoiding the difficulties associated </w:t>
      </w:r>
      <w:proofErr w:type="gramStart"/>
      <w:r w:rsidR="009E2ED5" w:rsidRPr="00004A7E">
        <w:t>with</w:t>
      </w:r>
      <w:proofErr w:type="gramEnd"/>
      <w:r w:rsidR="009E2ED5" w:rsidRPr="00004A7E">
        <w:t xml:space="preserve"> accurately forecasting the dynamics of single populations</w:t>
      </w:r>
      <w:r w:rsidR="00FE7819" w:rsidRPr="00004A7E">
        <w:t xml:space="preserve"> (Link 2018)</w:t>
      </w:r>
      <w:r w:rsidR="009E2ED5" w:rsidRPr="00004A7E">
        <w:t xml:space="preserve">. </w:t>
      </w:r>
    </w:p>
    <w:p w14:paraId="594E4875" w14:textId="45E43D92" w:rsidR="00CB5DF3" w:rsidRPr="00004A7E" w:rsidRDefault="0084523A" w:rsidP="00AE7C0A">
      <w:pPr>
        <w:spacing w:line="480" w:lineRule="auto"/>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r w:rsidR="00C430AE" w:rsidRPr="00004A7E">
        <w:t xml:space="preserve">spawner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r w:rsidR="00B3752B">
        <w:t>an effective, precautionary means of promoting resilience, particularly when future environmental conditions are uncertain (Anderson et al. 2015)</w:t>
      </w:r>
      <w:r w:rsidR="007936C4" w:rsidRPr="00004A7E">
        <w:t xml:space="preserve">. </w:t>
      </w:r>
    </w:p>
    <w:p w14:paraId="4996E729" w14:textId="20BF963A" w:rsidR="000414FE" w:rsidRPr="00004A7E" w:rsidRDefault="007936C4" w:rsidP="00AE7C0A">
      <w:pPr>
        <w:spacing w:line="480" w:lineRule="auto"/>
        <w:ind w:firstLine="720"/>
      </w:pPr>
      <w:r w:rsidRPr="00004A7E">
        <w:lastRenderedPageBreak/>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aggregate variability that </w:t>
      </w:r>
      <w:proofErr w:type="gramStart"/>
      <w:r w:rsidRPr="00004A7E">
        <w:t>compromise</w:t>
      </w:r>
      <w:proofErr w:type="gramEnd"/>
      <w:r w:rsidRPr="00004A7E">
        <w:t xml:space="preserve"> their performance</w:t>
      </w:r>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 </w:instrText>
      </w:r>
      <w:r w:rsidR="0074218F" w:rsidRPr="00320E2C">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EN.CITE.DATA </w:instrText>
      </w:r>
      <w:r w:rsidR="0074218F" w:rsidRPr="00320E2C">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xml:space="preserve">, and </w:t>
      </w:r>
      <w:commentRangeStart w:id="4"/>
      <w:r w:rsidR="0074218F" w:rsidRPr="00004A7E">
        <w:t xml:space="preserve">reduced productivity </w:t>
      </w:r>
      <w:commentRangeEnd w:id="4"/>
      <w:r w:rsidR="00AB26AA">
        <w:rPr>
          <w:rStyle w:val="CommentReference"/>
        </w:rPr>
        <w:commentReference w:id="4"/>
      </w:r>
      <w:r w:rsidR="0074218F" w:rsidRPr="00004A7E">
        <w:t xml:space="preserve">(Satterthwaite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w:t>
      </w:r>
      <w:ins w:id="5" w:author="A.Huang" w:date="2018-11-06T15:45:00Z">
        <w:r w:rsidR="008A4F76">
          <w:t>,</w:t>
        </w:r>
      </w:ins>
      <w:r w:rsidR="0074218F" w:rsidRPr="00004A7E">
        <w:t xml:space="preserve">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0EDAC517" w:rsidR="002F4A0D" w:rsidRPr="00004A7E" w:rsidRDefault="00A9799C" w:rsidP="00AE7C0A">
      <w:pPr>
        <w:spacing w:line="480" w:lineRule="auto"/>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Thibaut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r w:rsidR="0084523A" w:rsidRPr="00004A7E">
        <w:t>chaotic</w:t>
      </w:r>
      <w:r w:rsidR="00A17FB7" w:rsidRPr="00004A7E">
        <w:t xml:space="preserve"> 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3D2A0582" w:rsidR="00896D2F" w:rsidRDefault="00BD5863" w:rsidP="00AE7C0A">
      <w:pPr>
        <w:spacing w:line="480" w:lineRule="auto"/>
        <w:ind w:firstLine="720"/>
      </w:pPr>
      <w:r w:rsidRPr="00004A7E">
        <w:lastRenderedPageBreak/>
        <w:t>A</w:t>
      </w:r>
      <w:r w:rsidR="001F0FFF" w:rsidRPr="00004A7E">
        <w:t>ggregate variability can be associated with substantial negative ecological and socio-economic outcomes</w:t>
      </w:r>
      <w:r w:rsidRPr="00004A7E">
        <w:t>, as demonstrated by the decline of the Central Valley Chinook salmon fishery (</w:t>
      </w:r>
      <w:r w:rsidR="00A17FB7" w:rsidRPr="00004A7E">
        <w:t>Satterthwaite and Carlson 2015</w:t>
      </w:r>
      <w:r w:rsidRPr="00004A7E">
        <w:t>)</w:t>
      </w:r>
      <w:r w:rsidR="001F0FFF" w:rsidRPr="00004A7E">
        <w:t>. However</w:t>
      </w:r>
      <w:r w:rsidR="0001380A" w:rsidRPr="00004A7E">
        <w:t xml:space="preserve">, </w:t>
      </w:r>
      <w:r w:rsidR="001F0FFF" w:rsidRPr="00004A7E">
        <w:t xml:space="preserve">it is </w:t>
      </w:r>
      <w:r w:rsidR="002F4A0D" w:rsidRPr="00004A7E">
        <w:t>un</w:t>
      </w:r>
      <w:r w:rsidR="001F0FFF" w:rsidRPr="00004A7E">
        <w:t xml:space="preserve">clear </w:t>
      </w:r>
      <w:r w:rsidR="007F7DA1" w:rsidRPr="00004A7E">
        <w:t xml:space="preserve">to what extent </w:t>
      </w:r>
      <w:r w:rsidR="00A17FB7" w:rsidRPr="00004A7E">
        <w:t>these outcomes</w:t>
      </w:r>
      <w:r w:rsidR="007F7DA1" w:rsidRPr="00004A7E">
        <w:t xml:space="preserve"> are driven by</w:t>
      </w:r>
      <w:r w:rsidR="001F0FFF" w:rsidRPr="00004A7E">
        <w:t xml:space="preserve"> </w:t>
      </w:r>
      <w:r w:rsidR="00896D2F">
        <w:t xml:space="preserve">increased component variability, increased </w:t>
      </w:r>
      <w:r w:rsidR="001F0FFF" w:rsidRPr="00004A7E">
        <w:t>synchrony</w:t>
      </w:r>
      <w:r w:rsidR="00896D2F">
        <w:t>,</w:t>
      </w:r>
      <w:r w:rsidR="001F0FFF" w:rsidRPr="00004A7E">
        <w:t xml:space="preserve"> </w:t>
      </w:r>
      <w:r w:rsidR="00896D2F">
        <w:t>or reduced</w:t>
      </w:r>
      <w:r w:rsidR="007F7DA1" w:rsidRPr="00004A7E">
        <w:t xml:space="preserve"> population </w:t>
      </w:r>
      <w:r w:rsidR="001F0FFF" w:rsidRPr="00004A7E">
        <w:t xml:space="preserve">productivity. </w:t>
      </w:r>
      <w:r w:rsidR="00896D2F">
        <w:t>The latter is particularly relevant because d</w:t>
      </w:r>
      <w:r w:rsidRPr="00004A7E">
        <w:t>eclines in abundance and productivity appear to be particularly widespread among exploited fishes (Peterman and Do</w:t>
      </w:r>
      <w:r w:rsidR="00896D2F">
        <w:t xml:space="preserve">rner 2012; Britten et al. 2016). </w:t>
      </w:r>
      <w:r w:rsidR="00B3752B">
        <w:t>Furthermore, t</w:t>
      </w:r>
      <w:r w:rsidR="00896D2F">
        <w:t>he impacts of productivity declines on management strategies ar</w:t>
      </w:r>
      <w:r w:rsidRPr="00004A7E">
        <w:t xml:space="preserve">e likely to </w:t>
      </w:r>
      <w:r w:rsidR="00896D2F">
        <w:t>increase due to</w:t>
      </w:r>
      <w:r w:rsidRPr="00004A7E">
        <w:t xml:space="preserve"> persistent stressors such as clima</w:t>
      </w:r>
      <w:r w:rsidR="00B3752B">
        <w:t xml:space="preserve">te change (Oliver et al. 2015) and </w:t>
      </w:r>
      <w:r w:rsidR="00700737">
        <w:t>may be magnified by changes in aggregate variability.</w:t>
      </w:r>
    </w:p>
    <w:p w14:paraId="3EC60C4C" w14:textId="734D448A" w:rsidR="001F0FFF" w:rsidRPr="00004A7E" w:rsidRDefault="00896D2F" w:rsidP="00AE7C0A">
      <w:pPr>
        <w:spacing w:line="480" w:lineRule="auto"/>
        <w:ind w:firstLine="720"/>
      </w:pPr>
      <w:commentRangeStart w:id="6"/>
      <w:r>
        <w:t>An additional source of uncertainty is how changes in aggregate variability will influence various indicators of ecosystem health.</w:t>
      </w:r>
      <w:r w:rsidR="003B4045" w:rsidRPr="00004A7E">
        <w:t xml:space="preserve"> </w:t>
      </w:r>
      <w:r>
        <w:t>P</w:t>
      </w:r>
      <w:r w:rsidR="003B4045" w:rsidRPr="00004A7E">
        <w:t>revious analyses of portfolio effects have</w:t>
      </w:r>
      <w:r w:rsidR="00BD5863" w:rsidRPr="00004A7E">
        <w:t xml:space="preserve"> typically</w:t>
      </w:r>
      <w:r w:rsidR="003B4045" w:rsidRPr="00004A7E">
        <w:t xml:space="preserve"> </w:t>
      </w:r>
      <w:r w:rsidR="00FE7819" w:rsidRPr="00004A7E">
        <w:t xml:space="preserve">examined </w:t>
      </w:r>
      <w:r w:rsidR="00BD5863" w:rsidRPr="00004A7E">
        <w:t xml:space="preserve">changes in </w:t>
      </w:r>
      <w:r w:rsidR="00D73CE1" w:rsidRPr="00004A7E">
        <w:t xml:space="preserve">metrics such as </w:t>
      </w:r>
      <w:r w:rsidR="00BD5863" w:rsidRPr="00004A7E">
        <w:t>abund</w:t>
      </w:r>
      <w:r w:rsidR="00D73CE1" w:rsidRPr="00004A7E">
        <w:t>ance or catch</w:t>
      </w:r>
      <w:r>
        <w:t xml:space="preserve"> </w:t>
      </w:r>
      <w:r w:rsidR="002B615B">
        <w:t>(Moore et al. 2010; Schindler et al. 2010)</w:t>
      </w:r>
      <w:r w:rsidR="00D73CE1" w:rsidRPr="00004A7E">
        <w:t>.</w:t>
      </w:r>
      <w:r w:rsidR="00BD5863" w:rsidRPr="00004A7E">
        <w:t xml:space="preserve"> </w:t>
      </w:r>
      <w:r w:rsidR="00D73CE1" w:rsidRPr="00004A7E">
        <w:t>Y</w:t>
      </w:r>
      <w:r w:rsidR="00BD5863" w:rsidRPr="00004A7E">
        <w:t xml:space="preserve">et management actions often respond </w:t>
      </w:r>
      <w:r w:rsidR="00D73CE1" w:rsidRPr="00004A7E">
        <w:t>to a range of control points (e.g. whether abundance is above or below a value that provides maximum sustainable yield), which may vary in their sensitivity to changes in aggregate variability</w:t>
      </w:r>
      <w:r w:rsidR="00BD5863" w:rsidRPr="00004A7E">
        <w:t xml:space="preserve">. The performance of systems-based approaches will be improved by a better understanding of how portfolio effects interact with </w:t>
      </w:r>
      <w:r w:rsidR="00170B1A" w:rsidRPr="00004A7E">
        <w:t xml:space="preserve">various </w:t>
      </w:r>
      <w:r w:rsidR="00BD5863" w:rsidRPr="00004A7E">
        <w:t>productivity</w:t>
      </w:r>
      <w:r w:rsidR="00170B1A" w:rsidRPr="00004A7E">
        <w:t xml:space="preserve"> regimes to influence</w:t>
      </w:r>
      <w:r w:rsidR="00BD5863" w:rsidRPr="00004A7E">
        <w:t xml:space="preserve"> </w:t>
      </w:r>
      <w:r w:rsidR="00170B1A" w:rsidRPr="00004A7E">
        <w:t xml:space="preserve">different </w:t>
      </w:r>
      <w:r w:rsidR="00BD5863" w:rsidRPr="00004A7E">
        <w:t xml:space="preserve">management objectives. </w:t>
      </w:r>
      <w:commentRangeEnd w:id="6"/>
      <w:r w:rsidR="00700737">
        <w:rPr>
          <w:rStyle w:val="CommentReference"/>
        </w:rPr>
        <w:commentReference w:id="6"/>
      </w:r>
    </w:p>
    <w:p w14:paraId="5335E5EC" w14:textId="41F2C856" w:rsidR="00D54866" w:rsidRPr="00004A7E" w:rsidRDefault="00CF1937" w:rsidP="00AE7C0A">
      <w:pPr>
        <w:spacing w:line="480" w:lineRule="auto"/>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likelihood of meeting a suite of</w:t>
      </w:r>
      <w:r w:rsidR="00505BE1" w:rsidRPr="00004A7E">
        <w:t xml:space="preserve"> conservation- and catch-based performance metrics</w:t>
      </w:r>
      <w:r w:rsidR="00E51CA9" w:rsidRPr="00004A7E">
        <w:t xml:space="preserve">. </w:t>
      </w:r>
      <w:r w:rsidR="000B148A" w:rsidRPr="00004A7E">
        <w:t xml:space="preserve">Finally we repeat the simulations under a range of </w:t>
      </w:r>
      <w:r w:rsidR="000B148A" w:rsidRPr="00004A7E">
        <w:lastRenderedPageBreak/>
        <w:t>productivity scenarios to clarify how aggregate variability interacts with changes in productivity to shape dynamics. This multi-step approach allows us to assess changes in ecosystem function</w:t>
      </w:r>
      <w:del w:id="7" w:author="A.Huang" w:date="2018-11-06T15:55:00Z">
        <w:r w:rsidR="000B148A" w:rsidRPr="00004A7E" w:rsidDel="00AB26AA">
          <w:delText>ing</w:delText>
        </w:r>
      </w:del>
      <w:r w:rsidR="000B148A" w:rsidRPr="00004A7E">
        <w:t xml:space="preserve"> along a gradient of </w:t>
      </w:r>
      <w:r w:rsidR="00F12F63" w:rsidRPr="00004A7E">
        <w:t>scenarios from</w:t>
      </w:r>
      <w:r w:rsidR="000B148A" w:rsidRPr="00004A7E">
        <w:t xml:space="preserve"> </w:t>
      </w:r>
      <w:r w:rsidR="005B2585" w:rsidRPr="00004A7E">
        <w:t>historically observed</w:t>
      </w:r>
      <w:r w:rsidR="000B148A" w:rsidRPr="00004A7E">
        <w:t xml:space="preserve"> levels of </w:t>
      </w:r>
      <w:commentRangeStart w:id="8"/>
      <w:r w:rsidR="000B148A" w:rsidRPr="00004A7E">
        <w:t xml:space="preserve">high asynchrony </w:t>
      </w:r>
      <w:commentRangeEnd w:id="8"/>
      <w:r w:rsidR="00AB26AA">
        <w:rPr>
          <w:rStyle w:val="CommentReference"/>
        </w:rPr>
        <w:commentReference w:id="8"/>
      </w:r>
      <w:r w:rsidR="000B148A" w:rsidRPr="00004A7E">
        <w:t xml:space="preserve">and 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AE7C0A">
      <w:pPr>
        <w:spacing w:line="480" w:lineRule="auto"/>
        <w:jc w:val="center"/>
        <w:rPr>
          <w:b/>
        </w:rPr>
      </w:pPr>
      <w:r w:rsidRPr="00004A7E">
        <w:rPr>
          <w:b/>
        </w:rPr>
        <w:t>Methods</w:t>
      </w:r>
    </w:p>
    <w:p w14:paraId="2C90515F" w14:textId="77777777" w:rsidR="00DB21CE" w:rsidRPr="00004A7E" w:rsidRDefault="00DB21CE" w:rsidP="00AE7C0A">
      <w:pPr>
        <w:spacing w:line="480" w:lineRule="auto"/>
        <w:rPr>
          <w:i/>
        </w:rPr>
      </w:pPr>
      <w:r w:rsidRPr="00004A7E">
        <w:rPr>
          <w:i/>
        </w:rPr>
        <w:t>Sockeye salmon biology, fisheries and data sources</w:t>
      </w:r>
    </w:p>
    <w:p w14:paraId="2006E748" w14:textId="77777777" w:rsidR="00170B1A" w:rsidRPr="00004A7E" w:rsidRDefault="00DB21CE" w:rsidP="00AE7C0A">
      <w:pPr>
        <w:spacing w:line="480" w:lineRule="auto"/>
        <w:ind w:firstLine="720"/>
      </w:pPr>
      <w:r w:rsidRPr="00004A7E">
        <w:t xml:space="preserve">Sockeye salmon is an anadromous,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In Canada, Pacific salmon status is assessed at the scale of conservation units (CUs) – groups of spawning populations with a common life history strategy, adult migration phenology, genetic history, and juvenile rearing habitat </w: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 </w:instrTex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EN.CITE.DATA </w:instrText>
      </w:r>
      <w:r w:rsidRPr="00004A7E">
        <w:fldChar w:fldCharType="end"/>
      </w:r>
      <w:r w:rsidRPr="00004A7E">
        <w:fldChar w:fldCharType="separate"/>
      </w:r>
      <w:r w:rsidRPr="00004A7E">
        <w:rPr>
          <w:noProof/>
        </w:rPr>
        <w:t>(Holtby &amp; Ciruna 2007; Grant</w:t>
      </w:r>
      <w:r w:rsidRPr="00004A7E">
        <w:rPr>
          <w:i/>
          <w:noProof/>
        </w:rPr>
        <w:t xml:space="preserve"> et al.</w:t>
      </w:r>
      <w:r w:rsidRPr="00004A7E">
        <w:rPr>
          <w:noProof/>
        </w:rPr>
        <w:t xml:space="preserve"> 2011)</w:t>
      </w:r>
      <w:r w:rsidRPr="00004A7E">
        <w:fldChar w:fldCharType="end"/>
      </w:r>
      <w:r w:rsidRPr="00004A7E">
        <w:t xml:space="preserve">. Sockeye salmon CUs typically contain fewer spawning populations and are more spatially restricted than other Pacific salmon due to their dependence on nursery lakes </w:t>
      </w:r>
      <w:r w:rsidRPr="00004A7E">
        <w:fldChar w:fldCharType="begin"/>
      </w:r>
      <w:r w:rsidRPr="00004A7E">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004A7E">
        <w:fldChar w:fldCharType="separate"/>
      </w:r>
      <w:r w:rsidRPr="00004A7E">
        <w:rPr>
          <w:noProof/>
        </w:rPr>
        <w:t>(Holtby &amp; Ciruna 2007)</w:t>
      </w:r>
      <w:r w:rsidRPr="00004A7E">
        <w:fldChar w:fldCharType="end"/>
      </w:r>
      <w:r w:rsidRPr="00004A7E">
        <w:t xml:space="preserve">. The Fraser River sockeye salmon aggregate is composed of 24 CUs, which are grouped into four management units (MUs) based on adult migration timing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t>
      </w:r>
    </w:p>
    <w:p w14:paraId="378E6575" w14:textId="25595DCC" w:rsidR="00DB21CE" w:rsidRPr="00004A7E" w:rsidRDefault="00170B1A" w:rsidP="00AE7C0A">
      <w:pPr>
        <w:spacing w:line="480" w:lineRule="auto"/>
        <w:ind w:firstLine="720"/>
      </w:pPr>
      <w:r w:rsidRPr="00004A7E">
        <w:t>Fraser River sockeye salmon have been harvested in the region by commercial fisheries for over a century and by indigenous communities for thousands of years (</w:t>
      </w:r>
      <w:r w:rsidR="00E62789" w:rsidRPr="00004A7E">
        <w:t>Cohen 2012</w:t>
      </w:r>
      <w:r w:rsidRPr="00004A7E">
        <w:t>). Despite the historical abundance of Fraser River sockeye salmon, the aggregate’s productivity declined in the 1990s, resulting in frequent fishery closures and an emergency federal inquiry (</w:t>
      </w:r>
      <w:r w:rsidR="00E62789" w:rsidRPr="00004A7E">
        <w:t>Cohen 2012</w:t>
      </w:r>
      <w:r w:rsidRPr="00004A7E">
        <w:t xml:space="preserve">). While there have been signs of recovery in recent years, recruitment continues to be highly variable. </w:t>
      </w:r>
      <w:r w:rsidR="00DB21CE" w:rsidRPr="00004A7E">
        <w:t xml:space="preserve">Fraser River sockeye salmon are targeted by commercial fisheries as they move through nearshore areas on their return migration to their natal rivers for spawning. As a result, shifting marine fishery openings to coincide with </w:t>
      </w:r>
      <w:r w:rsidR="00DB21CE" w:rsidRPr="00004A7E">
        <w:lastRenderedPageBreak/>
        <w:t>a given migration phenology can be used to constrain effort at the MU, but not the CU, level</w:t>
      </w:r>
      <w:r w:rsidRPr="00004A7E">
        <w:t xml:space="preserve"> and </w:t>
      </w:r>
      <w:r w:rsidR="006D1219">
        <w:t>marine</w:t>
      </w:r>
      <w:r w:rsidRPr="00004A7E">
        <w:t xml:space="preserve"> fisheries </w:t>
      </w:r>
      <w:r w:rsidR="006D1219">
        <w:t>are</w:t>
      </w:r>
      <w:r w:rsidRPr="00004A7E">
        <w:t xml:space="preserve"> considered mixed-stock</w:t>
      </w:r>
      <w:r w:rsidR="00DB21CE" w:rsidRPr="00004A7E">
        <w:t xml:space="preserve">. Fraser River sockeye salmon CUs vary in conservation status from abundant with stable or increasing population trends (i.e. healthy) to </w:t>
      </w:r>
      <w:proofErr w:type="gramStart"/>
      <w:r w:rsidR="00DB21CE" w:rsidRPr="00004A7E">
        <w:t>depleted</w:t>
      </w:r>
      <w:proofErr w:type="gramEnd"/>
      <w:r w:rsidR="00DB21CE" w:rsidRPr="00004A7E">
        <w:t xml:space="preserve"> with declining trends (critical).</w:t>
      </w:r>
      <w:commentRangeStart w:id="9"/>
      <w:r w:rsidR="00DB21CE" w:rsidRPr="00004A7E">
        <w:t xml:space="preserve"> A recent assessment under Canada’s Wild Salmon Policy concluded that nine CUs were within the critical zone, 11 were within the cautious zone, and three were healthy (WSP </w:t>
      </w:r>
      <w:commentRangeStart w:id="10"/>
      <w:r w:rsidR="00DB21CE" w:rsidRPr="00004A7E">
        <w:t>2017</w:t>
      </w:r>
      <w:commentRangeEnd w:id="10"/>
      <w:r w:rsidR="00360A5C">
        <w:rPr>
          <w:rStyle w:val="CommentReference"/>
        </w:rPr>
        <w:commentReference w:id="10"/>
      </w:r>
      <w:r w:rsidR="00DB21CE" w:rsidRPr="00004A7E">
        <w:t>).</w:t>
      </w:r>
      <w:commentRangeEnd w:id="9"/>
      <w:r w:rsidR="00DB21CE" w:rsidRPr="00004A7E">
        <w:rPr>
          <w:rStyle w:val="CommentReference"/>
          <w:sz w:val="22"/>
          <w:szCs w:val="22"/>
        </w:rPr>
        <w:commentReference w:id="9"/>
      </w:r>
      <w:r w:rsidR="00DB21CE" w:rsidRPr="00004A7E">
        <w:t xml:space="preserve"> The Fraser River sockeye salmon MUs included in this analysis, along with their component CUs, are listed in Table 1. </w:t>
      </w:r>
    </w:p>
    <w:p w14:paraId="6CD6F8F7" w14:textId="23B04636" w:rsidR="00DB21CE" w:rsidRPr="00004A7E" w:rsidRDefault="00DB21CE" w:rsidP="00AE7C0A">
      <w:pPr>
        <w:spacing w:line="480" w:lineRule="auto"/>
        <w:ind w:firstLine="720"/>
      </w:pPr>
      <w:r w:rsidRPr="00004A7E">
        <w:t xml:space="preserve">We used annual estimates of spawner abundance and recruit abundance (i.e. </w:t>
      </w:r>
      <w:commentRangeStart w:id="11"/>
      <w:r w:rsidRPr="00004A7E">
        <w:t xml:space="preserve">the number of spawning fish </w:t>
      </w:r>
      <w:r w:rsidR="00320E2C">
        <w:t xml:space="preserve">and catch produced by </w:t>
      </w:r>
      <w:proofErr w:type="spellStart"/>
      <w:r w:rsidRPr="00004A7E">
        <w:t>spawners</w:t>
      </w:r>
      <w:proofErr w:type="spellEnd"/>
      <w:r w:rsidRPr="00004A7E">
        <w:t xml:space="preserve"> in a given brood year, minus an adjustment for </w:t>
      </w:r>
      <w:proofErr w:type="spellStart"/>
      <w:r w:rsidRPr="00004A7E">
        <w:t>en</w:t>
      </w:r>
      <w:proofErr w:type="spellEnd"/>
      <w:r w:rsidRPr="00004A7E">
        <w:t xml:space="preserve"> route mortality</w:t>
      </w:r>
      <w:commentRangeEnd w:id="11"/>
      <w:r w:rsidR="00360A5C">
        <w:rPr>
          <w:rStyle w:val="CommentReference"/>
        </w:rPr>
        <w:commentReference w:id="11"/>
      </w:r>
      <w:r w:rsidRPr="00004A7E">
        <w:t xml:space="preserve">)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fisheries for each CU and age class. Methods for estimating </w:t>
      </w:r>
      <w:commentRangeStart w:id="12"/>
      <w:r w:rsidRPr="00004A7E">
        <w:t xml:space="preserve">spawning abundance </w:t>
      </w:r>
      <w:commentRangeEnd w:id="12"/>
      <w:r w:rsidR="00360A5C">
        <w:rPr>
          <w:rStyle w:val="CommentReference"/>
        </w:rPr>
        <w:commentReference w:id="12"/>
      </w:r>
      <w:r w:rsidRPr="00004A7E">
        <w:t xml:space="preserve">and catch are reviewed in detail in Grant et al. (2011). </w:t>
      </w:r>
    </w:p>
    <w:p w14:paraId="0E1A162B" w14:textId="77777777" w:rsidR="00DB21CE" w:rsidRPr="00004A7E" w:rsidRDefault="00DB21CE" w:rsidP="00AE7C0A">
      <w:pPr>
        <w:spacing w:line="480" w:lineRule="auto"/>
      </w:pPr>
      <w:proofErr w:type="gramStart"/>
      <w:r w:rsidRPr="00004A7E">
        <w:t>Table 1.</w:t>
      </w:r>
      <w:proofErr w:type="gramEnd"/>
      <w:r w:rsidRPr="00004A7E">
        <w:t xml:space="preserve">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AE7C0A">
            <w:pPr>
              <w:spacing w:line="480" w:lineRule="auto"/>
              <w:rPr>
                <w:b/>
              </w:rPr>
            </w:pPr>
            <w:r w:rsidRPr="00004A7E">
              <w:rPr>
                <w:b/>
              </w:rPr>
              <w:t>MU</w:t>
            </w:r>
          </w:p>
        </w:tc>
        <w:tc>
          <w:tcPr>
            <w:tcW w:w="1298" w:type="dxa"/>
            <w:vMerge w:val="restart"/>
          </w:tcPr>
          <w:p w14:paraId="061714F3" w14:textId="77777777" w:rsidR="005C18A2" w:rsidRPr="00004A7E" w:rsidRDefault="005C18A2" w:rsidP="00AE7C0A">
            <w:pPr>
              <w:spacing w:line="480" w:lineRule="auto"/>
              <w:rPr>
                <w:b/>
              </w:rPr>
            </w:pPr>
            <w:commentRangeStart w:id="13"/>
            <w:r w:rsidRPr="00004A7E">
              <w:rPr>
                <w:b/>
              </w:rPr>
              <w:t>CU</w:t>
            </w:r>
            <w:commentRangeEnd w:id="13"/>
            <w:r w:rsidR="00FD3117">
              <w:rPr>
                <w:rStyle w:val="CommentReference"/>
              </w:rPr>
              <w:commentReference w:id="13"/>
            </w:r>
          </w:p>
        </w:tc>
        <w:tc>
          <w:tcPr>
            <w:tcW w:w="1327" w:type="dxa"/>
            <w:vMerge w:val="restart"/>
          </w:tcPr>
          <w:p w14:paraId="3E8B5FA8" w14:textId="77777777" w:rsidR="005C18A2" w:rsidRPr="00004A7E" w:rsidRDefault="005C18A2" w:rsidP="00AE7C0A">
            <w:pPr>
              <w:spacing w:line="480" w:lineRule="auto"/>
              <w:rPr>
                <w:b/>
              </w:rPr>
            </w:pPr>
            <w:r w:rsidRPr="00004A7E">
              <w:rPr>
                <w:b/>
              </w:rPr>
              <w:t>Stock</w:t>
            </w:r>
          </w:p>
        </w:tc>
        <w:tc>
          <w:tcPr>
            <w:tcW w:w="812" w:type="dxa"/>
            <w:vMerge w:val="restart"/>
          </w:tcPr>
          <w:p w14:paraId="03E17E69" w14:textId="77777777" w:rsidR="005C18A2" w:rsidRPr="00004A7E" w:rsidRDefault="005C18A2" w:rsidP="00AE7C0A">
            <w:pPr>
              <w:spacing w:line="480" w:lineRule="auto"/>
              <w:rPr>
                <w:b/>
              </w:rPr>
            </w:pPr>
            <w:r w:rsidRPr="00004A7E">
              <w:rPr>
                <w:b/>
              </w:rPr>
              <w:t>Time Series Start</w:t>
            </w:r>
          </w:p>
        </w:tc>
        <w:tc>
          <w:tcPr>
            <w:tcW w:w="3844" w:type="dxa"/>
            <w:gridSpan w:val="4"/>
          </w:tcPr>
          <w:p w14:paraId="34FF26B1" w14:textId="098D911C" w:rsidR="005C18A2" w:rsidRPr="00004A7E" w:rsidRDefault="005C18A2" w:rsidP="00AE7C0A">
            <w:pPr>
              <w:spacing w:line="480" w:lineRule="auto"/>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AE7C0A">
            <w:pPr>
              <w:spacing w:line="480" w:lineRule="auto"/>
            </w:pPr>
          </w:p>
        </w:tc>
        <w:tc>
          <w:tcPr>
            <w:tcW w:w="1298" w:type="dxa"/>
            <w:vMerge/>
          </w:tcPr>
          <w:p w14:paraId="25DC5FC5" w14:textId="77777777" w:rsidR="005C18A2" w:rsidRPr="00004A7E" w:rsidRDefault="005C18A2" w:rsidP="00AE7C0A">
            <w:pPr>
              <w:spacing w:line="480" w:lineRule="auto"/>
            </w:pPr>
          </w:p>
        </w:tc>
        <w:tc>
          <w:tcPr>
            <w:tcW w:w="1327" w:type="dxa"/>
            <w:vMerge/>
          </w:tcPr>
          <w:p w14:paraId="1252D765" w14:textId="77777777" w:rsidR="005C18A2" w:rsidRPr="00004A7E" w:rsidRDefault="005C18A2" w:rsidP="00AE7C0A">
            <w:pPr>
              <w:spacing w:line="480" w:lineRule="auto"/>
            </w:pPr>
          </w:p>
        </w:tc>
        <w:tc>
          <w:tcPr>
            <w:tcW w:w="812" w:type="dxa"/>
            <w:vMerge/>
          </w:tcPr>
          <w:p w14:paraId="0F1DF478" w14:textId="77777777" w:rsidR="005C18A2" w:rsidRPr="00004A7E" w:rsidRDefault="005C18A2" w:rsidP="00AE7C0A">
            <w:pPr>
              <w:spacing w:line="480" w:lineRule="auto"/>
            </w:pPr>
          </w:p>
        </w:tc>
        <w:tc>
          <w:tcPr>
            <w:tcW w:w="1172" w:type="dxa"/>
          </w:tcPr>
          <w:p w14:paraId="0B384A9B" w14:textId="17048EE7" w:rsidR="005C18A2" w:rsidRPr="00004A7E" w:rsidRDefault="005C18A2" w:rsidP="00AE7C0A">
            <w:pPr>
              <w:spacing w:line="480" w:lineRule="auto"/>
            </w:pPr>
            <w:r w:rsidRPr="00004A7E">
              <w:t xml:space="preserve">Model </w:t>
            </w:r>
          </w:p>
        </w:tc>
        <w:tc>
          <w:tcPr>
            <w:tcW w:w="642" w:type="dxa"/>
          </w:tcPr>
          <w:p w14:paraId="0992D9D4"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AE7C0A">
            <w:pPr>
              <w:spacing w:line="480" w:lineRule="auto"/>
            </w:pPr>
            <w:r w:rsidRPr="00004A7E">
              <w:t>Early Stuart</w:t>
            </w:r>
          </w:p>
        </w:tc>
        <w:tc>
          <w:tcPr>
            <w:tcW w:w="1298" w:type="dxa"/>
          </w:tcPr>
          <w:p w14:paraId="3402F38D" w14:textId="07734EB2" w:rsidR="00DB21CE" w:rsidRPr="00004A7E" w:rsidRDefault="00DB21CE" w:rsidP="00AE7C0A">
            <w:pPr>
              <w:spacing w:line="480" w:lineRule="auto"/>
            </w:pPr>
            <w:proofErr w:type="spellStart"/>
            <w:r w:rsidRPr="00004A7E">
              <w:t>Takla-Trembleur</w:t>
            </w:r>
            <w:ins w:id="14" w:author="A.Huang" w:date="2018-11-06T16:10:00Z">
              <w:r w:rsidR="00360A5C">
                <w:t>-EStu</w:t>
              </w:r>
            </w:ins>
            <w:proofErr w:type="spellEnd"/>
          </w:p>
        </w:tc>
        <w:tc>
          <w:tcPr>
            <w:tcW w:w="1327" w:type="dxa"/>
          </w:tcPr>
          <w:p w14:paraId="70463792" w14:textId="77777777" w:rsidR="00DB21CE" w:rsidRPr="00004A7E" w:rsidRDefault="00DB21CE" w:rsidP="00AE7C0A">
            <w:pPr>
              <w:spacing w:line="480" w:lineRule="auto"/>
            </w:pPr>
            <w:r w:rsidRPr="00004A7E">
              <w:t>Early Stuart</w:t>
            </w:r>
          </w:p>
        </w:tc>
        <w:tc>
          <w:tcPr>
            <w:tcW w:w="812" w:type="dxa"/>
          </w:tcPr>
          <w:p w14:paraId="50CEC397" w14:textId="77777777" w:rsidR="00DB21CE" w:rsidRPr="00004A7E" w:rsidRDefault="00DB21CE" w:rsidP="00AE7C0A">
            <w:pPr>
              <w:spacing w:line="480" w:lineRule="auto"/>
            </w:pPr>
            <w:r w:rsidRPr="00004A7E">
              <w:t>1948</w:t>
            </w:r>
          </w:p>
        </w:tc>
        <w:tc>
          <w:tcPr>
            <w:tcW w:w="1172" w:type="dxa"/>
          </w:tcPr>
          <w:p w14:paraId="273252BF" w14:textId="77777777" w:rsidR="00DB21CE" w:rsidRPr="00004A7E" w:rsidRDefault="00DB21CE" w:rsidP="00AE7C0A">
            <w:pPr>
              <w:spacing w:line="480" w:lineRule="auto"/>
            </w:pPr>
            <w:r w:rsidRPr="00004A7E">
              <w:t>Larkin</w:t>
            </w:r>
          </w:p>
        </w:tc>
        <w:tc>
          <w:tcPr>
            <w:tcW w:w="642" w:type="dxa"/>
          </w:tcPr>
          <w:p w14:paraId="509D2986" w14:textId="77777777" w:rsidR="00DB21CE" w:rsidRPr="00004A7E" w:rsidRDefault="00DB21CE" w:rsidP="00AE7C0A">
            <w:pPr>
              <w:spacing w:line="480" w:lineRule="auto"/>
            </w:pPr>
            <w:r w:rsidRPr="00004A7E">
              <w:t>1.80</w:t>
            </w:r>
          </w:p>
        </w:tc>
        <w:tc>
          <w:tcPr>
            <w:tcW w:w="1026" w:type="dxa"/>
          </w:tcPr>
          <w:p w14:paraId="384EE61A" w14:textId="77777777" w:rsidR="00DB21CE" w:rsidRPr="00004A7E" w:rsidRDefault="00DB21CE" w:rsidP="00AE7C0A">
            <w:pPr>
              <w:spacing w:line="480" w:lineRule="auto"/>
            </w:pPr>
            <w:r w:rsidRPr="00004A7E">
              <w:t>1.49</w:t>
            </w:r>
          </w:p>
        </w:tc>
        <w:tc>
          <w:tcPr>
            <w:tcW w:w="1004" w:type="dxa"/>
          </w:tcPr>
          <w:p w14:paraId="45DE46EA" w14:textId="77777777" w:rsidR="00DB21CE" w:rsidRPr="00004A7E" w:rsidRDefault="00DB21CE" w:rsidP="00AE7C0A">
            <w:pPr>
              <w:spacing w:line="480" w:lineRule="auto"/>
            </w:pPr>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AE7C0A">
            <w:pPr>
              <w:spacing w:line="480" w:lineRule="auto"/>
            </w:pPr>
            <w:r w:rsidRPr="00004A7E">
              <w:t xml:space="preserve">Early </w:t>
            </w:r>
            <w:r w:rsidRPr="00004A7E">
              <w:lastRenderedPageBreak/>
              <w:t>Summer</w:t>
            </w:r>
          </w:p>
        </w:tc>
        <w:tc>
          <w:tcPr>
            <w:tcW w:w="1298" w:type="dxa"/>
          </w:tcPr>
          <w:p w14:paraId="66BA24CA" w14:textId="16DF169D" w:rsidR="00DB21CE" w:rsidRPr="00004A7E" w:rsidRDefault="00DB21CE" w:rsidP="00AE7C0A">
            <w:pPr>
              <w:spacing w:line="480" w:lineRule="auto"/>
            </w:pPr>
            <w:proofErr w:type="spellStart"/>
            <w:r w:rsidRPr="00004A7E">
              <w:lastRenderedPageBreak/>
              <w:t>Bowron</w:t>
            </w:r>
            <w:proofErr w:type="spellEnd"/>
            <w:ins w:id="15" w:author="A.Huang" w:date="2018-11-06T16:10:00Z">
              <w:r w:rsidR="00360A5C">
                <w:t>-ES</w:t>
              </w:r>
            </w:ins>
          </w:p>
        </w:tc>
        <w:tc>
          <w:tcPr>
            <w:tcW w:w="1327" w:type="dxa"/>
          </w:tcPr>
          <w:p w14:paraId="0E2243EF" w14:textId="77777777" w:rsidR="00DB21CE" w:rsidRPr="00004A7E" w:rsidRDefault="00DB21CE" w:rsidP="00AE7C0A">
            <w:pPr>
              <w:spacing w:line="480" w:lineRule="auto"/>
            </w:pPr>
            <w:proofErr w:type="spellStart"/>
            <w:r w:rsidRPr="00004A7E">
              <w:t>Bowron</w:t>
            </w:r>
            <w:proofErr w:type="spellEnd"/>
          </w:p>
        </w:tc>
        <w:tc>
          <w:tcPr>
            <w:tcW w:w="812" w:type="dxa"/>
          </w:tcPr>
          <w:p w14:paraId="5394E68A" w14:textId="77777777" w:rsidR="00DB21CE" w:rsidRPr="00004A7E" w:rsidRDefault="00DB21CE" w:rsidP="00AE7C0A">
            <w:pPr>
              <w:spacing w:line="480" w:lineRule="auto"/>
            </w:pPr>
            <w:r w:rsidRPr="00004A7E">
              <w:t>1948</w:t>
            </w:r>
          </w:p>
        </w:tc>
        <w:tc>
          <w:tcPr>
            <w:tcW w:w="1172" w:type="dxa"/>
          </w:tcPr>
          <w:p w14:paraId="125D1740" w14:textId="77777777" w:rsidR="00DB21CE" w:rsidRPr="00004A7E" w:rsidRDefault="00DB21CE" w:rsidP="00AE7C0A">
            <w:pPr>
              <w:spacing w:line="480" w:lineRule="auto"/>
            </w:pPr>
            <w:r w:rsidRPr="00004A7E">
              <w:t>Ricker</w:t>
            </w:r>
          </w:p>
        </w:tc>
        <w:tc>
          <w:tcPr>
            <w:tcW w:w="642" w:type="dxa"/>
          </w:tcPr>
          <w:p w14:paraId="1851A0EF" w14:textId="77777777" w:rsidR="00DB21CE" w:rsidRPr="00004A7E" w:rsidRDefault="00DB21CE" w:rsidP="00AE7C0A">
            <w:pPr>
              <w:spacing w:line="480" w:lineRule="auto"/>
            </w:pPr>
            <w:r w:rsidRPr="00004A7E">
              <w:t>1.60</w:t>
            </w:r>
          </w:p>
        </w:tc>
        <w:tc>
          <w:tcPr>
            <w:tcW w:w="1026" w:type="dxa"/>
          </w:tcPr>
          <w:p w14:paraId="0E97AA86" w14:textId="77777777" w:rsidR="00DB21CE" w:rsidRPr="00004A7E" w:rsidRDefault="00DB21CE" w:rsidP="00AE7C0A">
            <w:pPr>
              <w:spacing w:line="480" w:lineRule="auto"/>
            </w:pPr>
            <w:r w:rsidRPr="00004A7E">
              <w:t>25.96</w:t>
            </w:r>
          </w:p>
        </w:tc>
        <w:tc>
          <w:tcPr>
            <w:tcW w:w="1004" w:type="dxa"/>
          </w:tcPr>
          <w:p w14:paraId="6B7584E8" w14:textId="77777777" w:rsidR="00DB21CE" w:rsidRPr="00004A7E" w:rsidRDefault="00DB21CE" w:rsidP="00AE7C0A">
            <w:pPr>
              <w:spacing w:line="480" w:lineRule="auto"/>
            </w:pPr>
            <w:r w:rsidRPr="00004A7E">
              <w:t>0.81</w:t>
            </w:r>
          </w:p>
        </w:tc>
      </w:tr>
      <w:tr w:rsidR="00DB21CE" w:rsidRPr="00004A7E" w14:paraId="6CFEE703" w14:textId="77777777" w:rsidTr="005C18A2">
        <w:tc>
          <w:tcPr>
            <w:tcW w:w="1352" w:type="dxa"/>
            <w:vMerge/>
          </w:tcPr>
          <w:p w14:paraId="30B499EF" w14:textId="77777777" w:rsidR="00DB21CE" w:rsidRPr="00004A7E" w:rsidRDefault="00DB21CE" w:rsidP="00AE7C0A">
            <w:pPr>
              <w:spacing w:line="480" w:lineRule="auto"/>
            </w:pPr>
          </w:p>
        </w:tc>
        <w:tc>
          <w:tcPr>
            <w:tcW w:w="1298" w:type="dxa"/>
            <w:vMerge w:val="restart"/>
          </w:tcPr>
          <w:p w14:paraId="1B824031" w14:textId="77777777" w:rsidR="00DB21CE" w:rsidRPr="00004A7E" w:rsidRDefault="00DB21CE" w:rsidP="00AE7C0A">
            <w:pPr>
              <w:spacing w:line="480" w:lineRule="auto"/>
            </w:pPr>
            <w:r w:rsidRPr="00004A7E">
              <w:t>Shuswap-ES</w:t>
            </w:r>
          </w:p>
        </w:tc>
        <w:tc>
          <w:tcPr>
            <w:tcW w:w="1327" w:type="dxa"/>
          </w:tcPr>
          <w:p w14:paraId="6EE54D86" w14:textId="77777777" w:rsidR="00DB21CE" w:rsidRPr="00004A7E" w:rsidRDefault="00DB21CE" w:rsidP="00AE7C0A">
            <w:pPr>
              <w:spacing w:line="480" w:lineRule="auto"/>
            </w:pPr>
            <w:r w:rsidRPr="00004A7E">
              <w:t>Seymour</w:t>
            </w:r>
          </w:p>
        </w:tc>
        <w:tc>
          <w:tcPr>
            <w:tcW w:w="812" w:type="dxa"/>
          </w:tcPr>
          <w:p w14:paraId="6DDBF095" w14:textId="77777777" w:rsidR="00DB21CE" w:rsidRPr="00004A7E" w:rsidRDefault="00DB21CE" w:rsidP="00AE7C0A">
            <w:pPr>
              <w:spacing w:line="480" w:lineRule="auto"/>
            </w:pPr>
            <w:r w:rsidRPr="00004A7E">
              <w:t>1948</w:t>
            </w:r>
          </w:p>
        </w:tc>
        <w:tc>
          <w:tcPr>
            <w:tcW w:w="1172" w:type="dxa"/>
          </w:tcPr>
          <w:p w14:paraId="29A97B57" w14:textId="77777777" w:rsidR="00DB21CE" w:rsidRPr="00004A7E" w:rsidRDefault="00DB21CE" w:rsidP="00AE7C0A">
            <w:pPr>
              <w:spacing w:line="480" w:lineRule="auto"/>
            </w:pPr>
            <w:r w:rsidRPr="00004A7E">
              <w:t>Larkin</w:t>
            </w:r>
          </w:p>
        </w:tc>
        <w:tc>
          <w:tcPr>
            <w:tcW w:w="642" w:type="dxa"/>
          </w:tcPr>
          <w:p w14:paraId="65ED9225" w14:textId="77777777" w:rsidR="00DB21CE" w:rsidRPr="00004A7E" w:rsidRDefault="00DB21CE" w:rsidP="00AE7C0A">
            <w:pPr>
              <w:spacing w:line="480" w:lineRule="auto"/>
            </w:pPr>
            <w:r w:rsidRPr="00004A7E">
              <w:t>1.98</w:t>
            </w:r>
          </w:p>
        </w:tc>
        <w:tc>
          <w:tcPr>
            <w:tcW w:w="1026" w:type="dxa"/>
          </w:tcPr>
          <w:p w14:paraId="660C719A" w14:textId="77777777" w:rsidR="00DB21CE" w:rsidRPr="00004A7E" w:rsidRDefault="00DB21CE" w:rsidP="00AE7C0A">
            <w:pPr>
              <w:spacing w:line="480" w:lineRule="auto"/>
            </w:pPr>
            <w:r w:rsidRPr="00004A7E">
              <w:t>3.58</w:t>
            </w:r>
          </w:p>
        </w:tc>
        <w:tc>
          <w:tcPr>
            <w:tcW w:w="1004" w:type="dxa"/>
          </w:tcPr>
          <w:p w14:paraId="066F0AD3" w14:textId="77777777" w:rsidR="00DB21CE" w:rsidRPr="00004A7E" w:rsidRDefault="00DB21CE" w:rsidP="00AE7C0A">
            <w:pPr>
              <w:spacing w:line="480" w:lineRule="auto"/>
            </w:pPr>
            <w:r w:rsidRPr="00004A7E">
              <w:t>0.82</w:t>
            </w:r>
          </w:p>
        </w:tc>
      </w:tr>
      <w:tr w:rsidR="00DB21CE" w:rsidRPr="00004A7E" w14:paraId="7E890683" w14:textId="77777777" w:rsidTr="005C18A2">
        <w:tc>
          <w:tcPr>
            <w:tcW w:w="1352" w:type="dxa"/>
            <w:vMerge/>
          </w:tcPr>
          <w:p w14:paraId="09F15E4C" w14:textId="77777777" w:rsidR="00DB21CE" w:rsidRPr="00004A7E" w:rsidRDefault="00DB21CE" w:rsidP="00AE7C0A">
            <w:pPr>
              <w:spacing w:line="480" w:lineRule="auto"/>
            </w:pPr>
          </w:p>
        </w:tc>
        <w:tc>
          <w:tcPr>
            <w:tcW w:w="1298" w:type="dxa"/>
            <w:vMerge/>
          </w:tcPr>
          <w:p w14:paraId="0BBB34FF" w14:textId="77777777" w:rsidR="00DB21CE" w:rsidRPr="00004A7E" w:rsidRDefault="00DB21CE" w:rsidP="00AE7C0A">
            <w:pPr>
              <w:spacing w:line="480" w:lineRule="auto"/>
            </w:pPr>
          </w:p>
        </w:tc>
        <w:tc>
          <w:tcPr>
            <w:tcW w:w="1327" w:type="dxa"/>
          </w:tcPr>
          <w:p w14:paraId="27ECD4A2" w14:textId="77777777" w:rsidR="00DB21CE" w:rsidRPr="00004A7E" w:rsidRDefault="00DB21CE" w:rsidP="00AE7C0A">
            <w:pPr>
              <w:spacing w:line="480" w:lineRule="auto"/>
            </w:pPr>
            <w:r w:rsidRPr="00004A7E">
              <w:t>Scotch</w:t>
            </w:r>
          </w:p>
        </w:tc>
        <w:tc>
          <w:tcPr>
            <w:tcW w:w="812" w:type="dxa"/>
          </w:tcPr>
          <w:p w14:paraId="43A614F5" w14:textId="77777777" w:rsidR="00DB21CE" w:rsidRPr="00004A7E" w:rsidRDefault="00DB21CE" w:rsidP="00AE7C0A">
            <w:pPr>
              <w:spacing w:line="480" w:lineRule="auto"/>
            </w:pPr>
            <w:r w:rsidRPr="00004A7E">
              <w:t>1980</w:t>
            </w:r>
          </w:p>
        </w:tc>
        <w:tc>
          <w:tcPr>
            <w:tcW w:w="1172" w:type="dxa"/>
          </w:tcPr>
          <w:p w14:paraId="557EC721" w14:textId="77777777" w:rsidR="00DB21CE" w:rsidRPr="00004A7E" w:rsidRDefault="00DB21CE" w:rsidP="00AE7C0A">
            <w:pPr>
              <w:spacing w:line="480" w:lineRule="auto"/>
            </w:pPr>
            <w:r w:rsidRPr="00004A7E">
              <w:t>Ricker</w:t>
            </w:r>
          </w:p>
        </w:tc>
        <w:tc>
          <w:tcPr>
            <w:tcW w:w="642" w:type="dxa"/>
          </w:tcPr>
          <w:p w14:paraId="7BAA2BCE" w14:textId="77777777" w:rsidR="00DB21CE" w:rsidRPr="00004A7E" w:rsidRDefault="00DB21CE" w:rsidP="00AE7C0A">
            <w:pPr>
              <w:spacing w:line="480" w:lineRule="auto"/>
            </w:pPr>
            <w:r w:rsidRPr="00004A7E">
              <w:t>1.50</w:t>
            </w:r>
          </w:p>
        </w:tc>
        <w:tc>
          <w:tcPr>
            <w:tcW w:w="1026" w:type="dxa"/>
          </w:tcPr>
          <w:p w14:paraId="4A5F707A" w14:textId="77777777" w:rsidR="00DB21CE" w:rsidRPr="00004A7E" w:rsidRDefault="00DB21CE" w:rsidP="00AE7C0A">
            <w:pPr>
              <w:spacing w:line="480" w:lineRule="auto"/>
            </w:pPr>
            <w:r w:rsidRPr="00004A7E">
              <w:t>4.83</w:t>
            </w:r>
          </w:p>
        </w:tc>
        <w:tc>
          <w:tcPr>
            <w:tcW w:w="1004" w:type="dxa"/>
          </w:tcPr>
          <w:p w14:paraId="4A6ACEB6" w14:textId="77777777" w:rsidR="00DB21CE" w:rsidRPr="00004A7E" w:rsidRDefault="00DB21CE" w:rsidP="00AE7C0A">
            <w:pPr>
              <w:spacing w:line="480" w:lineRule="auto"/>
            </w:pPr>
            <w:r w:rsidRPr="00004A7E">
              <w:t>1.11</w:t>
            </w:r>
          </w:p>
        </w:tc>
      </w:tr>
      <w:tr w:rsidR="00DB21CE" w:rsidRPr="00004A7E" w14:paraId="0D648130" w14:textId="77777777" w:rsidTr="005C18A2">
        <w:tc>
          <w:tcPr>
            <w:tcW w:w="1352" w:type="dxa"/>
            <w:vMerge/>
          </w:tcPr>
          <w:p w14:paraId="69CBCD18" w14:textId="77777777" w:rsidR="00DB21CE" w:rsidRPr="00004A7E" w:rsidRDefault="00DB21CE" w:rsidP="00AE7C0A">
            <w:pPr>
              <w:spacing w:line="480" w:lineRule="auto"/>
            </w:pPr>
          </w:p>
        </w:tc>
        <w:tc>
          <w:tcPr>
            <w:tcW w:w="1298" w:type="dxa"/>
          </w:tcPr>
          <w:p w14:paraId="4A87F526" w14:textId="059DE4DB" w:rsidR="00DB21CE" w:rsidRPr="00004A7E" w:rsidRDefault="00DB21CE" w:rsidP="00AE7C0A">
            <w:pPr>
              <w:spacing w:line="480" w:lineRule="auto"/>
            </w:pPr>
            <w:r w:rsidRPr="00004A7E">
              <w:t xml:space="preserve">North </w:t>
            </w:r>
            <w:proofErr w:type="spellStart"/>
            <w:r w:rsidRPr="00004A7E">
              <w:t>Barriere</w:t>
            </w:r>
            <w:proofErr w:type="spellEnd"/>
            <w:ins w:id="16" w:author="A.Huang" w:date="2018-11-06T16:10:00Z">
              <w:r w:rsidR="00FD3117">
                <w:t>-ES</w:t>
              </w:r>
            </w:ins>
          </w:p>
        </w:tc>
        <w:tc>
          <w:tcPr>
            <w:tcW w:w="1327" w:type="dxa"/>
          </w:tcPr>
          <w:p w14:paraId="5CD48E11" w14:textId="77777777" w:rsidR="00DB21CE" w:rsidRPr="00004A7E" w:rsidRDefault="00DB21CE" w:rsidP="00AE7C0A">
            <w:pPr>
              <w:spacing w:line="480" w:lineRule="auto"/>
            </w:pPr>
            <w:r w:rsidRPr="00004A7E">
              <w:t>Fennel</w:t>
            </w:r>
          </w:p>
        </w:tc>
        <w:tc>
          <w:tcPr>
            <w:tcW w:w="812" w:type="dxa"/>
          </w:tcPr>
          <w:p w14:paraId="615B0528" w14:textId="77777777" w:rsidR="00DB21CE" w:rsidRPr="00004A7E" w:rsidRDefault="00DB21CE" w:rsidP="00AE7C0A">
            <w:pPr>
              <w:spacing w:line="480" w:lineRule="auto"/>
            </w:pPr>
            <w:r w:rsidRPr="00004A7E">
              <w:t>1967</w:t>
            </w:r>
          </w:p>
        </w:tc>
        <w:tc>
          <w:tcPr>
            <w:tcW w:w="1172" w:type="dxa"/>
          </w:tcPr>
          <w:p w14:paraId="7BE1A758" w14:textId="77777777" w:rsidR="00DB21CE" w:rsidRPr="00004A7E" w:rsidRDefault="00DB21CE" w:rsidP="00AE7C0A">
            <w:pPr>
              <w:spacing w:line="480" w:lineRule="auto"/>
            </w:pPr>
            <w:r w:rsidRPr="00004A7E">
              <w:t>Ricker</w:t>
            </w:r>
          </w:p>
        </w:tc>
        <w:tc>
          <w:tcPr>
            <w:tcW w:w="642" w:type="dxa"/>
          </w:tcPr>
          <w:p w14:paraId="1ADDD6AE" w14:textId="77777777" w:rsidR="00DB21CE" w:rsidRPr="00004A7E" w:rsidRDefault="00DB21CE" w:rsidP="00AE7C0A">
            <w:pPr>
              <w:spacing w:line="480" w:lineRule="auto"/>
            </w:pPr>
            <w:r w:rsidRPr="00004A7E">
              <w:t>2.14</w:t>
            </w:r>
          </w:p>
        </w:tc>
        <w:tc>
          <w:tcPr>
            <w:tcW w:w="1026" w:type="dxa"/>
          </w:tcPr>
          <w:p w14:paraId="4B81807E" w14:textId="77777777" w:rsidR="00DB21CE" w:rsidRPr="00004A7E" w:rsidRDefault="00DB21CE" w:rsidP="00AE7C0A">
            <w:pPr>
              <w:spacing w:line="480" w:lineRule="auto"/>
            </w:pPr>
            <w:r w:rsidRPr="00004A7E">
              <w:t>97.82</w:t>
            </w:r>
          </w:p>
        </w:tc>
        <w:tc>
          <w:tcPr>
            <w:tcW w:w="1004" w:type="dxa"/>
          </w:tcPr>
          <w:p w14:paraId="422B2CDA" w14:textId="77777777" w:rsidR="00DB21CE" w:rsidRPr="00004A7E" w:rsidRDefault="00DB21CE" w:rsidP="00AE7C0A">
            <w:pPr>
              <w:spacing w:line="480" w:lineRule="auto"/>
            </w:pPr>
            <w:r w:rsidRPr="00004A7E">
              <w:t>0.96</w:t>
            </w:r>
          </w:p>
        </w:tc>
      </w:tr>
      <w:tr w:rsidR="00DB21CE" w:rsidRPr="00004A7E" w14:paraId="064A1E65" w14:textId="77777777" w:rsidTr="005C18A2">
        <w:tc>
          <w:tcPr>
            <w:tcW w:w="1352" w:type="dxa"/>
            <w:vMerge/>
          </w:tcPr>
          <w:p w14:paraId="63BCC7AE" w14:textId="77777777" w:rsidR="00DB21CE" w:rsidRPr="00004A7E" w:rsidRDefault="00DB21CE" w:rsidP="00AE7C0A">
            <w:pPr>
              <w:spacing w:line="480" w:lineRule="auto"/>
            </w:pPr>
          </w:p>
        </w:tc>
        <w:tc>
          <w:tcPr>
            <w:tcW w:w="1298" w:type="dxa"/>
          </w:tcPr>
          <w:p w14:paraId="5C4555B8" w14:textId="156155F7" w:rsidR="00DB21CE" w:rsidRPr="00004A7E" w:rsidRDefault="00DB21CE" w:rsidP="00AE7C0A">
            <w:pPr>
              <w:spacing w:line="480" w:lineRule="auto"/>
            </w:pPr>
            <w:r w:rsidRPr="00004A7E">
              <w:t>Anderson-Seton</w:t>
            </w:r>
            <w:ins w:id="17" w:author="A.Huang" w:date="2018-11-06T16:10:00Z">
              <w:r w:rsidR="00FD3117">
                <w:t>-ES</w:t>
              </w:r>
            </w:ins>
          </w:p>
        </w:tc>
        <w:tc>
          <w:tcPr>
            <w:tcW w:w="1327" w:type="dxa"/>
          </w:tcPr>
          <w:p w14:paraId="6AF6692E" w14:textId="77777777" w:rsidR="00DB21CE" w:rsidRPr="00004A7E" w:rsidRDefault="00DB21CE" w:rsidP="00AE7C0A">
            <w:pPr>
              <w:spacing w:line="480" w:lineRule="auto"/>
            </w:pPr>
            <w:r w:rsidRPr="00004A7E">
              <w:t>Gates</w:t>
            </w:r>
          </w:p>
        </w:tc>
        <w:tc>
          <w:tcPr>
            <w:tcW w:w="812" w:type="dxa"/>
          </w:tcPr>
          <w:p w14:paraId="0A2DF4C9" w14:textId="77777777" w:rsidR="00DB21CE" w:rsidRPr="00004A7E" w:rsidRDefault="00DB21CE" w:rsidP="00AE7C0A">
            <w:pPr>
              <w:spacing w:line="480" w:lineRule="auto"/>
            </w:pPr>
            <w:r w:rsidRPr="00004A7E">
              <w:t>1968</w:t>
            </w:r>
          </w:p>
        </w:tc>
        <w:tc>
          <w:tcPr>
            <w:tcW w:w="1172" w:type="dxa"/>
          </w:tcPr>
          <w:p w14:paraId="20148C3A" w14:textId="77777777" w:rsidR="00DB21CE" w:rsidRPr="00004A7E" w:rsidRDefault="00DB21CE" w:rsidP="00AE7C0A">
            <w:pPr>
              <w:spacing w:line="480" w:lineRule="auto"/>
            </w:pPr>
            <w:r w:rsidRPr="00004A7E">
              <w:t>Ricker</w:t>
            </w:r>
          </w:p>
        </w:tc>
        <w:tc>
          <w:tcPr>
            <w:tcW w:w="642" w:type="dxa"/>
          </w:tcPr>
          <w:p w14:paraId="4F54524E" w14:textId="77777777" w:rsidR="00DB21CE" w:rsidRPr="00004A7E" w:rsidRDefault="00DB21CE" w:rsidP="00AE7C0A">
            <w:pPr>
              <w:spacing w:line="480" w:lineRule="auto"/>
            </w:pPr>
            <w:r w:rsidRPr="00004A7E">
              <w:t>1.73</w:t>
            </w:r>
          </w:p>
        </w:tc>
        <w:tc>
          <w:tcPr>
            <w:tcW w:w="1026" w:type="dxa"/>
          </w:tcPr>
          <w:p w14:paraId="70E64DE1" w14:textId="77777777" w:rsidR="00DB21CE" w:rsidRPr="00004A7E" w:rsidRDefault="00DB21CE" w:rsidP="00AE7C0A">
            <w:pPr>
              <w:spacing w:line="480" w:lineRule="auto"/>
            </w:pPr>
            <w:r w:rsidRPr="00004A7E">
              <w:t>12.88</w:t>
            </w:r>
          </w:p>
        </w:tc>
        <w:tc>
          <w:tcPr>
            <w:tcW w:w="1004" w:type="dxa"/>
          </w:tcPr>
          <w:p w14:paraId="4E469EE2" w14:textId="77777777" w:rsidR="00DB21CE" w:rsidRPr="00004A7E" w:rsidRDefault="00DB21CE" w:rsidP="00AE7C0A">
            <w:pPr>
              <w:spacing w:line="480" w:lineRule="auto"/>
            </w:pPr>
            <w:r w:rsidRPr="00004A7E">
              <w:t>0.92</w:t>
            </w:r>
          </w:p>
        </w:tc>
      </w:tr>
      <w:tr w:rsidR="00DB21CE" w:rsidRPr="00004A7E" w14:paraId="0057D635" w14:textId="77777777" w:rsidTr="005C18A2">
        <w:tc>
          <w:tcPr>
            <w:tcW w:w="1352" w:type="dxa"/>
            <w:vMerge/>
          </w:tcPr>
          <w:p w14:paraId="647CB772" w14:textId="77777777" w:rsidR="00DB21CE" w:rsidRPr="00004A7E" w:rsidRDefault="00DB21CE" w:rsidP="00AE7C0A">
            <w:pPr>
              <w:spacing w:line="480" w:lineRule="auto"/>
            </w:pPr>
          </w:p>
        </w:tc>
        <w:tc>
          <w:tcPr>
            <w:tcW w:w="1298" w:type="dxa"/>
          </w:tcPr>
          <w:p w14:paraId="1F967771" w14:textId="522BA53E" w:rsidR="00DB21CE" w:rsidRPr="00004A7E" w:rsidRDefault="00DB21CE" w:rsidP="00AE7C0A">
            <w:pPr>
              <w:spacing w:line="480" w:lineRule="auto"/>
            </w:pPr>
            <w:proofErr w:type="spellStart"/>
            <w:r w:rsidRPr="00004A7E">
              <w:t>Nadina</w:t>
            </w:r>
            <w:proofErr w:type="spellEnd"/>
            <w:r w:rsidRPr="00004A7E">
              <w:t>-Francois</w:t>
            </w:r>
            <w:ins w:id="18" w:author="A.Huang" w:date="2018-11-06T16:10:00Z">
              <w:r w:rsidR="00FD3117">
                <w:t>-ES</w:t>
              </w:r>
            </w:ins>
          </w:p>
        </w:tc>
        <w:tc>
          <w:tcPr>
            <w:tcW w:w="1327" w:type="dxa"/>
          </w:tcPr>
          <w:p w14:paraId="6A70FA86" w14:textId="77777777" w:rsidR="00DB21CE" w:rsidRPr="00004A7E" w:rsidRDefault="00DB21CE" w:rsidP="00AE7C0A">
            <w:pPr>
              <w:spacing w:line="480" w:lineRule="auto"/>
            </w:pPr>
            <w:proofErr w:type="spellStart"/>
            <w:r w:rsidRPr="00004A7E">
              <w:t>Nadina</w:t>
            </w:r>
            <w:proofErr w:type="spellEnd"/>
          </w:p>
        </w:tc>
        <w:tc>
          <w:tcPr>
            <w:tcW w:w="812" w:type="dxa"/>
          </w:tcPr>
          <w:p w14:paraId="0B47C3AB" w14:textId="77777777" w:rsidR="00DB21CE" w:rsidRPr="00004A7E" w:rsidRDefault="00DB21CE" w:rsidP="00AE7C0A">
            <w:pPr>
              <w:spacing w:line="480" w:lineRule="auto"/>
            </w:pPr>
            <w:r w:rsidRPr="00004A7E">
              <w:t>1973</w:t>
            </w:r>
          </w:p>
        </w:tc>
        <w:tc>
          <w:tcPr>
            <w:tcW w:w="1172" w:type="dxa"/>
          </w:tcPr>
          <w:p w14:paraId="5B2A3A8E" w14:textId="77777777" w:rsidR="00DB21CE" w:rsidRPr="00004A7E" w:rsidRDefault="00DB21CE" w:rsidP="00AE7C0A">
            <w:pPr>
              <w:spacing w:line="480" w:lineRule="auto"/>
            </w:pPr>
            <w:r w:rsidRPr="00004A7E">
              <w:t>Ricker</w:t>
            </w:r>
          </w:p>
        </w:tc>
        <w:tc>
          <w:tcPr>
            <w:tcW w:w="642" w:type="dxa"/>
          </w:tcPr>
          <w:p w14:paraId="7E1545B4" w14:textId="77777777" w:rsidR="00DB21CE" w:rsidRPr="00004A7E" w:rsidRDefault="00DB21CE" w:rsidP="00AE7C0A">
            <w:pPr>
              <w:spacing w:line="480" w:lineRule="auto"/>
            </w:pPr>
            <w:r w:rsidRPr="00004A7E">
              <w:t>1.40</w:t>
            </w:r>
          </w:p>
        </w:tc>
        <w:tc>
          <w:tcPr>
            <w:tcW w:w="1026" w:type="dxa"/>
          </w:tcPr>
          <w:p w14:paraId="11200EB8" w14:textId="77777777" w:rsidR="00DB21CE" w:rsidRPr="00004A7E" w:rsidRDefault="00DB21CE" w:rsidP="00AE7C0A">
            <w:pPr>
              <w:spacing w:line="480" w:lineRule="auto"/>
            </w:pPr>
            <w:r w:rsidRPr="00004A7E">
              <w:t>6.31</w:t>
            </w:r>
          </w:p>
        </w:tc>
        <w:tc>
          <w:tcPr>
            <w:tcW w:w="1004" w:type="dxa"/>
          </w:tcPr>
          <w:p w14:paraId="15E153C8" w14:textId="77777777" w:rsidR="00DB21CE" w:rsidRPr="00004A7E" w:rsidRDefault="00DB21CE" w:rsidP="00AE7C0A">
            <w:pPr>
              <w:spacing w:line="480" w:lineRule="auto"/>
            </w:pPr>
            <w:r w:rsidRPr="00004A7E">
              <w:t>0.87</w:t>
            </w:r>
          </w:p>
        </w:tc>
      </w:tr>
      <w:tr w:rsidR="00DB21CE" w:rsidRPr="00004A7E" w14:paraId="0D62C9B5" w14:textId="77777777" w:rsidTr="005C18A2">
        <w:tc>
          <w:tcPr>
            <w:tcW w:w="1352" w:type="dxa"/>
            <w:vMerge/>
          </w:tcPr>
          <w:p w14:paraId="44C16BB9" w14:textId="77777777" w:rsidR="00DB21CE" w:rsidRPr="00004A7E" w:rsidRDefault="00DB21CE" w:rsidP="00AE7C0A">
            <w:pPr>
              <w:spacing w:line="480" w:lineRule="auto"/>
            </w:pPr>
          </w:p>
        </w:tc>
        <w:tc>
          <w:tcPr>
            <w:tcW w:w="1298" w:type="dxa"/>
          </w:tcPr>
          <w:p w14:paraId="4B4E6216" w14:textId="6F6F246C" w:rsidR="00DB21CE" w:rsidRPr="00004A7E" w:rsidRDefault="00DB21CE" w:rsidP="00AE7C0A">
            <w:pPr>
              <w:spacing w:line="480" w:lineRule="auto"/>
            </w:pPr>
            <w:r w:rsidRPr="00004A7E">
              <w:t>Pitt</w:t>
            </w:r>
            <w:ins w:id="19" w:author="A.Huang" w:date="2018-11-06T16:10:00Z">
              <w:r w:rsidR="00FD3117">
                <w:t>-ES</w:t>
              </w:r>
            </w:ins>
          </w:p>
        </w:tc>
        <w:tc>
          <w:tcPr>
            <w:tcW w:w="1327" w:type="dxa"/>
          </w:tcPr>
          <w:p w14:paraId="1915D1F7" w14:textId="77777777" w:rsidR="00DB21CE" w:rsidRPr="00004A7E" w:rsidRDefault="00DB21CE" w:rsidP="00AE7C0A">
            <w:pPr>
              <w:spacing w:line="480" w:lineRule="auto"/>
            </w:pPr>
            <w:r w:rsidRPr="00004A7E">
              <w:t>Upper Pitt River</w:t>
            </w:r>
          </w:p>
        </w:tc>
        <w:tc>
          <w:tcPr>
            <w:tcW w:w="812" w:type="dxa"/>
          </w:tcPr>
          <w:p w14:paraId="7524C0C0" w14:textId="77777777" w:rsidR="00DB21CE" w:rsidRPr="00004A7E" w:rsidRDefault="00DB21CE" w:rsidP="00AE7C0A">
            <w:pPr>
              <w:spacing w:line="480" w:lineRule="auto"/>
            </w:pPr>
            <w:r w:rsidRPr="00004A7E">
              <w:t>1948</w:t>
            </w:r>
          </w:p>
        </w:tc>
        <w:tc>
          <w:tcPr>
            <w:tcW w:w="1172" w:type="dxa"/>
          </w:tcPr>
          <w:p w14:paraId="1E0385A8" w14:textId="77777777" w:rsidR="00DB21CE" w:rsidRPr="00004A7E" w:rsidRDefault="00DB21CE" w:rsidP="00AE7C0A">
            <w:pPr>
              <w:spacing w:line="480" w:lineRule="auto"/>
            </w:pPr>
            <w:r w:rsidRPr="00004A7E">
              <w:t>Ricker</w:t>
            </w:r>
          </w:p>
        </w:tc>
        <w:tc>
          <w:tcPr>
            <w:tcW w:w="642" w:type="dxa"/>
          </w:tcPr>
          <w:p w14:paraId="082B33E9" w14:textId="77777777" w:rsidR="00DB21CE" w:rsidRPr="00004A7E" w:rsidRDefault="00DB21CE" w:rsidP="00AE7C0A">
            <w:pPr>
              <w:spacing w:line="480" w:lineRule="auto"/>
            </w:pPr>
            <w:r w:rsidRPr="00004A7E">
              <w:t>1.50</w:t>
            </w:r>
          </w:p>
        </w:tc>
        <w:tc>
          <w:tcPr>
            <w:tcW w:w="1026" w:type="dxa"/>
          </w:tcPr>
          <w:p w14:paraId="7C7315C2" w14:textId="77777777" w:rsidR="00DB21CE" w:rsidRPr="00004A7E" w:rsidRDefault="00DB21CE" w:rsidP="00AE7C0A">
            <w:pPr>
              <w:spacing w:line="480" w:lineRule="auto"/>
            </w:pPr>
            <w:r w:rsidRPr="00004A7E">
              <w:t>22.39</w:t>
            </w:r>
          </w:p>
        </w:tc>
        <w:tc>
          <w:tcPr>
            <w:tcW w:w="1004" w:type="dxa"/>
          </w:tcPr>
          <w:p w14:paraId="6616A272" w14:textId="77777777" w:rsidR="00DB21CE" w:rsidRPr="00004A7E" w:rsidRDefault="00DB21CE" w:rsidP="00AE7C0A">
            <w:pPr>
              <w:spacing w:line="480" w:lineRule="auto"/>
            </w:pPr>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AE7C0A">
            <w:pPr>
              <w:spacing w:line="480" w:lineRule="auto"/>
            </w:pPr>
            <w:r w:rsidRPr="00004A7E">
              <w:t>Summer</w:t>
            </w:r>
          </w:p>
        </w:tc>
        <w:tc>
          <w:tcPr>
            <w:tcW w:w="1298" w:type="dxa"/>
          </w:tcPr>
          <w:p w14:paraId="491F0941" w14:textId="15D52877" w:rsidR="00DB21CE" w:rsidRPr="00004A7E" w:rsidRDefault="00DB21CE" w:rsidP="00AE7C0A">
            <w:pPr>
              <w:spacing w:line="480" w:lineRule="auto"/>
            </w:pPr>
            <w:proofErr w:type="spellStart"/>
            <w:r w:rsidRPr="00004A7E">
              <w:t>Takla</w:t>
            </w:r>
            <w:proofErr w:type="spellEnd"/>
            <w:r w:rsidRPr="00004A7E">
              <w:t>-</w:t>
            </w:r>
            <w:proofErr w:type="spellStart"/>
            <w:r w:rsidRPr="00004A7E">
              <w:t>Trembleur</w:t>
            </w:r>
            <w:proofErr w:type="spellEnd"/>
            <w:ins w:id="20" w:author="A.Huang" w:date="2018-11-06T16:11:00Z">
              <w:r w:rsidR="00FD3117">
                <w:t>-Stuart-S</w:t>
              </w:r>
            </w:ins>
          </w:p>
        </w:tc>
        <w:tc>
          <w:tcPr>
            <w:tcW w:w="1327" w:type="dxa"/>
          </w:tcPr>
          <w:p w14:paraId="46B2D316" w14:textId="77777777" w:rsidR="00DB21CE" w:rsidRPr="00004A7E" w:rsidRDefault="00DB21CE" w:rsidP="00AE7C0A">
            <w:pPr>
              <w:spacing w:line="480" w:lineRule="auto"/>
            </w:pPr>
            <w:r w:rsidRPr="00004A7E">
              <w:t>Late Stuart</w:t>
            </w:r>
          </w:p>
        </w:tc>
        <w:tc>
          <w:tcPr>
            <w:tcW w:w="812" w:type="dxa"/>
          </w:tcPr>
          <w:p w14:paraId="5558CFFA" w14:textId="77777777" w:rsidR="00DB21CE" w:rsidRPr="00004A7E" w:rsidRDefault="00DB21CE" w:rsidP="00AE7C0A">
            <w:pPr>
              <w:spacing w:line="480" w:lineRule="auto"/>
            </w:pPr>
            <w:r w:rsidRPr="00004A7E">
              <w:t>1948</w:t>
            </w:r>
          </w:p>
        </w:tc>
        <w:tc>
          <w:tcPr>
            <w:tcW w:w="1172" w:type="dxa"/>
          </w:tcPr>
          <w:p w14:paraId="4B2F939E" w14:textId="77777777" w:rsidR="00DB21CE" w:rsidRPr="00004A7E" w:rsidRDefault="00DB21CE" w:rsidP="00AE7C0A">
            <w:pPr>
              <w:spacing w:line="480" w:lineRule="auto"/>
            </w:pPr>
            <w:r w:rsidRPr="00004A7E">
              <w:t>Larkin</w:t>
            </w:r>
          </w:p>
        </w:tc>
        <w:tc>
          <w:tcPr>
            <w:tcW w:w="642" w:type="dxa"/>
          </w:tcPr>
          <w:p w14:paraId="7B3F0084" w14:textId="77777777" w:rsidR="00DB21CE" w:rsidRPr="00004A7E" w:rsidRDefault="00DB21CE" w:rsidP="00AE7C0A">
            <w:pPr>
              <w:spacing w:line="480" w:lineRule="auto"/>
            </w:pPr>
            <w:r w:rsidRPr="00004A7E">
              <w:t>2.03</w:t>
            </w:r>
          </w:p>
        </w:tc>
        <w:tc>
          <w:tcPr>
            <w:tcW w:w="1026" w:type="dxa"/>
          </w:tcPr>
          <w:p w14:paraId="3B03CC47" w14:textId="77777777" w:rsidR="00DB21CE" w:rsidRPr="00004A7E" w:rsidRDefault="00DB21CE" w:rsidP="00AE7C0A">
            <w:pPr>
              <w:spacing w:line="480" w:lineRule="auto"/>
            </w:pPr>
            <w:r w:rsidRPr="00004A7E">
              <w:t>1.01</w:t>
            </w:r>
          </w:p>
        </w:tc>
        <w:tc>
          <w:tcPr>
            <w:tcW w:w="1004" w:type="dxa"/>
          </w:tcPr>
          <w:p w14:paraId="1BC09118" w14:textId="77777777" w:rsidR="00DB21CE" w:rsidRPr="00004A7E" w:rsidRDefault="00DB21CE" w:rsidP="00AE7C0A">
            <w:pPr>
              <w:spacing w:line="480" w:lineRule="auto"/>
            </w:pPr>
            <w:r w:rsidRPr="00004A7E">
              <w:t>1.28</w:t>
            </w:r>
          </w:p>
        </w:tc>
      </w:tr>
      <w:tr w:rsidR="00DB21CE" w:rsidRPr="00004A7E" w14:paraId="21C97195" w14:textId="77777777" w:rsidTr="005C18A2">
        <w:tc>
          <w:tcPr>
            <w:tcW w:w="1352" w:type="dxa"/>
            <w:vMerge/>
          </w:tcPr>
          <w:p w14:paraId="7FFC9F88" w14:textId="77777777" w:rsidR="00DB21CE" w:rsidRPr="00004A7E" w:rsidRDefault="00DB21CE" w:rsidP="00AE7C0A">
            <w:pPr>
              <w:spacing w:line="480" w:lineRule="auto"/>
            </w:pPr>
          </w:p>
        </w:tc>
        <w:tc>
          <w:tcPr>
            <w:tcW w:w="1298" w:type="dxa"/>
          </w:tcPr>
          <w:p w14:paraId="198114A7" w14:textId="2D7E1FFE" w:rsidR="00DB21CE" w:rsidRPr="00004A7E" w:rsidRDefault="00DB21CE" w:rsidP="00AE7C0A">
            <w:pPr>
              <w:spacing w:line="480" w:lineRule="auto"/>
            </w:pPr>
            <w:r w:rsidRPr="00004A7E">
              <w:t>Francois-Fraser</w:t>
            </w:r>
            <w:ins w:id="21" w:author="A.Huang" w:date="2018-11-06T16:11:00Z">
              <w:r w:rsidR="00FD3117">
                <w:t>-S</w:t>
              </w:r>
            </w:ins>
          </w:p>
        </w:tc>
        <w:tc>
          <w:tcPr>
            <w:tcW w:w="1327" w:type="dxa"/>
          </w:tcPr>
          <w:p w14:paraId="080201E5" w14:textId="77777777" w:rsidR="00DB21CE" w:rsidRPr="00004A7E" w:rsidRDefault="00DB21CE" w:rsidP="00AE7C0A">
            <w:pPr>
              <w:spacing w:line="480" w:lineRule="auto"/>
            </w:pPr>
            <w:proofErr w:type="spellStart"/>
            <w:r w:rsidRPr="00004A7E">
              <w:t>Stellako</w:t>
            </w:r>
            <w:proofErr w:type="spellEnd"/>
          </w:p>
        </w:tc>
        <w:tc>
          <w:tcPr>
            <w:tcW w:w="812" w:type="dxa"/>
          </w:tcPr>
          <w:p w14:paraId="500F5CA5" w14:textId="77777777" w:rsidR="00DB21CE" w:rsidRPr="00004A7E" w:rsidRDefault="00DB21CE" w:rsidP="00AE7C0A">
            <w:pPr>
              <w:spacing w:line="480" w:lineRule="auto"/>
            </w:pPr>
            <w:r w:rsidRPr="00004A7E">
              <w:t>1948</w:t>
            </w:r>
          </w:p>
        </w:tc>
        <w:tc>
          <w:tcPr>
            <w:tcW w:w="1172" w:type="dxa"/>
          </w:tcPr>
          <w:p w14:paraId="78621774" w14:textId="77777777" w:rsidR="00DB21CE" w:rsidRPr="00004A7E" w:rsidRDefault="00DB21CE" w:rsidP="00AE7C0A">
            <w:pPr>
              <w:spacing w:line="480" w:lineRule="auto"/>
            </w:pPr>
            <w:r w:rsidRPr="00004A7E">
              <w:t>Ricker</w:t>
            </w:r>
          </w:p>
        </w:tc>
        <w:tc>
          <w:tcPr>
            <w:tcW w:w="642" w:type="dxa"/>
          </w:tcPr>
          <w:p w14:paraId="662AC476" w14:textId="77777777" w:rsidR="00DB21CE" w:rsidRPr="00004A7E" w:rsidRDefault="00DB21CE" w:rsidP="00AE7C0A">
            <w:pPr>
              <w:spacing w:line="480" w:lineRule="auto"/>
            </w:pPr>
            <w:r w:rsidRPr="00004A7E">
              <w:t>1.84</w:t>
            </w:r>
          </w:p>
        </w:tc>
        <w:tc>
          <w:tcPr>
            <w:tcW w:w="1026" w:type="dxa"/>
          </w:tcPr>
          <w:p w14:paraId="11BFBE5C" w14:textId="77777777" w:rsidR="00DB21CE" w:rsidRPr="00004A7E" w:rsidRDefault="00DB21CE" w:rsidP="00AE7C0A">
            <w:pPr>
              <w:spacing w:line="480" w:lineRule="auto"/>
            </w:pPr>
            <w:r w:rsidRPr="00004A7E">
              <w:t>3.96</w:t>
            </w:r>
          </w:p>
        </w:tc>
        <w:tc>
          <w:tcPr>
            <w:tcW w:w="1004" w:type="dxa"/>
          </w:tcPr>
          <w:p w14:paraId="03F67A96" w14:textId="77777777" w:rsidR="00DB21CE" w:rsidRPr="00004A7E" w:rsidRDefault="00DB21CE" w:rsidP="00AE7C0A">
            <w:pPr>
              <w:spacing w:line="480" w:lineRule="auto"/>
            </w:pPr>
            <w:r w:rsidRPr="00004A7E">
              <w:t>0.83</w:t>
            </w:r>
          </w:p>
        </w:tc>
      </w:tr>
      <w:tr w:rsidR="00DB21CE" w:rsidRPr="00004A7E" w14:paraId="1E4BB57E" w14:textId="77777777" w:rsidTr="005C18A2">
        <w:tc>
          <w:tcPr>
            <w:tcW w:w="1352" w:type="dxa"/>
            <w:vMerge/>
          </w:tcPr>
          <w:p w14:paraId="48173799" w14:textId="77777777" w:rsidR="00DB21CE" w:rsidRPr="00004A7E" w:rsidRDefault="00DB21CE" w:rsidP="00AE7C0A">
            <w:pPr>
              <w:spacing w:line="480" w:lineRule="auto"/>
            </w:pPr>
          </w:p>
        </w:tc>
        <w:tc>
          <w:tcPr>
            <w:tcW w:w="1298" w:type="dxa"/>
          </w:tcPr>
          <w:p w14:paraId="3DBCB396" w14:textId="77777777" w:rsidR="00DB21CE" w:rsidRPr="00004A7E" w:rsidRDefault="00DB21CE" w:rsidP="00AE7C0A">
            <w:pPr>
              <w:spacing w:line="480" w:lineRule="auto"/>
            </w:pPr>
            <w:r w:rsidRPr="00004A7E">
              <w:t>Kamloops-ES</w:t>
            </w:r>
          </w:p>
        </w:tc>
        <w:tc>
          <w:tcPr>
            <w:tcW w:w="1327" w:type="dxa"/>
          </w:tcPr>
          <w:p w14:paraId="0B425484" w14:textId="77777777" w:rsidR="00DB21CE" w:rsidRPr="00004A7E" w:rsidRDefault="00DB21CE" w:rsidP="00AE7C0A">
            <w:pPr>
              <w:spacing w:line="480" w:lineRule="auto"/>
            </w:pPr>
            <w:r w:rsidRPr="00004A7E">
              <w:t>Raft</w:t>
            </w:r>
          </w:p>
        </w:tc>
        <w:tc>
          <w:tcPr>
            <w:tcW w:w="812" w:type="dxa"/>
          </w:tcPr>
          <w:p w14:paraId="0AB10953" w14:textId="77777777" w:rsidR="00DB21CE" w:rsidRPr="00004A7E" w:rsidRDefault="00DB21CE" w:rsidP="00AE7C0A">
            <w:pPr>
              <w:spacing w:line="480" w:lineRule="auto"/>
            </w:pPr>
            <w:r w:rsidRPr="00004A7E">
              <w:t>1948</w:t>
            </w:r>
          </w:p>
        </w:tc>
        <w:tc>
          <w:tcPr>
            <w:tcW w:w="1172" w:type="dxa"/>
          </w:tcPr>
          <w:p w14:paraId="44BF5F90" w14:textId="77777777" w:rsidR="00DB21CE" w:rsidRPr="00004A7E" w:rsidRDefault="00DB21CE" w:rsidP="00AE7C0A">
            <w:pPr>
              <w:spacing w:line="480" w:lineRule="auto"/>
            </w:pPr>
            <w:r w:rsidRPr="00004A7E">
              <w:t>Ricker</w:t>
            </w:r>
          </w:p>
        </w:tc>
        <w:tc>
          <w:tcPr>
            <w:tcW w:w="642" w:type="dxa"/>
          </w:tcPr>
          <w:p w14:paraId="7CC1E9CE" w14:textId="77777777" w:rsidR="00DB21CE" w:rsidRPr="00004A7E" w:rsidRDefault="00DB21CE" w:rsidP="00AE7C0A">
            <w:pPr>
              <w:spacing w:line="480" w:lineRule="auto"/>
            </w:pPr>
            <w:r w:rsidRPr="00004A7E">
              <w:t>1.51</w:t>
            </w:r>
          </w:p>
        </w:tc>
        <w:tc>
          <w:tcPr>
            <w:tcW w:w="1026" w:type="dxa"/>
          </w:tcPr>
          <w:p w14:paraId="36338384" w14:textId="77777777" w:rsidR="00DB21CE" w:rsidRPr="00004A7E" w:rsidRDefault="00DB21CE" w:rsidP="00AE7C0A">
            <w:pPr>
              <w:spacing w:line="480" w:lineRule="auto"/>
            </w:pPr>
            <w:r w:rsidRPr="00004A7E">
              <w:t>21.59</w:t>
            </w:r>
          </w:p>
        </w:tc>
        <w:tc>
          <w:tcPr>
            <w:tcW w:w="1004" w:type="dxa"/>
          </w:tcPr>
          <w:p w14:paraId="71492635" w14:textId="77777777" w:rsidR="00DB21CE" w:rsidRPr="00004A7E" w:rsidRDefault="00DB21CE" w:rsidP="00AE7C0A">
            <w:pPr>
              <w:spacing w:line="480" w:lineRule="auto"/>
            </w:pPr>
            <w:r w:rsidRPr="00004A7E">
              <w:t>0.79</w:t>
            </w:r>
          </w:p>
        </w:tc>
      </w:tr>
      <w:tr w:rsidR="00DB21CE" w:rsidRPr="00004A7E" w14:paraId="3060ED72" w14:textId="77777777" w:rsidTr="005C18A2">
        <w:tc>
          <w:tcPr>
            <w:tcW w:w="1352" w:type="dxa"/>
            <w:vMerge/>
          </w:tcPr>
          <w:p w14:paraId="597E6E60" w14:textId="77777777" w:rsidR="00DB21CE" w:rsidRPr="00004A7E" w:rsidRDefault="00DB21CE" w:rsidP="00AE7C0A">
            <w:pPr>
              <w:spacing w:line="480" w:lineRule="auto"/>
            </w:pPr>
          </w:p>
        </w:tc>
        <w:tc>
          <w:tcPr>
            <w:tcW w:w="1298" w:type="dxa"/>
          </w:tcPr>
          <w:p w14:paraId="625D3D47" w14:textId="5A9E270B" w:rsidR="00DB21CE" w:rsidRPr="00004A7E" w:rsidRDefault="00DB21CE" w:rsidP="00AE7C0A">
            <w:pPr>
              <w:spacing w:line="480" w:lineRule="auto"/>
            </w:pPr>
            <w:r w:rsidRPr="00004A7E">
              <w:t>Quesnel</w:t>
            </w:r>
            <w:ins w:id="22" w:author="A.Huang" w:date="2018-11-06T16:11:00Z">
              <w:r w:rsidR="00FD3117">
                <w:t>-S</w:t>
              </w:r>
            </w:ins>
          </w:p>
        </w:tc>
        <w:tc>
          <w:tcPr>
            <w:tcW w:w="1327" w:type="dxa"/>
          </w:tcPr>
          <w:p w14:paraId="2E04B5EB" w14:textId="77777777" w:rsidR="00DB21CE" w:rsidRPr="00004A7E" w:rsidRDefault="00DB21CE" w:rsidP="00AE7C0A">
            <w:pPr>
              <w:spacing w:line="480" w:lineRule="auto"/>
            </w:pPr>
            <w:r w:rsidRPr="00004A7E">
              <w:t>Quesnel</w:t>
            </w:r>
          </w:p>
        </w:tc>
        <w:tc>
          <w:tcPr>
            <w:tcW w:w="812" w:type="dxa"/>
          </w:tcPr>
          <w:p w14:paraId="05C3CC25" w14:textId="77777777" w:rsidR="00DB21CE" w:rsidRPr="00004A7E" w:rsidRDefault="00DB21CE" w:rsidP="00AE7C0A">
            <w:pPr>
              <w:spacing w:line="480" w:lineRule="auto"/>
            </w:pPr>
            <w:r w:rsidRPr="00004A7E">
              <w:t>1948</w:t>
            </w:r>
          </w:p>
        </w:tc>
        <w:tc>
          <w:tcPr>
            <w:tcW w:w="1172" w:type="dxa"/>
          </w:tcPr>
          <w:p w14:paraId="437B5DC4" w14:textId="77777777" w:rsidR="00DB21CE" w:rsidRPr="00004A7E" w:rsidRDefault="00DB21CE" w:rsidP="00AE7C0A">
            <w:pPr>
              <w:spacing w:line="480" w:lineRule="auto"/>
            </w:pPr>
            <w:r w:rsidRPr="00004A7E">
              <w:t>Larkin</w:t>
            </w:r>
          </w:p>
        </w:tc>
        <w:tc>
          <w:tcPr>
            <w:tcW w:w="642" w:type="dxa"/>
          </w:tcPr>
          <w:p w14:paraId="6EC8F620" w14:textId="77777777" w:rsidR="00DB21CE" w:rsidRPr="00004A7E" w:rsidRDefault="00DB21CE" w:rsidP="00AE7C0A">
            <w:pPr>
              <w:spacing w:line="480" w:lineRule="auto"/>
            </w:pPr>
            <w:r w:rsidRPr="00004A7E">
              <w:t>2.05</w:t>
            </w:r>
          </w:p>
        </w:tc>
        <w:tc>
          <w:tcPr>
            <w:tcW w:w="1026" w:type="dxa"/>
          </w:tcPr>
          <w:p w14:paraId="2E97263B" w14:textId="77777777" w:rsidR="00DB21CE" w:rsidRPr="00004A7E" w:rsidRDefault="00DB21CE" w:rsidP="00AE7C0A">
            <w:pPr>
              <w:spacing w:line="480" w:lineRule="auto"/>
            </w:pPr>
            <w:r w:rsidRPr="00004A7E">
              <w:t>0.39</w:t>
            </w:r>
          </w:p>
        </w:tc>
        <w:tc>
          <w:tcPr>
            <w:tcW w:w="1004" w:type="dxa"/>
          </w:tcPr>
          <w:p w14:paraId="77A281F8" w14:textId="77777777" w:rsidR="00DB21CE" w:rsidRPr="00004A7E" w:rsidRDefault="00DB21CE" w:rsidP="00AE7C0A">
            <w:pPr>
              <w:spacing w:line="480" w:lineRule="auto"/>
            </w:pPr>
            <w:r w:rsidRPr="00004A7E">
              <w:t>0.83</w:t>
            </w:r>
          </w:p>
        </w:tc>
      </w:tr>
      <w:tr w:rsidR="00DB21CE" w:rsidRPr="00004A7E" w14:paraId="4BE174C5" w14:textId="77777777" w:rsidTr="005C18A2">
        <w:tc>
          <w:tcPr>
            <w:tcW w:w="1352" w:type="dxa"/>
            <w:vMerge/>
          </w:tcPr>
          <w:p w14:paraId="11820CE7" w14:textId="77777777" w:rsidR="00DB21CE" w:rsidRPr="00004A7E" w:rsidRDefault="00DB21CE" w:rsidP="00AE7C0A">
            <w:pPr>
              <w:spacing w:line="480" w:lineRule="auto"/>
            </w:pPr>
          </w:p>
        </w:tc>
        <w:tc>
          <w:tcPr>
            <w:tcW w:w="1298" w:type="dxa"/>
          </w:tcPr>
          <w:p w14:paraId="18AFE081" w14:textId="77777777" w:rsidR="00DB21CE" w:rsidRDefault="00DB21CE" w:rsidP="00AE7C0A">
            <w:pPr>
              <w:spacing w:line="480" w:lineRule="auto"/>
              <w:rPr>
                <w:ins w:id="23" w:author="A.Huang" w:date="2018-11-06T16:11:00Z"/>
              </w:rPr>
            </w:pPr>
            <w:proofErr w:type="spellStart"/>
            <w:r w:rsidRPr="00004A7E">
              <w:t>Chilko</w:t>
            </w:r>
            <w:proofErr w:type="spellEnd"/>
            <w:ins w:id="24" w:author="A.Huang" w:date="2018-11-06T16:11:00Z">
              <w:r w:rsidR="00FD3117">
                <w:t>-S</w:t>
              </w:r>
            </w:ins>
          </w:p>
          <w:p w14:paraId="4535AF44" w14:textId="2E4464BF" w:rsidR="00FD3117" w:rsidRPr="00004A7E" w:rsidRDefault="00FD3117" w:rsidP="00AE7C0A">
            <w:pPr>
              <w:spacing w:line="480" w:lineRule="auto"/>
            </w:pPr>
            <w:proofErr w:type="spellStart"/>
            <w:ins w:id="25" w:author="A.Huang" w:date="2018-11-06T16:11:00Z">
              <w:r>
                <w:t>Chilko</w:t>
              </w:r>
              <w:proofErr w:type="spellEnd"/>
              <w:r>
                <w:t>-ES</w:t>
              </w:r>
            </w:ins>
          </w:p>
        </w:tc>
        <w:tc>
          <w:tcPr>
            <w:tcW w:w="1327" w:type="dxa"/>
          </w:tcPr>
          <w:p w14:paraId="3791AA22" w14:textId="77777777" w:rsidR="00DB21CE" w:rsidRPr="00004A7E" w:rsidRDefault="00DB21CE" w:rsidP="00AE7C0A">
            <w:pPr>
              <w:spacing w:line="480" w:lineRule="auto"/>
            </w:pPr>
            <w:proofErr w:type="spellStart"/>
            <w:r w:rsidRPr="00004A7E">
              <w:t>Chilko</w:t>
            </w:r>
            <w:proofErr w:type="spellEnd"/>
          </w:p>
        </w:tc>
        <w:tc>
          <w:tcPr>
            <w:tcW w:w="812" w:type="dxa"/>
          </w:tcPr>
          <w:p w14:paraId="6A389970" w14:textId="77777777" w:rsidR="00DB21CE" w:rsidRPr="00004A7E" w:rsidRDefault="00DB21CE" w:rsidP="00AE7C0A">
            <w:pPr>
              <w:spacing w:line="480" w:lineRule="auto"/>
            </w:pPr>
            <w:r w:rsidRPr="00004A7E">
              <w:t>1948</w:t>
            </w:r>
          </w:p>
        </w:tc>
        <w:tc>
          <w:tcPr>
            <w:tcW w:w="1172" w:type="dxa"/>
          </w:tcPr>
          <w:p w14:paraId="18635BA5" w14:textId="77777777" w:rsidR="00DB21CE" w:rsidRPr="00004A7E" w:rsidRDefault="00DB21CE" w:rsidP="00AE7C0A">
            <w:pPr>
              <w:spacing w:line="480" w:lineRule="auto"/>
            </w:pPr>
            <w:r w:rsidRPr="00004A7E">
              <w:t>Ricker</w:t>
            </w:r>
          </w:p>
        </w:tc>
        <w:tc>
          <w:tcPr>
            <w:tcW w:w="642" w:type="dxa"/>
          </w:tcPr>
          <w:p w14:paraId="36BF8961" w14:textId="77777777" w:rsidR="00DB21CE" w:rsidRPr="00004A7E" w:rsidRDefault="00DB21CE" w:rsidP="00AE7C0A">
            <w:pPr>
              <w:spacing w:line="480" w:lineRule="auto"/>
            </w:pPr>
            <w:r w:rsidRPr="00004A7E">
              <w:t>1.83</w:t>
            </w:r>
          </w:p>
        </w:tc>
        <w:tc>
          <w:tcPr>
            <w:tcW w:w="1026" w:type="dxa"/>
          </w:tcPr>
          <w:p w14:paraId="6D06302B" w14:textId="77777777" w:rsidR="00DB21CE" w:rsidRPr="00004A7E" w:rsidRDefault="00DB21CE" w:rsidP="00AE7C0A">
            <w:pPr>
              <w:spacing w:line="480" w:lineRule="auto"/>
            </w:pPr>
            <w:r w:rsidRPr="00004A7E">
              <w:t>1.23</w:t>
            </w:r>
          </w:p>
        </w:tc>
        <w:tc>
          <w:tcPr>
            <w:tcW w:w="1004" w:type="dxa"/>
          </w:tcPr>
          <w:p w14:paraId="2172CAF9" w14:textId="77777777" w:rsidR="00DB21CE" w:rsidRPr="00004A7E" w:rsidRDefault="00DB21CE" w:rsidP="00AE7C0A">
            <w:pPr>
              <w:spacing w:line="480" w:lineRule="auto"/>
            </w:pPr>
            <w:r w:rsidRPr="00004A7E">
              <w:t>0.80</w:t>
            </w:r>
          </w:p>
        </w:tc>
      </w:tr>
      <w:tr w:rsidR="00DB21CE" w:rsidRPr="00004A7E" w14:paraId="767216BB" w14:textId="77777777" w:rsidTr="005C18A2">
        <w:tc>
          <w:tcPr>
            <w:tcW w:w="1352" w:type="dxa"/>
            <w:vMerge/>
          </w:tcPr>
          <w:p w14:paraId="234979E4" w14:textId="77777777" w:rsidR="00DB21CE" w:rsidRPr="00004A7E" w:rsidRDefault="00DB21CE" w:rsidP="00AE7C0A">
            <w:pPr>
              <w:spacing w:line="480" w:lineRule="auto"/>
            </w:pPr>
          </w:p>
        </w:tc>
        <w:tc>
          <w:tcPr>
            <w:tcW w:w="1298" w:type="dxa"/>
          </w:tcPr>
          <w:p w14:paraId="54D5EEE0" w14:textId="77777777" w:rsidR="00DB21CE" w:rsidRPr="00004A7E" w:rsidRDefault="00DB21CE" w:rsidP="00AE7C0A">
            <w:pPr>
              <w:spacing w:line="480" w:lineRule="auto"/>
            </w:pPr>
            <w:commentRangeStart w:id="26"/>
            <w:r w:rsidRPr="00004A7E">
              <w:t>Harrison (river-type)</w:t>
            </w:r>
            <w:commentRangeEnd w:id="26"/>
            <w:r w:rsidR="00FD3117">
              <w:rPr>
                <w:rStyle w:val="CommentReference"/>
              </w:rPr>
              <w:commentReference w:id="26"/>
            </w:r>
          </w:p>
        </w:tc>
        <w:tc>
          <w:tcPr>
            <w:tcW w:w="1327" w:type="dxa"/>
          </w:tcPr>
          <w:p w14:paraId="2E39F96B" w14:textId="77777777" w:rsidR="00DB21CE" w:rsidRPr="00004A7E" w:rsidRDefault="00DB21CE" w:rsidP="00AE7C0A">
            <w:pPr>
              <w:spacing w:line="480" w:lineRule="auto"/>
            </w:pPr>
            <w:r w:rsidRPr="00004A7E">
              <w:t>Harrison</w:t>
            </w:r>
          </w:p>
        </w:tc>
        <w:tc>
          <w:tcPr>
            <w:tcW w:w="812" w:type="dxa"/>
          </w:tcPr>
          <w:p w14:paraId="012242E2" w14:textId="77777777" w:rsidR="00DB21CE" w:rsidRPr="00004A7E" w:rsidRDefault="00DB21CE" w:rsidP="00AE7C0A">
            <w:pPr>
              <w:spacing w:line="480" w:lineRule="auto"/>
            </w:pPr>
            <w:r w:rsidRPr="00004A7E">
              <w:t>1948</w:t>
            </w:r>
          </w:p>
        </w:tc>
        <w:tc>
          <w:tcPr>
            <w:tcW w:w="1172" w:type="dxa"/>
          </w:tcPr>
          <w:p w14:paraId="1A6C96BF" w14:textId="77777777" w:rsidR="00DB21CE" w:rsidRPr="00004A7E" w:rsidRDefault="00DB21CE" w:rsidP="00AE7C0A">
            <w:pPr>
              <w:spacing w:line="480" w:lineRule="auto"/>
            </w:pPr>
            <w:r w:rsidRPr="00004A7E">
              <w:t>Ricker</w:t>
            </w:r>
          </w:p>
        </w:tc>
        <w:tc>
          <w:tcPr>
            <w:tcW w:w="642" w:type="dxa"/>
          </w:tcPr>
          <w:p w14:paraId="52DFCB2B" w14:textId="77777777" w:rsidR="00DB21CE" w:rsidRPr="00004A7E" w:rsidRDefault="00DB21CE" w:rsidP="00AE7C0A">
            <w:pPr>
              <w:spacing w:line="480" w:lineRule="auto"/>
            </w:pPr>
            <w:r w:rsidRPr="00004A7E">
              <w:t>1.49</w:t>
            </w:r>
          </w:p>
        </w:tc>
        <w:tc>
          <w:tcPr>
            <w:tcW w:w="1026" w:type="dxa"/>
          </w:tcPr>
          <w:p w14:paraId="6E821549" w14:textId="77777777" w:rsidR="00DB21CE" w:rsidRPr="00004A7E" w:rsidRDefault="00DB21CE" w:rsidP="00AE7C0A">
            <w:pPr>
              <w:spacing w:line="480" w:lineRule="auto"/>
            </w:pPr>
            <w:r w:rsidRPr="00004A7E">
              <w:t>2.79</w:t>
            </w:r>
          </w:p>
        </w:tc>
        <w:tc>
          <w:tcPr>
            <w:tcW w:w="1004" w:type="dxa"/>
          </w:tcPr>
          <w:p w14:paraId="0F777FE4" w14:textId="77777777" w:rsidR="00DB21CE" w:rsidRPr="00004A7E" w:rsidRDefault="00DB21CE" w:rsidP="00AE7C0A">
            <w:pPr>
              <w:spacing w:line="480" w:lineRule="auto"/>
            </w:pPr>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AE7C0A">
            <w:pPr>
              <w:spacing w:line="480" w:lineRule="auto"/>
            </w:pPr>
            <w:r w:rsidRPr="00004A7E">
              <w:t xml:space="preserve">Late </w:t>
            </w:r>
            <w:r w:rsidRPr="00004A7E">
              <w:lastRenderedPageBreak/>
              <w:t>Summer</w:t>
            </w:r>
          </w:p>
        </w:tc>
        <w:tc>
          <w:tcPr>
            <w:tcW w:w="1298" w:type="dxa"/>
          </w:tcPr>
          <w:p w14:paraId="322A75D9" w14:textId="10D9B7DB" w:rsidR="00DB21CE" w:rsidRPr="00004A7E" w:rsidRDefault="00DB21CE" w:rsidP="00AE7C0A">
            <w:pPr>
              <w:spacing w:line="480" w:lineRule="auto"/>
            </w:pPr>
            <w:r w:rsidRPr="00004A7E">
              <w:lastRenderedPageBreak/>
              <w:t>Shuswap</w:t>
            </w:r>
            <w:ins w:id="27" w:author="A.Huang" w:date="2018-11-06T16:12:00Z">
              <w:r w:rsidR="00FD3117">
                <w:t xml:space="preserve"> </w:t>
              </w:r>
              <w:r w:rsidR="00FD3117">
                <w:lastRenderedPageBreak/>
                <w:t>Complex</w:t>
              </w:r>
            </w:ins>
            <w:r w:rsidRPr="00004A7E">
              <w:t>-L</w:t>
            </w:r>
          </w:p>
        </w:tc>
        <w:tc>
          <w:tcPr>
            <w:tcW w:w="1327" w:type="dxa"/>
          </w:tcPr>
          <w:p w14:paraId="21F7CC1E" w14:textId="77777777" w:rsidR="00DB21CE" w:rsidRPr="00004A7E" w:rsidRDefault="00DB21CE" w:rsidP="00AE7C0A">
            <w:pPr>
              <w:spacing w:line="480" w:lineRule="auto"/>
            </w:pPr>
            <w:r w:rsidRPr="00004A7E">
              <w:lastRenderedPageBreak/>
              <w:t xml:space="preserve">Late </w:t>
            </w:r>
            <w:r w:rsidRPr="00004A7E">
              <w:lastRenderedPageBreak/>
              <w:t>Shuswap</w:t>
            </w:r>
          </w:p>
        </w:tc>
        <w:tc>
          <w:tcPr>
            <w:tcW w:w="812" w:type="dxa"/>
          </w:tcPr>
          <w:p w14:paraId="3A5E5CE9" w14:textId="77777777" w:rsidR="00DB21CE" w:rsidRPr="00004A7E" w:rsidRDefault="00DB21CE" w:rsidP="00AE7C0A">
            <w:pPr>
              <w:spacing w:line="480" w:lineRule="auto"/>
            </w:pPr>
            <w:r w:rsidRPr="00004A7E">
              <w:lastRenderedPageBreak/>
              <w:t>1948</w:t>
            </w:r>
          </w:p>
        </w:tc>
        <w:tc>
          <w:tcPr>
            <w:tcW w:w="1172" w:type="dxa"/>
          </w:tcPr>
          <w:p w14:paraId="511F3175" w14:textId="77777777" w:rsidR="00DB21CE" w:rsidRPr="00004A7E" w:rsidRDefault="00DB21CE" w:rsidP="00AE7C0A">
            <w:pPr>
              <w:spacing w:line="480" w:lineRule="auto"/>
            </w:pPr>
            <w:r w:rsidRPr="00004A7E">
              <w:t>Larkin</w:t>
            </w:r>
          </w:p>
        </w:tc>
        <w:tc>
          <w:tcPr>
            <w:tcW w:w="642" w:type="dxa"/>
          </w:tcPr>
          <w:p w14:paraId="34B9350A" w14:textId="77777777" w:rsidR="00DB21CE" w:rsidRPr="00004A7E" w:rsidRDefault="00DB21CE" w:rsidP="00AE7C0A">
            <w:pPr>
              <w:spacing w:line="480" w:lineRule="auto"/>
            </w:pPr>
            <w:r w:rsidRPr="00004A7E">
              <w:t>2.17</w:t>
            </w:r>
          </w:p>
        </w:tc>
        <w:tc>
          <w:tcPr>
            <w:tcW w:w="1026" w:type="dxa"/>
          </w:tcPr>
          <w:p w14:paraId="40348AD0" w14:textId="77777777" w:rsidR="00DB21CE" w:rsidRPr="00004A7E" w:rsidRDefault="00DB21CE" w:rsidP="00AE7C0A">
            <w:pPr>
              <w:spacing w:line="480" w:lineRule="auto"/>
            </w:pPr>
            <w:r w:rsidRPr="00004A7E">
              <w:t>0.30</w:t>
            </w:r>
          </w:p>
        </w:tc>
        <w:tc>
          <w:tcPr>
            <w:tcW w:w="1004" w:type="dxa"/>
          </w:tcPr>
          <w:p w14:paraId="3ABE20A9" w14:textId="77777777" w:rsidR="00DB21CE" w:rsidRPr="00004A7E" w:rsidRDefault="00DB21CE" w:rsidP="00AE7C0A">
            <w:pPr>
              <w:spacing w:line="480" w:lineRule="auto"/>
            </w:pPr>
            <w:r w:rsidRPr="00004A7E">
              <w:t>0.95</w:t>
            </w:r>
          </w:p>
        </w:tc>
      </w:tr>
      <w:tr w:rsidR="00DB21CE" w:rsidRPr="00004A7E" w14:paraId="3222EE88" w14:textId="77777777" w:rsidTr="005C18A2">
        <w:tc>
          <w:tcPr>
            <w:tcW w:w="1352" w:type="dxa"/>
            <w:vMerge/>
          </w:tcPr>
          <w:p w14:paraId="7C504D95" w14:textId="77777777" w:rsidR="00DB21CE" w:rsidRPr="00004A7E" w:rsidRDefault="00DB21CE" w:rsidP="00AE7C0A">
            <w:pPr>
              <w:spacing w:line="480" w:lineRule="auto"/>
            </w:pPr>
          </w:p>
        </w:tc>
        <w:tc>
          <w:tcPr>
            <w:tcW w:w="1298" w:type="dxa"/>
          </w:tcPr>
          <w:p w14:paraId="2FBD465D" w14:textId="0B6F08A8" w:rsidR="00DB21CE" w:rsidRPr="00004A7E" w:rsidRDefault="00DB21CE" w:rsidP="00AE7C0A">
            <w:pPr>
              <w:spacing w:line="480" w:lineRule="auto"/>
            </w:pPr>
            <w:r w:rsidRPr="00004A7E">
              <w:t>Lillooet-Harrison</w:t>
            </w:r>
            <w:ins w:id="28" w:author="A.Huang" w:date="2018-11-06T16:12:00Z">
              <w:r w:rsidR="00FD3117">
                <w:t>-L</w:t>
              </w:r>
            </w:ins>
          </w:p>
        </w:tc>
        <w:tc>
          <w:tcPr>
            <w:tcW w:w="1327" w:type="dxa"/>
          </w:tcPr>
          <w:p w14:paraId="0B413395" w14:textId="77777777" w:rsidR="00DB21CE" w:rsidRPr="00004A7E" w:rsidRDefault="00DB21CE" w:rsidP="00AE7C0A">
            <w:pPr>
              <w:spacing w:line="480" w:lineRule="auto"/>
            </w:pPr>
            <w:r w:rsidRPr="00004A7E">
              <w:t>Birkenhead</w:t>
            </w:r>
          </w:p>
        </w:tc>
        <w:tc>
          <w:tcPr>
            <w:tcW w:w="812" w:type="dxa"/>
          </w:tcPr>
          <w:p w14:paraId="5F648DC7" w14:textId="77777777" w:rsidR="00DB21CE" w:rsidRPr="00004A7E" w:rsidRDefault="00DB21CE" w:rsidP="00AE7C0A">
            <w:pPr>
              <w:spacing w:line="480" w:lineRule="auto"/>
            </w:pPr>
            <w:r w:rsidRPr="00004A7E">
              <w:t>1948</w:t>
            </w:r>
          </w:p>
        </w:tc>
        <w:tc>
          <w:tcPr>
            <w:tcW w:w="1172" w:type="dxa"/>
          </w:tcPr>
          <w:p w14:paraId="2FA00368" w14:textId="77777777" w:rsidR="00DB21CE" w:rsidRPr="00004A7E" w:rsidRDefault="00DB21CE" w:rsidP="00AE7C0A">
            <w:pPr>
              <w:spacing w:line="480" w:lineRule="auto"/>
            </w:pPr>
            <w:r w:rsidRPr="00004A7E">
              <w:t>Ricker</w:t>
            </w:r>
          </w:p>
        </w:tc>
        <w:tc>
          <w:tcPr>
            <w:tcW w:w="642" w:type="dxa"/>
          </w:tcPr>
          <w:p w14:paraId="28AF66C7" w14:textId="77777777" w:rsidR="00DB21CE" w:rsidRPr="00004A7E" w:rsidRDefault="00DB21CE" w:rsidP="00AE7C0A">
            <w:pPr>
              <w:spacing w:line="480" w:lineRule="auto"/>
            </w:pPr>
            <w:r w:rsidRPr="00004A7E">
              <w:t>1.90</w:t>
            </w:r>
          </w:p>
        </w:tc>
        <w:tc>
          <w:tcPr>
            <w:tcW w:w="1026" w:type="dxa"/>
          </w:tcPr>
          <w:p w14:paraId="6C06AA65" w14:textId="77777777" w:rsidR="00DB21CE" w:rsidRPr="00004A7E" w:rsidRDefault="00DB21CE" w:rsidP="00AE7C0A">
            <w:pPr>
              <w:spacing w:line="480" w:lineRule="auto"/>
            </w:pPr>
            <w:r w:rsidRPr="00004A7E">
              <w:t>6.75</w:t>
            </w:r>
          </w:p>
        </w:tc>
        <w:tc>
          <w:tcPr>
            <w:tcW w:w="1004" w:type="dxa"/>
          </w:tcPr>
          <w:p w14:paraId="56C3D72E" w14:textId="77777777" w:rsidR="00DB21CE" w:rsidRPr="00004A7E" w:rsidRDefault="00DB21CE" w:rsidP="00AE7C0A">
            <w:pPr>
              <w:spacing w:line="480" w:lineRule="auto"/>
            </w:pPr>
            <w:r w:rsidRPr="00004A7E">
              <w:t>0.98</w:t>
            </w:r>
          </w:p>
        </w:tc>
      </w:tr>
      <w:tr w:rsidR="00DB21CE" w:rsidRPr="00004A7E" w14:paraId="1AF955BA" w14:textId="77777777" w:rsidTr="005C18A2">
        <w:tc>
          <w:tcPr>
            <w:tcW w:w="1352" w:type="dxa"/>
            <w:vMerge/>
          </w:tcPr>
          <w:p w14:paraId="0125A3B0" w14:textId="77777777" w:rsidR="00DB21CE" w:rsidRPr="00004A7E" w:rsidRDefault="00DB21CE" w:rsidP="00AE7C0A">
            <w:pPr>
              <w:spacing w:line="480" w:lineRule="auto"/>
            </w:pPr>
          </w:p>
        </w:tc>
        <w:tc>
          <w:tcPr>
            <w:tcW w:w="1298" w:type="dxa"/>
          </w:tcPr>
          <w:p w14:paraId="1C0546F8" w14:textId="3DABBC12" w:rsidR="00DB21CE" w:rsidRPr="00004A7E" w:rsidRDefault="00DB21CE" w:rsidP="00AE7C0A">
            <w:pPr>
              <w:spacing w:line="480" w:lineRule="auto"/>
            </w:pPr>
            <w:proofErr w:type="spellStart"/>
            <w:r w:rsidRPr="00004A7E">
              <w:t>Cultus</w:t>
            </w:r>
            <w:proofErr w:type="spellEnd"/>
            <w:ins w:id="29" w:author="A.Huang" w:date="2018-11-06T16:12:00Z">
              <w:r w:rsidR="00FD3117">
                <w:t>-L</w:t>
              </w:r>
            </w:ins>
            <w:r w:rsidRPr="00004A7E">
              <w:t>*</w:t>
            </w:r>
          </w:p>
        </w:tc>
        <w:tc>
          <w:tcPr>
            <w:tcW w:w="1327" w:type="dxa"/>
          </w:tcPr>
          <w:p w14:paraId="11805C22" w14:textId="77777777" w:rsidR="00DB21CE" w:rsidRPr="00004A7E" w:rsidRDefault="00DB21CE" w:rsidP="00AE7C0A">
            <w:pPr>
              <w:spacing w:line="480" w:lineRule="auto"/>
            </w:pPr>
            <w:proofErr w:type="spellStart"/>
            <w:r w:rsidRPr="00004A7E">
              <w:t>Cultus</w:t>
            </w:r>
            <w:proofErr w:type="spellEnd"/>
          </w:p>
        </w:tc>
        <w:tc>
          <w:tcPr>
            <w:tcW w:w="812" w:type="dxa"/>
          </w:tcPr>
          <w:p w14:paraId="045B40A3" w14:textId="77777777" w:rsidR="00DB21CE" w:rsidRPr="00004A7E" w:rsidRDefault="00DB21CE" w:rsidP="00AE7C0A">
            <w:pPr>
              <w:spacing w:line="480" w:lineRule="auto"/>
            </w:pPr>
            <w:r w:rsidRPr="00004A7E">
              <w:t>1948</w:t>
            </w:r>
          </w:p>
        </w:tc>
        <w:tc>
          <w:tcPr>
            <w:tcW w:w="1172" w:type="dxa"/>
          </w:tcPr>
          <w:p w14:paraId="3BCB527E" w14:textId="77777777" w:rsidR="00DB21CE" w:rsidRPr="00004A7E" w:rsidRDefault="00DB21CE" w:rsidP="00AE7C0A">
            <w:pPr>
              <w:spacing w:line="480" w:lineRule="auto"/>
            </w:pPr>
            <w:r w:rsidRPr="00004A7E">
              <w:t>Ricker</w:t>
            </w:r>
          </w:p>
        </w:tc>
        <w:tc>
          <w:tcPr>
            <w:tcW w:w="642" w:type="dxa"/>
          </w:tcPr>
          <w:p w14:paraId="0228807C" w14:textId="77777777" w:rsidR="00DB21CE" w:rsidRPr="00004A7E" w:rsidRDefault="00DB21CE" w:rsidP="00AE7C0A">
            <w:pPr>
              <w:spacing w:line="480" w:lineRule="auto"/>
            </w:pPr>
            <w:r w:rsidRPr="00004A7E">
              <w:t>1.23</w:t>
            </w:r>
          </w:p>
        </w:tc>
        <w:tc>
          <w:tcPr>
            <w:tcW w:w="1026" w:type="dxa"/>
          </w:tcPr>
          <w:p w14:paraId="66D5C29A" w14:textId="77777777" w:rsidR="00DB21CE" w:rsidRPr="00004A7E" w:rsidRDefault="00DB21CE" w:rsidP="00AE7C0A">
            <w:pPr>
              <w:spacing w:line="480" w:lineRule="auto"/>
            </w:pPr>
            <w:r w:rsidRPr="00004A7E">
              <w:t>18.05</w:t>
            </w:r>
          </w:p>
        </w:tc>
        <w:tc>
          <w:tcPr>
            <w:tcW w:w="1004" w:type="dxa"/>
          </w:tcPr>
          <w:p w14:paraId="31977892" w14:textId="77777777" w:rsidR="00DB21CE" w:rsidRPr="00004A7E" w:rsidRDefault="00DB21CE" w:rsidP="00AE7C0A">
            <w:pPr>
              <w:spacing w:line="480" w:lineRule="auto"/>
            </w:pPr>
            <w:r w:rsidRPr="00004A7E">
              <w:t>1.18</w:t>
            </w:r>
          </w:p>
        </w:tc>
      </w:tr>
      <w:tr w:rsidR="00DB21CE" w:rsidRPr="00004A7E" w14:paraId="0DBDA17B" w14:textId="77777777" w:rsidTr="005C18A2">
        <w:tc>
          <w:tcPr>
            <w:tcW w:w="1352" w:type="dxa"/>
            <w:vMerge/>
          </w:tcPr>
          <w:p w14:paraId="6A5A8E7E" w14:textId="77777777" w:rsidR="00DB21CE" w:rsidRPr="00004A7E" w:rsidRDefault="00DB21CE" w:rsidP="00AE7C0A">
            <w:pPr>
              <w:spacing w:line="480" w:lineRule="auto"/>
            </w:pPr>
          </w:p>
        </w:tc>
        <w:tc>
          <w:tcPr>
            <w:tcW w:w="1298" w:type="dxa"/>
          </w:tcPr>
          <w:p w14:paraId="2F197461" w14:textId="005ACA5F" w:rsidR="00DB21CE" w:rsidRPr="00004A7E" w:rsidRDefault="00DB21CE" w:rsidP="00AE7C0A">
            <w:pPr>
              <w:spacing w:line="480" w:lineRule="auto"/>
            </w:pPr>
            <w:r w:rsidRPr="00004A7E">
              <w:t>Seton</w:t>
            </w:r>
            <w:ins w:id="30" w:author="A.Huang" w:date="2018-11-06T16:12:00Z">
              <w:r w:rsidR="00FD3117">
                <w:t>-L</w:t>
              </w:r>
            </w:ins>
          </w:p>
        </w:tc>
        <w:tc>
          <w:tcPr>
            <w:tcW w:w="1327" w:type="dxa"/>
          </w:tcPr>
          <w:p w14:paraId="7E9289B2" w14:textId="77777777" w:rsidR="00DB21CE" w:rsidRPr="00004A7E" w:rsidRDefault="00DB21CE" w:rsidP="00AE7C0A">
            <w:pPr>
              <w:spacing w:line="480" w:lineRule="auto"/>
            </w:pPr>
            <w:r w:rsidRPr="00004A7E">
              <w:t>Portage</w:t>
            </w:r>
          </w:p>
        </w:tc>
        <w:tc>
          <w:tcPr>
            <w:tcW w:w="812" w:type="dxa"/>
          </w:tcPr>
          <w:p w14:paraId="56B97769" w14:textId="77777777" w:rsidR="00DB21CE" w:rsidRPr="00004A7E" w:rsidRDefault="00DB21CE" w:rsidP="00AE7C0A">
            <w:pPr>
              <w:spacing w:line="480" w:lineRule="auto"/>
            </w:pPr>
            <w:r w:rsidRPr="00004A7E">
              <w:t>1965</w:t>
            </w:r>
          </w:p>
        </w:tc>
        <w:tc>
          <w:tcPr>
            <w:tcW w:w="1172" w:type="dxa"/>
          </w:tcPr>
          <w:p w14:paraId="2426D9D4" w14:textId="77777777" w:rsidR="00DB21CE" w:rsidRPr="00004A7E" w:rsidRDefault="00DB21CE" w:rsidP="00AE7C0A">
            <w:pPr>
              <w:spacing w:line="480" w:lineRule="auto"/>
            </w:pPr>
            <w:r w:rsidRPr="00004A7E">
              <w:t>Ricker</w:t>
            </w:r>
          </w:p>
        </w:tc>
        <w:tc>
          <w:tcPr>
            <w:tcW w:w="642" w:type="dxa"/>
          </w:tcPr>
          <w:p w14:paraId="017F55F6" w14:textId="77777777" w:rsidR="00DB21CE" w:rsidRPr="00004A7E" w:rsidRDefault="00DB21CE" w:rsidP="00AE7C0A">
            <w:pPr>
              <w:spacing w:line="480" w:lineRule="auto"/>
            </w:pPr>
            <w:r w:rsidRPr="00004A7E">
              <w:t>2.06</w:t>
            </w:r>
          </w:p>
        </w:tc>
        <w:tc>
          <w:tcPr>
            <w:tcW w:w="1026" w:type="dxa"/>
          </w:tcPr>
          <w:p w14:paraId="0D117DD6" w14:textId="77777777" w:rsidR="00DB21CE" w:rsidRPr="00004A7E" w:rsidRDefault="00DB21CE" w:rsidP="00AE7C0A">
            <w:pPr>
              <w:spacing w:line="480" w:lineRule="auto"/>
            </w:pPr>
            <w:r w:rsidRPr="00004A7E">
              <w:t>35.98</w:t>
            </w:r>
          </w:p>
        </w:tc>
        <w:tc>
          <w:tcPr>
            <w:tcW w:w="1004" w:type="dxa"/>
          </w:tcPr>
          <w:p w14:paraId="73152872" w14:textId="77777777" w:rsidR="00DB21CE" w:rsidRPr="00004A7E" w:rsidRDefault="00DB21CE" w:rsidP="00AE7C0A">
            <w:pPr>
              <w:spacing w:line="480" w:lineRule="auto"/>
            </w:pPr>
            <w:r w:rsidRPr="00004A7E">
              <w:t>1.12</w:t>
            </w:r>
          </w:p>
        </w:tc>
      </w:tr>
      <w:tr w:rsidR="00DB21CE" w:rsidRPr="00004A7E" w14:paraId="56838D50" w14:textId="77777777" w:rsidTr="005C18A2">
        <w:tc>
          <w:tcPr>
            <w:tcW w:w="1352" w:type="dxa"/>
            <w:vMerge/>
          </w:tcPr>
          <w:p w14:paraId="3EE8915F" w14:textId="77777777" w:rsidR="00DB21CE" w:rsidRPr="00004A7E" w:rsidRDefault="00DB21CE" w:rsidP="00AE7C0A">
            <w:pPr>
              <w:spacing w:line="480" w:lineRule="auto"/>
            </w:pPr>
          </w:p>
        </w:tc>
        <w:tc>
          <w:tcPr>
            <w:tcW w:w="1298" w:type="dxa"/>
          </w:tcPr>
          <w:p w14:paraId="7B1DD15C" w14:textId="36124B18" w:rsidR="00DB21CE" w:rsidRPr="00004A7E" w:rsidRDefault="00DB21CE" w:rsidP="00AE7C0A">
            <w:pPr>
              <w:spacing w:line="480" w:lineRule="auto"/>
            </w:pPr>
            <w:r w:rsidRPr="00004A7E">
              <w:t>Harrison (upstream)</w:t>
            </w:r>
            <w:ins w:id="31" w:author="A.Huang" w:date="2018-11-06T16:12:00Z">
              <w:r w:rsidR="00FD3117">
                <w:t>-L</w:t>
              </w:r>
            </w:ins>
          </w:p>
        </w:tc>
        <w:tc>
          <w:tcPr>
            <w:tcW w:w="1327" w:type="dxa"/>
          </w:tcPr>
          <w:p w14:paraId="41F5AD2F" w14:textId="77777777" w:rsidR="00DB21CE" w:rsidRPr="00004A7E" w:rsidRDefault="00DB21CE" w:rsidP="00AE7C0A">
            <w:pPr>
              <w:spacing w:line="480" w:lineRule="auto"/>
            </w:pPr>
            <w:r w:rsidRPr="00004A7E">
              <w:t>Weaver Creek</w:t>
            </w:r>
          </w:p>
        </w:tc>
        <w:tc>
          <w:tcPr>
            <w:tcW w:w="812" w:type="dxa"/>
          </w:tcPr>
          <w:p w14:paraId="0901BA2C" w14:textId="77777777" w:rsidR="00DB21CE" w:rsidRPr="00004A7E" w:rsidRDefault="00DB21CE" w:rsidP="00AE7C0A">
            <w:pPr>
              <w:spacing w:line="480" w:lineRule="auto"/>
            </w:pPr>
            <w:r w:rsidRPr="00004A7E">
              <w:t>1966</w:t>
            </w:r>
          </w:p>
        </w:tc>
        <w:tc>
          <w:tcPr>
            <w:tcW w:w="1172" w:type="dxa"/>
          </w:tcPr>
          <w:p w14:paraId="224FD226" w14:textId="77777777" w:rsidR="00DB21CE" w:rsidRPr="00004A7E" w:rsidRDefault="00DB21CE" w:rsidP="00AE7C0A">
            <w:pPr>
              <w:spacing w:line="480" w:lineRule="auto"/>
            </w:pPr>
            <w:r w:rsidRPr="00004A7E">
              <w:t>Ricker</w:t>
            </w:r>
          </w:p>
        </w:tc>
        <w:tc>
          <w:tcPr>
            <w:tcW w:w="642" w:type="dxa"/>
          </w:tcPr>
          <w:p w14:paraId="6B3DBD11" w14:textId="77777777" w:rsidR="00DB21CE" w:rsidRPr="00004A7E" w:rsidRDefault="00DB21CE" w:rsidP="00AE7C0A">
            <w:pPr>
              <w:spacing w:line="480" w:lineRule="auto"/>
            </w:pPr>
            <w:r w:rsidRPr="00004A7E">
              <w:t>2.21</w:t>
            </w:r>
          </w:p>
        </w:tc>
        <w:tc>
          <w:tcPr>
            <w:tcW w:w="1026" w:type="dxa"/>
          </w:tcPr>
          <w:p w14:paraId="3A8B1708" w14:textId="77777777" w:rsidR="00DB21CE" w:rsidRPr="00004A7E" w:rsidRDefault="00DB21CE" w:rsidP="00AE7C0A">
            <w:pPr>
              <w:spacing w:line="480" w:lineRule="auto"/>
            </w:pPr>
            <w:r w:rsidRPr="00004A7E">
              <w:t>5.89</w:t>
            </w:r>
          </w:p>
        </w:tc>
        <w:tc>
          <w:tcPr>
            <w:tcW w:w="1004" w:type="dxa"/>
          </w:tcPr>
          <w:p w14:paraId="04FF704B" w14:textId="77777777" w:rsidR="00DB21CE" w:rsidRPr="00004A7E" w:rsidRDefault="00DB21CE" w:rsidP="00AE7C0A">
            <w:pPr>
              <w:spacing w:line="480" w:lineRule="auto"/>
            </w:pPr>
            <w:r w:rsidRPr="00004A7E">
              <w:t>0.91</w:t>
            </w:r>
          </w:p>
        </w:tc>
      </w:tr>
    </w:tbl>
    <w:p w14:paraId="0FD12C61" w14:textId="77777777" w:rsidR="00DB21CE" w:rsidRPr="00004A7E" w:rsidRDefault="00DB21CE" w:rsidP="00AE7C0A">
      <w:pPr>
        <w:spacing w:line="480" w:lineRule="auto"/>
      </w:pPr>
      <w:r w:rsidRPr="00004A7E">
        <w:t>*</w:t>
      </w:r>
      <w:proofErr w:type="spellStart"/>
      <w:r w:rsidRPr="00004A7E">
        <w:t>Cultus</w:t>
      </w:r>
      <w:proofErr w:type="spellEnd"/>
      <w:r w:rsidRPr="00004A7E">
        <w:t xml:space="preserve"> spawner abundance and catch estimates extend to </w:t>
      </w:r>
      <w:commentRangeStart w:id="32"/>
      <w:r w:rsidRPr="00004A7E">
        <w:t>2011</w:t>
      </w:r>
      <w:commentRangeEnd w:id="32"/>
      <w:r w:rsidR="00FD3117">
        <w:rPr>
          <w:rStyle w:val="CommentReference"/>
        </w:rPr>
        <w:commentReference w:id="32"/>
      </w:r>
      <w:r w:rsidRPr="00004A7E">
        <w:t>, but the population has been heavily managed since 2000 using a captive breeding program. As a result, population parameters were estimated only using data collected prior to this change.</w:t>
      </w:r>
    </w:p>
    <w:p w14:paraId="66A03172" w14:textId="77777777" w:rsidR="00DB21CE" w:rsidRPr="00004A7E" w:rsidRDefault="00DB21CE" w:rsidP="00AE7C0A">
      <w:pPr>
        <w:tabs>
          <w:tab w:val="left" w:pos="709"/>
        </w:tabs>
        <w:spacing w:line="480" w:lineRule="auto"/>
        <w:rPr>
          <w:i/>
        </w:rPr>
      </w:pPr>
      <w:r w:rsidRPr="00004A7E">
        <w:rPr>
          <w:i/>
        </w:rPr>
        <w:t>Synchrony metrics and retrospective analysis</w:t>
      </w:r>
    </w:p>
    <w:p w14:paraId="2A95C2B3" w14:textId="156A505D" w:rsidR="00DB21CE" w:rsidRPr="00004A7E" w:rsidRDefault="00DB21CE" w:rsidP="00AE7C0A">
      <w:pPr>
        <w:spacing w:line="480" w:lineRule="auto"/>
      </w:pPr>
      <w:r w:rsidRPr="00004A7E">
        <w:rPr>
          <w:i/>
        </w:rPr>
        <w:tab/>
      </w:r>
      <w:r w:rsidRPr="00004A7E">
        <w:t xml:space="preserve">We examined temporal changes </w:t>
      </w:r>
      <w:commentRangeStart w:id="33"/>
      <w:r w:rsidRPr="00004A7E">
        <w:t xml:space="preserve">in three metrics </w:t>
      </w:r>
      <w:commentRangeEnd w:id="33"/>
      <w:r w:rsidR="00FD3117">
        <w:rPr>
          <w:rStyle w:val="CommentReference"/>
        </w:rPr>
        <w:commentReference w:id="33"/>
      </w:r>
      <w:r w:rsidRPr="00004A7E">
        <w:t xml:space="preserve">of </w:t>
      </w:r>
      <w:proofErr w:type="spellStart"/>
      <w:r w:rsidRPr="00004A7E">
        <w:t>metapopulation</w:t>
      </w:r>
      <w:proofErr w:type="spellEnd"/>
      <w:r w:rsidRPr="00004A7E">
        <w:t xml:space="preserve"> variability</w:t>
      </w:r>
      <w:ins w:id="34" w:author="DFO-MPO" w:date="2018-11-16T15:31:00Z">
        <w:r w:rsidR="009E4D5C">
          <w:t>: synchrony, component variability, and aggregate variability</w:t>
        </w:r>
      </w:ins>
      <w:r w:rsidRPr="00004A7E">
        <w:t xml:space="preserve">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9E4D5C">
        <w:rPr>
          <w:rPrChange w:id="35" w:author="DFO-MPO" w:date="2018-11-16T15:31:00Z">
            <w:rPr/>
          </w:rPrChange>
        </w:rPr>
        <w:instrText xml:space="preserve"> ADDIN EN.CITE </w:instrText>
      </w:r>
      <w:r w:rsidRPr="009E4D5C">
        <w:rPr>
          <w:rPrChange w:id="36" w:author="DFO-MPO" w:date="2018-11-16T15:31:00Z">
            <w:rPr/>
          </w:rPrChange>
        </w:rP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9E4D5C">
        <w:rPr>
          <w:rPrChange w:id="37" w:author="DFO-MPO" w:date="2018-11-16T15:31:00Z">
            <w:rPr/>
          </w:rPrChange>
        </w:rPr>
        <w:instrText xml:space="preserve"> ADDIN EN.CITE.DATA </w:instrText>
      </w:r>
      <w:r w:rsidRPr="009E4D5C">
        <w:rPr>
          <w:rPrChange w:id="38" w:author="DFO-MPO" w:date="2018-11-16T15:31:00Z">
            <w:rPr/>
          </w:rPrChange>
        </w:rPr>
      </w:r>
      <w:r w:rsidRPr="009E4D5C">
        <w:rPr>
          <w:rPrChange w:id="39" w:author="DFO-MPO" w:date="2018-11-16T15:31:00Z">
            <w:rPr/>
          </w:rPrChange>
        </w:rPr>
        <w:fldChar w:fldCharType="end"/>
      </w:r>
      <w:r w:rsidRPr="009E4D5C">
        <w:rPr>
          <w:rPrChange w:id="40" w:author="DFO-MPO" w:date="2018-11-16T15:31:00Z">
            <w:rPr/>
          </w:rPrChange>
        </w:rPr>
      </w:r>
      <w:r w:rsidRPr="00004A7E">
        <w:fldChar w:fldCharType="separate"/>
      </w:r>
      <w:r w:rsidRPr="00004A7E">
        <w:rPr>
          <w:noProof/>
        </w:rPr>
        <w:t>(Loreau &amp; de Mazancourt 2008; Thibaut &amp; Connolly 2013)</w:t>
      </w:r>
      <w:r w:rsidRPr="00004A7E">
        <w:fldChar w:fldCharType="end"/>
      </w:r>
      <w:r w:rsidRPr="00004A7E">
        <w:t>. The synchrony index</w:t>
      </w:r>
      <w:ins w:id="41" w:author="DFO-MPO" w:date="2018-11-16T15:32:00Z">
        <w:r w:rsidR="009E4D5C">
          <w:t xml:space="preserve"> (</w:t>
        </w:r>
        <m:oMath>
          <m:r>
            <w:rPr>
              <w:rFonts w:ascii="Cambria Math" w:hAnsi="Cambria Math"/>
            </w:rPr>
            <m:t>φ</m:t>
          </m:r>
          <m:r>
            <w:rPr>
              <w:rFonts w:ascii="Cambria Math" w:hAnsi="Cambria Math"/>
            </w:rPr>
            <m:t>)</m:t>
          </m:r>
        </m:oMath>
      </w:ins>
      <w:r w:rsidRPr="00004A7E">
        <w:t xml:space="preserve"> reflects the relative degree of similarity in the dynamics of an ecological aggregate’s components. It is defined as the total temporal variance of the components (i.e. sum of all elements of the variance-covariance matrix </w:t>
      </w:r>
      <w:r w:rsidRPr="00004A7E">
        <w:rPr>
          <w:b/>
        </w:rPr>
        <w:t>V</w:t>
      </w:r>
      <w:r w:rsidRPr="00004A7E">
        <w:t>), divided by</w:t>
      </w:r>
      <w:bookmarkStart w:id="42" w:name="_GoBack"/>
      <w:bookmarkEnd w:id="42"/>
      <w:r w:rsidRPr="00004A7E">
        <w:t xml:space="preserve"> the variance of a hypothetical aggregate with the same component variances, but perfect covariance.</w:t>
      </w:r>
    </w:p>
    <w:p w14:paraId="4E5B102A" w14:textId="77777777" w:rsidR="00DB21CE" w:rsidRPr="00004A7E" w:rsidRDefault="00DB21CE" w:rsidP="00AE7C0A">
      <w:pPr>
        <w:spacing w:line="480" w:lineRule="auto"/>
      </w:pPr>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9E4D5C" w:rsidP="00AE7C0A">
      <w:pPr>
        <w:spacing w:line="480" w:lineRule="auto"/>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AE7C0A">
      <w:pPr>
        <w:spacing w:line="480" w:lineRule="auto"/>
      </w:pPr>
      <m:oMathPara>
        <m:oMath>
          <m:r>
            <w:rPr>
              <w:rFonts w:ascii="Cambria Math" w:hAnsi="Cambria Math"/>
            </w:rPr>
            <w:lastRenderedPageBreak/>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1B2920AE" w:rsidR="00DB21CE" w:rsidRPr="00004A7E" w:rsidRDefault="00DB21CE" w:rsidP="00AE7C0A">
      <w:pPr>
        <w:spacing w:line="480" w:lineRule="auto"/>
      </w:pPr>
      <w:r w:rsidRPr="00004A7E">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Thus the simplified numerator represents the variance of aggregate abundance, consisting of </w:t>
      </w:r>
      <w:r w:rsidRPr="00004A7E">
        <w:rPr>
          <w:i/>
        </w:rPr>
        <w:t>n</w:t>
      </w:r>
      <w:r w:rsidRPr="00004A7E">
        <w:t xml:space="preserve"> populations, and the denominator is the variance of a hypothetical, perfectly 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w:t>
      </w:r>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p>
    <w:p w14:paraId="07C37337" w14:textId="5901957A" w:rsidR="00DB21CE" w:rsidRPr="00004A7E" w:rsidRDefault="00DB21CE" w:rsidP="00AE7C0A">
      <w:pPr>
        <w:spacing w:line="480" w:lineRule="auto"/>
      </w:pPr>
      <w:r w:rsidRPr="00004A7E">
        <w:tab/>
        <w:t>T</w:t>
      </w:r>
      <w:r w:rsidR="005C18A2" w:rsidRPr="00004A7E">
        <w:t>he second metric is the mean temporal coefficient</w:t>
      </w:r>
      <w:r w:rsidRPr="00004A7E">
        <w:t xml:space="preserve"> of variation</w:t>
      </w:r>
      <w:r w:rsidR="005C18A2" w:rsidRPr="00004A7E">
        <w:t xml:space="preserve"> among components</w:t>
      </w:r>
      <w:r w:rsidRPr="00004A7E">
        <w:t xml:space="preserve"> (</w:t>
      </w:r>
      <w:proofErr w:type="spellStart"/>
      <w:r w:rsidRPr="00004A7E">
        <w:t>CV</w:t>
      </w:r>
      <w:r w:rsidRPr="00004A7E">
        <w:rPr>
          <w:vertAlign w:val="subscript"/>
        </w:rPr>
        <w:t>c</w:t>
      </w:r>
      <w:proofErr w:type="spellEnd"/>
      <w:r w:rsidRPr="00004A7E">
        <w:t>), weighted by each component’s mean abundance.</w:t>
      </w:r>
    </w:p>
    <w:p w14:paraId="7027A7BF" w14:textId="77777777" w:rsidR="00DB21CE" w:rsidRPr="00004A7E" w:rsidRDefault="00DB21CE" w:rsidP="00AE7C0A">
      <w:pPr>
        <w:spacing w:line="480" w:lineRule="auto"/>
      </w:pPr>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Pr="00004A7E" w:rsidRDefault="00DB21CE" w:rsidP="00AE7C0A">
      <w:pPr>
        <w:spacing w:before="240" w:line="480" w:lineRule="auto"/>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r w:rsidRPr="00004A7E">
        <w:t xml:space="preserve"> and </w:t>
      </w:r>
      <w:proofErr w:type="spellStart"/>
      <w:r w:rsidRPr="00004A7E">
        <w:rPr>
          <w:i/>
        </w:rPr>
        <w:t>m</w:t>
      </w:r>
      <w:r w:rsidRPr="00004A7E">
        <w:rPr>
          <w:i/>
          <w:vertAlign w:val="superscript"/>
        </w:rPr>
        <w:t>agg</w:t>
      </w:r>
      <w:proofErr w:type="spellEnd"/>
      <w:r w:rsidRPr="00004A7E">
        <w:rPr>
          <w:i/>
        </w:rPr>
        <w:t xml:space="preserve"> </w:t>
      </w:r>
      <w:r w:rsidRPr="00004A7E">
        <w:t>is the mean abundance of the aggregate. Finally, 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AE7C0A">
      <w:pPr>
        <w:spacing w:line="480" w:lineRule="auto"/>
      </w:pPr>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AE7C0A">
      <w:pPr>
        <w:spacing w:line="480" w:lineRule="auto"/>
      </w:pPr>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613715ED" w:rsidR="00DB21CE" w:rsidRPr="00004A7E" w:rsidRDefault="00DB21CE" w:rsidP="00AE7C0A">
      <w:pPr>
        <w:spacing w:line="480" w:lineRule="auto"/>
      </w:pPr>
      <w:r w:rsidRPr="00004A7E">
        <w:lastRenderedPageBreak/>
        <w:tab/>
        <w:t xml:space="preserve">To explore changes in aggregate variability of Fraser River sockeye salmon, we generated time series </w:t>
      </w:r>
      <w:proofErr w:type="gramStart"/>
      <w:r w:rsidRPr="00004A7E">
        <w:t xml:space="preserve">of </w:t>
      </w:r>
      <w:proofErr w:type="gramEnd"/>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proofErr w:type="gramStart"/>
      <w:r w:rsidR="002B615B" w:rsidRPr="002B615B">
        <w:rPr>
          <w:b/>
          <w:highlight w:val="yellow"/>
        </w:rPr>
        <w:t>Insert blub on Bayesian sampling or TMB for intervals</w:t>
      </w:r>
      <w:r w:rsidR="00232F8F" w:rsidRPr="00004A7E">
        <w:t>.</w:t>
      </w:r>
      <w:proofErr w:type="gramEnd"/>
      <w:r w:rsidR="00232F8F" w:rsidRPr="00004A7E">
        <w:t xml:space="preserve"> </w:t>
      </w:r>
      <w:r w:rsidR="00C80830" w:rsidRPr="00004A7E">
        <w:t>We used estimates of recruit</w:t>
      </w:r>
      <w:r w:rsidR="00FE7607" w:rsidRPr="00004A7E">
        <w:t>, rather than spawner, abundance</w:t>
      </w:r>
      <w:r w:rsidR="00C80830" w:rsidRPr="00004A7E">
        <w:t xml:space="preserve"> to account for large changes in exploitation rate over the past 70 years. </w:t>
      </w:r>
      <w:r w:rsidRPr="00004A7E">
        <w:t xml:space="preserve">Since Fraser River CUs vary in the length of their spawner-recruit time series, we generated trends in these metrics using </w:t>
      </w:r>
      <w:r w:rsidR="00FE7607" w:rsidRPr="00004A7E">
        <w:t>a subset of CUs with data</w:t>
      </w:r>
      <w:r w:rsidRPr="00004A7E">
        <w:t xml:space="preserve"> extend</w:t>
      </w:r>
      <w:r w:rsidR="00FE7607" w:rsidRPr="00004A7E">
        <w:t>ing back to the 1948 brood year; however, a supplementary analysis analyzing a shorter time series that contained 18 CUs exhibited similar trends</w:t>
      </w:r>
      <w:r w:rsidRPr="00004A7E">
        <w:t>. To place these changes in a broader management context, we also present temporal changes in observed productivity</w:t>
      </w:r>
      <w:r w:rsidR="002B615B">
        <w:t xml:space="preserve"> (log(R/S))</w:t>
      </w:r>
      <w:r w:rsidRPr="00004A7E">
        <w:t xml:space="preserve">, aggregate spawner abundance, and aggregate catch. </w:t>
      </w:r>
    </w:p>
    <w:p w14:paraId="6455AD63" w14:textId="77777777" w:rsidR="00DB21CE" w:rsidRPr="00004A7E" w:rsidRDefault="00DB21CE" w:rsidP="00AE7C0A">
      <w:pPr>
        <w:spacing w:line="480" w:lineRule="auto"/>
      </w:pPr>
    </w:p>
    <w:p w14:paraId="45E99099" w14:textId="77777777" w:rsidR="00DB21CE" w:rsidRPr="00004A7E" w:rsidRDefault="00DB21CE" w:rsidP="00AE7C0A">
      <w:pPr>
        <w:spacing w:line="480" w:lineRule="auto"/>
        <w:rPr>
          <w:i/>
        </w:rPr>
      </w:pPr>
      <w:r w:rsidRPr="00004A7E">
        <w:rPr>
          <w:i/>
        </w:rPr>
        <w:t>Forward simulation</w:t>
      </w:r>
    </w:p>
    <w:p w14:paraId="2C5D0B0F" w14:textId="77777777" w:rsidR="00DB21CE" w:rsidRPr="00004A7E" w:rsidRDefault="00DB21CE" w:rsidP="00AE7C0A">
      <w:pPr>
        <w:tabs>
          <w:tab w:val="left" w:pos="709"/>
        </w:tabs>
        <w:spacing w:line="480" w:lineRule="auto"/>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AE7C0A">
      <w:pPr>
        <w:tabs>
          <w:tab w:val="left" w:pos="709"/>
        </w:tabs>
        <w:spacing w:line="480" w:lineRule="auto"/>
      </w:pPr>
      <w:r w:rsidRPr="00004A7E">
        <w:tab/>
        <w:t>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AE7C0A">
      <w:pPr>
        <w:spacing w:line="480" w:lineRule="auto"/>
      </w:pPr>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4696916B" w:rsidR="00DB21CE" w:rsidRPr="00004A7E" w:rsidRDefault="00DB21CE" w:rsidP="00AE7C0A">
      <w:pPr>
        <w:spacing w:line="480" w:lineRule="auto"/>
      </w:pPr>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 xml:space="preserve">represents a CU,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w:t>
      </w:r>
      <w:proofErr w:type="spellStart"/>
      <w:r w:rsidRPr="00004A7E">
        <w:t>spawners</w:t>
      </w:r>
      <w:proofErr w:type="spellEnd"/>
      <w:r w:rsidRPr="00004A7E">
        <w:t xml:space="preserve"> in year </w:t>
      </w:r>
      <w:r w:rsidRPr="00004A7E">
        <w:rPr>
          <w:i/>
        </w:rPr>
        <w:t>y</w:t>
      </w:r>
      <w:r w:rsidRPr="00004A7E">
        <w:t xml:space="preserve">. The parameter </w:t>
      </w:r>
      <m:oMath>
        <m:r>
          <w:rPr>
            <w:rFonts w:ascii="Cambria Math" w:hAnsi="Cambria Math"/>
          </w:rPr>
          <m:t>α</m:t>
        </m:r>
      </m:oMath>
      <w:r w:rsidRPr="00004A7E">
        <w:t xml:space="preserve"> represents the number of recruits produced per spawner at low abundance and </w:t>
      </w:r>
      <m:oMath>
        <m:r>
          <w:rPr>
            <w:rFonts w:ascii="Cambria Math" w:hAnsi="Cambria Math"/>
          </w:rPr>
          <m:t>β</m:t>
        </m:r>
      </m:oMath>
      <w:r w:rsidRPr="00004A7E">
        <w:rPr>
          <w:i/>
        </w:rPr>
        <w:t xml:space="preserve"> </w:t>
      </w:r>
      <w:r w:rsidRPr="00004A7E">
        <w:t xml:space="preserve">the </w:t>
      </w:r>
      <w:r w:rsidRPr="00004A7E">
        <w:lastRenderedPageBreak/>
        <w:t xml:space="preserve">density-dependent parameter, the reciprocal of the number of </w:t>
      </w:r>
      <w:proofErr w:type="spellStart"/>
      <w:r w:rsidRPr="00004A7E">
        <w:t>spawners</w:t>
      </w:r>
      <w:proofErr w:type="spellEnd"/>
      <w:r w:rsidRPr="00004A7E">
        <w:t xml:space="preserve">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AE7C0A">
      <w:pPr>
        <w:spacing w:line="480" w:lineRule="auto"/>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48FF44C4" w:rsidR="00DB21CE" w:rsidRPr="00004A7E" w:rsidRDefault="00DB21CE" w:rsidP="00AE7C0A">
      <w:pPr>
        <w:spacing w:line="480" w:lineRule="auto"/>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26051051" w:rsidR="00DB21CE" w:rsidRPr="00004A7E" w:rsidRDefault="00DB21CE" w:rsidP="00AE7C0A">
      <w:pPr>
        <w:tabs>
          <w:tab w:val="left" w:pos="851"/>
        </w:tabs>
        <w:spacing w:line="480" w:lineRule="auto"/>
      </w:pPr>
      <w:r w:rsidRPr="00004A7E">
        <w:tab/>
        <w:t xml:space="preserve">A subset of </w:t>
      </w:r>
      <w:r w:rsidR="00237D76" w:rsidRPr="00004A7E">
        <w:t xml:space="preserve">sockeye salmon </w:t>
      </w:r>
      <w:r w:rsidRPr="00004A7E">
        <w:t>CUs exhibit persistent cycles in spawner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p>
    <w:p w14:paraId="58B2F8F4" w14:textId="77777777" w:rsidR="00DB21CE" w:rsidRPr="00004A7E" w:rsidRDefault="00DB21CE" w:rsidP="00AE7C0A">
      <w:pPr>
        <w:tabs>
          <w:tab w:val="left" w:pos="709"/>
        </w:tabs>
        <w:spacing w:line="480" w:lineRule="auto"/>
      </w:pPr>
      <w:r w:rsidRPr="00004A7E">
        <w:tab/>
      </w:r>
      <w:commentRangeStart w:id="43"/>
      <w:r w:rsidRPr="00004A7E">
        <w:t xml:space="preserve">To parameterize each CU’s stock-recruit relationship we used median estimates </w:t>
      </w:r>
      <w:proofErr w:type="gramStart"/>
      <w:r w:rsidRPr="00004A7E">
        <w:t xml:space="preserve">of </w:t>
      </w:r>
      <w:proofErr w:type="gramEnd"/>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43"/>
      <w:r w:rsidRPr="00004A7E">
        <w:rPr>
          <w:rStyle w:val="CommentReference"/>
          <w:sz w:val="22"/>
          <w:szCs w:val="22"/>
        </w:rPr>
        <w:commentReference w:id="43"/>
      </w:r>
      <w:r w:rsidRPr="00004A7E">
        <w:t xml:space="preserve">). To account for autocorrelation and incorporate covariation among CUs we simulated deviations from the stock-recruitment relationship as </w:t>
      </w:r>
    </w:p>
    <w:p w14:paraId="650582B4" w14:textId="0639A236" w:rsidR="00DB21CE" w:rsidRPr="00004A7E" w:rsidRDefault="00237D76" w:rsidP="00AE7C0A">
      <w:pPr>
        <w:tabs>
          <w:tab w:val="left" w:pos="284"/>
        </w:tabs>
        <w:spacing w:line="480" w:lineRule="auto"/>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9E4D5C" w:rsidP="00AE7C0A">
      <w:pPr>
        <w:spacing w:line="48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9E4D5C" w:rsidP="00AE7C0A">
      <w:pPr>
        <w:spacing w:line="480" w:lineRule="auto"/>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2DC20F8D" w:rsidR="00DB21CE" w:rsidRPr="00004A7E" w:rsidRDefault="00DB21CE" w:rsidP="00AE7C0A">
      <w:pPr>
        <w:spacing w:line="480" w:lineRule="auto"/>
        <w:rPr>
          <w:rFonts w:eastAsiaTheme="minorEastAsia"/>
        </w:rPr>
      </w:pPr>
      <w:r w:rsidRPr="00004A7E">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We assigned </w:t>
      </w:r>
      <m:oMath>
        <m:r>
          <w:rPr>
            <w:rFonts w:ascii="Cambria Math" w:hAnsi="Cambria Math"/>
          </w:rPr>
          <m:t>τ</m:t>
        </m:r>
      </m:oMath>
      <w:r w:rsidRPr="00004A7E">
        <w:rPr>
          <w:rFonts w:eastAsiaTheme="minorEastAsia"/>
        </w:rPr>
        <w:t xml:space="preserve"> a value of 0.2 for CUs modeled with a Ricker relationship, consistent with evidence of weak autocorrelation in the 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an autocorrelation component because AR1 processes have not been validated in these models and the inclusion of delayed density dependence parameters, to some extent, accounts for such effects. </w:t>
      </w:r>
    </w:p>
    <w:p w14:paraId="63A47E4B" w14:textId="612457E9" w:rsidR="00FE7607" w:rsidRPr="00004A7E" w:rsidRDefault="00E14BC0" w:rsidP="00AE7C0A">
      <w:pPr>
        <w:spacing w:line="480" w:lineRule="auto"/>
        <w:ind w:firstLine="720"/>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likelihood of poor recruitment events, which could magnify the relative effects of changes in CV</w:t>
      </w:r>
      <w:r w:rsidR="00DB21CE" w:rsidRPr="00004A7E">
        <w:rPr>
          <w:vertAlign w:val="subscript"/>
        </w:rPr>
        <w:t xml:space="preserve">C </w:t>
      </w:r>
      <w:r w:rsidR="00DB21CE" w:rsidRPr="00004A7E">
        <w:t xml:space="preserve">or synchrony. </w:t>
      </w:r>
      <w:r w:rsidR="00320E2C">
        <w:t>Declines</w:t>
      </w:r>
      <w:r w:rsidR="00DB21CE" w:rsidRPr="00004A7E">
        <w:t xml:space="preserve"> in productivity are commonly modeled by shrinking</w:t>
      </w:r>
      <w:r w:rsidR="00320E2C">
        <w:t xml:space="preserve"> the intrinsic productivity parameter</w:t>
      </w:r>
      <w:r w:rsidR="00DB21CE" w:rsidRPr="00004A7E">
        <w:t xml:space="preserve">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w:t>
      </w:r>
      <w:r w:rsidR="00320E2C">
        <w:rPr>
          <w:rFonts w:eastAsiaTheme="minorEastAsia"/>
        </w:rPr>
        <w:t>a</w:t>
      </w:r>
      <w:r w:rsidR="00DB21CE" w:rsidRPr="00004A7E">
        <w:rPr>
          <w:rFonts w:eastAsiaTheme="minorEastAsia"/>
        </w:rPr>
        <w:t xml:space="preserve"> reference value (e.g. Dorner et al. 2009, Holt &amp; Folkes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 productivity regime. R</w:t>
      </w:r>
      <w:r w:rsidR="00DB21CE" w:rsidRPr="00004A7E">
        <w:t xml:space="preserve">ather than manipulate per capita productivity in this way, we chose to create </w:t>
      </w:r>
      <w:r w:rsidR="00C80830" w:rsidRPr="00004A7E">
        <w:t>scenarios</w:t>
      </w:r>
      <w:r w:rsidR="00DB21CE" w:rsidRPr="00004A7E">
        <w:t xml:space="preserve"> where </w:t>
      </w:r>
      <m:oMath>
        <m:r>
          <w:rPr>
            <w:rFonts w:ascii="Cambria Math" w:hAnsi="Cambria Math"/>
          </w:rPr>
          <m:t>α</m:t>
        </m:r>
      </m:oMath>
      <w:proofErr w:type="gramStart"/>
      <w:r w:rsidR="00320E2C" w:rsidRPr="00004A7E">
        <w:t xml:space="preserve"> </w:t>
      </w:r>
      <w:r w:rsidR="00DB21CE" w:rsidRPr="00004A7E">
        <w:t>remained the same</w:t>
      </w:r>
      <w:proofErr w:type="gramEnd"/>
      <w:r w:rsidR="00DB21CE" w:rsidRPr="00004A7E">
        <w:t>, but the</w:t>
      </w:r>
      <w:r w:rsidR="00C80830" w:rsidRPr="00004A7E">
        <w:t xml:space="preserve"> relative</w:t>
      </w:r>
      <w:r w:rsidR="00DB21CE" w:rsidRPr="00004A7E">
        <w:t xml:space="preserve"> frequency of recruitment failures increased. These could represent, for example, intermittent periods of poor marine survival that are thought to regularly result in synchronous, poor </w:t>
      </w:r>
      <w:r w:rsidR="00320E2C">
        <w:t xml:space="preserve">recruitment events in </w:t>
      </w:r>
      <w:r w:rsidR="00DB21CE" w:rsidRPr="00004A7E">
        <w:t xml:space="preserve">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p>
    <w:p w14:paraId="07C6F882" w14:textId="187D21D9" w:rsidR="0019484C" w:rsidRDefault="00DB21CE" w:rsidP="00AE7C0A">
      <w:pPr>
        <w:spacing w:line="480" w:lineRule="auto"/>
        <w:ind w:firstLine="720"/>
        <w:rPr>
          <w:rFonts w:eastAsiaTheme="minorEastAsia"/>
        </w:rPr>
      </w:pPr>
      <w:r w:rsidRPr="00004A7E">
        <w:t>To simulate this process we sampl</w:t>
      </w:r>
      <w:r w:rsidR="00C80830" w:rsidRPr="00004A7E">
        <w:t>ed recruitment deviations from one of two</w:t>
      </w:r>
      <w:r w:rsidRPr="00004A7E">
        <w:t xml:space="preserve"> </w:t>
      </w:r>
      <w:r w:rsidR="00320E2C">
        <w:t>left-</w:t>
      </w:r>
      <w:r w:rsidRPr="00004A7E">
        <w:t>skewed</w:t>
      </w:r>
      <w:r w:rsidR="00246EBA">
        <w:t xml:space="preserve"> distributions. In the first </w:t>
      </w:r>
      <w:r w:rsidR="00C80830" w:rsidRPr="00004A7E">
        <w:t xml:space="preserve">scenario, we used a skewed multivariate normal distribution that was identical to the distribution in equation 5, but included a </w:t>
      </w:r>
      <w:r w:rsidR="00246EBA">
        <w:t xml:space="preserve">skewness </w:t>
      </w:r>
      <w:r w:rsidR="00C80830" w:rsidRPr="00004A7E">
        <w:t xml:space="preserve">parameter </w:t>
      </w:r>
      <m:oMath>
        <m:r>
          <w:rPr>
            <w:rFonts w:ascii="Cambria Math" w:hAnsi="Cambria Math"/>
          </w:rPr>
          <m:t>γ</m:t>
        </m:r>
      </m:oMath>
      <w:r w:rsidR="00517572" w:rsidRPr="00004A7E">
        <w:rPr>
          <w:rFonts w:eastAsiaTheme="minorEastAsia"/>
        </w:rPr>
        <w:t xml:space="preserve"> </w:t>
      </w:r>
      <w:r w:rsidR="00AB5769" w:rsidRPr="00004A7E">
        <w:rPr>
          <w:rFonts w:eastAsiaTheme="minorEastAsia"/>
        </w:rPr>
        <w:t xml:space="preserve">(when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r w:rsidR="00320E2C">
        <w:rPr>
          <w:rFonts w:eastAsiaTheme="minorEastAsia"/>
        </w:rPr>
        <w:t xml:space="preserve">To parameterize skewness we estimated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320E2C">
        <w:rPr>
          <w:rFonts w:eastAsiaTheme="minorEastAsia"/>
        </w:rPr>
        <w:t xml:space="preserve"> using each CU’s time series of recruits and spawners</w:t>
      </w:r>
      <w:r w:rsidR="0019484C">
        <w:rPr>
          <w:rFonts w:eastAsiaTheme="minorEastAsia"/>
        </w:rPr>
        <w:t xml:space="preserve"> (median = 0.</w:t>
      </w:r>
      <w:r w:rsidR="00D965D9">
        <w:rPr>
          <w:rFonts w:eastAsiaTheme="minorEastAsia"/>
        </w:rPr>
        <w:t>83</w:t>
      </w:r>
      <w:r w:rsidR="0019484C">
        <w:rPr>
          <w:rFonts w:eastAsiaTheme="minorEastAsia"/>
        </w:rPr>
        <w:t>, 90</w:t>
      </w:r>
      <w:r w:rsidR="0019484C" w:rsidRPr="0019484C">
        <w:rPr>
          <w:rFonts w:eastAsiaTheme="minorEastAsia"/>
          <w:vertAlign w:val="superscript"/>
        </w:rPr>
        <w:t>th</w:t>
      </w:r>
      <w:r w:rsidR="0019484C">
        <w:rPr>
          <w:rFonts w:eastAsiaTheme="minorEastAsia"/>
        </w:rPr>
        <w:t xml:space="preserve"> percentile interval </w:t>
      </w:r>
      <w:r w:rsidR="00D965D9">
        <w:rPr>
          <w:rFonts w:eastAsiaTheme="minorEastAsia"/>
        </w:rPr>
        <w:t>0.50</w:t>
      </w:r>
      <w:r w:rsidR="00246EBA">
        <w:rPr>
          <w:rFonts w:eastAsiaTheme="minorEastAsia"/>
        </w:rPr>
        <w:t xml:space="preserve">-1.19). Thus there is already evidence that </w:t>
      </w:r>
      <w:r w:rsidR="00246EBA">
        <w:rPr>
          <w:rFonts w:eastAsiaTheme="minorEastAsia"/>
        </w:rPr>
        <w:lastRenderedPageBreak/>
        <w:t>recruitment deviations are relatively more likely to be negative than positive in Fraser River sockeye salmon CUs. To represent a “moderate decline” productivity scenario we</w:t>
      </w:r>
      <w:r w:rsidR="0019484C">
        <w:rPr>
          <w:rFonts w:eastAsiaTheme="minorEastAsia"/>
        </w:rPr>
        <w:t xml:space="preserve"> selected the 25</w:t>
      </w:r>
      <w:r w:rsidR="0019484C" w:rsidRPr="0019484C">
        <w:rPr>
          <w:rFonts w:eastAsiaTheme="minorEastAsia"/>
          <w:vertAlign w:val="superscript"/>
        </w:rPr>
        <w:t>th</w:t>
      </w:r>
      <w:r w:rsidR="0019484C">
        <w:rPr>
          <w:rFonts w:eastAsiaTheme="minorEastAsia"/>
        </w:rPr>
        <w:t xml:space="preserve"> percentile</w:t>
      </w:r>
      <w:r w:rsidR="00D965D9">
        <w:rPr>
          <w:rFonts w:eastAsiaTheme="minorEastAsia"/>
        </w:rPr>
        <w:t xml:space="preserve"> for use in forward simulations to represent</w:t>
      </w:r>
      <w:r w:rsidR="0019484C">
        <w:rPr>
          <w:rFonts w:eastAsiaTheme="minorEastAsia"/>
        </w:rPr>
        <w:t xml:space="preserve"> a</w:t>
      </w:r>
      <w:r w:rsidR="00246EBA">
        <w:rPr>
          <w:rFonts w:eastAsiaTheme="minorEastAsia"/>
        </w:rPr>
        <w:t xml:space="preserve">n increased likelihood of negative deviations </w:t>
      </w:r>
      <w:r w:rsidR="00D965D9">
        <w:rPr>
          <w:rFonts w:eastAsiaTheme="minorEastAsia"/>
        </w:rPr>
        <w:t>relative to historical observations</w:t>
      </w:r>
      <w:r w:rsidR="0019484C">
        <w:rPr>
          <w:rFonts w:eastAsiaTheme="minorEastAsia"/>
        </w:rPr>
        <w:t xml:space="preserve"> (</w:t>
      </w:r>
      <w:r w:rsidR="00004846">
        <w:rPr>
          <w:rFonts w:eastAsiaTheme="minorEastAsia"/>
        </w:rPr>
        <w:t xml:space="preserve">details </w:t>
      </w:r>
      <w:r w:rsidR="005E0F06">
        <w:rPr>
          <w:rFonts w:eastAsiaTheme="minorEastAsia"/>
        </w:rPr>
        <w:t xml:space="preserve">of </w:t>
      </w:r>
      <w:r w:rsidR="00004846">
        <w:rPr>
          <w:rFonts w:eastAsiaTheme="minorEastAsia"/>
        </w:rPr>
        <w:t>model</w:t>
      </w:r>
      <w:r w:rsidR="00246EBA">
        <w:rPr>
          <w:rFonts w:eastAsiaTheme="minorEastAsia"/>
        </w:rPr>
        <w:t xml:space="preserve"> fitting</w:t>
      </w:r>
      <w:r w:rsidR="00004846">
        <w:rPr>
          <w:rFonts w:eastAsiaTheme="minorEastAsia"/>
        </w:rPr>
        <w:t xml:space="preserve"> in Appendix</w:t>
      </w:r>
      <w:r w:rsidR="0019484C">
        <w:rPr>
          <w:rFonts w:eastAsiaTheme="minorEastAsia"/>
        </w:rPr>
        <w:t xml:space="preserve">). </w:t>
      </w:r>
    </w:p>
    <w:p w14:paraId="7A15D838" w14:textId="624EF543" w:rsidR="00DB21CE" w:rsidRPr="00004A7E" w:rsidRDefault="00517572" w:rsidP="00AE7C0A">
      <w:pPr>
        <w:spacing w:line="480" w:lineRule="auto"/>
        <w:ind w:firstLine="720"/>
        <w:rPr>
          <w:rFonts w:eastAsiaTheme="minorEastAsia"/>
        </w:rPr>
      </w:pPr>
      <w:r w:rsidRPr="00004A7E">
        <w:rPr>
          <w:rFonts w:eastAsiaTheme="minorEastAsia"/>
        </w:rPr>
        <w:t xml:space="preserve">In the “severe decline” scenario, we used a skewed multivariate Student </w:t>
      </w:r>
      <w:r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00DB21CE" w:rsidRPr="00004A7E">
        <w:fldChar w:fldCharType="begin"/>
      </w:r>
      <w:r w:rsidR="00FC010F">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004A7E">
        <w:fldChar w:fldCharType="separate"/>
      </w:r>
      <w:r w:rsidR="00FC010F">
        <w:rPr>
          <w:noProof/>
        </w:rPr>
        <w:t>(Anderson</w:t>
      </w:r>
      <w:r w:rsidR="00FC010F" w:rsidRPr="00FC010F">
        <w:rPr>
          <w:i/>
          <w:noProof/>
        </w:rPr>
        <w:t xml:space="preserve"> et al.</w:t>
      </w:r>
      <w:r w:rsidR="00FC010F">
        <w:rPr>
          <w:noProof/>
        </w:rPr>
        <w:t xml:space="preserve"> 2017)</w:t>
      </w:r>
      <w:r w:rsidR="00DB21CE" w:rsidRPr="00004A7E">
        <w:fldChar w:fldCharType="end"/>
      </w:r>
      <w:r w:rsidR="00DB21CE"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B21CE" w:rsidRPr="00004A7E">
        <w:rPr>
          <w:rFonts w:eastAsiaTheme="minorEastAsia"/>
        </w:rPr>
        <w:t xml:space="preserve"> were fit with </w:t>
      </w:r>
    </w:p>
    <w:p w14:paraId="3314DD99" w14:textId="77777777" w:rsidR="00DB21CE" w:rsidRPr="00004A7E" w:rsidRDefault="00DB21CE" w:rsidP="00AE7C0A">
      <w:pPr>
        <w:spacing w:line="480" w:lineRule="auto"/>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4285F6CC" w14:textId="595B87CB" w:rsidR="00DB21CE" w:rsidRPr="00004A7E" w:rsidRDefault="00DB21CE" w:rsidP="00AE7C0A">
      <w:pPr>
        <w:spacing w:line="480" w:lineRule="auto"/>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 </w:t>
      </w:r>
      <w:r w:rsidRPr="00004A7E">
        <w:rPr>
          <w:i/>
        </w:rPr>
        <w:t xml:space="preserve">v </w:t>
      </w:r>
      <w:r w:rsidRPr="00004A7E">
        <w:t xml:space="preserve">represents the degrees of freedom parameter, and </w:t>
      </w:r>
      <m:oMath>
        <m:r>
          <w:rPr>
            <w:rFonts w:ascii="Cambria Math" w:hAnsi="Cambria Math"/>
          </w:rPr>
          <m:t>γ</m:t>
        </m:r>
      </m:oMath>
      <w:r w:rsidRPr="00004A7E">
        <w:rPr>
          <w:rFonts w:eastAsiaTheme="minorEastAsia"/>
        </w:rPr>
        <w:t xml:space="preserve"> the skewness parameter. L</w:t>
      </w:r>
      <w:r w:rsidRPr="00004A7E">
        <w:t xml:space="preserve">ower values of </w:t>
      </w:r>
      <w:r w:rsidRPr="00004A7E">
        <w:rPr>
          <w:i/>
        </w:rPr>
        <w:t>v</w:t>
      </w:r>
      <w:r w:rsidR="00237D76" w:rsidRPr="00004A7E">
        <w:t xml:space="preserve"> correspond</w:t>
      </w:r>
      <w:r w:rsidRPr="00004A7E">
        <w:t xml:space="preserve"> to heavier tails and as </w:t>
      </w:r>
      <w:r w:rsidRPr="00004A7E">
        <w:rPr>
          <w:i/>
        </w:rPr>
        <w:t>v</w:t>
      </w:r>
      <w:r w:rsidRPr="00004A7E">
        <w:t xml:space="preserve"> approaches infinity, the </w:t>
      </w:r>
      <w:r w:rsidRPr="00004A7E">
        <w:rPr>
          <w:i/>
        </w:rPr>
        <w:t>t</w:t>
      </w:r>
      <w:r w:rsidRPr="00004A7E">
        <w:t xml:space="preserve"> distribution approaches the normal distribution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2017)</w:t>
      </w:r>
      <w:r w:rsidRPr="00004A7E">
        <w:fldChar w:fldCharType="end"/>
      </w:r>
      <w:r w:rsidRPr="00004A7E">
        <w:t xml:space="preserve">. We </w:t>
      </w:r>
      <w:r w:rsidR="00517572" w:rsidRPr="00004A7E">
        <w:t xml:space="preserve">used the same value for the skewness parameter as above and set </w:t>
      </w:r>
      <m:oMath>
        <m:r>
          <w:rPr>
            <w:rFonts w:ascii="Cambria Math" w:hAnsi="Cambria Math"/>
          </w:rPr>
          <m:t>v</m:t>
        </m:r>
      </m:oMath>
      <w:r w:rsidR="00517572" w:rsidRPr="00004A7E">
        <w:t xml:space="preserve"> = </w:t>
      </w:r>
      <w:r w:rsidR="00D965D9">
        <w:t>2</w:t>
      </w:r>
      <w:r w:rsidR="00517572" w:rsidRPr="00004A7E">
        <w:t xml:space="preserve">, </w:t>
      </w:r>
      <w:r w:rsidR="00E14BC0" w:rsidRPr="00004A7E">
        <w:t xml:space="preserve">which allows for an event three SDs </w:t>
      </w:r>
      <w:r w:rsidR="00873880">
        <w:t>below</w:t>
      </w:r>
      <w:r w:rsidR="00E14BC0" w:rsidRPr="00004A7E">
        <w:t xml:space="preserve"> the mean to occur once every </w:t>
      </w:r>
      <w:r w:rsidR="00873880">
        <w:t>14</w:t>
      </w:r>
      <w:r w:rsidR="00E14BC0" w:rsidRPr="00004A7E">
        <w:t xml:space="preserve"> years, </w:t>
      </w:r>
      <w:r w:rsidR="00237D76" w:rsidRPr="00004A7E">
        <w:t>rather</w:t>
      </w:r>
      <w:r w:rsidR="00E14BC0" w:rsidRPr="00004A7E">
        <w:t xml:space="preserve"> </w:t>
      </w:r>
      <w:r w:rsidR="00237D76" w:rsidRPr="00004A7E">
        <w:t>than</w:t>
      </w:r>
      <w:r w:rsidR="00E14BC0" w:rsidRPr="00004A7E">
        <w:t xml:space="preserve"> once every </w:t>
      </w:r>
      <w:r w:rsidR="00873880">
        <w:t>714</w:t>
      </w:r>
      <w:r w:rsidR="00E14BC0" w:rsidRPr="00004A7E">
        <w:t xml:space="preserve"> years</w:t>
      </w:r>
      <w:r w:rsidR="00237D76" w:rsidRPr="00004A7E">
        <w:t xml:space="preserve"> using a normal distribution</w:t>
      </w:r>
      <w:r w:rsidR="005419E4" w:rsidRPr="00004A7E">
        <w:t xml:space="preserve"> </w:t>
      </w:r>
      <w:commentRangeStart w:id="44"/>
      <w:r w:rsidR="005419E4" w:rsidRPr="00004A7E">
        <w:t>(Figure 1)</w:t>
      </w:r>
      <w:commentRangeEnd w:id="44"/>
      <w:r w:rsidR="005419E4" w:rsidRPr="00004A7E">
        <w:rPr>
          <w:rStyle w:val="CommentReference"/>
          <w:sz w:val="22"/>
          <w:szCs w:val="22"/>
        </w:rPr>
        <w:commentReference w:id="44"/>
      </w:r>
      <w:r w:rsidR="00E14BC0" w:rsidRPr="00004A7E">
        <w:t>.</w:t>
      </w:r>
      <w:r w:rsidRPr="00004A7E">
        <w:rPr>
          <w:rFonts w:eastAsiaTheme="minorEastAsia"/>
        </w:rPr>
        <w:t xml:space="preserve"> </w:t>
      </w:r>
    </w:p>
    <w:p w14:paraId="10E5F28E" w14:textId="77777777" w:rsidR="005419E4" w:rsidRPr="00004A7E" w:rsidRDefault="005419E4" w:rsidP="00AE7C0A">
      <w:pPr>
        <w:spacing w:line="480" w:lineRule="auto"/>
        <w:rPr>
          <w:rFonts w:eastAsiaTheme="minorEastAsia"/>
        </w:rPr>
      </w:pPr>
    </w:p>
    <w:p w14:paraId="19F7F04E" w14:textId="49F7728C" w:rsidR="005419E4" w:rsidRPr="00004A7E" w:rsidRDefault="005419E4" w:rsidP="00AE7C0A">
      <w:pPr>
        <w:spacing w:line="480" w:lineRule="auto"/>
        <w:jc w:val="center"/>
        <w:rPr>
          <w:rFonts w:eastAsiaTheme="minorEastAsia"/>
        </w:rPr>
      </w:pPr>
      <w:r w:rsidRPr="00004A7E">
        <w:rPr>
          <w:rFonts w:eastAsiaTheme="minorEastAsia"/>
          <w:noProof/>
          <w:lang w:eastAsia="en-CA"/>
        </w:rPr>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4CFB1DDD" w:rsidR="005419E4" w:rsidRPr="00004A7E" w:rsidRDefault="005419E4" w:rsidP="00AE7C0A">
      <w:pPr>
        <w:spacing w:line="480" w:lineRule="auto"/>
        <w:rPr>
          <w:rFonts w:eastAsiaTheme="minorEastAsia"/>
        </w:rPr>
      </w:pPr>
      <w:proofErr w:type="gramStart"/>
      <w:r w:rsidRPr="00004A7E">
        <w:rPr>
          <w:rFonts w:eastAsiaTheme="minorEastAsia"/>
        </w:rPr>
        <w:lastRenderedPageBreak/>
        <w:t>Figure 1.</w:t>
      </w:r>
      <w:proofErr w:type="gramEnd"/>
      <w:r w:rsidRPr="00004A7E">
        <w:rPr>
          <w:rFonts w:eastAsiaTheme="minorEastAsia"/>
        </w:rPr>
        <w:t xml:space="preserve">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w:t>
      </w:r>
      <w:r w:rsidRPr="001F0F42">
        <w:rPr>
          <w:rFonts w:eastAsiaTheme="minorEastAsia"/>
          <w:i/>
        </w:rPr>
        <w:t>t</w:t>
      </w:r>
      <w:r w:rsidRPr="00004A7E">
        <w:rPr>
          <w:rFonts w:eastAsiaTheme="minorEastAsia"/>
        </w:rPr>
        <w:t xml:space="preserve"> distribution includes a fourth parameter </w:t>
      </w:r>
      <m:oMath>
        <m:r>
          <w:rPr>
            <w:rFonts w:ascii="Cambria Math" w:hAnsi="Cambria Math"/>
          </w:rPr>
          <m:t>v</m:t>
        </m:r>
      </m:oMath>
      <w:r w:rsidRPr="00004A7E">
        <w:rPr>
          <w:rFonts w:eastAsiaTheme="minorEastAsia"/>
        </w:rPr>
        <w:t xml:space="preserve"> = 3.</w:t>
      </w:r>
    </w:p>
    <w:p w14:paraId="15B9B711" w14:textId="50DBB0EC" w:rsidR="00DB21CE" w:rsidRPr="00004A7E" w:rsidRDefault="00DB21CE" w:rsidP="00AE7C0A">
      <w:pPr>
        <w:spacing w:line="480" w:lineRule="auto"/>
        <w:ind w:firstLine="720"/>
      </w:pPr>
      <w:r w:rsidRPr="00004A7E">
        <w:t xml:space="preserve">The closed-loop simulation incorporated two sources of mortality. The first mortality mechanism simulated harvest in mixed stock fisheries. Total allowable catch (TAC) in this fishery was calculated each year using a harvest control rule (HCR) that approximates the Total Allowable Mortality framework currently used to manage the Fraser River sockeye salmon fishery </w:t>
      </w:r>
      <w:r w:rsidRPr="00004A7E">
        <w:fldChar w:fldCharType="begin"/>
      </w:r>
      <w:r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004A7E">
        <w:fldChar w:fldCharType="separate"/>
      </w:r>
      <w:r w:rsidRPr="00004A7E">
        <w:rPr>
          <w:noProof/>
        </w:rPr>
        <w:t>(Pestal, Huang &amp; Cass 2011)</w:t>
      </w:r>
      <w:r w:rsidRPr="00004A7E">
        <w:fldChar w:fldCharType="end"/>
      </w:r>
      <w:r w:rsidRPr="00004A7E">
        <w:t>. Broadly speaking, this HCR uses in-season estimates of recruitment derived fr</w:t>
      </w:r>
      <w:r w:rsidR="00237D76" w:rsidRPr="00004A7E">
        <w:t>om test fisheries to adjust TAC</w:t>
      </w:r>
      <w:r w:rsidRPr="00004A7E">
        <w:t xml:space="preserve"> and meet escapement goals specific to each </w:t>
      </w:r>
      <w:r w:rsidR="00237D76" w:rsidRPr="00004A7E">
        <w:t>MU</w:t>
      </w:r>
      <w:r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 xml:space="preserve">ality during upstream migration, as well as </w:t>
      </w:r>
      <w:r w:rsidRPr="00004A7E">
        <w:t xml:space="preserve">spatial overlap between abundant and depleted </w:t>
      </w:r>
      <w:proofErr w:type="spellStart"/>
      <w:r w:rsidRPr="00004A7E">
        <w:t>MUs.</w:t>
      </w:r>
      <w:proofErr w:type="spellEnd"/>
      <w:r w:rsidRPr="00004A7E">
        <w:t xml:space="preserve"> The second simulated source of mortality represented en route mortality that occurs after fish enter freshwater due to a combination of natural mortality (thermal stress, pathogen infection, predation) and unreported harvest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We modeled en-route mortality as a stochastic, CU-specific process because it appears to be correlated with migration phenology, in-river temperatures, and freshwater flow </w: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 </w:instrTex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(Macdonald 2000; Cooke</w:t>
      </w:r>
      <w:r w:rsidRPr="00004A7E">
        <w:rPr>
          <w:i/>
          <w:noProof/>
        </w:rPr>
        <w:t xml:space="preserve"> et al.</w:t>
      </w:r>
      <w:r w:rsidRPr="00004A7E">
        <w:rPr>
          <w:noProof/>
        </w:rPr>
        <w:t xml:space="preserve"> 2004; Crossin</w:t>
      </w:r>
      <w:r w:rsidRPr="00004A7E">
        <w:rPr>
          <w:i/>
          <w:noProof/>
        </w:rPr>
        <w:t xml:space="preserve"> et al.</w:t>
      </w:r>
      <w:r w:rsidRPr="00004A7E">
        <w:rPr>
          <w:noProof/>
        </w:rPr>
        <w:t xml:space="preserve"> 2008)</w:t>
      </w:r>
      <w:r w:rsidRPr="00004A7E">
        <w:fldChar w:fldCharType="end"/>
      </w:r>
      <w:r w:rsidRPr="00004A7E">
        <w:t>. Details of the harvest control rule, mortality calculations, and parameter specifications are described in the Appendix.</w:t>
      </w:r>
    </w:p>
    <w:p w14:paraId="10B0C85E" w14:textId="22BBDD10" w:rsidR="00DB21CE" w:rsidRPr="00004A7E" w:rsidRDefault="00DB21CE" w:rsidP="00AE7C0A">
      <w:pPr>
        <w:spacing w:line="480" w:lineRule="auto"/>
        <w:ind w:firstLine="720"/>
      </w:pPr>
      <w:r w:rsidRPr="00004A7E">
        <w:t xml:space="preserve">We introduced additional stochasticity into the model via </w:t>
      </w:r>
      <w:proofErr w:type="spellStart"/>
      <w:r w:rsidRPr="00004A7E">
        <w:t>interannual</w:t>
      </w:r>
      <w:proofErr w:type="spellEnd"/>
      <w:r w:rsidRPr="00004A7E">
        <w:t xml:space="preserve"> variation in age at maturity, </w:t>
      </w:r>
      <w:r w:rsidR="00237D76" w:rsidRPr="00004A7E">
        <w:t xml:space="preserve">error associated with </w:t>
      </w:r>
      <w:r w:rsidRPr="00004A7E">
        <w:t>in-season abundance estimates</w:t>
      </w:r>
      <w:r w:rsidR="00237D76" w:rsidRPr="00004A7E">
        <w:t xml:space="preserve"> (forecast error)</w:t>
      </w:r>
      <w:r w:rsidRPr="00004A7E">
        <w:t xml:space="preserve">, en route mortality, and deviations between target and realized exploitation rates (implementation uncertainty). The results we present in the main text are based on simulations using the set of parameter inputs that we believe best </w:t>
      </w:r>
      <w:r w:rsidRPr="00004A7E">
        <w:lastRenderedPageBreak/>
        <w:t>represent the system and</w:t>
      </w:r>
      <w:r w:rsidR="00237D76" w:rsidRPr="00004A7E">
        <w:t xml:space="preserve"> </w:t>
      </w:r>
      <w:r w:rsidRPr="00004A7E">
        <w:t>are consistent with similar studies simulating Pacific salmon dynamics (</w:t>
      </w:r>
      <w:r w:rsidR="00A177E5" w:rsidRPr="00004A7E">
        <w:t>Holt and Bradford 2011; Fleischmann et al. 2013</w:t>
      </w:r>
      <w:r w:rsidRPr="00004A7E">
        <w:t>);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1C1C77B8" w:rsidR="00DB21CE" w:rsidRPr="00004A7E" w:rsidRDefault="00DB21CE" w:rsidP="00AE7C0A">
      <w:pPr>
        <w:spacing w:line="480" w:lineRule="auto"/>
        <w:ind w:firstLine="720"/>
      </w:pPr>
      <w:r w:rsidRPr="00004A7E">
        <w:rPr>
          <w:rFonts w:ascii="Calibri" w:hAnsi="Calibri"/>
        </w:rPr>
        <w:t>We used CU-specific time series of recruit and spawner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ch OM was simulated 1000 times to ensure representative posterior distributions</w:t>
      </w:r>
      <w:r w:rsidRPr="00004A7E">
        <w:rPr>
          <w:rFonts w:ascii="Calibri" w:hAnsi="Calibri"/>
        </w:rPr>
        <w:t xml:space="preserve">. </w:t>
      </w:r>
    </w:p>
    <w:p w14:paraId="445316FD" w14:textId="77777777" w:rsidR="00DB21CE" w:rsidRPr="00004A7E" w:rsidRDefault="00DB21CE" w:rsidP="00AE7C0A">
      <w:pPr>
        <w:spacing w:line="480" w:lineRule="auto"/>
        <w:ind w:firstLine="720"/>
      </w:pPr>
    </w:p>
    <w:p w14:paraId="42A5ADF8" w14:textId="77777777" w:rsidR="00DB21CE" w:rsidRPr="00004A7E" w:rsidRDefault="00DB21CE" w:rsidP="00AE7C0A">
      <w:pPr>
        <w:spacing w:line="480" w:lineRule="auto"/>
        <w:rPr>
          <w:i/>
        </w:rPr>
      </w:pPr>
      <w:r w:rsidRPr="00004A7E">
        <w:rPr>
          <w:i/>
        </w:rPr>
        <w:t>Component variability and synchrony “treatments”</w:t>
      </w:r>
    </w:p>
    <w:p w14:paraId="690FD690" w14:textId="5BD6F22F" w:rsidR="00DB21CE" w:rsidRPr="00004A7E" w:rsidRDefault="00DB21CE" w:rsidP="00AE7C0A">
      <w:pPr>
        <w:spacing w:line="480" w:lineRule="auto"/>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 defined by unique variance-covariance matrices </w:t>
      </w:r>
      <w:r w:rsidRPr="00004A7E">
        <w:rPr>
          <w:rFonts w:eastAsiaTheme="minorEastAsia"/>
          <w:b/>
        </w:rPr>
        <w:t>V</w:t>
      </w:r>
      <w:r w:rsidRPr="00004A7E">
        <w:rPr>
          <w:rFonts w:eastAsiaTheme="minorEastAsia"/>
        </w:rPr>
        <w:t xml:space="preserve">, with each representing a distinct </w:t>
      </w:r>
      <w:commentRangeStart w:id="45"/>
      <w:r w:rsidRPr="00004A7E">
        <w:rPr>
          <w:rFonts w:eastAsiaTheme="minorEastAsia"/>
        </w:rPr>
        <w:t xml:space="preserve">component variability and synchrony </w:t>
      </w:r>
      <w:commentRangeEnd w:id="45"/>
      <w:r w:rsidR="00C35C3B">
        <w:rPr>
          <w:rStyle w:val="CommentReference"/>
        </w:rPr>
        <w:commentReference w:id="45"/>
      </w:r>
      <w:r w:rsidRPr="00004A7E">
        <w:rPr>
          <w:rFonts w:eastAsiaTheme="minorEastAsia"/>
        </w:rPr>
        <w:t xml:space="preserve">“treatment” (Table 2). We created component variance treatments by adjusting CU-specific estimates of process variance </w:t>
      </w:r>
      <m:oMath>
        <m:r>
          <w:rPr>
            <w:rFonts w:ascii="Cambria Math" w:hAnsi="Cambria Math"/>
          </w:rPr>
          <m:t>σ</m:t>
        </m:r>
      </m:oMath>
      <w:r w:rsidRPr="00004A7E">
        <w:rPr>
          <w:rFonts w:eastAsiaTheme="minorEastAsia"/>
        </w:rPr>
        <w:t xml:space="preserve"> up or down by 25%. We selected these adjustments because they were sufficient to produce changes in CV</w:t>
      </w:r>
      <w:r w:rsidRPr="00004A7E">
        <w:rPr>
          <w:rFonts w:eastAsiaTheme="minorEastAsia"/>
          <w:vertAlign w:val="subscript"/>
        </w:rPr>
        <w:t>C</w:t>
      </w:r>
      <w:r w:rsidRPr="00004A7E">
        <w:rPr>
          <w:rFonts w:eastAsiaTheme="minorEastAsia"/>
        </w:rPr>
        <w:t>,</w:t>
      </w:r>
      <w:r w:rsidRPr="00004A7E">
        <w:rPr>
          <w:rFonts w:eastAsiaTheme="minorEastAsia"/>
          <w:vertAlign w:val="subscript"/>
        </w:rPr>
        <w:t xml:space="preserve"> </w:t>
      </w:r>
      <w:r w:rsidRPr="00004A7E">
        <w:rPr>
          <w:rFonts w:eastAsiaTheme="minorEastAsia"/>
        </w:rPr>
        <w:t xml:space="preserve">but constrained </w:t>
      </w:r>
      <m:oMath>
        <m:r>
          <w:rPr>
            <w:rFonts w:ascii="Cambria Math" w:hAnsi="Cambria Math"/>
          </w:rPr>
          <m:t>σ</m:t>
        </m:r>
      </m:oMath>
      <w:r w:rsidRPr="00004A7E">
        <w:rPr>
          <w:rFonts w:eastAsiaTheme="minorEastAsia"/>
        </w:rPr>
        <w:t xml:space="preserve"> to values that a</w:t>
      </w:r>
      <w:r w:rsidR="006D1219">
        <w:rPr>
          <w:rFonts w:eastAsiaTheme="minorEastAsia"/>
        </w:rPr>
        <w:t>re plausible for sockeye salmon</w:t>
      </w:r>
      <w:r w:rsidRPr="00004A7E">
        <w:rPr>
          <w:rFonts w:eastAsiaTheme="minorEastAsia"/>
        </w:rPr>
        <w:t xml:space="preserve"> </w:t>
      </w:r>
      <w:r w:rsidR="006D1219">
        <w:rPr>
          <w:rFonts w:eastAsiaTheme="minorEastAsia"/>
        </w:rPr>
        <w:t>(</w:t>
      </w:r>
      <w:r w:rsidRPr="00004A7E">
        <w:rPr>
          <w:rFonts w:eastAsiaTheme="minorEastAsia"/>
        </w:rPr>
        <w:t xml:space="preserve">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w:t>
      </w:r>
      <w:proofErr w:type="spellStart"/>
      <w:r w:rsidRPr="00004A7E">
        <w:rPr>
          <w:rFonts w:eastAsiaTheme="minorEastAsia"/>
        </w:rPr>
        <w:t>Korman</w:t>
      </w:r>
      <w:proofErr w:type="spellEnd"/>
      <w:r w:rsidRPr="00004A7E">
        <w:rPr>
          <w:rFonts w:eastAsiaTheme="minorEastAsia"/>
        </w:rPr>
        <w:t xml:space="preserve"> et al. 1995, Peterman et al. 2003, Holt and Peterman 2008) and the maximum here was 1.73</w:t>
      </w:r>
      <w:r w:rsidR="006D1219">
        <w:rPr>
          <w:rFonts w:eastAsiaTheme="minorEastAsia"/>
        </w:rPr>
        <w:t>).</w:t>
      </w:r>
      <w:r w:rsidRPr="00004A7E">
        <w:rPr>
          <w:rFonts w:eastAsiaTheme="minorEastAsia"/>
        </w:rPr>
        <w:t xml:space="preserve"> We parameterized synchrony treatments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of when productivity was weakly (</w:t>
      </w:r>
      <m:oMath>
        <m:r>
          <w:rPr>
            <w:rFonts w:ascii="Cambria Math" w:hAnsi="Cambria Math"/>
          </w:rPr>
          <m:t>ρ</m:t>
        </m:r>
      </m:oMath>
      <w:r w:rsidRPr="00004A7E">
        <w:t xml:space="preserve"> = </w:t>
      </w:r>
      <w:r w:rsidRPr="00004A7E">
        <w:lastRenderedPageBreak/>
        <w:t>0.05; 1980s and 1990s) or moderately correlated (</w:t>
      </w:r>
      <m:oMath>
        <m:r>
          <w:rPr>
            <w:rFonts w:ascii="Cambria Math" w:hAnsi="Cambria Math"/>
          </w:rPr>
          <m:t>ρ</m:t>
        </m:r>
      </m:oMath>
      <w:r w:rsidRPr="00004A7E">
        <w:t xml:space="preserve"> = 0.50; 1950s, 1960s, and present). We specified a third high correlation treatment (</w:t>
      </w:r>
      <m:oMath>
        <m:r>
          <w:rPr>
            <w:rFonts w:ascii="Cambria Math" w:hAnsi="Cambria Math"/>
          </w:rPr>
          <m:t>ρ</m:t>
        </m:r>
      </m:oMath>
      <w:r w:rsidRPr="00004A7E">
        <w:t xml:space="preserve"> = 0.75) to represent a hypothetical scenario where synchrony increase</w:t>
      </w:r>
      <w:r w:rsidR="006D1219">
        <w:t>s.</w:t>
      </w:r>
    </w:p>
    <w:p w14:paraId="1FA7397E" w14:textId="77777777" w:rsidR="00DB21CE" w:rsidRPr="00004A7E" w:rsidRDefault="00DB21CE" w:rsidP="00AE7C0A">
      <w:pPr>
        <w:spacing w:line="480" w:lineRule="auto"/>
      </w:pPr>
      <w:proofErr w:type="gramStart"/>
      <w:r w:rsidRPr="00004A7E">
        <w:t>Table 2.</w:t>
      </w:r>
      <w:proofErr w:type="gramEnd"/>
      <w:r w:rsidRPr="00004A7E">
        <w:t xml:space="preserve"> Parameterization of component variability (</w:t>
      </w:r>
      <w:proofErr w:type="spellStart"/>
      <w:r w:rsidRPr="00004A7E">
        <w:t>CVc</w:t>
      </w:r>
      <w:proofErr w:type="spellEnd"/>
      <w:r w:rsidRPr="00004A7E">
        <w:t>) and synchrony (</w:t>
      </w:r>
      <m:oMath>
        <m:r>
          <w:rPr>
            <w:rFonts w:ascii="Cambria Math" w:hAnsi="Cambria Math"/>
          </w:rPr>
          <m:t>φ</m:t>
        </m:r>
      </m:oMath>
      <w:r w:rsidRPr="00004A7E">
        <w:t>)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AE7C0A">
            <w:pPr>
              <w:spacing w:line="480" w:lineRule="auto"/>
            </w:pPr>
          </w:p>
        </w:tc>
        <w:tc>
          <w:tcPr>
            <w:tcW w:w="0" w:type="auto"/>
          </w:tcPr>
          <w:p w14:paraId="7CBDA308" w14:textId="77777777" w:rsidR="00DB21CE" w:rsidRPr="00004A7E" w:rsidRDefault="00DB21CE" w:rsidP="00AE7C0A">
            <w:pPr>
              <w:spacing w:line="480" w:lineRule="auto"/>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AE7C0A">
            <w:pPr>
              <w:spacing w:line="480" w:lineRule="auto"/>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AE7C0A">
            <w:pPr>
              <w:spacing w:line="480" w:lineRule="auto"/>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AE7C0A">
            <w:pPr>
              <w:spacing w:line="480" w:lineRule="auto"/>
            </w:pPr>
            <w:r w:rsidRPr="00004A7E">
              <w:t xml:space="preserve">Low </w:t>
            </w:r>
            <m:oMath>
              <m:r>
                <w:rPr>
                  <w:rFonts w:ascii="Cambria Math" w:hAnsi="Cambria Math"/>
                </w:rPr>
                <m:t>φ</m:t>
              </m:r>
            </m:oMath>
          </w:p>
        </w:tc>
        <w:tc>
          <w:tcPr>
            <w:tcW w:w="0" w:type="auto"/>
          </w:tcPr>
          <w:p w14:paraId="169A397E" w14:textId="77777777" w:rsidR="00DB21CE" w:rsidRPr="00004A7E" w:rsidRDefault="00DB21CE" w:rsidP="00AE7C0A">
            <w:pPr>
              <w:spacing w:line="480" w:lineRule="auto"/>
            </w:pPr>
            <m:oMathPara>
              <m:oMath>
                <m:r>
                  <w:rPr>
                    <w:rFonts w:ascii="Cambria Math" w:hAnsi="Cambria Math"/>
                  </w:rPr>
                  <m:t>0.75σ; ρ=0.05</m:t>
                </m:r>
              </m:oMath>
            </m:oMathPara>
          </w:p>
        </w:tc>
        <w:tc>
          <w:tcPr>
            <w:tcW w:w="0" w:type="auto"/>
          </w:tcPr>
          <w:p w14:paraId="359C533E" w14:textId="77777777" w:rsidR="00DB21CE" w:rsidRPr="00004A7E" w:rsidRDefault="00DB21CE" w:rsidP="00AE7C0A">
            <w:pPr>
              <w:spacing w:line="480" w:lineRule="auto"/>
            </w:pPr>
            <m:oMathPara>
              <m:oMath>
                <m:r>
                  <w:rPr>
                    <w:rFonts w:ascii="Cambria Math" w:hAnsi="Cambria Math"/>
                  </w:rPr>
                  <m:t>σ; ρ=0.05</m:t>
                </m:r>
              </m:oMath>
            </m:oMathPara>
          </w:p>
        </w:tc>
        <w:tc>
          <w:tcPr>
            <w:tcW w:w="0" w:type="auto"/>
          </w:tcPr>
          <w:p w14:paraId="49323B67" w14:textId="77777777" w:rsidR="00DB21CE" w:rsidRPr="00004A7E" w:rsidRDefault="00DB21CE" w:rsidP="00AE7C0A">
            <w:pPr>
              <w:spacing w:line="480" w:lineRule="auto"/>
            </w:pPr>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AE7C0A">
            <w:pPr>
              <w:spacing w:line="480" w:lineRule="auto"/>
            </w:pPr>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AE7C0A">
            <w:pPr>
              <w:spacing w:line="480" w:lineRule="auto"/>
            </w:pPr>
            <m:oMathPara>
              <m:oMath>
                <m:r>
                  <w:rPr>
                    <w:rFonts w:ascii="Cambria Math" w:hAnsi="Cambria Math"/>
                  </w:rPr>
                  <m:t>0.75σ; ρ=0.5</m:t>
                </m:r>
              </m:oMath>
            </m:oMathPara>
          </w:p>
        </w:tc>
        <w:tc>
          <w:tcPr>
            <w:tcW w:w="0" w:type="auto"/>
          </w:tcPr>
          <w:p w14:paraId="6D030F06" w14:textId="77777777" w:rsidR="00DB21CE" w:rsidRPr="00004A7E" w:rsidRDefault="00DB21CE" w:rsidP="00AE7C0A">
            <w:pPr>
              <w:spacing w:line="480" w:lineRule="auto"/>
            </w:pPr>
            <m:oMathPara>
              <m:oMath>
                <m:r>
                  <w:rPr>
                    <w:rFonts w:ascii="Cambria Math" w:hAnsi="Cambria Math"/>
                  </w:rPr>
                  <m:t>σ; ρ=0.5</m:t>
                </m:r>
              </m:oMath>
            </m:oMathPara>
          </w:p>
        </w:tc>
        <w:tc>
          <w:tcPr>
            <w:tcW w:w="0" w:type="auto"/>
          </w:tcPr>
          <w:p w14:paraId="29645B08" w14:textId="367890D3" w:rsidR="00DB21CE" w:rsidRPr="00004A7E" w:rsidRDefault="00DB21CE" w:rsidP="00AE7C0A">
            <w:pPr>
              <w:spacing w:line="480" w:lineRule="auto"/>
            </w:pPr>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AE7C0A">
            <w:pPr>
              <w:spacing w:line="480" w:lineRule="auto"/>
            </w:pPr>
            <w:r w:rsidRPr="00004A7E">
              <w:t xml:space="preserve">High </w:t>
            </w:r>
            <m:oMath>
              <m:r>
                <w:rPr>
                  <w:rFonts w:ascii="Cambria Math" w:hAnsi="Cambria Math"/>
                </w:rPr>
                <m:t>φ</m:t>
              </m:r>
            </m:oMath>
          </w:p>
        </w:tc>
        <w:tc>
          <w:tcPr>
            <w:tcW w:w="0" w:type="auto"/>
          </w:tcPr>
          <w:p w14:paraId="0592D8DF" w14:textId="77777777" w:rsidR="00DB21CE" w:rsidRPr="00004A7E" w:rsidRDefault="00DB21CE" w:rsidP="00AE7C0A">
            <w:pPr>
              <w:spacing w:line="480" w:lineRule="auto"/>
            </w:pPr>
            <m:oMathPara>
              <m:oMath>
                <m:r>
                  <w:rPr>
                    <w:rFonts w:ascii="Cambria Math" w:hAnsi="Cambria Math"/>
                  </w:rPr>
                  <m:t>0.75σ; ρ=0.75</m:t>
                </m:r>
              </m:oMath>
            </m:oMathPara>
          </w:p>
        </w:tc>
        <w:tc>
          <w:tcPr>
            <w:tcW w:w="0" w:type="auto"/>
          </w:tcPr>
          <w:p w14:paraId="6D968819" w14:textId="77777777" w:rsidR="00DB21CE" w:rsidRPr="00004A7E" w:rsidRDefault="00DB21CE" w:rsidP="00AE7C0A">
            <w:pPr>
              <w:spacing w:line="480" w:lineRule="auto"/>
            </w:pPr>
            <m:oMathPara>
              <m:oMath>
                <m:r>
                  <w:rPr>
                    <w:rFonts w:ascii="Cambria Math" w:hAnsi="Cambria Math"/>
                  </w:rPr>
                  <m:t>σ; ρ=0.75</m:t>
                </m:r>
              </m:oMath>
            </m:oMathPara>
          </w:p>
        </w:tc>
        <w:tc>
          <w:tcPr>
            <w:tcW w:w="0" w:type="auto"/>
          </w:tcPr>
          <w:p w14:paraId="42F023EA" w14:textId="4A58BAA1" w:rsidR="00DB21CE" w:rsidRPr="00004A7E" w:rsidRDefault="00DB21CE" w:rsidP="00AE7C0A">
            <w:pPr>
              <w:spacing w:line="480" w:lineRule="auto"/>
            </w:pPr>
            <m:oMathPara>
              <m:oMath>
                <m:r>
                  <w:rPr>
                    <w:rFonts w:ascii="Cambria Math" w:hAnsi="Cambria Math"/>
                  </w:rPr>
                  <m:t>1.25σ; ρ=0.75</m:t>
                </m:r>
              </m:oMath>
            </m:oMathPara>
          </w:p>
        </w:tc>
      </w:tr>
    </w:tbl>
    <w:p w14:paraId="0B7AAD1D" w14:textId="77777777" w:rsidR="00DB21CE" w:rsidRPr="00004A7E" w:rsidRDefault="00DB21CE" w:rsidP="00AE7C0A">
      <w:pPr>
        <w:spacing w:line="480" w:lineRule="auto"/>
      </w:pPr>
    </w:p>
    <w:p w14:paraId="7C4FEEE6" w14:textId="77777777" w:rsidR="00DB21CE" w:rsidRPr="00004A7E" w:rsidRDefault="00DB21CE" w:rsidP="00AE7C0A">
      <w:pPr>
        <w:spacing w:line="480" w:lineRule="auto"/>
      </w:pPr>
    </w:p>
    <w:p w14:paraId="218CE4B1" w14:textId="77777777" w:rsidR="00DB21CE" w:rsidRPr="00004A7E" w:rsidRDefault="00DB21CE" w:rsidP="00AE7C0A">
      <w:pPr>
        <w:spacing w:line="480" w:lineRule="auto"/>
        <w:rPr>
          <w:i/>
        </w:rPr>
      </w:pPr>
      <w:r w:rsidRPr="00004A7E">
        <w:rPr>
          <w:i/>
        </w:rPr>
        <w:t>Evaluating model performance</w:t>
      </w:r>
    </w:p>
    <w:p w14:paraId="352E2CCC" w14:textId="417192B1" w:rsidR="00DB21CE" w:rsidRPr="00004A7E" w:rsidRDefault="00DB21CE" w:rsidP="00AE7C0A">
      <w:pPr>
        <w:spacing w:line="480" w:lineRule="auto"/>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likelihood of achieving conservation- and catch-based management objectives. </w:t>
      </w:r>
      <w:r w:rsidR="00237D76" w:rsidRPr="00004A7E">
        <w:rPr>
          <w:rFonts w:ascii="Calibri" w:hAnsi="Calibri"/>
        </w:rPr>
        <w:t>C</w:t>
      </w:r>
      <w:r w:rsidRPr="00004A7E">
        <w:rPr>
          <w:rFonts w:ascii="Calibri" w:hAnsi="Calibri"/>
        </w:rPr>
        <w:t xml:space="preserve">onservation-based PMs are focused on </w:t>
      </w:r>
      <w:r w:rsidR="008730E1" w:rsidRPr="00004A7E">
        <w:rPr>
          <w:rFonts w:ascii="Calibri" w:hAnsi="Calibri"/>
        </w:rPr>
        <w:t>recruit</w:t>
      </w:r>
      <w:r w:rsidR="005D007A" w:rsidRPr="00004A7E">
        <w:rPr>
          <w:rFonts w:ascii="Calibri" w:hAnsi="Calibri"/>
        </w:rPr>
        <w:t xml:space="preserve"> abundance, as well as </w:t>
      </w:r>
      <w:r w:rsidRPr="00004A7E">
        <w:rPr>
          <w:rFonts w:ascii="Calibri" w:hAnsi="Calibri"/>
        </w:rPr>
        <w:t xml:space="preserve">biological benchmarks used to assess CU status. </w:t>
      </w:r>
      <w:r w:rsidR="005D007A" w:rsidRPr="00004A7E">
        <w:rPr>
          <w:rFonts w:ascii="Calibri" w:hAnsi="Calibri"/>
        </w:rPr>
        <w:t>Consistent</w:t>
      </w:r>
      <w:r w:rsidRPr="00004A7E">
        <w:rPr>
          <w:rFonts w:ascii="Calibri" w:hAnsi="Calibri"/>
        </w:rPr>
        <w:t xml:space="preserve"> with Canada’s Wild Salmon Policy, we used </w:t>
      </w:r>
      <w:r w:rsidR="005D007A" w:rsidRPr="00004A7E">
        <w:rPr>
          <w:rFonts w:ascii="Calibri" w:hAnsi="Calibri"/>
        </w:rPr>
        <w:t xml:space="preserve">80% of </w:t>
      </w:r>
      <w:r w:rsidRPr="00004A7E">
        <w:rPr>
          <w:rFonts w:ascii="Calibri" w:hAnsi="Calibri"/>
        </w:rPr>
        <w:t>the estimated spawner abundance necessary to produce maximum sustainable yield (</w:t>
      </w:r>
      <w:r w:rsidRPr="00004A7E">
        <w:rPr>
          <w:rFonts w:ascii="Calibri" w:hAnsi="Calibri"/>
          <w:i/>
        </w:rPr>
        <w:t>S</w:t>
      </w:r>
      <w:r w:rsidRPr="00004A7E">
        <w:rPr>
          <w:rFonts w:ascii="Calibri" w:hAnsi="Calibri"/>
          <w:i/>
          <w:vertAlign w:val="subscript"/>
        </w:rPr>
        <w:t>MSY</w:t>
      </w:r>
      <w:r w:rsidRPr="00004A7E">
        <w:rPr>
          <w:rFonts w:ascii="Calibri" w:hAnsi="Calibri"/>
        </w:rPr>
        <w:t>, formula in Appendix) as the benchmark representing healthy status. Conversely, catch-based PMs are proxies DFO fishery managers may use to determine whether socio-economic objectives are met. For example</w:t>
      </w:r>
      <w:r w:rsidR="005D007A" w:rsidRPr="00004A7E">
        <w:rPr>
          <w:rFonts w:ascii="Calibri" w:hAnsi="Calibri"/>
        </w:rPr>
        <w:t xml:space="preserve">, we used an aggregate TAC </w:t>
      </w:r>
      <w:r w:rsidR="008730E1" w:rsidRPr="00004A7E">
        <w:rPr>
          <w:rFonts w:ascii="Calibri" w:hAnsi="Calibri"/>
        </w:rPr>
        <w:t>equal to</w:t>
      </w:r>
      <w:r w:rsidRPr="00004A7E">
        <w:rPr>
          <w:rFonts w:ascii="Calibri" w:hAnsi="Calibri"/>
        </w:rPr>
        <w:t xml:space="preserve"> 1,000,000 fish</w:t>
      </w:r>
      <w:r w:rsidR="008730E1" w:rsidRPr="00004A7E">
        <w:rPr>
          <w:rFonts w:ascii="Calibri" w:hAnsi="Calibri"/>
        </w:rPr>
        <w:t xml:space="preserve"> as a proxy for healthy fisheries since at this level of abundance</w:t>
      </w:r>
      <w:r w:rsidRPr="00004A7E">
        <w:rPr>
          <w:rFonts w:ascii="Calibri" w:hAnsi="Calibri"/>
        </w:rPr>
        <w:t xml:space="preserve"> managers are able to allocate quota to each 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A full list of performance measures and their definitions </w:t>
      </w:r>
      <w:r w:rsidR="008730E1" w:rsidRPr="00004A7E">
        <w:rPr>
          <w:rFonts w:ascii="Calibri" w:hAnsi="Calibri"/>
        </w:rPr>
        <w:t>are described</w:t>
      </w:r>
      <w:r w:rsidRPr="00004A7E">
        <w:rPr>
          <w:rFonts w:ascii="Calibri" w:hAnsi="Calibri"/>
        </w:rPr>
        <w:t xml:space="preserve"> in Table 3.</w:t>
      </w:r>
      <w:r w:rsidR="008730E1" w:rsidRPr="00004A7E">
        <w:rPr>
          <w:rFonts w:ascii="Calibri" w:hAnsi="Calibri"/>
        </w:rPr>
        <w:t xml:space="preserve"> To evaluate differences in </w:t>
      </w:r>
      <w:r w:rsidR="008730E1" w:rsidRPr="00004A7E">
        <w:rPr>
          <w:rFonts w:ascii="Calibri" w:hAnsi="Calibri"/>
        </w:rPr>
        <w:lastRenderedPageBreak/>
        <w:t>performance between OMs, we present median outputs among simulations, as well as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AE7C0A">
      <w:pPr>
        <w:spacing w:line="480" w:lineRule="auto"/>
      </w:pPr>
      <w:proofErr w:type="gramStart"/>
      <w:r w:rsidRPr="00004A7E">
        <w:t>Table 3.</w:t>
      </w:r>
      <w:proofErr w:type="gramEnd"/>
      <w:r w:rsidRPr="00004A7E">
        <w:t xml:space="preserve"> </w:t>
      </w:r>
      <w:proofErr w:type="gramStart"/>
      <w:r w:rsidRPr="00004A7E">
        <w:t>Conservation- and catch-based performance metrics (PMs).</w:t>
      </w:r>
      <w:proofErr w:type="gramEnd"/>
      <w:r w:rsidRPr="00004A7E">
        <w:t xml:space="preserve"> PMs are presented as median values among trials.</w:t>
      </w:r>
    </w:p>
    <w:tbl>
      <w:tblPr>
        <w:tblStyle w:val="TableGrid"/>
        <w:tblW w:w="9116" w:type="dxa"/>
        <w:jc w:val="center"/>
        <w:tblLook w:val="04A0" w:firstRow="1" w:lastRow="0" w:firstColumn="1" w:lastColumn="0" w:noHBand="0" w:noVBand="1"/>
      </w:tblPr>
      <w:tblGrid>
        <w:gridCol w:w="1398"/>
        <w:gridCol w:w="2511"/>
        <w:gridCol w:w="5207"/>
      </w:tblGrid>
      <w:tr w:rsidR="005D007A" w:rsidRPr="00004A7E" w14:paraId="6BC543FA" w14:textId="77777777" w:rsidTr="00004A7E">
        <w:trPr>
          <w:trHeight w:val="298"/>
          <w:jc w:val="center"/>
        </w:trPr>
        <w:tc>
          <w:tcPr>
            <w:tcW w:w="0" w:type="auto"/>
          </w:tcPr>
          <w:p w14:paraId="6506B698" w14:textId="77777777" w:rsidR="005D007A" w:rsidRPr="00004A7E" w:rsidRDefault="005D007A" w:rsidP="00AE7C0A">
            <w:pPr>
              <w:spacing w:line="480" w:lineRule="auto"/>
            </w:pPr>
          </w:p>
        </w:tc>
        <w:tc>
          <w:tcPr>
            <w:tcW w:w="0" w:type="auto"/>
          </w:tcPr>
          <w:p w14:paraId="4D97C6DA" w14:textId="785A7ED0" w:rsidR="005D007A" w:rsidRPr="00CD7398" w:rsidRDefault="005D007A" w:rsidP="00AE7C0A">
            <w:pPr>
              <w:spacing w:line="480" w:lineRule="auto"/>
              <w:rPr>
                <w:b/>
                <w:vertAlign w:val="subscript"/>
              </w:rPr>
            </w:pPr>
            <w:r w:rsidRPr="00CD7398">
              <w:rPr>
                <w:b/>
              </w:rPr>
              <w:t>Performance Metric</w:t>
            </w:r>
          </w:p>
        </w:tc>
        <w:tc>
          <w:tcPr>
            <w:tcW w:w="0" w:type="auto"/>
          </w:tcPr>
          <w:p w14:paraId="52B466AC" w14:textId="7F04B40F" w:rsidR="005D007A" w:rsidRPr="00CD7398" w:rsidRDefault="005D007A" w:rsidP="00AE7C0A">
            <w:pPr>
              <w:spacing w:line="480" w:lineRule="auto"/>
              <w:rPr>
                <w:b/>
                <w:vertAlign w:val="subscript"/>
              </w:rPr>
            </w:pPr>
            <w:r w:rsidRPr="00CD7398">
              <w:rPr>
                <w:b/>
              </w:rPr>
              <w:t>Definition</w:t>
            </w:r>
          </w:p>
        </w:tc>
      </w:tr>
      <w:tr w:rsidR="0072162B" w:rsidRPr="00004A7E" w14:paraId="69EF4008" w14:textId="77777777" w:rsidTr="00004A7E">
        <w:trPr>
          <w:trHeight w:val="876"/>
          <w:jc w:val="center"/>
        </w:trPr>
        <w:tc>
          <w:tcPr>
            <w:tcW w:w="0" w:type="auto"/>
            <w:vMerge w:val="restart"/>
          </w:tcPr>
          <w:p w14:paraId="09CDD153" w14:textId="6DA37AFF" w:rsidR="0072162B" w:rsidRPr="00004A7E" w:rsidRDefault="0072162B" w:rsidP="00AE7C0A">
            <w:pPr>
              <w:spacing w:line="480" w:lineRule="auto"/>
            </w:pPr>
            <w:r w:rsidRPr="00004A7E">
              <w:t>Conservation</w:t>
            </w:r>
          </w:p>
        </w:tc>
        <w:tc>
          <w:tcPr>
            <w:tcW w:w="0" w:type="auto"/>
          </w:tcPr>
          <w:p w14:paraId="37E4083D" w14:textId="48BAC0E9" w:rsidR="0072162B" w:rsidRPr="00004A7E" w:rsidRDefault="0072162B" w:rsidP="00AE7C0A">
            <w:pPr>
              <w:spacing w:line="480" w:lineRule="auto"/>
            </w:pPr>
            <w:r w:rsidRPr="00004A7E">
              <w:t>Median recruitment</w:t>
            </w:r>
          </w:p>
        </w:tc>
        <w:tc>
          <w:tcPr>
            <w:tcW w:w="0" w:type="auto"/>
          </w:tcPr>
          <w:p w14:paraId="421CD0A5" w14:textId="519CD7D7" w:rsidR="0072162B" w:rsidRPr="00004A7E" w:rsidRDefault="0072162B" w:rsidP="00AE7C0A">
            <w:pPr>
              <w:spacing w:line="480" w:lineRule="auto"/>
            </w:pPr>
            <w:r w:rsidRPr="00004A7E">
              <w:t>Median aggregate recruit abundance (i.e. summed across all CUs within a return year) during the simulation period.</w:t>
            </w:r>
          </w:p>
        </w:tc>
      </w:tr>
      <w:tr w:rsidR="0072162B" w:rsidRPr="00004A7E" w14:paraId="20D58853" w14:textId="77777777" w:rsidTr="00004A7E">
        <w:trPr>
          <w:trHeight w:val="144"/>
          <w:jc w:val="center"/>
        </w:trPr>
        <w:tc>
          <w:tcPr>
            <w:tcW w:w="0" w:type="auto"/>
            <w:vMerge/>
          </w:tcPr>
          <w:p w14:paraId="1A786FD0" w14:textId="7575786E" w:rsidR="0072162B" w:rsidRPr="00004A7E" w:rsidRDefault="0072162B" w:rsidP="00AE7C0A">
            <w:pPr>
              <w:spacing w:line="480" w:lineRule="auto"/>
            </w:pPr>
          </w:p>
        </w:tc>
        <w:tc>
          <w:tcPr>
            <w:tcW w:w="0" w:type="auto"/>
          </w:tcPr>
          <w:p w14:paraId="19665089" w14:textId="15B6CFDE" w:rsidR="0072162B" w:rsidRPr="00004A7E" w:rsidRDefault="0072162B" w:rsidP="00AE7C0A">
            <w:pPr>
              <w:spacing w:line="480" w:lineRule="auto"/>
            </w:pPr>
            <w:r w:rsidRPr="00004A7E">
              <w:t>Proportion of CUs above upper benchmark</w:t>
            </w:r>
          </w:p>
        </w:tc>
        <w:tc>
          <w:tcPr>
            <w:tcW w:w="0" w:type="auto"/>
          </w:tcPr>
          <w:p w14:paraId="052C66AC" w14:textId="16F0A8DE" w:rsidR="0072162B" w:rsidRPr="00004A7E" w:rsidRDefault="0072162B" w:rsidP="00AE7C0A">
            <w:pPr>
              <w:spacing w:line="480" w:lineRule="auto"/>
            </w:pPr>
            <w:r w:rsidRPr="00004A7E">
              <w:t>The temporal mean proportion of CUs within a return year with spawner abundance greater than 0.8*S</w:t>
            </w:r>
            <w:r w:rsidRPr="00004A7E">
              <w:rPr>
                <w:vertAlign w:val="subscript"/>
              </w:rPr>
              <w:t>MSY</w:t>
            </w:r>
            <w:r w:rsidRPr="00004A7E">
              <w:t>.</w:t>
            </w:r>
          </w:p>
        </w:tc>
      </w:tr>
      <w:tr w:rsidR="0072162B" w:rsidRPr="00004A7E" w14:paraId="78B4046D" w14:textId="77777777" w:rsidTr="00004A7E">
        <w:trPr>
          <w:trHeight w:val="144"/>
          <w:jc w:val="center"/>
        </w:trPr>
        <w:tc>
          <w:tcPr>
            <w:tcW w:w="0" w:type="auto"/>
            <w:vMerge/>
          </w:tcPr>
          <w:p w14:paraId="3ADB960B" w14:textId="2D178BAB" w:rsidR="0072162B" w:rsidRPr="00004A7E" w:rsidRDefault="0072162B" w:rsidP="00AE7C0A">
            <w:pPr>
              <w:spacing w:line="480" w:lineRule="auto"/>
            </w:pPr>
          </w:p>
        </w:tc>
        <w:tc>
          <w:tcPr>
            <w:tcW w:w="0" w:type="auto"/>
          </w:tcPr>
          <w:p w14:paraId="1517FF30" w14:textId="78F20DC4" w:rsidR="0072162B" w:rsidRPr="00004A7E" w:rsidRDefault="0072162B" w:rsidP="00AE7C0A">
            <w:pPr>
              <w:spacing w:line="480" w:lineRule="auto"/>
            </w:pPr>
            <w:r w:rsidRPr="00004A7E">
              <w:t>Proportion of CUs extant</w:t>
            </w:r>
          </w:p>
        </w:tc>
        <w:tc>
          <w:tcPr>
            <w:tcW w:w="0" w:type="auto"/>
          </w:tcPr>
          <w:p w14:paraId="54A58A16" w14:textId="16FA2F2E" w:rsidR="0072162B" w:rsidRPr="00004A7E" w:rsidRDefault="0072162B" w:rsidP="00AE7C0A">
            <w:pPr>
              <w:spacing w:line="480" w:lineRule="auto"/>
            </w:pPr>
            <w:r w:rsidRPr="00004A7E">
              <w:t>The proportion of CUs with spawner abundances above the extinction threshold at the end of the simulation period.</w:t>
            </w:r>
          </w:p>
        </w:tc>
      </w:tr>
      <w:tr w:rsidR="0072162B" w:rsidRPr="00004A7E" w14:paraId="6753C4AF" w14:textId="77777777" w:rsidTr="00004A7E">
        <w:trPr>
          <w:trHeight w:val="586"/>
          <w:jc w:val="center"/>
        </w:trPr>
        <w:tc>
          <w:tcPr>
            <w:tcW w:w="0" w:type="auto"/>
            <w:vMerge w:val="restart"/>
          </w:tcPr>
          <w:p w14:paraId="7F7DD023" w14:textId="579EF6FD" w:rsidR="0072162B" w:rsidRPr="00004A7E" w:rsidRDefault="0072162B" w:rsidP="00AE7C0A">
            <w:pPr>
              <w:spacing w:line="480" w:lineRule="auto"/>
            </w:pPr>
            <w:r w:rsidRPr="00004A7E">
              <w:t>Catch</w:t>
            </w:r>
          </w:p>
        </w:tc>
        <w:tc>
          <w:tcPr>
            <w:tcW w:w="0" w:type="auto"/>
          </w:tcPr>
          <w:p w14:paraId="18A6D6F0" w14:textId="6C91204A" w:rsidR="0072162B" w:rsidRPr="00004A7E" w:rsidRDefault="0072162B" w:rsidP="00AE7C0A">
            <w:pPr>
              <w:spacing w:line="480" w:lineRule="auto"/>
            </w:pPr>
            <w:r w:rsidRPr="00004A7E">
              <w:t>Median catch</w:t>
            </w:r>
          </w:p>
        </w:tc>
        <w:tc>
          <w:tcPr>
            <w:tcW w:w="0" w:type="auto"/>
          </w:tcPr>
          <w:p w14:paraId="53907134" w14:textId="01F2352A" w:rsidR="0072162B" w:rsidRPr="00004A7E" w:rsidRDefault="0072162B" w:rsidP="00AE7C0A">
            <w:pPr>
              <w:spacing w:line="480" w:lineRule="auto"/>
            </w:pPr>
            <w:r w:rsidRPr="00004A7E">
              <w:t>Median aggregate catch (i.e. summed across all CUs within a return year) during the simulation period.</w:t>
            </w:r>
          </w:p>
        </w:tc>
      </w:tr>
      <w:tr w:rsidR="0072162B" w:rsidRPr="00004A7E" w14:paraId="29F0AC7F" w14:textId="77777777" w:rsidTr="00004A7E">
        <w:trPr>
          <w:trHeight w:val="144"/>
          <w:jc w:val="center"/>
        </w:trPr>
        <w:tc>
          <w:tcPr>
            <w:tcW w:w="0" w:type="auto"/>
            <w:vMerge/>
          </w:tcPr>
          <w:p w14:paraId="51FF7DCC" w14:textId="77777777" w:rsidR="0072162B" w:rsidRPr="00004A7E" w:rsidRDefault="0072162B" w:rsidP="00AE7C0A">
            <w:pPr>
              <w:spacing w:line="480" w:lineRule="auto"/>
            </w:pPr>
          </w:p>
        </w:tc>
        <w:tc>
          <w:tcPr>
            <w:tcW w:w="0" w:type="auto"/>
          </w:tcPr>
          <w:p w14:paraId="5189D253" w14:textId="08763708" w:rsidR="0072162B" w:rsidRPr="00004A7E" w:rsidRDefault="0072162B" w:rsidP="00AE7C0A">
            <w:pPr>
              <w:spacing w:line="480" w:lineRule="auto"/>
            </w:pPr>
            <w:r w:rsidRPr="00004A7E">
              <w:t>Catch stability</w:t>
            </w:r>
          </w:p>
        </w:tc>
        <w:tc>
          <w:tcPr>
            <w:tcW w:w="0" w:type="auto"/>
          </w:tcPr>
          <w:p w14:paraId="2F56A47A" w14:textId="2C5E5AFD" w:rsidR="0072162B" w:rsidRPr="00004A7E" w:rsidRDefault="0072162B" w:rsidP="00AE7C0A">
            <w:pPr>
              <w:spacing w:line="480" w:lineRule="auto"/>
            </w:pPr>
            <w:r w:rsidRPr="00004A7E">
              <w:t>The inverse of the temporal coefficient of variation in aggregate catch (i.e</w:t>
            </w:r>
            <w:proofErr w:type="gramStart"/>
            <w:r w:rsidRPr="00004A7E">
              <w:t xml:space="preserve">. </w:t>
            </w:r>
            <w:proofErr w:type="gramEnd"/>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72162B" w:rsidRPr="00004A7E" w14:paraId="657FA2B0" w14:textId="77777777" w:rsidTr="00004A7E">
        <w:trPr>
          <w:trHeight w:val="144"/>
          <w:jc w:val="center"/>
        </w:trPr>
        <w:tc>
          <w:tcPr>
            <w:tcW w:w="0" w:type="auto"/>
            <w:vMerge/>
          </w:tcPr>
          <w:p w14:paraId="11B6FE93" w14:textId="77777777" w:rsidR="0072162B" w:rsidRPr="00004A7E" w:rsidRDefault="0072162B" w:rsidP="00AE7C0A">
            <w:pPr>
              <w:spacing w:line="480" w:lineRule="auto"/>
            </w:pPr>
          </w:p>
        </w:tc>
        <w:tc>
          <w:tcPr>
            <w:tcW w:w="0" w:type="auto"/>
          </w:tcPr>
          <w:p w14:paraId="3450FE08" w14:textId="259B0BE5" w:rsidR="0072162B" w:rsidRPr="00004A7E" w:rsidRDefault="0072162B" w:rsidP="00AE7C0A">
            <w:pPr>
              <w:spacing w:line="480" w:lineRule="auto"/>
            </w:pPr>
            <w:r w:rsidRPr="00004A7E">
              <w:t>Proportion of years above catch threshold</w:t>
            </w:r>
          </w:p>
        </w:tc>
        <w:tc>
          <w:tcPr>
            <w:tcW w:w="0" w:type="auto"/>
          </w:tcPr>
          <w:p w14:paraId="222E4E54" w14:textId="48242024" w:rsidR="0072162B" w:rsidRPr="00004A7E" w:rsidRDefault="0072162B" w:rsidP="00AE7C0A">
            <w:pPr>
              <w:spacing w:line="480" w:lineRule="auto"/>
            </w:pPr>
            <w:r w:rsidRPr="00004A7E">
              <w:t>The proportion of years during the simulation period when aggregate TAC was greater than 1,000,000.</w:t>
            </w:r>
          </w:p>
        </w:tc>
      </w:tr>
    </w:tbl>
    <w:p w14:paraId="00B9DFC9" w14:textId="77777777" w:rsidR="005D007A" w:rsidRPr="00004A7E" w:rsidRDefault="005D007A" w:rsidP="00AE7C0A">
      <w:pPr>
        <w:spacing w:line="480" w:lineRule="auto"/>
        <w:rPr>
          <w:rFonts w:ascii="Calibri" w:hAnsi="Calibri"/>
        </w:rPr>
      </w:pPr>
    </w:p>
    <w:p w14:paraId="178187DB" w14:textId="2FEB5E60" w:rsidR="00DB21CE" w:rsidRPr="00004A7E" w:rsidRDefault="00DB21CE" w:rsidP="00AE7C0A">
      <w:pPr>
        <w:spacing w:line="480" w:lineRule="auto"/>
        <w:ind w:firstLine="720"/>
        <w:rPr>
          <w:rFonts w:ascii="Calibri" w:hAnsi="Calibri"/>
        </w:rPr>
      </w:pPr>
      <w:r w:rsidRPr="00004A7E">
        <w:rPr>
          <w:rFonts w:eastAsiaTheme="minorEastAsia"/>
        </w:rPr>
        <w:t xml:space="preserve">Although we focused our analyses on aggregate </w:t>
      </w:r>
      <w:r w:rsidR="006D1219">
        <w:rPr>
          <w:rFonts w:eastAsiaTheme="minorEastAsia"/>
        </w:rPr>
        <w:t>PMs</w:t>
      </w:r>
      <w:r w:rsidRPr="00004A7E">
        <w:rPr>
          <w:rFonts w:eastAsiaTheme="minorEastAsia"/>
        </w:rPr>
        <w:t xml:space="preserve"> because CV</w:t>
      </w:r>
      <w:r w:rsidRPr="00004A7E">
        <w:rPr>
          <w:rFonts w:eastAsiaTheme="minorEastAsia"/>
          <w:vertAlign w:val="subscript"/>
        </w:rPr>
        <w:t>C</w:t>
      </w:r>
      <w:r w:rsidRPr="00004A7E">
        <w:rPr>
          <w:rFonts w:eastAsiaTheme="minorEastAsia"/>
        </w:rPr>
        <w:t xml:space="preserve"> and synchrony are </w:t>
      </w:r>
      <w:r w:rsidR="006D1219">
        <w:rPr>
          <w:rFonts w:eastAsiaTheme="minorEastAsia"/>
        </w:rPr>
        <w:t xml:space="preserve">relevant at the </w:t>
      </w:r>
      <w:proofErr w:type="spellStart"/>
      <w:r w:rsidR="006D1219">
        <w:rPr>
          <w:rFonts w:eastAsiaTheme="minorEastAsia"/>
        </w:rPr>
        <w:t>metapopulation</w:t>
      </w:r>
      <w:proofErr w:type="spellEnd"/>
      <w:r w:rsidR="006D1219">
        <w:rPr>
          <w:rFonts w:eastAsiaTheme="minorEastAsia"/>
        </w:rPr>
        <w:t xml:space="preserve">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 xml:space="preserve">carrying capacity, as well as their exposure to </w:t>
      </w:r>
      <w:r w:rsidR="008730E1" w:rsidRPr="00004A7E">
        <w:rPr>
          <w:rFonts w:eastAsiaTheme="minorEastAsia"/>
        </w:rPr>
        <w:lastRenderedPageBreak/>
        <w:t>harvest in mixed stock fisheries</w:t>
      </w:r>
      <w:r w:rsidRPr="00004A7E">
        <w:rPr>
          <w:rFonts w:eastAsiaTheme="minorEastAsia"/>
        </w:rPr>
        <w:t>. An exhaustive analysis of CU-specific differences was beyond the scope of this paper, however to illustrate potential differences we present simulated changes in median spawner abundance across CV</w:t>
      </w:r>
      <w:r w:rsidRPr="00004A7E">
        <w:rPr>
          <w:rFonts w:eastAsiaTheme="minorEastAsia"/>
          <w:vertAlign w:val="subscript"/>
        </w:rPr>
        <w:t xml:space="preserve">C </w:t>
      </w:r>
      <w:r w:rsidRPr="00004A7E">
        <w:rPr>
          <w:rFonts w:eastAsiaTheme="minorEastAsia"/>
        </w:rPr>
        <w:t xml:space="preserve">and synchrony treatments for two CUs: </w:t>
      </w:r>
      <w:r w:rsidR="008730E1" w:rsidRPr="00004A7E">
        <w:rPr>
          <w:rFonts w:eastAsiaTheme="minorEastAsia"/>
        </w:rPr>
        <w:t>a low abundance</w:t>
      </w:r>
      <w:r w:rsidR="006D1219">
        <w:rPr>
          <w:rFonts w:eastAsiaTheme="minorEastAsia"/>
        </w:rPr>
        <w:t>, red 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Bowron</w:t>
      </w:r>
      <w:proofErr w:type="spellEnd"/>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7D96B494" w:rsidR="00DB21CE" w:rsidRPr="00004A7E" w:rsidRDefault="00DB21CE" w:rsidP="00AE7C0A">
      <w:pPr>
        <w:spacing w:line="480" w:lineRule="auto"/>
        <w:ind w:firstLine="720"/>
        <w:rPr>
          <w:rFonts w:ascii="Calibri" w:hAnsi="Calibri"/>
        </w:rPr>
      </w:pPr>
      <w:r w:rsidRPr="00004A7E">
        <w:rPr>
          <w:rFonts w:ascii="Calibri" w:hAnsi="Calibri"/>
        </w:rPr>
        <w:t xml:space="preserve">Finally, we </w:t>
      </w:r>
      <w:r w:rsidR="006D1219">
        <w:rPr>
          <w:rFonts w:ascii="Calibri" w:hAnsi="Calibri"/>
        </w:rPr>
        <w:t>stress</w:t>
      </w:r>
      <w:r w:rsidRPr="00004A7E">
        <w:rPr>
          <w:rFonts w:ascii="Calibri" w:hAnsi="Calibri"/>
        </w:rPr>
        <w:t xml:space="preserve"> that the goal of this study was to demonstrate relative differences in projected performance associated with trends in component variability and synchrony, not to accurately forecast the dynamics of</w:t>
      </w:r>
      <w:r w:rsidR="006D1219">
        <w:rPr>
          <w:rFonts w:ascii="Calibri" w:hAnsi="Calibri"/>
        </w:rPr>
        <w:t xml:space="preserve"> individual</w:t>
      </w:r>
      <w:r w:rsidRPr="00004A7E">
        <w:rPr>
          <w:rFonts w:ascii="Calibri" w:hAnsi="Calibri"/>
        </w:rPr>
        <w:t xml:space="preserve"> Fraser River CUs or the aggregate as a whole.</w:t>
      </w:r>
    </w:p>
    <w:p w14:paraId="61796981" w14:textId="056D6887" w:rsidR="00645D76" w:rsidRPr="00004A7E" w:rsidRDefault="00645D76" w:rsidP="00AE7C0A">
      <w:pPr>
        <w:pStyle w:val="ListParagraph"/>
        <w:spacing w:line="480" w:lineRule="auto"/>
        <w:rPr>
          <w:b/>
        </w:rPr>
      </w:pPr>
    </w:p>
    <w:p w14:paraId="11A47116" w14:textId="1616CB5A" w:rsidR="00DE0F7B" w:rsidRPr="00004A7E" w:rsidRDefault="006C2754" w:rsidP="00AE7C0A">
      <w:pPr>
        <w:spacing w:line="480" w:lineRule="auto"/>
        <w:jc w:val="center"/>
      </w:pPr>
      <w:r w:rsidRPr="00004A7E">
        <w:rPr>
          <w:b/>
        </w:rPr>
        <w:t>Results</w:t>
      </w:r>
    </w:p>
    <w:p w14:paraId="42999713" w14:textId="2A36445F" w:rsidR="000E43A3" w:rsidRPr="00004A7E" w:rsidRDefault="006C2754" w:rsidP="00AE7C0A">
      <w:pPr>
        <w:spacing w:line="480" w:lineRule="auto"/>
        <w:rPr>
          <w:i/>
        </w:rPr>
      </w:pPr>
      <w:r w:rsidRPr="00004A7E">
        <w:rPr>
          <w:i/>
        </w:rPr>
        <w:t>Retrospective analysis</w:t>
      </w:r>
    </w:p>
    <w:p w14:paraId="4E890CD7" w14:textId="6C1E619C" w:rsidR="005C2371" w:rsidRPr="00004A7E" w:rsidRDefault="006C2754" w:rsidP="00AE7C0A">
      <w:pPr>
        <w:spacing w:line="480" w:lineRule="auto"/>
      </w:pPr>
      <w:r w:rsidRPr="00004A7E">
        <w:tab/>
        <w:t>Mean Fraser River sockeye salmon productivity</w:t>
      </w:r>
      <w:r w:rsidR="009D23BD" w:rsidRPr="00004A7E">
        <w:t xml:space="preserve"> </w:t>
      </w:r>
      <w:r w:rsidR="00D31645" w:rsidRPr="00004A7E">
        <w:t>(</w:t>
      </w:r>
      <w:proofErr w:type="gramStart"/>
      <w:r w:rsidR="00D31645" w:rsidRPr="00004A7E">
        <w:t>log(</w:t>
      </w:r>
      <w:proofErr w:type="gramEnd"/>
      <w:r w:rsidR="00D31645" w:rsidRPr="00004A7E">
        <w:t>recruits/spawner))</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the aggregate exhibited several years of higher productivity, </w:t>
      </w:r>
      <w:r w:rsidR="006D1219">
        <w:t>it</w:t>
      </w:r>
      <w:r w:rsidRPr="00004A7E">
        <w:t xml:space="preserve"> h</w:t>
      </w:r>
      <w:r w:rsidR="00A43A81" w:rsidRPr="00004A7E">
        <w:t>as recently declined again</w:t>
      </w:r>
      <w:r w:rsidR="00D663FC" w:rsidRPr="00004A7E">
        <w:t xml:space="preserve"> and remains variable</w:t>
      </w:r>
      <w:r w:rsidR="00A43A81" w:rsidRPr="00004A7E">
        <w:t xml:space="preserve"> (Figure</w:t>
      </w:r>
      <w:r w:rsidR="00004A7E" w:rsidRPr="00004A7E">
        <w:t xml:space="preserve"> 2</w:t>
      </w:r>
      <w:r w:rsidRPr="00004A7E">
        <w:t xml:space="preserve">a). </w:t>
      </w:r>
      <w:r w:rsidR="00D663FC" w:rsidRPr="00004A7E">
        <w:t>A</w:t>
      </w:r>
      <w:r w:rsidR="005C2371" w:rsidRPr="00004A7E">
        <w:t>ggregate spawner abundance and aggregate catch increased until the ea</w:t>
      </w:r>
      <w:r w:rsidR="00D663FC" w:rsidRPr="00004A7E">
        <w:t xml:space="preserve">rly </w:t>
      </w:r>
      <w:r w:rsidR="00004A7E" w:rsidRPr="00004A7E">
        <w:t>1990s before declining (Figure 2</w:t>
      </w:r>
      <w:r w:rsidR="00A43A81" w:rsidRPr="00004A7E">
        <w:t>b</w:t>
      </w:r>
      <w:proofErr w:type="gramStart"/>
      <w:r w:rsidR="00A43A81" w:rsidRPr="00004A7E">
        <w:t>,</w:t>
      </w:r>
      <w:r w:rsidR="005C2371" w:rsidRPr="00004A7E">
        <w:t>c</w:t>
      </w:r>
      <w:proofErr w:type="gramEnd"/>
      <w:r w:rsidR="005C2371" w:rsidRPr="00004A7E">
        <w:t>)</w:t>
      </w:r>
      <w:r w:rsidR="00D663FC" w:rsidRPr="00004A7E">
        <w:t>, coincident with declines in productivity and exploitation rate</w:t>
      </w:r>
      <w:r w:rsidR="005C2371" w:rsidRPr="00004A7E">
        <w:t xml:space="preserve">. However, there is substantial </w:t>
      </w:r>
      <w:proofErr w:type="spellStart"/>
      <w:r w:rsidR="005C2371" w:rsidRPr="00004A7E">
        <w:t>interannual</w:t>
      </w:r>
      <w:proofErr w:type="spellEnd"/>
      <w:r w:rsidR="005C2371" w:rsidRPr="00004A7E">
        <w:t xml:space="preserve"> variability in both metrics due to </w:t>
      </w:r>
      <w:r w:rsidR="00246EBA">
        <w:t>several abundant</w:t>
      </w:r>
      <w:r w:rsidR="006D1219">
        <w:t xml:space="preserve"> cyclic CUs. P</w:t>
      </w:r>
      <w:r w:rsidR="005C2371" w:rsidRPr="00004A7E">
        <w:t xml:space="preserve">articularly large returns were observed in 2010 and 2014 (catches for 2014 not shown). </w:t>
      </w:r>
    </w:p>
    <w:p w14:paraId="4AE0B96C" w14:textId="4E810124" w:rsidR="006C2754" w:rsidRPr="00004A7E" w:rsidRDefault="006C2754" w:rsidP="00AE7C0A">
      <w:pPr>
        <w:spacing w:line="480" w:lineRule="auto"/>
        <w:ind w:firstLine="720"/>
      </w:pPr>
      <w:r w:rsidRPr="00004A7E">
        <w:t>Mean CV</w:t>
      </w:r>
      <w:r w:rsidRPr="00004A7E">
        <w:rPr>
          <w:vertAlign w:val="subscript"/>
        </w:rPr>
        <w:t>C</w:t>
      </w:r>
      <w:r w:rsidRPr="00004A7E">
        <w:t xml:space="preserve"> (i.e</w:t>
      </w:r>
      <w:r w:rsidR="008614AB" w:rsidRPr="00004A7E">
        <w:t xml:space="preserve">. temporal variability in recruit abundance, weighted by a CU’s </w:t>
      </w:r>
      <w:r w:rsidR="006D1219">
        <w:t>mean</w:t>
      </w:r>
      <w:r w:rsidR="008614AB" w:rsidRPr="00004A7E">
        <w:t xml:space="preserve"> abundance</w:t>
      </w:r>
      <w:r w:rsidRPr="00004A7E">
        <w:t>) was</w:t>
      </w:r>
      <w:r w:rsidR="008614AB" w:rsidRPr="00004A7E">
        <w:t xml:space="preserve"> low </w:t>
      </w:r>
      <w:r w:rsidR="00C0619A" w:rsidRPr="00004A7E">
        <w:t xml:space="preserve">in the 1960s, 70s and 90s, but </w:t>
      </w:r>
      <w:r w:rsidR="002B615B">
        <w:t>was elevated</w:t>
      </w:r>
      <w:r w:rsidR="00C0619A" w:rsidRPr="00004A7E">
        <w:t xml:space="preserve"> at the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 </w:t>
      </w:r>
      <w:r w:rsidR="00004A7E" w:rsidRPr="00004A7E">
        <w:t xml:space="preserve">in recruit abundance </w:t>
      </w:r>
      <w:r w:rsidR="00C0619A" w:rsidRPr="00004A7E">
        <w:t xml:space="preserve">was relatively high in the 1950s, low and stable for approximately 20 years </w:t>
      </w:r>
      <w:r w:rsidR="006D1219" w:rsidRPr="00004A7E">
        <w:t>afterward</w:t>
      </w:r>
      <w:r w:rsidR="006D1219">
        <w:t>s</w:t>
      </w:r>
      <w:r w:rsidR="00C0619A" w:rsidRPr="00004A7E">
        <w:t xml:space="preserve"> and </w:t>
      </w:r>
      <w:r w:rsidR="00C0619A" w:rsidRPr="00004A7E">
        <w:lastRenderedPageBreak/>
        <w:t xml:space="preserve">increased </w:t>
      </w:r>
      <w:r w:rsidR="006D1219">
        <w:t>through</w:t>
      </w:r>
      <w:r w:rsidR="00C0619A" w:rsidRPr="00004A7E">
        <w:t xml:space="preserve"> the 1980s</w:t>
      </w:r>
      <w:r w:rsidR="006D1219">
        <w:t>,</w:t>
      </w:r>
      <w:r w:rsidR="00C0619A" w:rsidRPr="00004A7E">
        <w:t xml:space="preserve"> leading to a </w:t>
      </w:r>
      <w:r w:rsidR="00004A7E" w:rsidRPr="00004A7E">
        <w:t>peak several years ago (Figure 2</w:t>
      </w:r>
      <w:r w:rsidR="00C0619A" w:rsidRPr="00004A7E">
        <w:t>e.)</w:t>
      </w:r>
      <w:r w:rsidRPr="00004A7E">
        <w:t xml:space="preserve"> </w:t>
      </w:r>
      <w:r w:rsidR="00D663FC" w:rsidRPr="00004A7E">
        <w:t>As expected</w:t>
      </w:r>
      <w:r w:rsidR="005B527F" w:rsidRPr="00004A7E">
        <w:t>, c</w:t>
      </w:r>
      <w:r w:rsidRPr="00004A7E">
        <w:t>hanges in CV</w:t>
      </w:r>
      <w:r w:rsidRPr="00004A7E">
        <w:rPr>
          <w:vertAlign w:val="subscript"/>
        </w:rPr>
        <w:t>A</w:t>
      </w:r>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in the early 2000s (Figure 2</w:t>
      </w:r>
      <w:r w:rsidR="00A43A81" w:rsidRPr="00004A7E">
        <w:t>f</w:t>
      </w:r>
      <w:r w:rsidRPr="00004A7E">
        <w:t>).</w:t>
      </w:r>
      <w:r w:rsidR="00D663FC" w:rsidRPr="00004A7E">
        <w:t xml:space="preserve"> </w:t>
      </w:r>
    </w:p>
    <w:p w14:paraId="60769AE2" w14:textId="0E8B694F" w:rsidR="00525C83" w:rsidRPr="00004A7E" w:rsidRDefault="00AC2E80" w:rsidP="00AE7C0A">
      <w:pPr>
        <w:spacing w:line="480" w:lineRule="auto"/>
        <w:jc w:val="center"/>
      </w:pPr>
      <w:commentRangeStart w:id="46"/>
      <w:r>
        <w:rPr>
          <w:noProof/>
          <w:lang w:eastAsia="en-CA"/>
        </w:rPr>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commentRangeEnd w:id="46"/>
      <w:r w:rsidR="00246EBA">
        <w:rPr>
          <w:rStyle w:val="CommentReference"/>
        </w:rPr>
        <w:commentReference w:id="46"/>
      </w:r>
    </w:p>
    <w:p w14:paraId="4120C511" w14:textId="24BD36FD" w:rsidR="00525C83" w:rsidRPr="00004A7E" w:rsidRDefault="00525C83" w:rsidP="00AE7C0A">
      <w:pPr>
        <w:spacing w:line="480" w:lineRule="auto"/>
      </w:pPr>
      <w:proofErr w:type="gramStart"/>
      <w:r w:rsidRPr="00004A7E">
        <w:t xml:space="preserve">Figure </w:t>
      </w:r>
      <w:r w:rsidR="00AF52E0">
        <w:t>2</w:t>
      </w:r>
      <w:r w:rsidR="00F73E55">
        <w:t>.</w:t>
      </w:r>
      <w:proofErr w:type="gramEnd"/>
      <w:r w:rsidRPr="00004A7E">
        <w:t xml:space="preserve"> </w:t>
      </w:r>
      <w:proofErr w:type="gramStart"/>
      <w:r w:rsidRPr="00004A7E">
        <w:t>Observed trends in Fraser River sockeye salmon productivity (log (recruits per spawner)), aggregate spawner abundance, and aggregate catch (</w:t>
      </w:r>
      <w:r w:rsidR="00D663FC" w:rsidRPr="00004A7E">
        <w:t>a-c</w:t>
      </w:r>
      <w:r w:rsidRPr="00004A7E">
        <w:t>).</w:t>
      </w:r>
      <w:proofErr w:type="gramEnd"/>
      <w:r w:rsidRPr="00004A7E">
        <w:t xml:space="preserve"> </w:t>
      </w:r>
      <w:proofErr w:type="gramStart"/>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and aggregate variability</w:t>
      </w:r>
      <w:r w:rsidR="00D663FC" w:rsidRPr="00004A7E">
        <w:rPr>
          <w:rFonts w:eastAsiaTheme="minorEastAsia"/>
        </w:rPr>
        <w:t xml:space="preserve"> (CV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w:t>
      </w:r>
      <w:proofErr w:type="gramEnd"/>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p>
    <w:p w14:paraId="0637E6FC" w14:textId="77777777" w:rsidR="005C2371" w:rsidRPr="00004A7E" w:rsidRDefault="005C2371" w:rsidP="00AE7C0A">
      <w:pPr>
        <w:spacing w:line="480" w:lineRule="auto"/>
        <w:rPr>
          <w:i/>
        </w:rPr>
      </w:pPr>
    </w:p>
    <w:p w14:paraId="151010AC" w14:textId="0748891B" w:rsidR="005B527F" w:rsidRPr="00004A7E" w:rsidRDefault="005B527F" w:rsidP="00AE7C0A">
      <w:pPr>
        <w:spacing w:line="480" w:lineRule="auto"/>
        <w:rPr>
          <w:i/>
        </w:rPr>
      </w:pPr>
      <w:r w:rsidRPr="00004A7E">
        <w:rPr>
          <w:i/>
        </w:rPr>
        <w:t>Forward simulation</w:t>
      </w:r>
    </w:p>
    <w:p w14:paraId="20519113" w14:textId="7BA963D3" w:rsidR="00353067" w:rsidRPr="00004A7E" w:rsidRDefault="005B527F" w:rsidP="00AE7C0A">
      <w:pPr>
        <w:spacing w:line="480" w:lineRule="auto"/>
        <w:rPr>
          <w:ins w:id="47" w:author="DFO-MPO" w:date="2018-09-11T10:57:00Z"/>
          <w:rFonts w:eastAsiaTheme="minorEastAsia"/>
        </w:rPr>
      </w:pPr>
      <w:r w:rsidRPr="00004A7E">
        <w:rPr>
          <w:i/>
        </w:rPr>
        <w:tab/>
      </w:r>
      <w:r w:rsidR="00A409A9" w:rsidRPr="00004A7E">
        <w:t xml:space="preserve">By specifying low, medium, and high values for </w:t>
      </w:r>
      <m:oMath>
        <m:r>
          <w:rPr>
            <w:rFonts w:ascii="Cambria Math" w:hAnsi="Cambria Math"/>
          </w:rPr>
          <m:t>σ</m:t>
        </m:r>
      </m:oMath>
      <w:r w:rsidR="00A409A9" w:rsidRPr="00004A7E">
        <w:t xml:space="preserve"> and </w:t>
      </w:r>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synchrony</w:t>
      </w:r>
      <w:r w:rsidR="00AF52E0">
        <w:rPr>
          <w:rFonts w:eastAsiaTheme="minorEastAsia"/>
        </w:rPr>
        <w:t xml:space="preserve"> scenarios (Figure 3</w:t>
      </w:r>
      <w:r w:rsidR="00A45830">
        <w:rPr>
          <w:rFonts w:eastAsiaTheme="minorEastAsia"/>
        </w:rPr>
        <w:t>)</w:t>
      </w:r>
      <w:r w:rsidR="00353067" w:rsidRPr="00004A7E">
        <w:rPr>
          <w:rFonts w:eastAsiaTheme="minorEastAsia"/>
        </w:rPr>
        <w:t>.</w:t>
      </w:r>
      <w:r w:rsidR="00A45830">
        <w:rPr>
          <w:rFonts w:eastAsiaTheme="minorEastAsia"/>
        </w:rPr>
        <w:t xml:space="preserve"> </w:t>
      </w:r>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as a measure of synchrony in subsequent results.</w:t>
      </w:r>
      <w:r w:rsidR="00633411">
        <w:rPr>
          <w:rFonts w:eastAsiaTheme="minorEastAsia"/>
        </w:rPr>
        <w:t xml:space="preserve"> </w:t>
      </w:r>
      <w:r w:rsidR="00F73E55">
        <w:rPr>
          <w:rFonts w:eastAsiaTheme="minorEastAsia"/>
        </w:rPr>
        <w:t xml:space="preserve">Due to stochasticity within the model, </w:t>
      </w:r>
      <w:commentRangeStart w:id="48"/>
      <w:r w:rsidR="00633411">
        <w:rPr>
          <w:rFonts w:eastAsiaTheme="minorEastAsia"/>
        </w:rPr>
        <w:t>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were lower than </w:t>
      </w:r>
      <w:r w:rsidR="00A45830">
        <w:rPr>
          <w:rFonts w:eastAsiaTheme="minorEastAsia"/>
        </w:rPr>
        <w:lastRenderedPageBreak/>
        <w:t xml:space="preserve">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 However,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 (Figure S1).</w:t>
      </w:r>
      <w:r w:rsidR="00A45830">
        <w:rPr>
          <w:rFonts w:eastAsiaTheme="minorEastAsia"/>
        </w:rPr>
        <w:t xml:space="preserve"> </w:t>
      </w:r>
      <w:commentRangeEnd w:id="48"/>
      <w:r w:rsidR="00633411">
        <w:rPr>
          <w:rStyle w:val="CommentReference"/>
        </w:rPr>
        <w:commentReference w:id="48"/>
      </w:r>
    </w:p>
    <w:p w14:paraId="245C62D7" w14:textId="09DA27CB" w:rsidR="005B527F" w:rsidRPr="00004A7E" w:rsidRDefault="00A45830" w:rsidP="00AE7C0A">
      <w:pPr>
        <w:spacing w:line="480" w:lineRule="auto"/>
        <w:jc w:val="center"/>
        <w:rPr>
          <w:rFonts w:eastAsiaTheme="minorEastAsia"/>
        </w:rPr>
      </w:pPr>
      <w:r>
        <w:rPr>
          <w:rFonts w:eastAsiaTheme="minorEastAsia"/>
          <w:noProof/>
          <w:lang w:eastAsia="en-CA"/>
        </w:rPr>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CA0FEEE" w:rsidR="0093252F" w:rsidRDefault="00AF52E0" w:rsidP="00AE7C0A">
      <w:pPr>
        <w:spacing w:line="480" w:lineRule="auto"/>
        <w:rPr>
          <w:rFonts w:eastAsiaTheme="minorEastAsia"/>
        </w:rPr>
      </w:pPr>
      <w:proofErr w:type="gramStart"/>
      <w:r>
        <w:rPr>
          <w:rFonts w:eastAsiaTheme="minorEastAsia"/>
        </w:rPr>
        <w:t>Figure 3</w:t>
      </w:r>
      <w:r w:rsidR="0093252F" w:rsidRPr="00004A7E">
        <w:rPr>
          <w:rFonts w:eastAsiaTheme="minorEastAsia"/>
        </w:rPr>
        <w:t>.</w:t>
      </w:r>
      <w:proofErr w:type="gramEnd"/>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w:t>
      </w:r>
      <w:proofErr w:type="gramStart"/>
      <w:r w:rsidR="00511A34" w:rsidRPr="00004A7E">
        <w:t xml:space="preserve">and </w:t>
      </w:r>
      <w:proofErr w:type="gramEnd"/>
      <m:oMath>
        <m:r>
          <w:rPr>
            <w:rFonts w:ascii="Cambria Math" w:hAnsi="Cambria Math"/>
          </w:rPr>
          <m:t>ρ</m:t>
        </m:r>
      </m:oMath>
      <w:r w:rsidR="0016554E">
        <w:rPr>
          <w:rFonts w:eastAsiaTheme="minorEastAsia"/>
        </w:rPr>
        <w:t xml:space="preserve">, respectively. 12-year moving window </w:t>
      </w:r>
      <w:r w:rsidR="00511A34" w:rsidRPr="00004A7E">
        <w:rPr>
          <w:rFonts w:eastAsiaTheme="minorEastAsia"/>
        </w:rPr>
        <w:t>Trends in the observed stock-recruitment dataset are shown in black, the dashed line represents the beginning of the simulation period, and colored lines represent different CV</w:t>
      </w:r>
      <w:r w:rsidR="00511A34" w:rsidRPr="00004A7E">
        <w:rPr>
          <w:rFonts w:eastAsiaTheme="minorEastAsia"/>
          <w:vertAlign w:val="subscript"/>
        </w:rPr>
        <w:t>C</w:t>
      </w:r>
      <w:r w:rsidR="00511A34" w:rsidRPr="00004A7E">
        <w:rPr>
          <w:rFonts w:eastAsiaTheme="minorEastAsia"/>
        </w:rPr>
        <w:t xml:space="preserve"> and synchrony operating models. Lines represent medians across 250 trials. </w:t>
      </w:r>
    </w:p>
    <w:p w14:paraId="091C560E" w14:textId="1F8F4785" w:rsidR="00537250" w:rsidRDefault="000024DA" w:rsidP="00AE7C0A">
      <w:pPr>
        <w:spacing w:line="480" w:lineRule="auto"/>
        <w:jc w:val="center"/>
        <w:rPr>
          <w:rFonts w:eastAsiaTheme="minorEastAsia"/>
        </w:rPr>
      </w:pPr>
      <w:r>
        <w:rPr>
          <w:rFonts w:eastAsiaTheme="minorEastAsia"/>
          <w:noProof/>
          <w:lang w:eastAsia="en-CA"/>
        </w:rPr>
        <w:lastRenderedPageBreak/>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DCAA50F" w:rsidR="00537250" w:rsidRPr="00004A7E" w:rsidRDefault="00537250" w:rsidP="00AE7C0A">
      <w:pPr>
        <w:spacing w:line="480" w:lineRule="auto"/>
        <w:rPr>
          <w:rFonts w:eastAsiaTheme="minorEastAsia"/>
        </w:rPr>
      </w:pPr>
      <w:commentRangeStart w:id="49"/>
      <w:r>
        <w:rPr>
          <w:rFonts w:eastAsiaTheme="minorEastAsia"/>
        </w:rPr>
        <w:t xml:space="preserve">Figure </w:t>
      </w:r>
      <w:commentRangeEnd w:id="49"/>
      <w:r w:rsidR="000024DA">
        <w:rPr>
          <w:rStyle w:val="CommentReference"/>
        </w:rPr>
        <w:commentReference w:id="49"/>
      </w:r>
      <w:r>
        <w:rPr>
          <w:rFonts w:eastAsiaTheme="minorEastAsia"/>
        </w:rPr>
        <w:t xml:space="preserve">S1. Trends in recruitment synchrony as a function </w:t>
      </w:r>
      <w:proofErr w:type="gramStart"/>
      <w:r>
        <w:rPr>
          <w:rFonts w:eastAsiaTheme="minorEastAsia"/>
        </w:rPr>
        <w:t>of</w:t>
      </w:r>
      <w:r w:rsidRPr="00004A7E">
        <w:t xml:space="preserve"> </w:t>
      </w:r>
      <w:proofErr w:type="gramEnd"/>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30738C85" w:rsidR="00AF52E0" w:rsidRDefault="00063326" w:rsidP="00AE7C0A">
      <w:pPr>
        <w:spacing w:line="480" w:lineRule="auto"/>
        <w:rPr>
          <w:rFonts w:eastAsiaTheme="minorEastAsia"/>
        </w:rPr>
      </w:pPr>
      <w:r w:rsidRPr="00004A7E">
        <w:rPr>
          <w:rFonts w:eastAsiaTheme="minorEastAsia"/>
        </w:rPr>
        <w:tab/>
      </w:r>
      <w:r w:rsidR="0016554E">
        <w:rPr>
          <w:rFonts w:eastAsiaTheme="minorEastAsia"/>
        </w:rPr>
        <w:t>The effects of aggregate variability on conservation-based PMs were dependent on productivity scenario</w:t>
      </w:r>
      <w:r w:rsidR="008C1D4E">
        <w:rPr>
          <w:rFonts w:eastAsiaTheme="minorEastAsia"/>
        </w:rPr>
        <w:t>. When productivity was simulated at its reference value (i.e. median retrospective estimates and norm</w:t>
      </w:r>
      <w:r w:rsidR="00894F3F">
        <w:rPr>
          <w:rFonts w:eastAsiaTheme="minorEastAsia"/>
        </w:rPr>
        <w:t>ally distributed process error</w:t>
      </w:r>
      <w:r w:rsidR="0060393E">
        <w:rPr>
          <w:rFonts w:eastAsiaTheme="minorEastAsia"/>
        </w:rPr>
        <w:t xml:space="preserve"> with mean 0</w:t>
      </w:r>
      <w:r w:rsidR="00894F3F">
        <w:rPr>
          <w:rFonts w:eastAsiaTheme="minorEastAsia"/>
        </w:rPr>
        <w:t>)</w:t>
      </w:r>
      <w:r w:rsidR="0060393E">
        <w:rPr>
          <w:rFonts w:eastAsiaTheme="minorEastAsia"/>
        </w:rPr>
        <w:t xml:space="preserve"> the effects of greater variability</w:t>
      </w:r>
      <w:r w:rsidR="00894F3F">
        <w:rPr>
          <w:rFonts w:eastAsiaTheme="minorEastAsia"/>
        </w:rPr>
        <w:t xml:space="preserve">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synchrony led to moderate declines in recruit abundance, while increases in component </w:t>
      </w:r>
      <w:r w:rsidR="00F6484A">
        <w:rPr>
          <w:rFonts w:eastAsiaTheme="minorEastAsia"/>
        </w:rPr>
        <w:t>variability</w:t>
      </w:r>
      <w:r w:rsidR="008C1D4E">
        <w:rPr>
          <w:rFonts w:eastAsiaTheme="minorEastAsia"/>
        </w:rPr>
        <w:t xml:space="preserve"> led to moderate increases</w:t>
      </w:r>
      <w:r w:rsidR="00AF52E0">
        <w:rPr>
          <w:rFonts w:eastAsiaTheme="minorEastAsia"/>
        </w:rPr>
        <w:t xml:space="preserve"> (Figure 4a)</w:t>
      </w:r>
      <w:r w:rsidR="008C1D4E">
        <w:rPr>
          <w:rFonts w:eastAsiaTheme="minorEastAsia"/>
        </w:rPr>
        <w:t xml:space="preserve">. </w:t>
      </w:r>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proofErr w:type="gramStart"/>
      <w:r w:rsidR="001F0F42">
        <w:rPr>
          <w:rFonts w:eastAsiaTheme="minorEastAsia"/>
        </w:rPr>
        <w:t>,</w:t>
      </w:r>
      <w:r w:rsidR="00AF52E0">
        <w:rPr>
          <w:rFonts w:eastAsiaTheme="minorEastAsia"/>
        </w:rPr>
        <w:t>c</w:t>
      </w:r>
      <w:proofErr w:type="gramEnd"/>
      <w:r w:rsidR="00AF52E0">
        <w:rPr>
          <w:rFonts w:eastAsiaTheme="minorEastAsia"/>
        </w:rPr>
        <w:t xml:space="preserve">). </w:t>
      </w:r>
    </w:p>
    <w:p w14:paraId="13805121" w14:textId="0D77EFF8" w:rsidR="00A43A81" w:rsidRPr="00AF52E0" w:rsidRDefault="00F6484A" w:rsidP="00AE7C0A">
      <w:pPr>
        <w:spacing w:line="480" w:lineRule="auto"/>
        <w:ind w:firstLine="720"/>
      </w:pPr>
      <w:r>
        <w:rPr>
          <w:rFonts w:eastAsiaTheme="minorEastAsia"/>
        </w:rPr>
        <w:t>Unsurprisingly, conser</w:t>
      </w:r>
      <w:r w:rsidR="00F8225F">
        <w:rPr>
          <w:rFonts w:eastAsiaTheme="minorEastAsia"/>
        </w:rPr>
        <w:t xml:space="preserve">vation-based PMs declined when simulations included pessimistic </w:t>
      </w:r>
      <w:r>
        <w:rPr>
          <w:rFonts w:eastAsiaTheme="minorEastAsia"/>
        </w:rPr>
        <w:t xml:space="preserve">productivity scenarios. </w:t>
      </w:r>
      <w:r w:rsidR="00AF52E0">
        <w:rPr>
          <w:rFonts w:eastAsiaTheme="minorEastAsia"/>
        </w:rPr>
        <w:t xml:space="preserve">However, </w:t>
      </w:r>
      <w:r>
        <w:rPr>
          <w:rFonts w:eastAsiaTheme="minorEastAsia"/>
        </w:rPr>
        <w:t xml:space="preserve">the relative magnitude of these declines was </w:t>
      </w:r>
      <w:r w:rsidR="0060393E">
        <w:rPr>
          <w:rFonts w:eastAsiaTheme="minorEastAsia"/>
        </w:rPr>
        <w:t xml:space="preserve">strongly </w:t>
      </w:r>
      <w:r>
        <w:rPr>
          <w:rFonts w:eastAsiaTheme="minorEastAsia"/>
        </w:rPr>
        <w:t>moderated by aggregate variability in general and synchrony in particular</w:t>
      </w:r>
      <w:r w:rsidR="00AF52E0">
        <w:rPr>
          <w:rFonts w:eastAsiaTheme="minorEastAsia"/>
        </w:rPr>
        <w:t xml:space="preserve">. </w:t>
      </w:r>
      <w:r w:rsidR="0060393E">
        <w:rPr>
          <w:rFonts w:eastAsiaTheme="minorEastAsia"/>
        </w:rPr>
        <w:t>For example, w</w:t>
      </w:r>
      <w:r w:rsidR="00AF52E0">
        <w:rPr>
          <w:rFonts w:eastAsiaTheme="minorEastAsia"/>
        </w:rPr>
        <w:t xml:space="preserve">hen process variance was </w:t>
      </w:r>
      <w:r w:rsidR="00AF52E0">
        <w:rPr>
          <w:rFonts w:eastAsiaTheme="minorEastAsia"/>
        </w:rPr>
        <w:lastRenderedPageBreak/>
        <w:t>simulated with a skewed normal distrib</w:t>
      </w:r>
      <w:r>
        <w:rPr>
          <w:rFonts w:eastAsiaTheme="minorEastAsia"/>
        </w:rPr>
        <w:t>ution</w:t>
      </w:r>
      <w:r w:rsidR="0060393E">
        <w:rPr>
          <w:rFonts w:eastAsiaTheme="minorEastAsia"/>
        </w:rPr>
        <w:t xml:space="preserve"> and aggregate variability was low</w:t>
      </w:r>
      <w:r>
        <w:rPr>
          <w:rFonts w:eastAsiaTheme="minorEastAsia"/>
        </w:rPr>
        <w:t>, median recruit abundance</w:t>
      </w:r>
      <w:r w:rsidR="00894F3F">
        <w:rPr>
          <w:rFonts w:eastAsiaTheme="minorEastAsia"/>
        </w:rPr>
        <w:t xml:space="preserve"> </w:t>
      </w:r>
      <w:r>
        <w:rPr>
          <w:rFonts w:eastAsiaTheme="minorEastAsia"/>
        </w:rPr>
        <w:t xml:space="preserve">declined by approximately </w:t>
      </w:r>
      <w:r w:rsidR="0060393E">
        <w:rPr>
          <w:rFonts w:eastAsiaTheme="minorEastAsia"/>
        </w:rPr>
        <w:t>25</w:t>
      </w:r>
      <w:r>
        <w:rPr>
          <w:rFonts w:eastAsiaTheme="minorEastAsia"/>
        </w:rPr>
        <w:t>%</w:t>
      </w:r>
      <w:r w:rsidR="0060393E">
        <w:rPr>
          <w:rFonts w:eastAsiaTheme="minorEastAsia"/>
        </w:rPr>
        <w:t xml:space="preserve"> relative to the reference productivity scenario</w:t>
      </w:r>
      <w:r>
        <w:rPr>
          <w:rFonts w:eastAsiaTheme="minorEastAsia"/>
        </w:rPr>
        <w:t xml:space="preserve"> </w:t>
      </w:r>
      <w:r w:rsidR="0060393E">
        <w:rPr>
          <w:rFonts w:eastAsiaTheme="minorEastAsia"/>
        </w:rPr>
        <w:t>(</w:t>
      </w:r>
      <w:r w:rsidR="00F8225F">
        <w:rPr>
          <w:rFonts w:eastAsiaTheme="minorEastAsia"/>
        </w:rPr>
        <w:t>purple circles Figure 4a, 4d); h</w:t>
      </w:r>
      <w:r w:rsidR="0060393E">
        <w:rPr>
          <w:rFonts w:eastAsiaTheme="minorEastAsia"/>
        </w:rPr>
        <w:t xml:space="preserve">owever </w:t>
      </w:r>
      <w:r w:rsidR="00F8225F">
        <w:rPr>
          <w:rFonts w:eastAsiaTheme="minorEastAsia"/>
        </w:rPr>
        <w:t>in simulations where</w:t>
      </w:r>
      <w:r>
        <w:rPr>
          <w:rFonts w:eastAsiaTheme="minorEastAsia"/>
        </w:rPr>
        <w:t xml:space="preserve"> synchrony was increased to moderate levels</w:t>
      </w:r>
      <w:r w:rsidR="00F8225F">
        <w:rPr>
          <w:rFonts w:eastAsiaTheme="minorEastAsia"/>
        </w:rPr>
        <w:t>, median recruit abundance declined by more than 50%</w:t>
      </w:r>
      <w:r w:rsidR="0060393E">
        <w:rPr>
          <w:rFonts w:eastAsiaTheme="minorEastAsia"/>
        </w:rPr>
        <w:t xml:space="preserve"> (green circles </w:t>
      </w:r>
      <w:r w:rsidR="00AF52E0">
        <w:rPr>
          <w:rFonts w:eastAsiaTheme="minorEastAsia"/>
        </w:rPr>
        <w:t xml:space="preserve">Figure </w:t>
      </w:r>
      <w:r w:rsidR="0060393E">
        <w:rPr>
          <w:rFonts w:eastAsiaTheme="minorEastAsia"/>
        </w:rPr>
        <w:t xml:space="preserve">4a, </w:t>
      </w:r>
      <w:r w:rsidR="00AF52E0">
        <w:rPr>
          <w:rFonts w:eastAsiaTheme="minorEastAsia"/>
        </w:rPr>
        <w:t>4d).</w:t>
      </w:r>
      <w:r w:rsidR="00894F3F">
        <w:rPr>
          <w:rFonts w:eastAsiaTheme="minorEastAsia"/>
        </w:rPr>
        <w:t xml:space="preserve"> The proportion of CUs above their biological benchmark exhibited similar declines at higher synchrony levels (Figure 4e).</w:t>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 xml:space="preserve">were associated with declines in recruit abundance and conservation status, but only when they co-occurred with moderate or high </w:t>
      </w:r>
      <w:r w:rsidR="00C35C3B">
        <w:rPr>
          <w:rFonts w:eastAsiaTheme="minorEastAsia"/>
        </w:rPr>
        <w:t xml:space="preserve">levels of </w:t>
      </w:r>
      <w:r w:rsidR="001F0F42">
        <w:rPr>
          <w:rFonts w:eastAsiaTheme="minorEastAsia"/>
        </w:rPr>
        <w:t>synchrony (Figure 4d</w:t>
      </w:r>
      <w:proofErr w:type="gramStart"/>
      <w:r w:rsidR="001F0F42">
        <w:rPr>
          <w:rFonts w:eastAsiaTheme="minorEastAsia"/>
        </w:rPr>
        <w:t>,</w:t>
      </w:r>
      <w:r w:rsidR="00AF52E0">
        <w:rPr>
          <w:rFonts w:eastAsiaTheme="minorEastAsia"/>
        </w:rPr>
        <w:t>e</w:t>
      </w:r>
      <w:proofErr w:type="gramEnd"/>
      <w:r w:rsidR="00AF52E0">
        <w:rPr>
          <w:rFonts w:eastAsiaTheme="minorEastAsia"/>
        </w:rPr>
        <w:t>). The interaction between component variability and synchrony was most noticeable wi</w:t>
      </w:r>
      <w:r w:rsidR="007203C4">
        <w:rPr>
          <w:rFonts w:eastAsiaTheme="minorEastAsia"/>
        </w:rPr>
        <w:t xml:space="preserve">th regards to extirpation risk. The median proportion of extant CUs was </w:t>
      </w:r>
      <w:r w:rsidR="0060393E">
        <w:rPr>
          <w:rFonts w:eastAsiaTheme="minorEastAsia"/>
        </w:rPr>
        <w:t>~95%</w:t>
      </w:r>
      <w:r w:rsidR="007203C4">
        <w:rPr>
          <w:rFonts w:eastAsiaTheme="minorEastAsia"/>
        </w:rPr>
        <w:t xml:space="preserve"> as long as synchrony was low, but declined </w:t>
      </w:r>
      <w:r w:rsidR="0060393E">
        <w:rPr>
          <w:rFonts w:eastAsiaTheme="minorEastAsia"/>
        </w:rPr>
        <w:t>to 90%</w:t>
      </w:r>
      <w:r w:rsidR="007203C4">
        <w:rPr>
          <w:rFonts w:eastAsiaTheme="minorEastAsia"/>
        </w:rPr>
        <w:t xml:space="preserve"> when synchrony</w:t>
      </w:r>
      <w:r w:rsidR="0060393E">
        <w:rPr>
          <w:rFonts w:eastAsiaTheme="minorEastAsia"/>
        </w:rPr>
        <w:t xml:space="preserve"> was</w:t>
      </w:r>
      <w:r w:rsidR="007203C4">
        <w:rPr>
          <w:rFonts w:eastAsiaTheme="minorEastAsia"/>
        </w:rPr>
        <w:t xml:space="preserve"> increased </w:t>
      </w:r>
      <w:r w:rsidR="00894F3F">
        <w:rPr>
          <w:rFonts w:eastAsiaTheme="minorEastAsia"/>
        </w:rPr>
        <w:t xml:space="preserve">to moderate levels </w:t>
      </w:r>
      <w:r w:rsidR="0060393E">
        <w:rPr>
          <w:rFonts w:eastAsiaTheme="minorEastAsia"/>
        </w:rPr>
        <w:t>and to ~85%</w:t>
      </w:r>
      <w:r w:rsidR="007203C4">
        <w:rPr>
          <w:rFonts w:eastAsiaTheme="minorEastAsia"/>
        </w:rPr>
        <w:t xml:space="preserve"> </w:t>
      </w:r>
      <w:r w:rsidR="00C35C3B">
        <w:rPr>
          <w:rFonts w:eastAsiaTheme="minorEastAsia"/>
        </w:rPr>
        <w:t>when both component variability and synchrony were at their maximum values</w:t>
      </w:r>
      <w:r w:rsidR="007203C4">
        <w:rPr>
          <w:rFonts w:eastAsiaTheme="minorEastAsia"/>
        </w:rPr>
        <w:t xml:space="preserve"> (Figure 4f). Conservation outcomes worsened slightly when process variance was simulated from a skewed Student </w:t>
      </w:r>
      <w:r w:rsidR="007203C4" w:rsidRPr="001F0F42">
        <w:rPr>
          <w:rFonts w:eastAsiaTheme="minorEastAsia"/>
          <w:i/>
        </w:rPr>
        <w:t>t</w:t>
      </w:r>
      <w:r w:rsidR="007203C4">
        <w:rPr>
          <w:rFonts w:eastAsiaTheme="minorEastAsia"/>
        </w:rPr>
        <w:t xml:space="preserve"> distribution, but the overall patterns were similar to </w:t>
      </w:r>
      <w:r w:rsidR="00894F3F">
        <w:rPr>
          <w:rFonts w:eastAsiaTheme="minorEastAsia"/>
        </w:rPr>
        <w:t>estimates when using the</w:t>
      </w:r>
      <w:r w:rsidR="007203C4">
        <w:rPr>
          <w:rFonts w:eastAsiaTheme="minorEastAsia"/>
        </w:rPr>
        <w:t xml:space="preserve"> less extreme</w:t>
      </w:r>
      <w:r w:rsidR="00894F3F">
        <w:rPr>
          <w:rFonts w:eastAsiaTheme="minorEastAsia"/>
        </w:rPr>
        <w:t>,</w:t>
      </w:r>
      <w:r w:rsidR="007203C4">
        <w:rPr>
          <w:rFonts w:eastAsiaTheme="minorEastAsia"/>
        </w:rPr>
        <w:t xml:space="preserve"> skewed normal</w:t>
      </w:r>
      <w:r w:rsidR="00894F3F">
        <w:rPr>
          <w:rFonts w:eastAsiaTheme="minorEastAsia"/>
        </w:rPr>
        <w:t xml:space="preserve"> distribution</w:t>
      </w:r>
      <w:r w:rsidR="007203C4">
        <w:rPr>
          <w:rFonts w:eastAsiaTheme="minorEastAsia"/>
        </w:rPr>
        <w:t xml:space="preserve"> (Figure 4g-i).</w:t>
      </w:r>
    </w:p>
    <w:p w14:paraId="5B411BF9" w14:textId="7D1E04DD" w:rsidR="00A43A81" w:rsidRPr="00004A7E" w:rsidRDefault="0016554E" w:rsidP="00AE7C0A">
      <w:pPr>
        <w:spacing w:line="480" w:lineRule="auto"/>
        <w:jc w:val="center"/>
        <w:rPr>
          <w:rFonts w:eastAsiaTheme="minorEastAsia"/>
        </w:rPr>
      </w:pPr>
      <w:r>
        <w:rPr>
          <w:rFonts w:eastAsiaTheme="minorEastAsia"/>
          <w:noProof/>
          <w:lang w:eastAsia="en-CA"/>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p>
    <w:p w14:paraId="4E8B9CE3" w14:textId="3FE425FC" w:rsidR="00A43A81" w:rsidRPr="00004A7E" w:rsidRDefault="00AF52E0" w:rsidP="00AE7C0A">
      <w:pPr>
        <w:spacing w:line="480" w:lineRule="auto"/>
        <w:rPr>
          <w:rFonts w:eastAsiaTheme="minorEastAsia"/>
        </w:rPr>
      </w:pPr>
      <w:proofErr w:type="gramStart"/>
      <w:r>
        <w:rPr>
          <w:rFonts w:eastAsiaTheme="minorEastAsia"/>
        </w:rPr>
        <w:lastRenderedPageBreak/>
        <w:t>Figure 4</w:t>
      </w:r>
      <w:r w:rsidR="00A43A81" w:rsidRPr="00004A7E">
        <w:rPr>
          <w:rFonts w:eastAsiaTheme="minorEastAsia"/>
        </w:rPr>
        <w:t>.</w:t>
      </w:r>
      <w:proofErr w:type="gramEnd"/>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proofErr w:type="gramEnd"/>
      <w:r w:rsidR="00871917" w:rsidRPr="00004A7E">
        <w:rPr>
          <w:rFonts w:eastAsiaTheme="minorEastAsia"/>
        </w:rPr>
        <w:t xml:space="preserve"> Points represent medians and whiskers 90% posterior interval among </w:t>
      </w:r>
      <w:commentRangeStart w:id="50"/>
      <w:r w:rsidR="00871917" w:rsidRPr="00004A7E">
        <w:rPr>
          <w:rFonts w:eastAsiaTheme="minorEastAsia"/>
        </w:rPr>
        <w:t xml:space="preserve">250 </w:t>
      </w:r>
      <w:commentRangeEnd w:id="50"/>
      <w:r w:rsidR="00871917" w:rsidRPr="00004A7E">
        <w:rPr>
          <w:rStyle w:val="CommentReference"/>
          <w:sz w:val="22"/>
          <w:szCs w:val="22"/>
        </w:rPr>
        <w:commentReference w:id="50"/>
      </w:r>
      <w:r w:rsidR="00871917" w:rsidRPr="00004A7E">
        <w:rPr>
          <w:rFonts w:eastAsiaTheme="minorEastAsia"/>
        </w:rPr>
        <w:t>simulation runs.</w:t>
      </w:r>
    </w:p>
    <w:p w14:paraId="3434300E" w14:textId="77777777" w:rsidR="00ED3315" w:rsidRDefault="00E8618A" w:rsidP="00AE7C0A">
      <w:pPr>
        <w:spacing w:line="480" w:lineRule="auto"/>
        <w:rPr>
          <w:rFonts w:eastAsiaTheme="minorEastAsia"/>
        </w:rPr>
      </w:pPr>
      <w:r>
        <w:rPr>
          <w:rFonts w:eastAsiaTheme="minorEastAsia"/>
        </w:rPr>
        <w:tab/>
        <w:t>The effects of aggregate variability also differed among catch-based PMs</w:t>
      </w:r>
      <w:r w:rsidR="00C35C3B">
        <w:rPr>
          <w:rFonts w:eastAsiaTheme="minorEastAsia"/>
        </w:rPr>
        <w:t xml:space="preserve"> and</w:t>
      </w:r>
      <w:r>
        <w:rPr>
          <w:rFonts w:eastAsiaTheme="minorEastAsia"/>
        </w:rPr>
        <w:t xml:space="preserve"> productivity scenario</w:t>
      </w:r>
      <w:r w:rsidR="00C35C3B">
        <w:rPr>
          <w:rFonts w:eastAsiaTheme="minorEastAsia"/>
        </w:rPr>
        <w:t>s</w:t>
      </w:r>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synchrony (Figure 5a). Increasing synchrony and component variability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TAC was achieved, as well </w:t>
      </w:r>
      <w:r w:rsidR="00ED3315">
        <w:rPr>
          <w:rFonts w:eastAsiaTheme="minorEastAsia"/>
        </w:rPr>
        <w:t xml:space="preserve">as </w:t>
      </w:r>
      <w:r w:rsidR="00D126B7">
        <w:rPr>
          <w:rFonts w:eastAsiaTheme="minorEastAsia"/>
        </w:rPr>
        <w:t>severe declines in catch stability</w:t>
      </w:r>
      <w:r w:rsidR="001F0F42">
        <w:rPr>
          <w:rFonts w:eastAsiaTheme="minorEastAsia"/>
        </w:rPr>
        <w:t xml:space="preserve"> (Figure 5b</w:t>
      </w:r>
      <w:proofErr w:type="gramStart"/>
      <w:r w:rsidR="001F0F42">
        <w:rPr>
          <w:rFonts w:eastAsiaTheme="minorEastAsia"/>
        </w:rPr>
        <w:t>,</w:t>
      </w:r>
      <w:r w:rsidR="00D126B7">
        <w:rPr>
          <w:rFonts w:eastAsiaTheme="minorEastAsia"/>
        </w:rPr>
        <w:t>c</w:t>
      </w:r>
      <w:proofErr w:type="gramEnd"/>
      <w:r w:rsidR="00D126B7">
        <w:rPr>
          <w:rFonts w:eastAsiaTheme="minorEastAsia"/>
        </w:rPr>
        <w:t>).</w:t>
      </w:r>
      <w:r w:rsidR="00C35C3B">
        <w:rPr>
          <w:rFonts w:eastAsiaTheme="minorEastAsia"/>
        </w:rPr>
        <w:t xml:space="preserve"> </w:t>
      </w:r>
    </w:p>
    <w:p w14:paraId="208267FF" w14:textId="01B79E66" w:rsidR="00F73E55" w:rsidRDefault="00C35C3B" w:rsidP="00AE7C0A">
      <w:pPr>
        <w:spacing w:line="480" w:lineRule="auto"/>
        <w:ind w:firstLine="720"/>
        <w:rPr>
          <w:rFonts w:eastAsiaTheme="minorEastAsia"/>
        </w:rPr>
      </w:pPr>
      <w:r>
        <w:rPr>
          <w:rFonts w:eastAsiaTheme="minorEastAsia"/>
        </w:rPr>
        <w:t>As with the conservation-based PMs, the impacts of aggregate variability on catch-based PMs were</w:t>
      </w:r>
      <w:r w:rsidR="00ED3315">
        <w:rPr>
          <w:rFonts w:eastAsiaTheme="minorEastAsia"/>
        </w:rPr>
        <w:t xml:space="preserve"> </w:t>
      </w:r>
      <w:r>
        <w:rPr>
          <w:rFonts w:eastAsiaTheme="minorEastAsia"/>
        </w:rPr>
        <w:t xml:space="preserve">severe under pessimistic productivity scenarios. </w:t>
      </w:r>
      <w:r w:rsidR="004A2560">
        <w:rPr>
          <w:rFonts w:eastAsiaTheme="minorEastAsia"/>
        </w:rPr>
        <w:t>When process variance was simulated with a skewed normal distribution m</w:t>
      </w:r>
      <w:r>
        <w:rPr>
          <w:rFonts w:eastAsiaTheme="minorEastAsia"/>
        </w:rPr>
        <w:t xml:space="preserve">edian catches declined by </w:t>
      </w:r>
      <w:r w:rsidR="004A2560">
        <w:rPr>
          <w:rFonts w:eastAsiaTheme="minorEastAsia"/>
        </w:rPr>
        <w:t xml:space="preserve">45-65% as aggregate variability increased (Figure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component variability and synchrony were </w:t>
      </w:r>
      <w:r w:rsidR="00ED3315">
        <w:rPr>
          <w:rFonts w:eastAsiaTheme="minorEastAsia"/>
        </w:rPr>
        <w:t>at their minimum values</w:t>
      </w:r>
      <w:r w:rsidR="001F0F42">
        <w:rPr>
          <w:rFonts w:eastAsiaTheme="minorEastAsia"/>
        </w:rPr>
        <w:t xml:space="preserve"> to 43% at their maximum (Figure 5e). While declines in catch stability with aggregate variability were similar between the reference and skewed normal productivity scenarios, </w:t>
      </w:r>
      <w:r w:rsidR="00894F3F">
        <w:rPr>
          <w:rFonts w:eastAsiaTheme="minorEastAsia"/>
        </w:rPr>
        <w:t>they</w:t>
      </w:r>
      <w:r w:rsidR="001F0F42">
        <w:rPr>
          <w:rFonts w:eastAsiaTheme="minorEastAsia"/>
        </w:rPr>
        <w:t xml:space="preserve"> were much more severe when process variance was simulated with a skewed Student </w:t>
      </w:r>
      <w:r w:rsidR="001F0F42" w:rsidRPr="001F0F42">
        <w:rPr>
          <w:rFonts w:eastAsiaTheme="minorEastAsia"/>
          <w:i/>
        </w:rPr>
        <w:t>t</w:t>
      </w:r>
      <w:r w:rsidR="001F0F42">
        <w:rPr>
          <w:rFonts w:eastAsiaTheme="minorEastAsia"/>
        </w:rPr>
        <w:t xml:space="preserve"> distribution (Figure 5c</w:t>
      </w:r>
      <w:proofErr w:type="gramStart"/>
      <w:r w:rsidR="001F0F42">
        <w:rPr>
          <w:rFonts w:eastAsiaTheme="minorEastAsia"/>
        </w:rPr>
        <w:t>,f,i</w:t>
      </w:r>
      <w:proofErr w:type="gramEnd"/>
      <w:r w:rsidR="001F0F42">
        <w:rPr>
          <w:rFonts w:eastAsiaTheme="minorEastAsia"/>
        </w:rPr>
        <w:t>). Differences between the two pessimistic productivity scenarios were relatively minor for the remaining catch-based PMs (Figure 5g</w:t>
      </w:r>
      <w:proofErr w:type="gramStart"/>
      <w:r w:rsidR="001F0F42">
        <w:rPr>
          <w:rFonts w:eastAsiaTheme="minorEastAsia"/>
        </w:rPr>
        <w:t>,h</w:t>
      </w:r>
      <w:proofErr w:type="gramEnd"/>
      <w:r w:rsidR="001F0F42">
        <w:rPr>
          <w:rFonts w:eastAsiaTheme="minorEastAsia"/>
        </w:rPr>
        <w:t>).</w:t>
      </w:r>
    </w:p>
    <w:p w14:paraId="45DC7854" w14:textId="6EE61A06" w:rsidR="00F73E55" w:rsidRDefault="00F73E55" w:rsidP="00AE7C0A">
      <w:pPr>
        <w:spacing w:line="480" w:lineRule="auto"/>
        <w:jc w:val="center"/>
        <w:rPr>
          <w:rFonts w:eastAsiaTheme="minorEastAsia"/>
        </w:rPr>
      </w:pPr>
      <w:r>
        <w:rPr>
          <w:rFonts w:eastAsiaTheme="minorEastAsia"/>
          <w:noProof/>
          <w:lang w:eastAsia="en-CA"/>
        </w:rPr>
        <w:lastRenderedPageBreak/>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0E9CC563" w:rsidR="004709A6" w:rsidRPr="00004A7E" w:rsidRDefault="00F73E55" w:rsidP="00AE7C0A">
      <w:pPr>
        <w:spacing w:line="480" w:lineRule="auto"/>
        <w:rPr>
          <w:rFonts w:eastAsiaTheme="minorEastAsia"/>
        </w:rPr>
      </w:pPr>
      <w:proofErr w:type="gramStart"/>
      <w:r>
        <w:rPr>
          <w:rFonts w:eastAsiaTheme="minorEastAsia"/>
        </w:rPr>
        <w:t>Figure 5</w:t>
      </w:r>
      <w:r w:rsidR="004709A6" w:rsidRPr="00004A7E">
        <w:rPr>
          <w:rFonts w:eastAsiaTheme="minorEastAsia"/>
        </w:rPr>
        <w:t>.</w:t>
      </w:r>
      <w:proofErr w:type="gramEnd"/>
      <w:r w:rsidR="004709A6" w:rsidRPr="00004A7E">
        <w:rPr>
          <w:rFonts w:eastAsiaTheme="minorEastAsia"/>
        </w:rPr>
        <w:t xml:space="preserve"> </w:t>
      </w:r>
      <w:proofErr w:type="gramStart"/>
      <w:r w:rsidR="004709A6" w:rsidRPr="00004A7E">
        <w:rPr>
          <w:rFonts w:eastAsiaTheme="minorEastAsia"/>
        </w:rPr>
        <w:t>Effects of component variability and synchrony on catch-based performance measures.</w:t>
      </w:r>
      <w:proofErr w:type="gramEnd"/>
      <w:r w:rsidR="004709A6" w:rsidRPr="00004A7E">
        <w:rPr>
          <w:rFonts w:eastAsiaTheme="minorEastAsia"/>
        </w:rPr>
        <w:t xml:space="preserve"> Points represent medians and whiskers 90% posterior interval among </w:t>
      </w:r>
      <w:commentRangeStart w:id="51"/>
      <w:r w:rsidR="004709A6" w:rsidRPr="00004A7E">
        <w:rPr>
          <w:rFonts w:eastAsiaTheme="minorEastAsia"/>
        </w:rPr>
        <w:t xml:space="preserve">250 </w:t>
      </w:r>
      <w:commentRangeEnd w:id="51"/>
      <w:r w:rsidR="004709A6" w:rsidRPr="00004A7E">
        <w:rPr>
          <w:rStyle w:val="CommentReference"/>
          <w:sz w:val="22"/>
          <w:szCs w:val="22"/>
        </w:rPr>
        <w:commentReference w:id="51"/>
      </w:r>
      <w:r w:rsidR="004709A6" w:rsidRPr="00004A7E">
        <w:rPr>
          <w:rFonts w:eastAsiaTheme="minorEastAsia"/>
        </w:rPr>
        <w:t>simulation runs.</w:t>
      </w:r>
    </w:p>
    <w:p w14:paraId="7B081DBD" w14:textId="0E29FFA9" w:rsidR="00774187" w:rsidRPr="00004A7E" w:rsidRDefault="004709A6" w:rsidP="00AE7C0A">
      <w:pPr>
        <w:spacing w:line="480" w:lineRule="auto"/>
        <w:rPr>
          <w:rFonts w:eastAsiaTheme="minorEastAsia"/>
        </w:rPr>
      </w:pPr>
      <w:r w:rsidRPr="00004A7E">
        <w:rPr>
          <w:rFonts w:eastAsiaTheme="minorEastAsia"/>
        </w:rPr>
        <w:tab/>
      </w:r>
    </w:p>
    <w:p w14:paraId="24849F62" w14:textId="65D8EA86" w:rsidR="00B56327" w:rsidRPr="00004A7E" w:rsidRDefault="00B56327" w:rsidP="00AE7C0A">
      <w:pPr>
        <w:spacing w:line="480" w:lineRule="auto"/>
        <w:rPr>
          <w:rFonts w:eastAsiaTheme="minorEastAsia"/>
        </w:rPr>
      </w:pPr>
      <w:r w:rsidRPr="00004A7E">
        <w:rPr>
          <w:rFonts w:eastAsiaTheme="minorEastAsia"/>
        </w:rPr>
        <w:tab/>
        <w:t xml:space="preserve">CU-specific median spawner abundances </w:t>
      </w:r>
      <w:r w:rsidR="00956286" w:rsidRPr="00004A7E">
        <w:rPr>
          <w:rFonts w:eastAsiaTheme="minorEastAsia"/>
        </w:rPr>
        <w:t>declined wit</w:t>
      </w:r>
      <w:r w:rsidR="00350F95">
        <w:rPr>
          <w:rFonts w:eastAsiaTheme="minorEastAsia"/>
        </w:rPr>
        <w:t xml:space="preserve">h greater component variability, although these effects were </w:t>
      </w:r>
      <w:r w:rsidR="00ED3315">
        <w:rPr>
          <w:rFonts w:eastAsiaTheme="minorEastAsia"/>
        </w:rPr>
        <w:t>minor relative to</w:t>
      </w:r>
      <w:r w:rsidR="00350F95">
        <w:rPr>
          <w:rFonts w:eastAsiaTheme="minorEastAsia"/>
        </w:rPr>
        <w:t xml:space="preserve">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Shifts in 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956286" w:rsidRPr="00004A7E">
        <w:rPr>
          <w:rFonts w:eastAsiaTheme="minorEastAsia"/>
        </w:rPr>
        <w:t>Chilko</w:t>
      </w:r>
      <w:proofErr w:type="spellEnd"/>
      <w:r w:rsidR="00956286" w:rsidRPr="00004A7E">
        <w:rPr>
          <w:rFonts w:eastAsiaTheme="minorEastAsia"/>
        </w:rPr>
        <w:t>) because depleted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350F95">
        <w:rPr>
          <w:rFonts w:eastAsiaTheme="minorEastAsia"/>
        </w:rPr>
        <w:t>Bowron</w:t>
      </w:r>
      <w:proofErr w:type="spellEnd"/>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likelihood of recovery even </w:t>
      </w:r>
      <w:r w:rsidR="00350F95">
        <w:rPr>
          <w:rFonts w:eastAsiaTheme="minorEastAsia"/>
        </w:rPr>
        <w:t xml:space="preserve">when dynamics were simulated with </w:t>
      </w:r>
      <w:r w:rsidR="00894F3F">
        <w:rPr>
          <w:rFonts w:eastAsiaTheme="minorEastAsia"/>
        </w:rPr>
        <w:t xml:space="preserve">the reference productivity scenario </w:t>
      </w:r>
      <w:r w:rsidR="00956286" w:rsidRPr="00004A7E">
        <w:rPr>
          <w:rFonts w:eastAsiaTheme="minorEastAsia"/>
        </w:rPr>
        <w:t xml:space="preserve">(Figure 5). </w:t>
      </w:r>
      <w:r w:rsidR="00F8390D" w:rsidRPr="00004A7E">
        <w:rPr>
          <w:rFonts w:eastAsiaTheme="minorEastAsia"/>
        </w:rPr>
        <w:t>Median spawner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AE7C0A">
      <w:pPr>
        <w:spacing w:line="480" w:lineRule="auto"/>
        <w:jc w:val="center"/>
      </w:pPr>
      <w:r w:rsidRPr="00004A7E">
        <w:rPr>
          <w:rStyle w:val="CommentReference"/>
          <w:sz w:val="22"/>
          <w:szCs w:val="22"/>
        </w:rPr>
        <w:lastRenderedPageBreak/>
        <w:commentReference w:id="52"/>
      </w:r>
      <w:r w:rsidR="006B31D1">
        <w:rPr>
          <w:rFonts w:eastAsiaTheme="minorEastAsia"/>
          <w:noProof/>
          <w:lang w:eastAsia="en-CA"/>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AE7C0A">
      <w:pPr>
        <w:spacing w:line="480" w:lineRule="auto"/>
        <w:rPr>
          <w:noProof/>
          <w:lang w:eastAsia="en-CA"/>
        </w:rPr>
      </w:pPr>
      <w:proofErr w:type="gramStart"/>
      <w:r>
        <w:t>Figure 6</w:t>
      </w:r>
      <w:r w:rsidR="008E6657" w:rsidRPr="00004A7E">
        <w:t>.</w:t>
      </w:r>
      <w:proofErr w:type="gramEnd"/>
      <w:r w:rsidR="008E6657" w:rsidRPr="00004A7E">
        <w:t xml:space="preserve"> </w:t>
      </w:r>
      <w:proofErr w:type="gramStart"/>
      <w:r w:rsidR="008E6657" w:rsidRPr="00004A7E">
        <w:t xml:space="preserve">Distributions of CU-specific median spawner abundance (among 250 trials) across different levels of component variability (shading) and </w:t>
      </w:r>
      <w:r>
        <w:t>three</w:t>
      </w:r>
      <w:r w:rsidR="008E6657" w:rsidRPr="00004A7E">
        <w:t xml:space="preserve"> productivity regimes for </w:t>
      </w:r>
      <w:proofErr w:type="spellStart"/>
      <w:r>
        <w:t>Bowron</w:t>
      </w:r>
      <w:proofErr w:type="spellEnd"/>
      <w:r>
        <w:t xml:space="preserve"> and </w:t>
      </w:r>
      <w:proofErr w:type="spellStart"/>
      <w:r>
        <w:t>Chilko</w:t>
      </w:r>
      <w:proofErr w:type="spellEnd"/>
      <w:r w:rsidR="008E6657" w:rsidRPr="00004A7E">
        <w:t xml:space="preserve"> CUs.</w:t>
      </w:r>
      <w:proofErr w:type="gramEnd"/>
      <w:r w:rsidR="008E6657" w:rsidRPr="00004A7E">
        <w:t xml:space="preserve"> The vertical dashed line represents each CU’s upper biological benchmark (</w:t>
      </w:r>
      <w:r>
        <w:t>0.8*</w:t>
      </w:r>
      <w:proofErr w:type="spellStart"/>
      <w:r w:rsidR="008E6657" w:rsidRPr="00004A7E">
        <w:t>S</w:t>
      </w:r>
      <w:r w:rsidR="008E6657" w:rsidRPr="00004A7E">
        <w:rPr>
          <w:vertAlign w:val="subscript"/>
        </w:rPr>
        <w:t>msy</w:t>
      </w:r>
      <w:proofErr w:type="spellEnd"/>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AE7C0A">
      <w:pPr>
        <w:spacing w:line="480" w:lineRule="auto"/>
        <w:jc w:val="center"/>
      </w:pPr>
      <w:r>
        <w:rPr>
          <w:noProof/>
          <w:lang w:eastAsia="en-CA"/>
        </w:rPr>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AE7C0A">
      <w:pPr>
        <w:spacing w:line="480" w:lineRule="auto"/>
      </w:pPr>
      <w:r>
        <w:t>Figure S2</w:t>
      </w:r>
      <w:r w:rsidR="00F8390D" w:rsidRPr="00004A7E">
        <w:t xml:space="preserve">. Distributions of CU-specific median spawner abundance (among 250 trials) across different levels of synchrony (shading) and two productivity regimes for </w:t>
      </w:r>
      <w:proofErr w:type="spellStart"/>
      <w:r w:rsidR="00F8390D" w:rsidRPr="00004A7E">
        <w:t>Chilko</w:t>
      </w:r>
      <w:proofErr w:type="spellEnd"/>
      <w:r w:rsidR="00F8390D" w:rsidRPr="00004A7E">
        <w:t xml:space="preserve"> (top) and </w:t>
      </w:r>
      <w:proofErr w:type="spellStart"/>
      <w:r w:rsidR="00F8390D" w:rsidRPr="00004A7E">
        <w:t>Cultus</w:t>
      </w:r>
      <w:proofErr w:type="spellEnd"/>
      <w:r w:rsidR="00F8390D" w:rsidRPr="00004A7E">
        <w:t xml:space="preserve"> (bottom) CUs. The </w:t>
      </w:r>
      <w:r w:rsidR="00F8390D" w:rsidRPr="00004A7E">
        <w:lastRenderedPageBreak/>
        <w:t>vertical dashed line represents each CU’s upper biological benchmark (</w:t>
      </w:r>
      <w:proofErr w:type="spellStart"/>
      <w:r w:rsidR="00F8390D" w:rsidRPr="00004A7E">
        <w:t>S</w:t>
      </w:r>
      <w:r w:rsidR="00F8390D" w:rsidRPr="00004A7E">
        <w:rPr>
          <w:vertAlign w:val="subscript"/>
        </w:rPr>
        <w:t>msy</w:t>
      </w:r>
      <w:proofErr w:type="spellEnd"/>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32CB3DFA" w14:textId="3A1578FC" w:rsidR="00472DCC" w:rsidRPr="004C40D0" w:rsidRDefault="00472DCC" w:rsidP="00AE7C0A">
      <w:pPr>
        <w:spacing w:line="480" w:lineRule="auto"/>
      </w:pPr>
      <w:r>
        <w:tab/>
      </w:r>
    </w:p>
    <w:p w14:paraId="55993170" w14:textId="77777777" w:rsidR="004648C5" w:rsidRPr="00004A7E" w:rsidRDefault="004648C5" w:rsidP="00AE7C0A">
      <w:pPr>
        <w:spacing w:line="480" w:lineRule="auto"/>
      </w:pPr>
    </w:p>
    <w:p w14:paraId="62343306" w14:textId="77777777" w:rsidR="00FC010F" w:rsidRPr="00FC010F" w:rsidRDefault="00DE0F7B" w:rsidP="00FC010F">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FC010F" w:rsidRPr="00FC010F">
        <w:rPr>
          <w:noProof/>
        </w:rPr>
        <w:t xml:space="preserve">Anderson, S.C., Branch, T.A., Cooper, A.B. &amp; Dulvy, N.K. (2017) Black-swan events in animal populations. </w:t>
      </w:r>
      <w:r w:rsidR="00FC010F" w:rsidRPr="00FC010F">
        <w:rPr>
          <w:i/>
          <w:noProof/>
        </w:rPr>
        <w:t>Proceedings of the National Academy of Sciences</w:t>
      </w:r>
      <w:r w:rsidR="00FC010F" w:rsidRPr="00FC010F">
        <w:rPr>
          <w:noProof/>
        </w:rPr>
        <w:t>.</w:t>
      </w:r>
    </w:p>
    <w:p w14:paraId="34E02974" w14:textId="77777777" w:rsidR="00FC010F" w:rsidRPr="00FC010F" w:rsidRDefault="00FC010F" w:rsidP="00FC010F">
      <w:pPr>
        <w:pStyle w:val="EndNoteBibliography"/>
        <w:spacing w:after="0"/>
        <w:ind w:left="720" w:hanging="720"/>
        <w:rPr>
          <w:noProof/>
        </w:rPr>
      </w:pPr>
      <w:r w:rsidRPr="00FC010F">
        <w:rPr>
          <w:noProof/>
        </w:rPr>
        <w:t>Burgner, R.L. (1991) Life history of Sockeye Salmon (</w:t>
      </w:r>
      <w:r w:rsidRPr="00FC010F">
        <w:rPr>
          <w:i/>
          <w:noProof/>
        </w:rPr>
        <w:t>Oncorhynchus nerka</w:t>
      </w:r>
      <w:r w:rsidRPr="00FC010F">
        <w:rPr>
          <w:noProof/>
        </w:rPr>
        <w:t xml:space="preserve">). </w:t>
      </w:r>
      <w:r w:rsidRPr="00FC010F">
        <w:rPr>
          <w:i/>
          <w:noProof/>
        </w:rPr>
        <w:t xml:space="preserve">Pacific Salmon Life Histories </w:t>
      </w:r>
      <w:r w:rsidRPr="00FC010F">
        <w:rPr>
          <w:noProof/>
        </w:rPr>
        <w:t>(eds C. Groot &amp; L. Margolis).</w:t>
      </w:r>
      <w:r w:rsidRPr="00FC010F">
        <w:rPr>
          <w:i/>
          <w:noProof/>
        </w:rPr>
        <w:t xml:space="preserve"> </w:t>
      </w:r>
      <w:r w:rsidRPr="00FC010F">
        <w:rPr>
          <w:noProof/>
        </w:rPr>
        <w:t>University of British Columbia Press, Vancouver, B.C.</w:t>
      </w:r>
    </w:p>
    <w:p w14:paraId="0BDF171A" w14:textId="77777777" w:rsidR="00FC010F" w:rsidRPr="00FC010F" w:rsidRDefault="00FC010F" w:rsidP="00FC010F">
      <w:pPr>
        <w:pStyle w:val="EndNoteBibliography"/>
        <w:spacing w:after="0"/>
        <w:ind w:left="720" w:hanging="720"/>
        <w:rPr>
          <w:noProof/>
        </w:rPr>
      </w:pPr>
      <w:r w:rsidRPr="00FC010F">
        <w:rPr>
          <w:noProof/>
        </w:rPr>
        <w:t xml:space="preserve">Carlson, S.M. &amp; Satterthwaite, W.H. (2011) Weakened portfolio effect in a collapsed salmon population complex. </w:t>
      </w:r>
      <w:r w:rsidRPr="00FC010F">
        <w:rPr>
          <w:i/>
          <w:noProof/>
        </w:rPr>
        <w:t>Canadian Journal of Fisheries and Aquatic Sciences,</w:t>
      </w:r>
      <w:r w:rsidRPr="00FC010F">
        <w:rPr>
          <w:noProof/>
        </w:rPr>
        <w:t xml:space="preserve"> </w:t>
      </w:r>
      <w:r w:rsidRPr="00FC010F">
        <w:rPr>
          <w:b/>
          <w:noProof/>
        </w:rPr>
        <w:t>68,</w:t>
      </w:r>
      <w:r w:rsidRPr="00FC010F">
        <w:rPr>
          <w:noProof/>
        </w:rPr>
        <w:t xml:space="preserve"> 1579-1589.</w:t>
      </w:r>
    </w:p>
    <w:p w14:paraId="165B915E" w14:textId="77777777" w:rsidR="00FC010F" w:rsidRPr="00FC010F" w:rsidRDefault="00FC010F" w:rsidP="00FC010F">
      <w:pPr>
        <w:pStyle w:val="EndNoteBibliography"/>
        <w:spacing w:after="0"/>
        <w:ind w:left="720" w:hanging="720"/>
        <w:rPr>
          <w:noProof/>
        </w:rPr>
      </w:pPr>
      <w:r w:rsidRPr="00FC010F">
        <w:rPr>
          <w:noProof/>
        </w:rPr>
        <w:t xml:space="preserve">Cohen, B.I. (2012) The Uncertain Future of Fraser River Sockeye - Part 1. </w:t>
      </w:r>
      <w:r w:rsidRPr="00FC010F">
        <w:rPr>
          <w:i/>
          <w:noProof/>
        </w:rPr>
        <w:t>Cohen Commission,</w:t>
      </w:r>
      <w:r w:rsidRPr="00FC010F">
        <w:rPr>
          <w:noProof/>
        </w:rPr>
        <w:t xml:space="preserve"> </w:t>
      </w:r>
      <w:r w:rsidRPr="00FC010F">
        <w:rPr>
          <w:b/>
          <w:noProof/>
        </w:rPr>
        <w:t>1,</w:t>
      </w:r>
      <w:r w:rsidRPr="00FC010F">
        <w:rPr>
          <w:noProof/>
        </w:rPr>
        <w:t xml:space="preserve"> 692.</w:t>
      </w:r>
    </w:p>
    <w:p w14:paraId="10D535C4" w14:textId="77777777" w:rsidR="00FC010F" w:rsidRPr="00FC010F" w:rsidRDefault="00FC010F" w:rsidP="00FC010F">
      <w:pPr>
        <w:pStyle w:val="EndNoteBibliography"/>
        <w:spacing w:after="0"/>
        <w:ind w:left="720" w:hanging="720"/>
        <w:rPr>
          <w:noProof/>
        </w:rPr>
      </w:pPr>
      <w:r w:rsidRPr="00FC010F">
        <w:rPr>
          <w:noProof/>
        </w:rPr>
        <w:t xml:space="preserve">Cooke, S.J., Hinch, S.G., Farrell, A.P., Lapointe, M.F., Jones, S.R.M., Macdonald, J.S., Patterson, D.A., Healey, M.C. &amp; van der Kraak, G. (2004) Abnormal migration timing and high en route mortality of sockeye salmon in the Fraser River, British Columbia. </w:t>
      </w:r>
      <w:r w:rsidRPr="00FC010F">
        <w:rPr>
          <w:i/>
          <w:noProof/>
        </w:rPr>
        <w:t>Fisheries Research,</w:t>
      </w:r>
      <w:r w:rsidRPr="00FC010F">
        <w:rPr>
          <w:noProof/>
        </w:rPr>
        <w:t xml:space="preserve"> </w:t>
      </w:r>
      <w:r w:rsidRPr="00FC010F">
        <w:rPr>
          <w:b/>
          <w:noProof/>
        </w:rPr>
        <w:t>29,</w:t>
      </w:r>
      <w:r w:rsidRPr="00FC010F">
        <w:rPr>
          <w:noProof/>
        </w:rPr>
        <w:t xml:space="preserve"> 22-33.</w:t>
      </w:r>
    </w:p>
    <w:p w14:paraId="14965BC5" w14:textId="77777777" w:rsidR="00FC010F" w:rsidRPr="00FC010F" w:rsidRDefault="00FC010F" w:rsidP="00FC010F">
      <w:pPr>
        <w:pStyle w:val="EndNoteBibliography"/>
        <w:spacing w:after="0"/>
        <w:ind w:left="720" w:hanging="720"/>
        <w:rPr>
          <w:noProof/>
        </w:rPr>
      </w:pPr>
      <w:r w:rsidRPr="00FC010F">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FC010F">
        <w:rPr>
          <w:i/>
          <w:noProof/>
        </w:rPr>
        <w:t>Canadian Journal of Zoology,</w:t>
      </w:r>
      <w:r w:rsidRPr="00FC010F">
        <w:rPr>
          <w:noProof/>
        </w:rPr>
        <w:t xml:space="preserve"> </w:t>
      </w:r>
      <w:r w:rsidRPr="00FC010F">
        <w:rPr>
          <w:b/>
          <w:noProof/>
        </w:rPr>
        <w:t>86,</w:t>
      </w:r>
      <w:r w:rsidRPr="00FC010F">
        <w:rPr>
          <w:noProof/>
        </w:rPr>
        <w:t xml:space="preserve"> 127-140.</w:t>
      </w:r>
    </w:p>
    <w:p w14:paraId="148BFBD6" w14:textId="77777777" w:rsidR="00FC010F" w:rsidRPr="00FC010F" w:rsidRDefault="00FC010F" w:rsidP="00FC010F">
      <w:pPr>
        <w:pStyle w:val="EndNoteBibliography"/>
        <w:spacing w:after="0"/>
        <w:ind w:left="720" w:hanging="720"/>
        <w:rPr>
          <w:noProof/>
        </w:rPr>
      </w:pPr>
      <w:r w:rsidRPr="00FC010F">
        <w:rPr>
          <w:noProof/>
        </w:rPr>
        <w:t>Dorner, B., Peterman, R.M. &amp; Su, Z. (2009) Evaluation of performance of alternative management models of Pacific salmon (</w:t>
      </w:r>
      <w:r w:rsidRPr="00FC010F">
        <w:rPr>
          <w:i/>
          <w:noProof/>
        </w:rPr>
        <w:t>Oncorhynchus</w:t>
      </w:r>
      <w:r w:rsidRPr="00FC010F">
        <w:rPr>
          <w:noProof/>
        </w:rPr>
        <w:t xml:space="preserve"> spp.) in the presence of climatic change and outcome uncertainty using Monte Carlo simulations. </w:t>
      </w:r>
      <w:r w:rsidRPr="00FC010F">
        <w:rPr>
          <w:i/>
          <w:noProof/>
        </w:rPr>
        <w:t>Canadian Journal of Fisheries and Aquatic Sciences,</w:t>
      </w:r>
      <w:r w:rsidRPr="00FC010F">
        <w:rPr>
          <w:noProof/>
        </w:rPr>
        <w:t xml:space="preserve"> </w:t>
      </w:r>
      <w:r w:rsidRPr="00FC010F">
        <w:rPr>
          <w:b/>
          <w:noProof/>
        </w:rPr>
        <w:t>66,</w:t>
      </w:r>
      <w:r w:rsidRPr="00FC010F">
        <w:rPr>
          <w:noProof/>
        </w:rPr>
        <w:t xml:space="preserve"> 2199-2221.</w:t>
      </w:r>
    </w:p>
    <w:p w14:paraId="1D46C5D2" w14:textId="77777777" w:rsidR="00FC010F" w:rsidRPr="00FC010F" w:rsidRDefault="00FC010F" w:rsidP="00FC010F">
      <w:pPr>
        <w:pStyle w:val="EndNoteBibliography"/>
        <w:spacing w:after="0"/>
        <w:ind w:left="720" w:hanging="720"/>
        <w:rPr>
          <w:noProof/>
        </w:rPr>
      </w:pPr>
      <w:r w:rsidRPr="00FC010F">
        <w:rPr>
          <w:noProof/>
        </w:rPr>
        <w:t>Grant, S.C.H., MacDonald, B.L., Cone, T.E., Holt, C.A., Cass, A., Porszt, E.J., Hume, J.M.B. &amp; Pon, L.B. (2011) Evaluation of uncertainty in Fraser Sockeye (</w:t>
      </w:r>
      <w:r w:rsidRPr="00FC010F">
        <w:rPr>
          <w:i/>
          <w:noProof/>
        </w:rPr>
        <w:t>Oncorhynchus nerka</w:t>
      </w:r>
      <w:r w:rsidRPr="00FC010F">
        <w:rPr>
          <w:noProof/>
        </w:rPr>
        <w:t xml:space="preserve">) wild salmon policy status using abundance and trends in abundance metrics. </w:t>
      </w:r>
      <w:r w:rsidRPr="00FC010F">
        <w:rPr>
          <w:i/>
          <w:noProof/>
        </w:rPr>
        <w:t>Candian Science Advisory Secretariat Research Document,</w:t>
      </w:r>
      <w:r w:rsidRPr="00FC010F">
        <w:rPr>
          <w:noProof/>
        </w:rPr>
        <w:t xml:space="preserve"> </w:t>
      </w:r>
      <w:r w:rsidRPr="00FC010F">
        <w:rPr>
          <w:b/>
          <w:noProof/>
        </w:rPr>
        <w:t>2011/087</w:t>
      </w:r>
      <w:r w:rsidRPr="00FC010F">
        <w:rPr>
          <w:noProof/>
        </w:rPr>
        <w:t>.</w:t>
      </w:r>
    </w:p>
    <w:p w14:paraId="681669E2" w14:textId="77777777" w:rsidR="00FC010F" w:rsidRPr="00FC010F" w:rsidRDefault="00FC010F" w:rsidP="00FC010F">
      <w:pPr>
        <w:pStyle w:val="EndNoteBibliography"/>
        <w:spacing w:after="0"/>
        <w:ind w:left="720" w:hanging="720"/>
        <w:rPr>
          <w:noProof/>
        </w:rPr>
      </w:pPr>
      <w:r w:rsidRPr="00FC010F">
        <w:rPr>
          <w:noProof/>
        </w:rPr>
        <w:t xml:space="preserve">Holt, C.A. &amp; Folkes, M.J.P. (2015) Cautions on using percentile-based benchmarks of status for data-limited populations of Pacific salmon under persistent trends in productivity and uncertain outcomes from harvest management. </w:t>
      </w:r>
      <w:r w:rsidRPr="00FC010F">
        <w:rPr>
          <w:i/>
          <w:noProof/>
        </w:rPr>
        <w:t>Fisheries Research,</w:t>
      </w:r>
      <w:r w:rsidRPr="00FC010F">
        <w:rPr>
          <w:noProof/>
        </w:rPr>
        <w:t xml:space="preserve"> </w:t>
      </w:r>
      <w:r w:rsidRPr="00FC010F">
        <w:rPr>
          <w:b/>
          <w:noProof/>
        </w:rPr>
        <w:t>171,</w:t>
      </w:r>
      <w:r w:rsidRPr="00FC010F">
        <w:rPr>
          <w:noProof/>
        </w:rPr>
        <w:t xml:space="preserve"> 188-200.</w:t>
      </w:r>
    </w:p>
    <w:p w14:paraId="6503059C" w14:textId="77777777" w:rsidR="00FC010F" w:rsidRPr="00FC010F" w:rsidRDefault="00FC010F" w:rsidP="00FC010F">
      <w:pPr>
        <w:pStyle w:val="EndNoteBibliography"/>
        <w:spacing w:after="0"/>
        <w:ind w:left="720" w:hanging="720"/>
        <w:rPr>
          <w:noProof/>
        </w:rPr>
      </w:pPr>
      <w:r w:rsidRPr="00FC010F">
        <w:rPr>
          <w:noProof/>
        </w:rPr>
        <w:t xml:space="preserve">Holtby, L.B. &amp; Ciruna, K.A. (2007) Conservation units for Pacific salmon under the Wild Salmon Policy. </w:t>
      </w:r>
      <w:r w:rsidRPr="00FC010F">
        <w:rPr>
          <w:i/>
          <w:noProof/>
        </w:rPr>
        <w:t>Canadian Service Advisory Secretariat Research Document,</w:t>
      </w:r>
      <w:r w:rsidRPr="00FC010F">
        <w:rPr>
          <w:noProof/>
        </w:rPr>
        <w:t xml:space="preserve"> </w:t>
      </w:r>
      <w:r w:rsidRPr="00FC010F">
        <w:rPr>
          <w:b/>
          <w:noProof/>
        </w:rPr>
        <w:t>2007/070,</w:t>
      </w:r>
      <w:r w:rsidRPr="00FC010F">
        <w:rPr>
          <w:noProof/>
        </w:rPr>
        <w:t xml:space="preserve"> 358 p.</w:t>
      </w:r>
    </w:p>
    <w:p w14:paraId="21539FF5" w14:textId="77777777" w:rsidR="00FC010F" w:rsidRPr="00FC010F" w:rsidRDefault="00FC010F" w:rsidP="00FC010F">
      <w:pPr>
        <w:pStyle w:val="EndNoteBibliography"/>
        <w:spacing w:after="0"/>
        <w:ind w:left="720" w:hanging="720"/>
        <w:rPr>
          <w:noProof/>
        </w:rPr>
      </w:pPr>
      <w:r w:rsidRPr="00FC010F">
        <w:rPr>
          <w:noProof/>
        </w:rPr>
        <w:t>Larkin, P.A. (1971) Simulation studies of Adams River sockeye salmon (</w:t>
      </w:r>
      <w:r w:rsidRPr="00FC010F">
        <w:rPr>
          <w:i/>
          <w:noProof/>
        </w:rPr>
        <w:t>Oncorhynchus nerka</w:t>
      </w:r>
      <w:r w:rsidRPr="00FC010F">
        <w:rPr>
          <w:noProof/>
        </w:rPr>
        <w:t xml:space="preserve">). </w:t>
      </w:r>
      <w:r w:rsidRPr="00FC010F">
        <w:rPr>
          <w:i/>
          <w:noProof/>
        </w:rPr>
        <w:t>Journal Fisheries Research Board of Canada,</w:t>
      </w:r>
      <w:r w:rsidRPr="00FC010F">
        <w:rPr>
          <w:noProof/>
        </w:rPr>
        <w:t xml:space="preserve"> </w:t>
      </w:r>
      <w:r w:rsidRPr="00FC010F">
        <w:rPr>
          <w:b/>
          <w:noProof/>
        </w:rPr>
        <w:t>28,</w:t>
      </w:r>
      <w:r w:rsidRPr="00FC010F">
        <w:rPr>
          <w:noProof/>
        </w:rPr>
        <w:t xml:space="preserve"> 1493-1502.</w:t>
      </w:r>
    </w:p>
    <w:p w14:paraId="6A31AC2F" w14:textId="77777777" w:rsidR="00FC010F" w:rsidRPr="00FC010F" w:rsidRDefault="00FC010F" w:rsidP="00FC010F">
      <w:pPr>
        <w:pStyle w:val="EndNoteBibliography"/>
        <w:spacing w:after="0"/>
        <w:ind w:left="720" w:hanging="720"/>
        <w:rPr>
          <w:noProof/>
        </w:rPr>
      </w:pPr>
      <w:r w:rsidRPr="00FC010F">
        <w:rPr>
          <w:noProof/>
        </w:rPr>
        <w:t xml:space="preserve">Loreau, M. &amp; de Mazancourt, C. (2008) Species synchrony and its drivers: neutral and nonneutral community dynamics in fluctuating environments </w:t>
      </w:r>
      <w:r w:rsidRPr="00FC010F">
        <w:rPr>
          <w:i/>
          <w:noProof/>
        </w:rPr>
        <w:t>The American Naturalist,</w:t>
      </w:r>
      <w:r w:rsidRPr="00FC010F">
        <w:rPr>
          <w:noProof/>
        </w:rPr>
        <w:t xml:space="preserve"> </w:t>
      </w:r>
      <w:r w:rsidRPr="00FC010F">
        <w:rPr>
          <w:b/>
          <w:noProof/>
        </w:rPr>
        <w:t>172,</w:t>
      </w:r>
      <w:r w:rsidRPr="00FC010F">
        <w:rPr>
          <w:noProof/>
        </w:rPr>
        <w:t xml:space="preserve"> E48-E66.</w:t>
      </w:r>
    </w:p>
    <w:p w14:paraId="5D674F3D" w14:textId="77777777" w:rsidR="00FC010F" w:rsidRPr="00FC010F" w:rsidRDefault="00FC010F" w:rsidP="00FC010F">
      <w:pPr>
        <w:pStyle w:val="EndNoteBibliography"/>
        <w:spacing w:after="0"/>
        <w:ind w:left="720" w:hanging="720"/>
        <w:rPr>
          <w:noProof/>
        </w:rPr>
      </w:pPr>
      <w:r w:rsidRPr="00FC010F">
        <w:rPr>
          <w:noProof/>
        </w:rPr>
        <w:t>Macdonald, J.S. (2000) Mortality during the migration of Fraser River sockeye salmon (</w:t>
      </w:r>
      <w:r w:rsidRPr="00FC010F">
        <w:rPr>
          <w:i/>
          <w:noProof/>
        </w:rPr>
        <w:t>Oncorhynchus nerka</w:t>
      </w:r>
      <w:r w:rsidRPr="00FC010F">
        <w:rPr>
          <w:noProof/>
        </w:rPr>
        <w:t xml:space="preserve">): a study of the effect of ocean and river environmental conditions in 1997. </w:t>
      </w:r>
      <w:r w:rsidRPr="00FC010F">
        <w:rPr>
          <w:i/>
          <w:noProof/>
        </w:rPr>
        <w:t>Canadian Technical Report of Fisheries and Aquatic Sciences,</w:t>
      </w:r>
      <w:r w:rsidRPr="00FC010F">
        <w:rPr>
          <w:noProof/>
        </w:rPr>
        <w:t xml:space="preserve"> </w:t>
      </w:r>
      <w:r w:rsidRPr="00FC010F">
        <w:rPr>
          <w:b/>
          <w:noProof/>
        </w:rPr>
        <w:t>2315,</w:t>
      </w:r>
      <w:r w:rsidRPr="00FC010F">
        <w:rPr>
          <w:noProof/>
        </w:rPr>
        <w:t xml:space="preserve"> 120 p.</w:t>
      </w:r>
    </w:p>
    <w:p w14:paraId="72569BF4" w14:textId="77777777" w:rsidR="00FC010F" w:rsidRPr="00FC010F" w:rsidRDefault="00FC010F" w:rsidP="00FC010F">
      <w:pPr>
        <w:pStyle w:val="EndNoteBibliography"/>
        <w:spacing w:after="0"/>
        <w:ind w:left="720" w:hanging="720"/>
        <w:rPr>
          <w:noProof/>
        </w:rPr>
      </w:pPr>
      <w:r w:rsidRPr="00FC010F">
        <w:rPr>
          <w:noProof/>
        </w:rPr>
        <w:t xml:space="preserve">Mueter, F.J., Pyper, B.J. &amp; Peterman, R.M. (2005) Relationships between Coastal Ocean Conditions and Survival Rates of Northeast Pacific Salmon at Multiple Lags. </w:t>
      </w:r>
      <w:r w:rsidRPr="00FC010F">
        <w:rPr>
          <w:i/>
          <w:noProof/>
        </w:rPr>
        <w:t>Transactions of the American Fisheries Society,</w:t>
      </w:r>
      <w:r w:rsidRPr="00FC010F">
        <w:rPr>
          <w:noProof/>
        </w:rPr>
        <w:t xml:space="preserve"> </w:t>
      </w:r>
      <w:r w:rsidRPr="00FC010F">
        <w:rPr>
          <w:b/>
          <w:noProof/>
        </w:rPr>
        <w:t>134,</w:t>
      </w:r>
      <w:r w:rsidRPr="00FC010F">
        <w:rPr>
          <w:noProof/>
        </w:rPr>
        <w:t xml:space="preserve"> 105-119.</w:t>
      </w:r>
    </w:p>
    <w:p w14:paraId="29142EC1" w14:textId="77777777" w:rsidR="00FC010F" w:rsidRPr="00FC010F" w:rsidRDefault="00FC010F" w:rsidP="00FC010F">
      <w:pPr>
        <w:pStyle w:val="EndNoteBibliography"/>
        <w:spacing w:after="0"/>
        <w:ind w:left="720" w:hanging="720"/>
        <w:rPr>
          <w:noProof/>
        </w:rPr>
      </w:pPr>
      <w:r w:rsidRPr="00FC010F">
        <w:rPr>
          <w:noProof/>
        </w:rPr>
        <w:lastRenderedPageBreak/>
        <w:t>Pestal, G., Huang, A.-M. &amp; Cass, A. (2011) Updated methods for assessing harvest rules for Fraser River sockeye salmon (</w:t>
      </w:r>
      <w:r w:rsidRPr="00FC010F">
        <w:rPr>
          <w:i/>
          <w:noProof/>
        </w:rPr>
        <w:t>Oncorhynchus nerka</w:t>
      </w:r>
      <w:r w:rsidRPr="00FC010F">
        <w:rPr>
          <w:noProof/>
        </w:rPr>
        <w:t xml:space="preserve">). </w:t>
      </w:r>
      <w:r w:rsidRPr="00FC010F">
        <w:rPr>
          <w:i/>
          <w:noProof/>
        </w:rPr>
        <w:t>Canadian Science Advisory Secretariat Research Document 2011/133</w:t>
      </w:r>
      <w:r w:rsidRPr="00FC010F">
        <w:rPr>
          <w:b/>
          <w:noProof/>
        </w:rPr>
        <w:t>,</w:t>
      </w:r>
      <w:r w:rsidRPr="00FC010F">
        <w:rPr>
          <w:noProof/>
        </w:rPr>
        <w:t xml:space="preserve"> 175 p.</w:t>
      </w:r>
    </w:p>
    <w:p w14:paraId="23000D1F" w14:textId="77777777" w:rsidR="00FC010F" w:rsidRPr="00FC010F" w:rsidRDefault="00FC010F" w:rsidP="00FC010F">
      <w:pPr>
        <w:pStyle w:val="EndNoteBibliography"/>
        <w:spacing w:after="0"/>
        <w:ind w:left="720" w:hanging="720"/>
        <w:rPr>
          <w:noProof/>
        </w:rPr>
      </w:pPr>
      <w:r w:rsidRPr="00FC010F">
        <w:rPr>
          <w:noProof/>
        </w:rPr>
        <w:t>Peterman, Randall M. &amp; Dorner, B. (2012) A widespread decrease in productivity of Sockeye Salmon (</w:t>
      </w:r>
      <w:r w:rsidRPr="00FC010F">
        <w:rPr>
          <w:i/>
          <w:noProof/>
        </w:rPr>
        <w:t>Oncorhynchus nerka</w:t>
      </w:r>
      <w:r w:rsidRPr="00FC010F">
        <w:rPr>
          <w:noProof/>
        </w:rPr>
        <w:t xml:space="preserve">) populations in western North America. </w:t>
      </w:r>
      <w:r w:rsidRPr="00FC010F">
        <w:rPr>
          <w:i/>
          <w:noProof/>
        </w:rPr>
        <w:t>Canadian Journal of Fisheries and Aquatic Sciences,</w:t>
      </w:r>
      <w:r w:rsidRPr="00FC010F">
        <w:rPr>
          <w:noProof/>
        </w:rPr>
        <w:t xml:space="preserve"> </w:t>
      </w:r>
      <w:r w:rsidRPr="00FC010F">
        <w:rPr>
          <w:b/>
          <w:noProof/>
        </w:rPr>
        <w:t>69,</w:t>
      </w:r>
      <w:r w:rsidRPr="00FC010F">
        <w:rPr>
          <w:noProof/>
        </w:rPr>
        <w:t xml:space="preserve"> 1255-1260.</w:t>
      </w:r>
    </w:p>
    <w:p w14:paraId="40F5CC91" w14:textId="77777777" w:rsidR="00FC010F" w:rsidRPr="00FC010F" w:rsidRDefault="00FC010F" w:rsidP="00FC010F">
      <w:pPr>
        <w:pStyle w:val="EndNoteBibliography"/>
        <w:spacing w:after="0"/>
        <w:ind w:left="720" w:hanging="720"/>
        <w:rPr>
          <w:noProof/>
        </w:rPr>
      </w:pPr>
      <w:r w:rsidRPr="00FC010F">
        <w:rPr>
          <w:noProof/>
        </w:rPr>
        <w:t xml:space="preserve">Ricker, W.E. (1975) Computation and interpretation of biological statistics of fish populations. </w:t>
      </w:r>
      <w:r w:rsidRPr="00FC010F">
        <w:rPr>
          <w:i/>
          <w:noProof/>
        </w:rPr>
        <w:t>Fisheries Research Board of Canada Bulletin,</w:t>
      </w:r>
      <w:r w:rsidRPr="00FC010F">
        <w:rPr>
          <w:noProof/>
        </w:rPr>
        <w:t xml:space="preserve"> </w:t>
      </w:r>
      <w:r w:rsidRPr="00FC010F">
        <w:rPr>
          <w:b/>
          <w:noProof/>
        </w:rPr>
        <w:t>191</w:t>
      </w:r>
      <w:r w:rsidRPr="00FC010F">
        <w:rPr>
          <w:noProof/>
        </w:rPr>
        <w:t>.</w:t>
      </w:r>
    </w:p>
    <w:p w14:paraId="56CA69F4" w14:textId="77777777" w:rsidR="00FC010F" w:rsidRPr="00FC010F" w:rsidRDefault="00FC010F" w:rsidP="00FC010F">
      <w:pPr>
        <w:pStyle w:val="EndNoteBibliography"/>
        <w:spacing w:after="0"/>
        <w:ind w:left="720" w:hanging="720"/>
        <w:rPr>
          <w:noProof/>
        </w:rPr>
      </w:pPr>
      <w:r w:rsidRPr="00FC010F">
        <w:rPr>
          <w:noProof/>
        </w:rPr>
        <w:t xml:space="preserve">Satterthwaite, W.H. &amp; Carlson, S.M. (2015) Weakening portfolio effect strength in a hatchery-supplemented Chinook salmon population complex. </w:t>
      </w:r>
      <w:r w:rsidRPr="00FC010F">
        <w:rPr>
          <w:i/>
          <w:noProof/>
        </w:rPr>
        <w:t>Canadian Journal of Fisheries and Aquatic Sciences,</w:t>
      </w:r>
      <w:r w:rsidRPr="00FC010F">
        <w:rPr>
          <w:noProof/>
        </w:rPr>
        <w:t xml:space="preserve"> </w:t>
      </w:r>
      <w:r w:rsidRPr="00FC010F">
        <w:rPr>
          <w:b/>
          <w:noProof/>
        </w:rPr>
        <w:t>72,</w:t>
      </w:r>
      <w:r w:rsidRPr="00FC010F">
        <w:rPr>
          <w:noProof/>
        </w:rPr>
        <w:t xml:space="preserve"> 1860-1875.</w:t>
      </w:r>
    </w:p>
    <w:p w14:paraId="3EE1009B" w14:textId="77777777" w:rsidR="00FC010F" w:rsidRPr="00FC010F" w:rsidRDefault="00FC010F" w:rsidP="00FC010F">
      <w:pPr>
        <w:pStyle w:val="EndNoteBibliography"/>
        <w:spacing w:after="0"/>
        <w:ind w:left="720" w:hanging="720"/>
        <w:rPr>
          <w:noProof/>
        </w:rPr>
      </w:pPr>
      <w:r w:rsidRPr="00FC010F">
        <w:rPr>
          <w:noProof/>
        </w:rPr>
        <w:t xml:space="preserve">Schindler, D.E., Armstrong, J.B. &amp; Reed, T.E. (2015) The portfolio concept in ecology and evolution. </w:t>
      </w:r>
      <w:r w:rsidRPr="00FC010F">
        <w:rPr>
          <w:i/>
          <w:noProof/>
        </w:rPr>
        <w:t>Frontiers in Ecology and the Environment,</w:t>
      </w:r>
      <w:r w:rsidRPr="00FC010F">
        <w:rPr>
          <w:noProof/>
        </w:rPr>
        <w:t xml:space="preserve"> </w:t>
      </w:r>
      <w:r w:rsidRPr="00FC010F">
        <w:rPr>
          <w:b/>
          <w:noProof/>
        </w:rPr>
        <w:t>13,</w:t>
      </w:r>
      <w:r w:rsidRPr="00FC010F">
        <w:rPr>
          <w:noProof/>
        </w:rPr>
        <w:t xml:space="preserve"> 257-263.</w:t>
      </w:r>
    </w:p>
    <w:p w14:paraId="67FCEB9E" w14:textId="77777777" w:rsidR="00FC010F" w:rsidRPr="00FC010F" w:rsidRDefault="00FC010F" w:rsidP="00FC010F">
      <w:pPr>
        <w:pStyle w:val="EndNoteBibliography"/>
        <w:spacing w:after="0"/>
        <w:ind w:left="720" w:hanging="720"/>
        <w:rPr>
          <w:noProof/>
        </w:rPr>
      </w:pPr>
      <w:r w:rsidRPr="00FC010F">
        <w:rPr>
          <w:noProof/>
        </w:rPr>
        <w:t xml:space="preserve">Thibaut, L.M. &amp; Connolly, S.R. (2013) Understanding diversity-stability relationships: towards a unified model of portfolio effects. </w:t>
      </w:r>
      <w:r w:rsidRPr="00FC010F">
        <w:rPr>
          <w:i/>
          <w:noProof/>
        </w:rPr>
        <w:t>Ecology Letters,</w:t>
      </w:r>
      <w:r w:rsidRPr="00FC010F">
        <w:rPr>
          <w:noProof/>
        </w:rPr>
        <w:t xml:space="preserve"> </w:t>
      </w:r>
      <w:r w:rsidRPr="00FC010F">
        <w:rPr>
          <w:b/>
          <w:noProof/>
        </w:rPr>
        <w:t>16,</w:t>
      </w:r>
      <w:r w:rsidRPr="00FC010F">
        <w:rPr>
          <w:noProof/>
        </w:rPr>
        <w:t xml:space="preserve"> 140-150.</w:t>
      </w:r>
    </w:p>
    <w:p w14:paraId="281ED97F" w14:textId="77777777" w:rsidR="00FC010F" w:rsidRPr="00FC010F" w:rsidRDefault="00FC010F" w:rsidP="00FC010F">
      <w:pPr>
        <w:pStyle w:val="EndNoteBibliography"/>
        <w:spacing w:after="0"/>
        <w:ind w:left="720" w:hanging="720"/>
        <w:rPr>
          <w:noProof/>
        </w:rPr>
      </w:pPr>
      <w:r w:rsidRPr="00FC010F">
        <w:rPr>
          <w:noProof/>
        </w:rPr>
        <w:t xml:space="preserve">Thomson, R.E., Beamish, R.J., Beacham, T.D., Trudel, M., Whitfield, P.H. &amp; Hourston, R.A.S. (2012) Anomalous ocean conditions may explain the recent extreme variability in Fraser River Sockeye Salmon production. </w:t>
      </w:r>
      <w:r w:rsidRPr="00FC010F">
        <w:rPr>
          <w:i/>
          <w:noProof/>
        </w:rPr>
        <w:t>Marine and Coastal Fisheries,</w:t>
      </w:r>
      <w:r w:rsidRPr="00FC010F">
        <w:rPr>
          <w:noProof/>
        </w:rPr>
        <w:t xml:space="preserve"> </w:t>
      </w:r>
      <w:r w:rsidRPr="00FC010F">
        <w:rPr>
          <w:b/>
          <w:noProof/>
        </w:rPr>
        <w:t>4,</w:t>
      </w:r>
      <w:r w:rsidRPr="00FC010F">
        <w:rPr>
          <w:noProof/>
        </w:rPr>
        <w:t xml:space="preserve"> 415-437.</w:t>
      </w:r>
    </w:p>
    <w:p w14:paraId="392CEF95" w14:textId="77777777" w:rsidR="00FC010F" w:rsidRPr="00FC010F" w:rsidRDefault="00FC010F" w:rsidP="00FC010F">
      <w:pPr>
        <w:pStyle w:val="EndNoteBibliography"/>
        <w:spacing w:after="0"/>
        <w:ind w:left="720" w:hanging="720"/>
        <w:rPr>
          <w:noProof/>
        </w:rPr>
      </w:pPr>
      <w:r w:rsidRPr="00FC010F">
        <w:rPr>
          <w:noProof/>
        </w:rPr>
        <w:t xml:space="preserve">Tilman, D., Isbell, F. &amp; Cowles, J.M. (2014) Biodiversity and ecosystem functioning. </w:t>
      </w:r>
      <w:r w:rsidRPr="00FC010F">
        <w:rPr>
          <w:i/>
          <w:noProof/>
        </w:rPr>
        <w:t>Annual Review of Ecology, Evolution, and Systematics,</w:t>
      </w:r>
      <w:r w:rsidRPr="00FC010F">
        <w:rPr>
          <w:noProof/>
        </w:rPr>
        <w:t xml:space="preserve"> </w:t>
      </w:r>
      <w:r w:rsidRPr="00FC010F">
        <w:rPr>
          <w:b/>
          <w:noProof/>
        </w:rPr>
        <w:t>45,</w:t>
      </w:r>
      <w:r w:rsidRPr="00FC010F">
        <w:rPr>
          <w:noProof/>
        </w:rPr>
        <w:t xml:space="preserve"> 471-493.</w:t>
      </w:r>
    </w:p>
    <w:p w14:paraId="6750D2A7" w14:textId="77777777" w:rsidR="00FC010F" w:rsidRPr="00FC010F" w:rsidRDefault="00FC010F" w:rsidP="00FC010F">
      <w:pPr>
        <w:pStyle w:val="EndNoteBibliography"/>
        <w:ind w:left="720" w:hanging="720"/>
        <w:rPr>
          <w:noProof/>
        </w:rPr>
      </w:pPr>
      <w:r w:rsidRPr="00FC010F">
        <w:rPr>
          <w:noProof/>
        </w:rPr>
        <w:t xml:space="preserve">Tucker, S., Trudel, M., Welch, D.W., Candy, J.R., Morris, J.F.T., Thiess, M.E., Wallace, C., Teel, D.J., Crawford, W., Farley, E.V. &amp; Beacham, T.D. (2009) Seasonal stock-specific migrations of juvenile Sockeye Salmon along the west coast of North America: implications for growth. </w:t>
      </w:r>
      <w:r w:rsidRPr="00FC010F">
        <w:rPr>
          <w:i/>
          <w:noProof/>
        </w:rPr>
        <w:t>Transactions of the American Fisheries Society,</w:t>
      </w:r>
      <w:r w:rsidRPr="00FC010F">
        <w:rPr>
          <w:noProof/>
        </w:rPr>
        <w:t xml:space="preserve"> </w:t>
      </w:r>
      <w:r w:rsidRPr="00FC010F">
        <w:rPr>
          <w:b/>
          <w:noProof/>
        </w:rPr>
        <w:t>138,</w:t>
      </w:r>
      <w:r w:rsidRPr="00FC010F">
        <w:rPr>
          <w:noProof/>
        </w:rPr>
        <w:t xml:space="preserve"> 1458-1480.</w:t>
      </w:r>
    </w:p>
    <w:p w14:paraId="3E0FE7E0" w14:textId="3C645CA6" w:rsidR="00ED7E4C" w:rsidRPr="00004A7E" w:rsidRDefault="00DE0F7B" w:rsidP="00AE7C0A">
      <w:pPr>
        <w:spacing w:line="480" w:lineRule="auto"/>
      </w:pPr>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Huang" w:date="2018-11-06T15:42:00Z" w:initials="amh">
    <w:p w14:paraId="753E8EB7" w14:textId="21308F4C" w:rsidR="008A4F76" w:rsidRDefault="008A4F76">
      <w:pPr>
        <w:pStyle w:val="CommentText"/>
      </w:pPr>
      <w:r>
        <w:rPr>
          <w:rStyle w:val="CommentReference"/>
        </w:rPr>
        <w:annotationRef/>
      </w:r>
      <w:r>
        <w:t>I’m not a huge fan of the listing off of lions &amp; tigers &amp; bears right at the top … but I don’t have an alternate suggestion, so feel free to ignore!</w:t>
      </w:r>
    </w:p>
  </w:comment>
  <w:comment w:id="2" w:author="A.Huang" w:date="2018-11-06T15:40:00Z" w:initials="amh">
    <w:p w14:paraId="2B52A001" w14:textId="3AFF752A" w:rsidR="008A4F76" w:rsidRDefault="008A4F76">
      <w:pPr>
        <w:pStyle w:val="CommentText"/>
      </w:pPr>
      <w:r>
        <w:rPr>
          <w:rStyle w:val="CommentReference"/>
        </w:rPr>
        <w:annotationRef/>
      </w:r>
      <w:r>
        <w:t xml:space="preserve">I’m guessing? </w:t>
      </w:r>
      <w:proofErr w:type="gramStart"/>
      <w:r>
        <w:t>i.e</w:t>
      </w:r>
      <w:proofErr w:type="gramEnd"/>
      <w:r>
        <w:t>. benefit is to the larger aggregation, not to the components?</w:t>
      </w:r>
    </w:p>
  </w:comment>
  <w:comment w:id="4" w:author="A.Huang" w:date="2018-11-16T15:26:00Z" w:initials="amh">
    <w:p w14:paraId="0D006ACE" w14:textId="39433DCB" w:rsidR="00AB26AA" w:rsidRDefault="00AB26AA">
      <w:pPr>
        <w:pStyle w:val="CommentText"/>
      </w:pPr>
      <w:r>
        <w:rPr>
          <w:rStyle w:val="CommentReference"/>
        </w:rPr>
        <w:annotationRef/>
      </w:r>
      <w:r>
        <w:t xml:space="preserve">I obviously need to read the reference (and synchrony papers as a whole), but what’s the difference between overall reduction in productivity and greater synchrony among stocks? </w:t>
      </w:r>
      <w:proofErr w:type="gramStart"/>
      <w:r>
        <w:t>e.g</w:t>
      </w:r>
      <w:proofErr w:type="gramEnd"/>
      <w:r>
        <w:t xml:space="preserve">. I’m thinking that overall reduction in productivity is a </w:t>
      </w:r>
      <w:r w:rsidR="00941722">
        <w:t>symptom/</w:t>
      </w:r>
      <w:r>
        <w:t>signal of greater synchrony.</w:t>
      </w:r>
    </w:p>
    <w:p w14:paraId="406CD7F1" w14:textId="77777777" w:rsidR="009E4D5C" w:rsidRDefault="009E4D5C">
      <w:pPr>
        <w:pStyle w:val="CommentText"/>
      </w:pPr>
    </w:p>
    <w:p w14:paraId="2AA5183C" w14:textId="705041D6" w:rsidR="009E4D5C" w:rsidRDefault="009E4D5C">
      <w:pPr>
        <w:pStyle w:val="CommentText"/>
      </w:pPr>
      <w:r>
        <w:t xml:space="preserve">CF: Not necessarily. You could theoretically have high levels of synchrony and high productivity, and technically you might have a weakened portfolio effect. You probably just wouldn’t be concerned at the time because most of your populations would be stable/increasing, which means you probably wouldn’t explicitly quantify synch in the first place. Hence why we didn’t include that operating model here. </w:t>
      </w:r>
    </w:p>
  </w:comment>
  <w:comment w:id="6" w:author="DFO-MPO" w:date="2018-10-12T11:58:00Z" w:initials="D">
    <w:p w14:paraId="10222266" w14:textId="56F3B894" w:rsidR="00C600C4" w:rsidRDefault="00C600C4">
      <w:pPr>
        <w:pStyle w:val="CommentText"/>
      </w:pPr>
      <w:r>
        <w:rPr>
          <w:rStyle w:val="CommentReference"/>
        </w:rPr>
        <w:annotationRef/>
      </w:r>
      <w:r>
        <w:t>Considering dropping this paragraph</w:t>
      </w:r>
    </w:p>
  </w:comment>
  <w:comment w:id="8" w:author="A.Huang" w:date="2018-11-16T15:27:00Z" w:initials="amh">
    <w:p w14:paraId="4408DC54" w14:textId="7CF719C1" w:rsidR="00AB26AA" w:rsidRDefault="00AB26AA">
      <w:pPr>
        <w:pStyle w:val="CommentText"/>
      </w:pPr>
      <w:r>
        <w:rPr>
          <w:rStyle w:val="CommentReference"/>
        </w:rPr>
        <w:annotationRef/>
      </w:r>
      <w:r>
        <w:t xml:space="preserve">I’d choose one “viewpoint” i.e. “synchrony” or </w:t>
      </w:r>
      <w:r w:rsidR="00941722">
        <w:t>“asynchrony” and stick with it for entire paper. Using both in the last sentence of the intro is not ending on a clear concise point.</w:t>
      </w:r>
    </w:p>
    <w:p w14:paraId="51FA965E" w14:textId="77777777" w:rsidR="009E4D5C" w:rsidRDefault="009E4D5C">
      <w:pPr>
        <w:pStyle w:val="CommentText"/>
      </w:pPr>
    </w:p>
    <w:p w14:paraId="15677615" w14:textId="3D29C69E" w:rsidR="009E4D5C" w:rsidRDefault="009E4D5C">
      <w:pPr>
        <w:pStyle w:val="CommentText"/>
      </w:pPr>
      <w:r>
        <w:t>CF: Good point</w:t>
      </w:r>
    </w:p>
  </w:comment>
  <w:comment w:id="10" w:author="A.Huang" w:date="2018-11-06T16:04:00Z" w:initials="amh">
    <w:p w14:paraId="41E10308" w14:textId="0E1D3F71" w:rsidR="00360A5C" w:rsidRDefault="00360A5C">
      <w:pPr>
        <w:pStyle w:val="CommentText"/>
      </w:pPr>
      <w:r>
        <w:rPr>
          <w:rStyle w:val="CommentReference"/>
        </w:rPr>
        <w:annotationRef/>
      </w:r>
      <w:r>
        <w:t>I think you can probably delete this sentence altogether – you’ve already stated the important point in previous sentence – i.e., FR SK CUs run the full gamut from healthy to critical.</w:t>
      </w:r>
    </w:p>
  </w:comment>
  <w:comment w:id="9" w:author="DFO-MPO" w:date="2018-10-02T11:00:00Z" w:initials="D">
    <w:p w14:paraId="0EF4E9EE" w14:textId="77777777" w:rsidR="00C600C4" w:rsidRDefault="00C600C4" w:rsidP="00DB21CE">
      <w:pPr>
        <w:pStyle w:val="CommentText"/>
      </w:pPr>
      <w:r>
        <w:rPr>
          <w:rStyle w:val="CommentReference"/>
        </w:rPr>
        <w:annotationRef/>
      </w:r>
      <w:r>
        <w:t>Not sure if we want to subdivide by red-amber and amber-green</w:t>
      </w:r>
    </w:p>
  </w:comment>
  <w:comment w:id="11" w:author="A.Huang" w:date="2018-11-16T15:28:00Z" w:initials="amh">
    <w:p w14:paraId="131788D4" w14:textId="67B4420F" w:rsidR="00360A5C" w:rsidRDefault="00360A5C">
      <w:pPr>
        <w:pStyle w:val="CommentText"/>
      </w:pPr>
      <w:r>
        <w:rPr>
          <w:rStyle w:val="CommentReference"/>
        </w:rPr>
        <w:annotationRef/>
      </w:r>
      <w:proofErr w:type="gramStart"/>
      <w:r>
        <w:t>why</w:t>
      </w:r>
      <w:proofErr w:type="gramEnd"/>
      <w:r>
        <w:t xml:space="preserve"> would </w:t>
      </w:r>
      <w:proofErr w:type="spellStart"/>
      <w:r>
        <w:t>en</w:t>
      </w:r>
      <w:proofErr w:type="spellEnd"/>
      <w:r>
        <w:t xml:space="preserve">-route mort fish not be included in recruit numbers? </w:t>
      </w:r>
    </w:p>
    <w:p w14:paraId="0957182A" w14:textId="77777777" w:rsidR="00360A5C" w:rsidRDefault="00360A5C">
      <w:pPr>
        <w:pStyle w:val="CommentText"/>
      </w:pPr>
    </w:p>
    <w:p w14:paraId="6D46A725" w14:textId="2066A394" w:rsidR="00360A5C" w:rsidRDefault="00360A5C">
      <w:pPr>
        <w:pStyle w:val="CommentText"/>
      </w:pPr>
      <w:r>
        <w:t>I’m used to thinking of recruit = estimate of fish that return to the top of Vancouver Island</w:t>
      </w:r>
    </w:p>
    <w:p w14:paraId="06B55DB7" w14:textId="77777777" w:rsidR="009E4D5C" w:rsidRDefault="009E4D5C">
      <w:pPr>
        <w:pStyle w:val="CommentText"/>
      </w:pPr>
    </w:p>
    <w:p w14:paraId="76D8DF70" w14:textId="2CFCCE33" w:rsidR="009E4D5C" w:rsidRDefault="009E4D5C">
      <w:pPr>
        <w:pStyle w:val="CommentText"/>
      </w:pPr>
      <w:r>
        <w:t xml:space="preserve">CF: I think this was just </w:t>
      </w:r>
      <w:proofErr w:type="spellStart"/>
      <w:r>
        <w:t>mis</w:t>
      </w:r>
      <w:proofErr w:type="spellEnd"/>
      <w:r>
        <w:t>-phrased. Check corrected version</w:t>
      </w:r>
    </w:p>
  </w:comment>
  <w:comment w:id="12" w:author="A.Huang" w:date="2018-11-16T15:30:00Z" w:initials="amh">
    <w:p w14:paraId="1C9E1EB0" w14:textId="13C99902" w:rsidR="00360A5C" w:rsidRDefault="00360A5C">
      <w:pPr>
        <w:pStyle w:val="CommentText"/>
      </w:pPr>
      <w:r>
        <w:rPr>
          <w:rStyle w:val="CommentReference"/>
        </w:rPr>
        <w:annotationRef/>
      </w:r>
      <w:r>
        <w:t xml:space="preserve">I think you’re using total SPN – if so, this isn’t the spawner dataset used by Sue. She uses effective female </w:t>
      </w:r>
      <w:proofErr w:type="spellStart"/>
      <w:r>
        <w:t>spawners</w:t>
      </w:r>
      <w:proofErr w:type="spellEnd"/>
      <w:r>
        <w:t>.</w:t>
      </w:r>
    </w:p>
    <w:p w14:paraId="797F4694" w14:textId="77777777" w:rsidR="009E4D5C" w:rsidRDefault="009E4D5C">
      <w:pPr>
        <w:pStyle w:val="CommentText"/>
      </w:pPr>
    </w:p>
    <w:p w14:paraId="22C3839E" w14:textId="3D4B96DA" w:rsidR="009E4D5C" w:rsidRDefault="009E4D5C">
      <w:pPr>
        <w:pStyle w:val="CommentText"/>
      </w:pPr>
      <w:r>
        <w:t>CF: Right, but isn’t EFF just ETS multiplied by a sex ratio? If so is it ok to use this as a reference for the bulk of the methods or is there a better summary of escapement enumeration methods?</w:t>
      </w:r>
    </w:p>
  </w:comment>
  <w:comment w:id="13" w:author="A.Huang" w:date="2018-11-06T16:15:00Z" w:initials="amh">
    <w:p w14:paraId="6D6AEE2D" w14:textId="3582DB11" w:rsidR="00FD3117" w:rsidRDefault="00FD3117">
      <w:pPr>
        <w:pStyle w:val="CommentText"/>
      </w:pPr>
      <w:r>
        <w:rPr>
          <w:rStyle w:val="CommentReference"/>
        </w:rPr>
        <w:annotationRef/>
      </w:r>
      <w:r>
        <w:t>I’m using a table I got from either Sue or Carrie to adjust CU names</w:t>
      </w:r>
    </w:p>
  </w:comment>
  <w:comment w:id="26" w:author="A.Huang" w:date="2018-11-06T16:16:00Z" w:initials="amh">
    <w:p w14:paraId="781AF383" w14:textId="1CDB6774" w:rsidR="00FD3117" w:rsidRDefault="00FD3117">
      <w:pPr>
        <w:pStyle w:val="CommentText"/>
      </w:pPr>
      <w:r>
        <w:rPr>
          <w:rStyle w:val="CommentReference"/>
        </w:rPr>
        <w:annotationRef/>
      </w:r>
      <w:proofErr w:type="gramStart"/>
      <w:r>
        <w:t>this</w:t>
      </w:r>
      <w:proofErr w:type="gramEnd"/>
      <w:r>
        <w:t xml:space="preserve"> should probably have a “-L” at the end, but it’s not in the table I’ve got, so I’m not adding</w:t>
      </w:r>
    </w:p>
  </w:comment>
  <w:comment w:id="32" w:author="A.Huang" w:date="2018-11-06T16:14:00Z" w:initials="amh">
    <w:p w14:paraId="76D7B47A" w14:textId="76D89221" w:rsidR="00FD3117" w:rsidRDefault="00FD3117">
      <w:pPr>
        <w:pStyle w:val="CommentText"/>
      </w:pPr>
      <w:r>
        <w:rPr>
          <w:rStyle w:val="CommentReference"/>
        </w:rPr>
        <w:annotationRef/>
      </w:r>
      <w:proofErr w:type="gramStart"/>
      <w:r>
        <w:t>may</w:t>
      </w:r>
      <w:proofErr w:type="gramEnd"/>
      <w:r>
        <w:t xml:space="preserve"> want to specify end date for the time series for all CUs?</w:t>
      </w:r>
    </w:p>
  </w:comment>
  <w:comment w:id="33" w:author="A.Huang" w:date="2018-11-06T16:17:00Z" w:initials="amh">
    <w:p w14:paraId="281C7B99" w14:textId="04D38C8D" w:rsidR="00FD3117" w:rsidRDefault="00FD3117">
      <w:pPr>
        <w:pStyle w:val="CommentText"/>
      </w:pPr>
      <w:r>
        <w:rPr>
          <w:rStyle w:val="CommentReference"/>
        </w:rPr>
        <w:annotationRef/>
      </w:r>
      <w:proofErr w:type="gramStart"/>
      <w:r>
        <w:t>list</w:t>
      </w:r>
      <w:proofErr w:type="gramEnd"/>
      <w:r>
        <w:t xml:space="preserve"> them out, here as opposed to making someone read thru &amp; make list for themselves?</w:t>
      </w:r>
    </w:p>
  </w:comment>
  <w:comment w:id="43" w:author="Cameron Freshwater" w:date="2018-10-09T14:51:00Z" w:initials="CF">
    <w:p w14:paraId="1075D0A1" w14:textId="16F8FD71" w:rsidR="00C600C4" w:rsidRDefault="00C600C4" w:rsidP="00DB21CE">
      <w:pPr>
        <w:pStyle w:val="CommentText"/>
      </w:pPr>
      <w:r>
        <w:rPr>
          <w:rStyle w:val="CommentReference"/>
        </w:rPr>
        <w:annotationRef/>
      </w:r>
      <w:r>
        <w:t xml:space="preserve"> </w:t>
      </w:r>
    </w:p>
    <w:p w14:paraId="12D15DE6" w14:textId="7BFBD768" w:rsidR="00C600C4" w:rsidRPr="00D31645" w:rsidRDefault="00C600C4"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44" w:author="DFO-MPO" w:date="2018-10-11T13:20:00Z" w:initials="D">
    <w:p w14:paraId="501E66DD" w14:textId="158E5880" w:rsidR="00C600C4" w:rsidRDefault="00C600C4">
      <w:pPr>
        <w:pStyle w:val="CommentText"/>
      </w:pPr>
      <w:r>
        <w:rPr>
          <w:rStyle w:val="CommentReference"/>
        </w:rPr>
        <w:annotationRef/>
      </w:r>
      <w:r>
        <w:t>Unless anyone objects, I’ll move this to a supplementary figure, but thought it was helpful to have here for now.</w:t>
      </w:r>
    </w:p>
  </w:comment>
  <w:comment w:id="45" w:author="DFO-MPO" w:date="2018-10-12T11:02:00Z" w:initials="D">
    <w:p w14:paraId="7E92DAD2" w14:textId="65721455" w:rsidR="00C600C4" w:rsidRPr="00C35C3B" w:rsidRDefault="00C600C4">
      <w:pPr>
        <w:pStyle w:val="CommentText"/>
      </w:pPr>
      <w:r>
        <w:rPr>
          <w:rStyle w:val="CommentReference"/>
        </w:rPr>
        <w:annotationRef/>
      </w:r>
      <w:r>
        <w:t>I currently use component variability and CV</w:t>
      </w:r>
      <w:r>
        <w:rPr>
          <w:vertAlign w:val="subscript"/>
        </w:rPr>
        <w:t>C</w:t>
      </w:r>
      <w:r>
        <w:t>, as well as synchrony and phi somewhat interchangeably. Which do you think is more intuitive in this context?</w:t>
      </w:r>
    </w:p>
  </w:comment>
  <w:comment w:id="46" w:author="Cameron Freshwater" w:date="2018-10-30T13:22:00Z" w:initials="CF">
    <w:p w14:paraId="64938C57" w14:textId="4F4B8C0F" w:rsidR="00C600C4" w:rsidRDefault="00C600C4">
      <w:pPr>
        <w:pStyle w:val="CommentText"/>
      </w:pPr>
      <w:r>
        <w:rPr>
          <w:rStyle w:val="CommentReference"/>
        </w:rPr>
        <w:annotationRef/>
      </w:r>
      <w:r>
        <w:t xml:space="preserve">The confidence intervals for </w:t>
      </w:r>
      <w:proofErr w:type="spellStart"/>
      <w:r>
        <w:t>CVc</w:t>
      </w:r>
      <w:proofErr w:type="spellEnd"/>
      <w:r>
        <w:t xml:space="preserve"> and </w:t>
      </w:r>
      <w:proofErr w:type="spellStart"/>
      <w:r>
        <w:t>CVa</w:t>
      </w:r>
      <w:proofErr w:type="spellEnd"/>
      <w:r>
        <w:t xml:space="preserve"> diminish the apparent size of the trend. However a CV of 4 is huge and a jump from 1 to 2 is quite significant.</w:t>
      </w:r>
    </w:p>
    <w:p w14:paraId="0DDF6C54" w14:textId="77777777" w:rsidR="00C600C4" w:rsidRDefault="00C600C4">
      <w:pPr>
        <w:pStyle w:val="CommentText"/>
      </w:pPr>
    </w:p>
    <w:p w14:paraId="20490879" w14:textId="259A955C" w:rsidR="00C600C4" w:rsidRDefault="00C600C4">
      <w:pPr>
        <w:pStyle w:val="CommentText"/>
      </w:pPr>
      <w:r>
        <w:t>I feel as though it would be helpful to present these as distributions (e.g. of hypothetical spawner returns) so that readers aren’t underwhelmed, but I’m not sure how to do so in a way that flows well. Is this a good/bad idea? Any suggestions?</w:t>
      </w:r>
    </w:p>
  </w:comment>
  <w:comment w:id="48" w:author="DFO-MPO" w:date="2018-10-11T14:44:00Z" w:initials="D">
    <w:p w14:paraId="7D7A8B92" w14:textId="3FA3C2AC" w:rsidR="00C600C4" w:rsidRDefault="00C600C4">
      <w:pPr>
        <w:pStyle w:val="CommentText"/>
      </w:pPr>
      <w:r>
        <w:rPr>
          <w:rStyle w:val="CommentReference"/>
        </w:rPr>
        <w:annotationRef/>
      </w:r>
      <w:r>
        <w:t xml:space="preserve">Is this the best way to approach this discrepancy? Alternatively I could just show a boxplot with temporal means of synchrony and </w:t>
      </w:r>
      <w:proofErr w:type="spellStart"/>
      <w:r>
        <w:t>CVc</w:t>
      </w:r>
      <w:proofErr w:type="spellEnd"/>
      <w:r>
        <w:t xml:space="preserve"> for the observed period and each treatment level.</w:t>
      </w:r>
    </w:p>
  </w:comment>
  <w:comment w:id="49" w:author="Cameron Freshwater" w:date="2018-10-12T09:42:00Z" w:initials="CF">
    <w:p w14:paraId="2865D2C4" w14:textId="13426D8F" w:rsidR="00C600C4" w:rsidRDefault="00C600C4">
      <w:pPr>
        <w:pStyle w:val="CommentText"/>
      </w:pPr>
      <w:r>
        <w:rPr>
          <w:rStyle w:val="CommentReference"/>
        </w:rPr>
        <w:annotationRef/>
      </w:r>
      <w:r>
        <w:t xml:space="preserve">Is this helpful as a supp. figure? If so I can add one for </w:t>
      </w:r>
      <w:proofErr w:type="spellStart"/>
      <w:r>
        <w:t>CVc</w:t>
      </w:r>
      <w:proofErr w:type="spellEnd"/>
      <w:r>
        <w:t xml:space="preserve"> as well.</w:t>
      </w:r>
    </w:p>
  </w:comment>
  <w:comment w:id="50" w:author="Cameron Freshwater" w:date="2018-09-02T14:33:00Z" w:initials="CF">
    <w:p w14:paraId="2D38F0B1" w14:textId="77777777" w:rsidR="00C600C4" w:rsidRDefault="00C600C4" w:rsidP="00871917">
      <w:pPr>
        <w:pStyle w:val="CommentText"/>
      </w:pPr>
      <w:r>
        <w:rPr>
          <w:rStyle w:val="CommentReference"/>
        </w:rPr>
        <w:annotationRef/>
      </w:r>
      <w:r>
        <w:t>This will be bumped up for final run.</w:t>
      </w:r>
    </w:p>
  </w:comment>
  <w:comment w:id="51" w:author="Cameron Freshwater" w:date="2018-09-03T10:32:00Z" w:initials="CF">
    <w:p w14:paraId="657CDEA2" w14:textId="77777777" w:rsidR="00C600C4" w:rsidRDefault="00C600C4" w:rsidP="004709A6">
      <w:pPr>
        <w:pStyle w:val="CommentText"/>
      </w:pPr>
      <w:r>
        <w:rPr>
          <w:rStyle w:val="CommentReference"/>
        </w:rPr>
        <w:annotationRef/>
      </w:r>
      <w:r>
        <w:t>This will be bumped up for final run.</w:t>
      </w:r>
    </w:p>
  </w:comment>
  <w:comment w:id="52" w:author="Cameron Freshwater" w:date="2018-10-12T11:43:00Z" w:initials="CF">
    <w:p w14:paraId="23F4047A" w14:textId="13C66D88" w:rsidR="00C600C4" w:rsidRDefault="00C600C4" w:rsidP="00350F95">
      <w:pPr>
        <w:pStyle w:val="CommentText"/>
      </w:pPr>
      <w:r>
        <w:rPr>
          <w:rStyle w:val="CommentReference"/>
        </w:rPr>
        <w:annotationRef/>
      </w:r>
      <w:r>
        <w:t>Not sure whether to leave these CU-specific results in given how long the paper is already…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206&lt;/item&gt;&lt;item&gt;489&lt;/item&gt;&lt;item&gt;490&lt;/item&gt;&lt;item&gt;592&lt;/item&gt;&lt;item&gt;637&lt;/item&gt;&lt;item&gt;705&lt;/item&gt;&lt;item&gt;1205&lt;/item&gt;&lt;item&gt;1515&lt;/item&gt;&lt;item&gt;1588&lt;/item&gt;&lt;item&gt;1590&lt;/item&gt;&lt;item&gt;1602&lt;/item&gt;&lt;item&gt;1683&lt;/item&gt;&lt;item&gt;1711&lt;/item&gt;&lt;item&gt;1847&lt;/item&gt;&lt;item&gt;1865&lt;/item&gt;&lt;item&gt;1866&lt;/item&gt;&lt;item&gt;2034&lt;/item&gt;&lt;item&gt;2036&lt;/item&gt;&lt;item&gt;2208&lt;/item&gt;&lt;item&gt;2210&lt;/item&gt;&lt;item&gt;2218&lt;/item&gt;&lt;/record-ids&gt;&lt;/item&gt;&lt;/Libraries&gt;"/>
  </w:docVars>
  <w:rsids>
    <w:rsidRoot w:val="00D971BA"/>
    <w:rsid w:val="00000D55"/>
    <w:rsid w:val="000024DA"/>
    <w:rsid w:val="0000323C"/>
    <w:rsid w:val="00004846"/>
    <w:rsid w:val="00004A7E"/>
    <w:rsid w:val="0000635D"/>
    <w:rsid w:val="00006417"/>
    <w:rsid w:val="0001087A"/>
    <w:rsid w:val="000130FD"/>
    <w:rsid w:val="0001380A"/>
    <w:rsid w:val="00022839"/>
    <w:rsid w:val="000414FE"/>
    <w:rsid w:val="00041C3D"/>
    <w:rsid w:val="00044112"/>
    <w:rsid w:val="00063194"/>
    <w:rsid w:val="00063326"/>
    <w:rsid w:val="00064853"/>
    <w:rsid w:val="000715F4"/>
    <w:rsid w:val="00076F0E"/>
    <w:rsid w:val="000835A0"/>
    <w:rsid w:val="000873ED"/>
    <w:rsid w:val="000B148A"/>
    <w:rsid w:val="000C23EB"/>
    <w:rsid w:val="000C51BA"/>
    <w:rsid w:val="000D6A57"/>
    <w:rsid w:val="000E1287"/>
    <w:rsid w:val="000E43A3"/>
    <w:rsid w:val="000F2E0D"/>
    <w:rsid w:val="000F2E93"/>
    <w:rsid w:val="00105D86"/>
    <w:rsid w:val="00107E59"/>
    <w:rsid w:val="00114E9C"/>
    <w:rsid w:val="00125432"/>
    <w:rsid w:val="00142953"/>
    <w:rsid w:val="00144DF3"/>
    <w:rsid w:val="001463EA"/>
    <w:rsid w:val="00147101"/>
    <w:rsid w:val="00154833"/>
    <w:rsid w:val="001554B5"/>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484C"/>
    <w:rsid w:val="00196031"/>
    <w:rsid w:val="001A61A9"/>
    <w:rsid w:val="001A73F9"/>
    <w:rsid w:val="001B700F"/>
    <w:rsid w:val="001D1C1A"/>
    <w:rsid w:val="001D36DC"/>
    <w:rsid w:val="001D4E33"/>
    <w:rsid w:val="001E3FCB"/>
    <w:rsid w:val="001F0F42"/>
    <w:rsid w:val="001F0FFF"/>
    <w:rsid w:val="001F4BE2"/>
    <w:rsid w:val="00207CE4"/>
    <w:rsid w:val="00211AC2"/>
    <w:rsid w:val="002317A6"/>
    <w:rsid w:val="00232F8F"/>
    <w:rsid w:val="002343E7"/>
    <w:rsid w:val="00237D76"/>
    <w:rsid w:val="00240A6D"/>
    <w:rsid w:val="00246EBA"/>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B615B"/>
    <w:rsid w:val="002C2A59"/>
    <w:rsid w:val="002C62BE"/>
    <w:rsid w:val="002D6BA6"/>
    <w:rsid w:val="002E258D"/>
    <w:rsid w:val="002E34D8"/>
    <w:rsid w:val="002E5DFE"/>
    <w:rsid w:val="002E71CA"/>
    <w:rsid w:val="002F10BF"/>
    <w:rsid w:val="002F4A0D"/>
    <w:rsid w:val="00302934"/>
    <w:rsid w:val="003031CA"/>
    <w:rsid w:val="003113FB"/>
    <w:rsid w:val="00320A6C"/>
    <w:rsid w:val="00320E2C"/>
    <w:rsid w:val="0032697E"/>
    <w:rsid w:val="00330D87"/>
    <w:rsid w:val="003371FC"/>
    <w:rsid w:val="00344A1C"/>
    <w:rsid w:val="003507A2"/>
    <w:rsid w:val="00350F95"/>
    <w:rsid w:val="00353067"/>
    <w:rsid w:val="003601E6"/>
    <w:rsid w:val="00360A5C"/>
    <w:rsid w:val="003614CC"/>
    <w:rsid w:val="003633CA"/>
    <w:rsid w:val="003655FD"/>
    <w:rsid w:val="00370CB7"/>
    <w:rsid w:val="00371AEF"/>
    <w:rsid w:val="00373446"/>
    <w:rsid w:val="00374128"/>
    <w:rsid w:val="00392E97"/>
    <w:rsid w:val="003B1DEE"/>
    <w:rsid w:val="003B24CC"/>
    <w:rsid w:val="003B3742"/>
    <w:rsid w:val="003B4045"/>
    <w:rsid w:val="003B7E04"/>
    <w:rsid w:val="003C1C7D"/>
    <w:rsid w:val="003C1DAB"/>
    <w:rsid w:val="003C30FC"/>
    <w:rsid w:val="003C3A40"/>
    <w:rsid w:val="003C75EE"/>
    <w:rsid w:val="003C77F8"/>
    <w:rsid w:val="003D2662"/>
    <w:rsid w:val="003E748B"/>
    <w:rsid w:val="003F4BC2"/>
    <w:rsid w:val="003F5C0E"/>
    <w:rsid w:val="003F6FAC"/>
    <w:rsid w:val="00403564"/>
    <w:rsid w:val="0041059E"/>
    <w:rsid w:val="00422BF4"/>
    <w:rsid w:val="00424B71"/>
    <w:rsid w:val="004270DD"/>
    <w:rsid w:val="0042726A"/>
    <w:rsid w:val="004272D3"/>
    <w:rsid w:val="004478E4"/>
    <w:rsid w:val="0045142B"/>
    <w:rsid w:val="00451C26"/>
    <w:rsid w:val="004526B1"/>
    <w:rsid w:val="00463139"/>
    <w:rsid w:val="00463966"/>
    <w:rsid w:val="00463DBD"/>
    <w:rsid w:val="004648C5"/>
    <w:rsid w:val="004709A6"/>
    <w:rsid w:val="00472DCC"/>
    <w:rsid w:val="004748F6"/>
    <w:rsid w:val="0047719C"/>
    <w:rsid w:val="00484993"/>
    <w:rsid w:val="00485670"/>
    <w:rsid w:val="00485767"/>
    <w:rsid w:val="00486597"/>
    <w:rsid w:val="00487778"/>
    <w:rsid w:val="004A15E4"/>
    <w:rsid w:val="004A180D"/>
    <w:rsid w:val="004A2560"/>
    <w:rsid w:val="004A4853"/>
    <w:rsid w:val="004B605E"/>
    <w:rsid w:val="004B78F0"/>
    <w:rsid w:val="004C1A6B"/>
    <w:rsid w:val="004C27BF"/>
    <w:rsid w:val="004C40D0"/>
    <w:rsid w:val="004C69D7"/>
    <w:rsid w:val="004D7BDE"/>
    <w:rsid w:val="004E0329"/>
    <w:rsid w:val="004E153B"/>
    <w:rsid w:val="004E2096"/>
    <w:rsid w:val="004E280A"/>
    <w:rsid w:val="004E2EDE"/>
    <w:rsid w:val="004F0AE8"/>
    <w:rsid w:val="004F1724"/>
    <w:rsid w:val="004F6C38"/>
    <w:rsid w:val="004F6EA3"/>
    <w:rsid w:val="00500504"/>
    <w:rsid w:val="005027FD"/>
    <w:rsid w:val="00505BE1"/>
    <w:rsid w:val="00507319"/>
    <w:rsid w:val="00511A34"/>
    <w:rsid w:val="0051250B"/>
    <w:rsid w:val="00514A1B"/>
    <w:rsid w:val="005162B8"/>
    <w:rsid w:val="00517572"/>
    <w:rsid w:val="00525C83"/>
    <w:rsid w:val="00531AE1"/>
    <w:rsid w:val="005326C5"/>
    <w:rsid w:val="00533469"/>
    <w:rsid w:val="00537250"/>
    <w:rsid w:val="005419E4"/>
    <w:rsid w:val="0056120F"/>
    <w:rsid w:val="005641CB"/>
    <w:rsid w:val="00564EA6"/>
    <w:rsid w:val="00571317"/>
    <w:rsid w:val="00577639"/>
    <w:rsid w:val="00590F69"/>
    <w:rsid w:val="00592C4A"/>
    <w:rsid w:val="005A0A00"/>
    <w:rsid w:val="005A5085"/>
    <w:rsid w:val="005A76EF"/>
    <w:rsid w:val="005B2585"/>
    <w:rsid w:val="005B527F"/>
    <w:rsid w:val="005C18A2"/>
    <w:rsid w:val="005C2371"/>
    <w:rsid w:val="005C7CAB"/>
    <w:rsid w:val="005D007A"/>
    <w:rsid w:val="005D28A8"/>
    <w:rsid w:val="005D6C13"/>
    <w:rsid w:val="005D760D"/>
    <w:rsid w:val="005E0F06"/>
    <w:rsid w:val="005F25FB"/>
    <w:rsid w:val="005F3EF6"/>
    <w:rsid w:val="005F5C72"/>
    <w:rsid w:val="005F6EE0"/>
    <w:rsid w:val="005F755C"/>
    <w:rsid w:val="0060393E"/>
    <w:rsid w:val="00604CDB"/>
    <w:rsid w:val="006068C0"/>
    <w:rsid w:val="006259E0"/>
    <w:rsid w:val="006301C5"/>
    <w:rsid w:val="00633411"/>
    <w:rsid w:val="00645D76"/>
    <w:rsid w:val="00660784"/>
    <w:rsid w:val="00662888"/>
    <w:rsid w:val="00693A21"/>
    <w:rsid w:val="00697A59"/>
    <w:rsid w:val="006A3951"/>
    <w:rsid w:val="006A4872"/>
    <w:rsid w:val="006B31D1"/>
    <w:rsid w:val="006B32EA"/>
    <w:rsid w:val="006C114F"/>
    <w:rsid w:val="006C2754"/>
    <w:rsid w:val="006D1219"/>
    <w:rsid w:val="006D6CBB"/>
    <w:rsid w:val="006E4343"/>
    <w:rsid w:val="00700737"/>
    <w:rsid w:val="007014D4"/>
    <w:rsid w:val="00703544"/>
    <w:rsid w:val="0070590B"/>
    <w:rsid w:val="00712E03"/>
    <w:rsid w:val="00714028"/>
    <w:rsid w:val="007141E5"/>
    <w:rsid w:val="007203C4"/>
    <w:rsid w:val="0072162B"/>
    <w:rsid w:val="0073106E"/>
    <w:rsid w:val="007350E4"/>
    <w:rsid w:val="00741E3C"/>
    <w:rsid w:val="0074218F"/>
    <w:rsid w:val="007520D5"/>
    <w:rsid w:val="007579DE"/>
    <w:rsid w:val="0076095B"/>
    <w:rsid w:val="00771163"/>
    <w:rsid w:val="00774187"/>
    <w:rsid w:val="00780503"/>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45989"/>
    <w:rsid w:val="00850CCE"/>
    <w:rsid w:val="008518AD"/>
    <w:rsid w:val="00851FBB"/>
    <w:rsid w:val="00861496"/>
    <w:rsid w:val="008614AB"/>
    <w:rsid w:val="00871917"/>
    <w:rsid w:val="008730E1"/>
    <w:rsid w:val="00873880"/>
    <w:rsid w:val="008747EF"/>
    <w:rsid w:val="00885848"/>
    <w:rsid w:val="00886C25"/>
    <w:rsid w:val="00894F3F"/>
    <w:rsid w:val="00896814"/>
    <w:rsid w:val="00896D2F"/>
    <w:rsid w:val="008A4835"/>
    <w:rsid w:val="008A4F76"/>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1722"/>
    <w:rsid w:val="0094700F"/>
    <w:rsid w:val="00951950"/>
    <w:rsid w:val="00956286"/>
    <w:rsid w:val="00961B8C"/>
    <w:rsid w:val="00961DFC"/>
    <w:rsid w:val="009736AE"/>
    <w:rsid w:val="009801E9"/>
    <w:rsid w:val="0098510C"/>
    <w:rsid w:val="0098639B"/>
    <w:rsid w:val="00992367"/>
    <w:rsid w:val="00996327"/>
    <w:rsid w:val="009A695E"/>
    <w:rsid w:val="009B0D50"/>
    <w:rsid w:val="009B43D3"/>
    <w:rsid w:val="009C1B16"/>
    <w:rsid w:val="009D23BD"/>
    <w:rsid w:val="009D3206"/>
    <w:rsid w:val="009E2CC0"/>
    <w:rsid w:val="009E2ED5"/>
    <w:rsid w:val="009E4D5C"/>
    <w:rsid w:val="009F0341"/>
    <w:rsid w:val="009F475E"/>
    <w:rsid w:val="009F5D9C"/>
    <w:rsid w:val="009F7091"/>
    <w:rsid w:val="00A07F2B"/>
    <w:rsid w:val="00A16FF3"/>
    <w:rsid w:val="00A177E5"/>
    <w:rsid w:val="00A17FB7"/>
    <w:rsid w:val="00A2678F"/>
    <w:rsid w:val="00A27945"/>
    <w:rsid w:val="00A409A9"/>
    <w:rsid w:val="00A43A81"/>
    <w:rsid w:val="00A44098"/>
    <w:rsid w:val="00A45830"/>
    <w:rsid w:val="00A6332A"/>
    <w:rsid w:val="00A66355"/>
    <w:rsid w:val="00A67078"/>
    <w:rsid w:val="00A71C78"/>
    <w:rsid w:val="00A74EC8"/>
    <w:rsid w:val="00A80702"/>
    <w:rsid w:val="00A900C6"/>
    <w:rsid w:val="00A91000"/>
    <w:rsid w:val="00A91A4F"/>
    <w:rsid w:val="00A957BB"/>
    <w:rsid w:val="00A9799C"/>
    <w:rsid w:val="00AA4419"/>
    <w:rsid w:val="00AB26AA"/>
    <w:rsid w:val="00AB5769"/>
    <w:rsid w:val="00AC2E80"/>
    <w:rsid w:val="00AE2504"/>
    <w:rsid w:val="00AE3B72"/>
    <w:rsid w:val="00AE6C34"/>
    <w:rsid w:val="00AE7C0A"/>
    <w:rsid w:val="00AF0717"/>
    <w:rsid w:val="00AF3F2B"/>
    <w:rsid w:val="00AF52E0"/>
    <w:rsid w:val="00B0073E"/>
    <w:rsid w:val="00B01A4C"/>
    <w:rsid w:val="00B24A19"/>
    <w:rsid w:val="00B27AEE"/>
    <w:rsid w:val="00B32293"/>
    <w:rsid w:val="00B3752B"/>
    <w:rsid w:val="00B40124"/>
    <w:rsid w:val="00B42D41"/>
    <w:rsid w:val="00B56327"/>
    <w:rsid w:val="00B5638E"/>
    <w:rsid w:val="00B566E0"/>
    <w:rsid w:val="00B60E00"/>
    <w:rsid w:val="00B643B7"/>
    <w:rsid w:val="00B71AD9"/>
    <w:rsid w:val="00B72524"/>
    <w:rsid w:val="00B906FC"/>
    <w:rsid w:val="00B96B00"/>
    <w:rsid w:val="00BB46A3"/>
    <w:rsid w:val="00BB4C0A"/>
    <w:rsid w:val="00BB7A46"/>
    <w:rsid w:val="00BC14E9"/>
    <w:rsid w:val="00BD5863"/>
    <w:rsid w:val="00BE3900"/>
    <w:rsid w:val="00BF0BBF"/>
    <w:rsid w:val="00BF12B8"/>
    <w:rsid w:val="00C030C1"/>
    <w:rsid w:val="00C0619A"/>
    <w:rsid w:val="00C07781"/>
    <w:rsid w:val="00C12967"/>
    <w:rsid w:val="00C14A36"/>
    <w:rsid w:val="00C14AB9"/>
    <w:rsid w:val="00C16A84"/>
    <w:rsid w:val="00C21A57"/>
    <w:rsid w:val="00C26602"/>
    <w:rsid w:val="00C35C3B"/>
    <w:rsid w:val="00C36435"/>
    <w:rsid w:val="00C430AE"/>
    <w:rsid w:val="00C56A02"/>
    <w:rsid w:val="00C600C4"/>
    <w:rsid w:val="00C72C7A"/>
    <w:rsid w:val="00C80830"/>
    <w:rsid w:val="00C84256"/>
    <w:rsid w:val="00C84D7E"/>
    <w:rsid w:val="00C915DB"/>
    <w:rsid w:val="00C93206"/>
    <w:rsid w:val="00C94902"/>
    <w:rsid w:val="00C9793E"/>
    <w:rsid w:val="00C97D33"/>
    <w:rsid w:val="00CA54C9"/>
    <w:rsid w:val="00CB3AA4"/>
    <w:rsid w:val="00CB5DF3"/>
    <w:rsid w:val="00CC7F18"/>
    <w:rsid w:val="00CD0FAC"/>
    <w:rsid w:val="00CD7398"/>
    <w:rsid w:val="00CE0781"/>
    <w:rsid w:val="00CF1937"/>
    <w:rsid w:val="00CF41DF"/>
    <w:rsid w:val="00D01D2B"/>
    <w:rsid w:val="00D126B7"/>
    <w:rsid w:val="00D136FD"/>
    <w:rsid w:val="00D14225"/>
    <w:rsid w:val="00D16817"/>
    <w:rsid w:val="00D20FCD"/>
    <w:rsid w:val="00D21D5F"/>
    <w:rsid w:val="00D2599C"/>
    <w:rsid w:val="00D31645"/>
    <w:rsid w:val="00D35789"/>
    <w:rsid w:val="00D36D4D"/>
    <w:rsid w:val="00D40465"/>
    <w:rsid w:val="00D413CD"/>
    <w:rsid w:val="00D51A72"/>
    <w:rsid w:val="00D53F99"/>
    <w:rsid w:val="00D54866"/>
    <w:rsid w:val="00D63DB9"/>
    <w:rsid w:val="00D663FC"/>
    <w:rsid w:val="00D73CE1"/>
    <w:rsid w:val="00D7777B"/>
    <w:rsid w:val="00D77AC5"/>
    <w:rsid w:val="00D84739"/>
    <w:rsid w:val="00D93675"/>
    <w:rsid w:val="00D95057"/>
    <w:rsid w:val="00D965D9"/>
    <w:rsid w:val="00D971BA"/>
    <w:rsid w:val="00DA242F"/>
    <w:rsid w:val="00DA470D"/>
    <w:rsid w:val="00DB21CE"/>
    <w:rsid w:val="00DC240A"/>
    <w:rsid w:val="00DC48B1"/>
    <w:rsid w:val="00DC53FA"/>
    <w:rsid w:val="00DC6BB2"/>
    <w:rsid w:val="00DD255E"/>
    <w:rsid w:val="00DD3FF2"/>
    <w:rsid w:val="00DD6CDF"/>
    <w:rsid w:val="00DE08F6"/>
    <w:rsid w:val="00DE0F7B"/>
    <w:rsid w:val="00DE21D8"/>
    <w:rsid w:val="00DE5583"/>
    <w:rsid w:val="00DE7503"/>
    <w:rsid w:val="00DF2370"/>
    <w:rsid w:val="00DF40E3"/>
    <w:rsid w:val="00DF4F42"/>
    <w:rsid w:val="00DF54C6"/>
    <w:rsid w:val="00E06BE2"/>
    <w:rsid w:val="00E14BC0"/>
    <w:rsid w:val="00E22618"/>
    <w:rsid w:val="00E23EA2"/>
    <w:rsid w:val="00E2515B"/>
    <w:rsid w:val="00E27EF5"/>
    <w:rsid w:val="00E314B6"/>
    <w:rsid w:val="00E51CA9"/>
    <w:rsid w:val="00E531D5"/>
    <w:rsid w:val="00E53403"/>
    <w:rsid w:val="00E62789"/>
    <w:rsid w:val="00E62993"/>
    <w:rsid w:val="00E63CBB"/>
    <w:rsid w:val="00E8618A"/>
    <w:rsid w:val="00EA0C93"/>
    <w:rsid w:val="00EA1BCE"/>
    <w:rsid w:val="00EA3B00"/>
    <w:rsid w:val="00EA7F86"/>
    <w:rsid w:val="00EB655E"/>
    <w:rsid w:val="00EC016C"/>
    <w:rsid w:val="00ED0654"/>
    <w:rsid w:val="00ED23E7"/>
    <w:rsid w:val="00ED3315"/>
    <w:rsid w:val="00ED5A49"/>
    <w:rsid w:val="00ED7CC8"/>
    <w:rsid w:val="00ED7E4C"/>
    <w:rsid w:val="00EE0DC4"/>
    <w:rsid w:val="00EE2B01"/>
    <w:rsid w:val="00EF79E0"/>
    <w:rsid w:val="00F0579C"/>
    <w:rsid w:val="00F07325"/>
    <w:rsid w:val="00F07D48"/>
    <w:rsid w:val="00F12F63"/>
    <w:rsid w:val="00F22932"/>
    <w:rsid w:val="00F26586"/>
    <w:rsid w:val="00F42DD1"/>
    <w:rsid w:val="00F538DD"/>
    <w:rsid w:val="00F6484A"/>
    <w:rsid w:val="00F70F29"/>
    <w:rsid w:val="00F73E55"/>
    <w:rsid w:val="00F8225F"/>
    <w:rsid w:val="00F8390D"/>
    <w:rsid w:val="00F93B58"/>
    <w:rsid w:val="00F940DB"/>
    <w:rsid w:val="00F97EDE"/>
    <w:rsid w:val="00FA1D62"/>
    <w:rsid w:val="00FB58DF"/>
    <w:rsid w:val="00FB63BF"/>
    <w:rsid w:val="00FB7B8B"/>
    <w:rsid w:val="00FC010F"/>
    <w:rsid w:val="00FC25A5"/>
    <w:rsid w:val="00FC666B"/>
    <w:rsid w:val="00FD02C8"/>
    <w:rsid w:val="00FD3117"/>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F0BBC-7C2B-4FE0-8FE1-610090848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26</Pages>
  <Words>8552</Words>
  <Characters>48750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6</cp:revision>
  <cp:lastPrinted>2018-05-03T17:52:00Z</cp:lastPrinted>
  <dcterms:created xsi:type="dcterms:W3CDTF">2018-11-06T22:21:00Z</dcterms:created>
  <dcterms:modified xsi:type="dcterms:W3CDTF">2018-11-16T23:33:00Z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