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E02DA" w14:textId="77777777" w:rsidR="000F575B" w:rsidRDefault="000F575B" w:rsidP="000F575B">
      <w:pPr>
        <w:jc w:val="center"/>
        <w:rPr>
          <w:i/>
        </w:rPr>
      </w:pPr>
      <w:r>
        <w:rPr>
          <w:i/>
        </w:rPr>
        <w:t xml:space="preserve">Biological </w:t>
      </w:r>
      <w:r w:rsidR="00B20A63">
        <w:rPr>
          <w:i/>
        </w:rPr>
        <w:t>S</w:t>
      </w:r>
      <w:r>
        <w:rPr>
          <w:i/>
        </w:rPr>
        <w:t>ub-model</w:t>
      </w:r>
    </w:p>
    <w:p w14:paraId="67203059" w14:textId="77777777" w:rsidR="00CE2D19" w:rsidRDefault="00CE2D19" w:rsidP="00CE2D19">
      <w:pPr>
        <w:rPr>
          <w:i/>
        </w:rPr>
      </w:pPr>
      <w:r>
        <w:rPr>
          <w:i/>
        </w:rPr>
        <w:t>Larkin model</w:t>
      </w:r>
    </w:p>
    <w:p w14:paraId="58EBA74A" w14:textId="591F1B4B" w:rsidR="00CE2D19" w:rsidRDefault="00CE2D19" w:rsidP="00B20A63">
      <w:pPr>
        <w:ind w:firstLine="720"/>
      </w:pPr>
      <w:commentRangeStart w:id="0"/>
      <w:r>
        <w:t xml:space="preserve">The Larkin model </w:t>
      </w:r>
      <w:r w:rsidR="00542ACB">
        <w:fldChar w:fldCharType="begin"/>
      </w:r>
      <w:r w:rsidR="00542ACB">
        <w:instrText xml:space="preserve"> ADDIN EN.CITE &lt;EndNote&gt;&lt;Cite&gt;&lt;Author&gt;Larkin&lt;/Author&gt;&lt;Year&gt;1971&lt;/Year&gt;&lt;RecNum&gt;1866&lt;/RecNum&gt;&lt;DisplayText&gt;(Larkin 1971)&lt;/DisplayText&gt;&lt;record&gt;&lt;rec-number&gt;1866&lt;/rec-number&gt;&lt;foreign-keys&gt;&lt;key app="EN" db-id="eez0aevwa0afpdexr0lvefp6z0xpepv5rfx5" timestamp="1491422854"&gt;1866&lt;/key&gt;&lt;/foreign-keys&gt;&lt;ref-type name="Journal Article"&gt;17&lt;/ref-type&gt;&lt;contributors&gt;&lt;authors&gt;&lt;author&gt;Larkin, P. A.&lt;/author&gt;&lt;/authors&gt;&lt;/contributors&gt;&lt;titles&gt;&lt;title&gt;&lt;style face="normal" font="default" size="100%"&gt;Simulation studies of Adams River sockeye salmon (&lt;/style&gt;&lt;style face="italic" font="default" size="100%"&gt;Oncorhynchus nerka&lt;/style&gt;&lt;style face="normal" font="default" size="100%"&gt;)&lt;/style&gt;&lt;/title&gt;&lt;secondary-title&gt;Journal Fisheries Research Board of Canada&lt;/secondary-title&gt;&lt;/titles&gt;&lt;periodical&gt;&lt;full-title&gt;Journal Fisheries Research Board of Canada&lt;/full-title&gt;&lt;abbr-1&gt;J. Fish. Res. Board. Can.&lt;/abbr-1&gt;&lt;abbr-2&gt;J Fish Res Board Can&lt;/abbr-2&gt;&lt;/periodical&gt;&lt;pages&gt;1493-1502&lt;/pages&gt;&lt;volume&gt;28&lt;/volume&gt;&lt;number&gt;10&lt;/number&gt;&lt;dates&gt;&lt;year&gt;1971&lt;/year&gt;&lt;/dates&gt;&lt;urls&gt;&lt;/urls&gt;&lt;/record&gt;&lt;/Cite&gt;&lt;/EndNote&gt;</w:instrText>
      </w:r>
      <w:r w:rsidR="00542ACB">
        <w:fldChar w:fldCharType="separate"/>
      </w:r>
      <w:r w:rsidR="00542ACB">
        <w:rPr>
          <w:noProof/>
        </w:rPr>
        <w:t>(Larkin 1971)</w:t>
      </w:r>
      <w:r w:rsidR="00542ACB">
        <w:fldChar w:fldCharType="end"/>
      </w:r>
      <w:r w:rsidR="00B20A63">
        <w:t xml:space="preserve"> </w:t>
      </w:r>
      <w:r>
        <w:t xml:space="preserve">is </w:t>
      </w:r>
      <w:r w:rsidR="00542ACB">
        <w:t>an adaptation</w:t>
      </w:r>
      <w:r>
        <w:t xml:space="preserve"> of the Ricker</w:t>
      </w:r>
      <w:r w:rsidR="00542ACB">
        <w:t xml:space="preserve"> model</w:t>
      </w:r>
      <w:r>
        <w:t xml:space="preserve"> that </w:t>
      </w:r>
      <w:r w:rsidR="00E54C5B">
        <w:t>is intended to account for delayed density dependent effect</w:t>
      </w:r>
      <w:r>
        <w:t xml:space="preserve"> between cycle lines. As a result, it includes multiple </w:t>
      </w:r>
      <m:oMath>
        <m:r>
          <w:rPr>
            <w:rFonts w:ascii="Cambria Math" w:hAnsi="Cambria Math"/>
          </w:rPr>
          <m:t>β</m:t>
        </m:r>
      </m:oMath>
      <w:r>
        <w:t xml:space="preserve"> parameters and lagged spawner abundances.</w:t>
      </w:r>
    </w:p>
    <w:p w14:paraId="637D9D5E" w14:textId="77777777" w:rsidR="00CE2D19" w:rsidRDefault="000F575B" w:rsidP="00CE2D19">
      <w:pPr>
        <w:rPr>
          <w:iCs/>
        </w:rPr>
      </w:pPr>
      <w:r>
        <w:t>Equation A1</w:t>
      </w:r>
      <w:r w:rsidR="00CE2D19">
        <w:t xml:space="preserve"> </w:t>
      </w:r>
      <w:r w:rsidR="00CE2D19">
        <w:tab/>
        <w:t xml:space="preserve"> </w:t>
      </w:r>
      <w:r w:rsidR="00E54C5B">
        <w:tab/>
      </w:r>
      <w:r w:rsidR="00CE2D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  <m:r>
              <w:rPr>
                <w:rFonts w:ascii="Cambria Math" w:hAnsi="Cambria Math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β</m:t>
                </m:r>
              </m:e>
              <m:sub>
                <m:r>
                  <w:rPr>
                    <w:rFonts w:ascii="Cambria Math" w:hAnsi="Cambria Math"/>
                  </w:rPr>
                  <m:t>1i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i,y-1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i,y-2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i,y-3</m:t>
                </m:r>
              </m:sub>
            </m:sSub>
          </m:sup>
        </m:sSup>
      </m:oMath>
    </w:p>
    <w:p w14:paraId="650B1708" w14:textId="77F97965" w:rsidR="000F575B" w:rsidRPr="000F575B" w:rsidRDefault="00CE2D19" w:rsidP="00CE2D19">
      <w:proofErr w:type="gramStart"/>
      <w:r>
        <w:t>where</w:t>
      </w:r>
      <w:proofErr w:type="gramEnd"/>
      <w: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represents a CU, </w:t>
      </w:r>
      <w:r>
        <w:rPr>
          <w:i/>
        </w:rPr>
        <w:t>y</w:t>
      </w:r>
      <w:r>
        <w:t xml:space="preserve"> is a given year, </w:t>
      </w:r>
      <w:proofErr w:type="spellStart"/>
      <w:r>
        <w:rPr>
          <w:i/>
        </w:rPr>
        <w:t>R</w:t>
      </w:r>
      <w:proofErr w:type="spellEnd"/>
      <w:r>
        <w:t xml:space="preserve"> the number of recruits (number of offspring that return to spawn or are captured in the fishery), and </w:t>
      </w:r>
      <w:r>
        <w:rPr>
          <w:i/>
        </w:rPr>
        <w:t xml:space="preserve">S </w:t>
      </w:r>
      <w:r>
        <w:t xml:space="preserve">the number of </w:t>
      </w:r>
      <w:proofErr w:type="spellStart"/>
      <w:r>
        <w:t>spawners</w:t>
      </w:r>
      <w:proofErr w:type="spellEnd"/>
      <w:r>
        <w:t xml:space="preserve">. The parameter </w:t>
      </w:r>
      <m:oMath>
        <m:r>
          <w:rPr>
            <w:rFonts w:ascii="Cambria Math" w:hAnsi="Cambria Math"/>
          </w:rPr>
          <m:t>α</m:t>
        </m:r>
      </m:oMath>
      <w:r>
        <w:t xml:space="preserve"> represents the number of recruits produced per spawner at low abundance and the </w:t>
      </w:r>
      <m:oMath>
        <m:r>
          <w:rPr>
            <w:rFonts w:ascii="Cambria Math" w:hAnsi="Cambria Math"/>
          </w:rPr>
          <m:t>β</m:t>
        </m:r>
      </m:oMath>
      <w:r>
        <w:t xml:space="preserve"> parameters</w:t>
      </w:r>
      <w:r>
        <w:rPr>
          <w:i/>
        </w:rPr>
        <w:t xml:space="preserve"> </w:t>
      </w:r>
      <w:r>
        <w:t xml:space="preserve">represent density dependent interactions at different time lags. Like the Ricker model, the Larkin is generally linearized to account for normally distributed process error with mean 0 and standard </w:t>
      </w:r>
      <w:proofErr w:type="gramStart"/>
      <w:r>
        <w:t xml:space="preserve">deviation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Unlike the Ricker model, however, we did not generate autocorrelated process variance in </w:t>
      </w:r>
      <w:proofErr w:type="gramStart"/>
      <w:r>
        <w:t>Larkin</w:t>
      </w:r>
      <w:proofErr w:type="gramEnd"/>
      <w:r>
        <w:t xml:space="preserve"> stocks because appropriate parameter values for the autocorrelation coefficient </w:t>
      </w:r>
      <m:oMath>
        <m:r>
          <w:rPr>
            <w:rFonts w:ascii="Cambria Math" w:hAnsi="Cambria Math"/>
          </w:rPr>
          <m:t>τ</m:t>
        </m:r>
      </m:oMath>
      <w:r>
        <w:t xml:space="preserve"> are unavailable in the literature and </w:t>
      </w:r>
      <w:r w:rsidR="00534E83">
        <w:t xml:space="preserve">validating a Larkin-model equivalent was beyond the scope of this study. </w:t>
      </w:r>
      <w:r>
        <w:t xml:space="preserve"> </w:t>
      </w:r>
      <w:commentRangeEnd w:id="0"/>
      <w:r w:rsidR="00D24BC3">
        <w:rPr>
          <w:rStyle w:val="CommentReference"/>
        </w:rPr>
        <w:commentReference w:id="0"/>
      </w:r>
    </w:p>
    <w:p w14:paraId="757F7FB8" w14:textId="77777777" w:rsidR="0054263D" w:rsidRPr="0054263D" w:rsidRDefault="0054263D" w:rsidP="00CE2D19">
      <w:pPr>
        <w:rPr>
          <w:i/>
        </w:rPr>
      </w:pPr>
      <w:r>
        <w:rPr>
          <w:i/>
        </w:rPr>
        <w:t>Variation in age-at-maturity</w:t>
      </w:r>
    </w:p>
    <w:p w14:paraId="3753B2AD" w14:textId="77777777" w:rsidR="0054263D" w:rsidRDefault="0054263D" w:rsidP="00B20A63">
      <w:pPr>
        <w:ind w:firstLine="720"/>
      </w:pPr>
      <w:r>
        <w:t xml:space="preserve">Although the majority of Fraser River sockeye salmon mature at age 4 (i.e. one year in the gravel, one year of lake residence, and two years of ocean residence), smaller proportions mature at ages 2, 3, and 5, </w:t>
      </w:r>
      <w:r w:rsidR="00E7062E">
        <w:t>with age structure</w:t>
      </w:r>
      <w:r>
        <w:t xml:space="preserve"> vary</w:t>
      </w:r>
      <w:r w:rsidR="00E7062E">
        <w:t>ing</w:t>
      </w:r>
      <w:r>
        <w:t xml:space="preserve"> among CUs. We modeled this process by </w:t>
      </w:r>
      <w:r w:rsidR="00930BB1">
        <w:t>calculating</w:t>
      </w:r>
      <w:r>
        <w:t xml:space="preserve"> </w:t>
      </w:r>
      <w:r w:rsidR="00930BB1">
        <w:t xml:space="preserve">the number of recruits </w:t>
      </w:r>
      <w:r>
        <w:rPr>
          <w:i/>
        </w:rPr>
        <w:t>R</w:t>
      </w:r>
      <w:r w:rsidR="00930BB1">
        <w:rPr>
          <w:i/>
        </w:rPr>
        <w:t xml:space="preserve"> </w:t>
      </w:r>
      <w:r w:rsidR="00930BB1">
        <w:t xml:space="preserve">spawning in year </w:t>
      </w:r>
      <w:r w:rsidR="00930BB1">
        <w:rPr>
          <w:i/>
        </w:rPr>
        <w:t>t</w:t>
      </w:r>
      <w:r w:rsidR="00930BB1">
        <w:t xml:space="preserve"> in CU </w:t>
      </w:r>
      <w:proofErr w:type="spellStart"/>
      <w:r w:rsidR="00B20A63">
        <w:rPr>
          <w:i/>
        </w:rPr>
        <w:t>i</w:t>
      </w:r>
      <w:proofErr w:type="spellEnd"/>
      <w:r w:rsidR="00930BB1">
        <w:t xml:space="preserve"> as a function of the total number of adult recruits </w:t>
      </w:r>
      <w:r w:rsidR="00930BB1">
        <w:rPr>
          <w:i/>
        </w:rPr>
        <w:t>R’</w:t>
      </w:r>
      <w:r w:rsidR="00930BB1">
        <w:t xml:space="preserve"> generated in previous years, multiplied by the</w:t>
      </w:r>
      <w:commentRangeStart w:id="1"/>
      <w:r w:rsidR="00930BB1">
        <w:t xml:space="preserve"> mean </w:t>
      </w:r>
      <w:commentRangeEnd w:id="1"/>
      <w:r w:rsidR="00D24BC3">
        <w:rPr>
          <w:rStyle w:val="CommentReference"/>
        </w:rPr>
        <w:commentReference w:id="1"/>
      </w:r>
      <w:r w:rsidR="00930BB1">
        <w:t xml:space="preserve">proportion </w:t>
      </w:r>
      <w:r w:rsidR="00930BB1">
        <w:rPr>
          <w:i/>
        </w:rPr>
        <w:t xml:space="preserve">p </w:t>
      </w:r>
      <w:r w:rsidR="00930BB1">
        <w:t xml:space="preserve">of fish that return at a given age </w:t>
      </w:r>
      <w:r w:rsidR="00930BB1">
        <w:rPr>
          <w:i/>
        </w:rPr>
        <w:t>g</w:t>
      </w:r>
      <w:r w:rsidR="00930BB1">
        <w:t>:</w:t>
      </w:r>
    </w:p>
    <w:p w14:paraId="20FA6201" w14:textId="77777777" w:rsidR="00930BB1" w:rsidRPr="00930BB1" w:rsidRDefault="00B20A63" w:rsidP="00CE2D19">
      <w:r>
        <w:t>Equation A2</w:t>
      </w:r>
      <w:r w:rsidR="00930BB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 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t-2,i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2, t-2,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t-3,i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3, t-3,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t-4,i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4, t-4, 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R'</m:t>
            </m:r>
          </m:e>
          <m:sub>
            <m:r>
              <w:rPr>
                <w:rFonts w:ascii="Cambria Math" w:hAnsi="Cambria Math"/>
              </w:rPr>
              <m:t>t-5,i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5, t-5, i</m:t>
            </m:r>
          </m:sub>
        </m:sSub>
      </m:oMath>
    </w:p>
    <w:p w14:paraId="408E7AF5" w14:textId="77777777" w:rsidR="00930BB1" w:rsidRDefault="00930BB1" w:rsidP="00CE2D19">
      <w:r>
        <w:t xml:space="preserve">We incorporated multivariate logistic variation </w:t>
      </w:r>
      <w:r w:rsidR="00E54C5B">
        <w:t>in</w:t>
      </w:r>
      <w:r>
        <w:t xml:space="preserve"> the proportion of mature fish returning at each age as:</w:t>
      </w:r>
    </w:p>
    <w:p w14:paraId="350FE47E" w14:textId="77777777" w:rsidR="00930BB1" w:rsidRDefault="003C049D" w:rsidP="00CE2D19">
      <w:r>
        <w:t>Equation A3</w:t>
      </w:r>
      <w:r w:rsidR="00930BB1">
        <w:tab/>
      </w:r>
      <w:r w:rsidR="005406C5">
        <w:tab/>
      </w:r>
      <w:r w:rsidR="005406C5">
        <w:tab/>
      </w:r>
      <w:r w:rsidR="005406C5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g,y,i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g,i</m:t>
                    </m:r>
                  </m:sub>
                </m:sSub>
              </m:e>
            </m:ac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g,y,i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g,i</m:t>
                        </m:r>
                      </m:sub>
                    </m:sSub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g,y,i</m:t>
                        </m:r>
                      </m:sub>
                    </m:sSub>
                  </m:sup>
                </m:sSup>
              </m:e>
            </m:nary>
          </m:den>
        </m:f>
      </m:oMath>
    </w:p>
    <w:p w14:paraId="30AD9F02" w14:textId="2EEADE23" w:rsidR="000B7F48" w:rsidRPr="00930BB1" w:rsidRDefault="000B7F48" w:rsidP="00CE2D19"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g,y,i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en-US"/>
          </w:rPr>
          <m:t>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age</m:t>
            </m:r>
          </m:sub>
        </m:sSub>
        <m:r>
          <w:rPr>
            <w:rFonts w:ascii="Cambria Math" w:hAnsi="Cambria Math"/>
          </w:rPr>
          <m:t>)</m:t>
        </m:r>
      </m:oMath>
    </w:p>
    <w:p w14:paraId="3DBD874C" w14:textId="1AD06120" w:rsidR="00CE2D19" w:rsidRPr="005406C5" w:rsidRDefault="005406C5">
      <w:r>
        <w:t xml:space="preserve">where </w:t>
      </w:r>
      <w:r>
        <w:rPr>
          <w:i/>
        </w:rPr>
        <w:t>y</w:t>
      </w:r>
      <w:r>
        <w:t xml:space="preserve"> is the brood year (equal to </w:t>
      </w:r>
      <w:r>
        <w:rPr>
          <w:i/>
        </w:rPr>
        <w:t>t</w:t>
      </w:r>
      <w:r>
        <w:t xml:space="preserve">-2, </w:t>
      </w:r>
      <w:r>
        <w:rPr>
          <w:i/>
        </w:rPr>
        <w:t>t</w:t>
      </w:r>
      <w:r>
        <w:t xml:space="preserve">-3, </w:t>
      </w:r>
      <w:r>
        <w:rPr>
          <w:i/>
        </w:rPr>
        <w:t>t</w:t>
      </w:r>
      <w:r>
        <w:t xml:space="preserve">-4 or </w:t>
      </w:r>
      <w:r>
        <w:rPr>
          <w:i/>
        </w:rPr>
        <w:t>t</w:t>
      </w:r>
      <w:r>
        <w:t xml:space="preserve">-5 in Eqn. A3), the summation in the denominator is over ages 2 to 5,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g,i</m:t>
                </m:r>
              </m:sub>
            </m:sSub>
          </m:e>
        </m:acc>
      </m:oMath>
      <w:r>
        <w:t xml:space="preserve"> is the CU-specific mean proportion of adult fish that return at a given age, </w:t>
      </w:r>
      <m:oMath>
        <m:r>
          <w:rPr>
            <w:rFonts w:ascii="Cambria Math" w:hAnsi="Cambria Math"/>
          </w:rPr>
          <m:t>ω</m:t>
        </m:r>
      </m:oMath>
      <w:r>
        <w:t xml:space="preserve"> is a parameter controlling interannual variability in the proportion returning at each age, and </w:t>
      </w:r>
      <m:oMath>
        <m:r>
          <w:rPr>
            <w:rFonts w:ascii="Cambria Math" w:hAnsi="Cambria Math"/>
          </w:rPr>
          <m:t>ε</m:t>
        </m:r>
      </m:oMath>
      <w:r>
        <w:t xml:space="preserve"> are standard normal deviates (Holt and Bradford 2011 REF</w:t>
      </w:r>
      <w:r w:rsidR="000B7F48">
        <w:t>; Table A1</w:t>
      </w:r>
      <w:r>
        <w:t>).</w:t>
      </w:r>
      <w:r w:rsidR="00C6249E">
        <w:t xml:space="preserve"> We </w:t>
      </w:r>
      <w:del w:id="2" w:author="Holt" w:date="2018-11-09T15:49:00Z">
        <w:r w:rsidR="00C6249E" w:rsidDel="00D24BC3">
          <w:delText xml:space="preserve">identified </w:delText>
        </w:r>
      </w:del>
      <w:ins w:id="3" w:author="Holt" w:date="2018-11-09T15:49:00Z">
        <w:r w:rsidR="00D24BC3">
          <w:t xml:space="preserve">estimated </w:t>
        </w:r>
      </w:ins>
      <w:r w:rsidR="00C6249E">
        <w:t xml:space="preserve">CU-specific </w:t>
      </w:r>
      <m:oMath>
        <m:r>
          <w:rPr>
            <w:rFonts w:ascii="Cambria Math" w:hAnsi="Cambria Math"/>
          </w:rPr>
          <m:t>ω</m:t>
        </m:r>
      </m:oMath>
      <w:r w:rsidR="00C6249E">
        <w:t xml:space="preserve"> parameters using</w:t>
      </w:r>
      <w:r w:rsidR="006C3822">
        <w:t xml:space="preserve"> </w:t>
      </w:r>
      <w:ins w:id="4" w:author="Holt" w:date="2018-11-09T15:49:00Z">
        <w:r w:rsidR="00D24BC3">
          <w:t xml:space="preserve">a simple grid search with </w:t>
        </w:r>
      </w:ins>
      <w:r w:rsidR="006C3822">
        <w:t xml:space="preserve">time series of age-specific returns </w:t>
      </w:r>
      <w:del w:id="5" w:author="Holt" w:date="2018-11-09T15:49:00Z">
        <w:r w:rsidR="006C3822" w:rsidDel="00D24BC3">
          <w:delText>and a grid search</w:delText>
        </w:r>
      </w:del>
      <w:ins w:id="6" w:author="Holt" w:date="2018-11-09T15:49:00Z">
        <w:r w:rsidR="00D24BC3">
          <w:t>(</w:t>
        </w:r>
        <w:proofErr w:type="gramStart"/>
        <w:r w:rsidR="00D24BC3">
          <w:t>years  X</w:t>
        </w:r>
        <w:proofErr w:type="gramEnd"/>
        <w:r w:rsidR="00D24BC3">
          <w:t xml:space="preserve"> to Y)</w:t>
        </w:r>
      </w:ins>
      <w:r w:rsidR="006C3822">
        <w:t>.</w:t>
      </w:r>
    </w:p>
    <w:p w14:paraId="2AFC3A10" w14:textId="77777777" w:rsidR="00C6249E" w:rsidRDefault="00C6249E">
      <w:pPr>
        <w:rPr>
          <w:i/>
        </w:rPr>
      </w:pPr>
    </w:p>
    <w:p w14:paraId="294C4E48" w14:textId="77777777" w:rsidR="00B20A63" w:rsidRDefault="00B20A63" w:rsidP="00B20A63">
      <w:pPr>
        <w:jc w:val="center"/>
        <w:rPr>
          <w:i/>
        </w:rPr>
      </w:pPr>
      <w:r>
        <w:rPr>
          <w:i/>
        </w:rPr>
        <w:t>Management Sub-model</w:t>
      </w:r>
    </w:p>
    <w:p w14:paraId="6F63EB28" w14:textId="77777777" w:rsidR="00312D7E" w:rsidRPr="00AD0BAE" w:rsidRDefault="00FB633A">
      <w:pPr>
        <w:rPr>
          <w:i/>
        </w:rPr>
      </w:pPr>
      <w:r>
        <w:rPr>
          <w:i/>
        </w:rPr>
        <w:lastRenderedPageBreak/>
        <w:t>Harvest control rule</w:t>
      </w:r>
    </w:p>
    <w:p w14:paraId="50B032BD" w14:textId="44893E87" w:rsidR="003C049D" w:rsidRDefault="00312D7E" w:rsidP="003C049D">
      <w:pPr>
        <w:ind w:firstLine="720"/>
      </w:pPr>
      <w:r>
        <w:t xml:space="preserve">Fraser River sockeye salmon are managed using a harvest control rule that adjusts total allowable catch (TAC) based on </w:t>
      </w:r>
      <w:ins w:id="7" w:author="Holt" w:date="2018-11-09T15:53:00Z">
        <w:r w:rsidR="00D24BC3">
          <w:t xml:space="preserve">in-season forecasts of total return abundances relative to </w:t>
        </w:r>
      </w:ins>
      <w:r>
        <w:t>two fishery reference points (F</w:t>
      </w:r>
      <w:r w:rsidR="00024394">
        <w:t>RP</w:t>
      </w:r>
      <w:ins w:id="8" w:author="Holt" w:date="2018-11-09T15:58:00Z">
        <w:r w:rsidR="005D1366">
          <w:t>s</w:t>
        </w:r>
      </w:ins>
      <w:r w:rsidR="00024394">
        <w:t>)</w:t>
      </w:r>
      <w:r w:rsidR="005E3618">
        <w:t xml:space="preserve"> </w:t>
      </w:r>
      <w:r w:rsidR="005E3618">
        <w:fldChar w:fldCharType="begin">
          <w:fldData xml:space="preserve">PEVuZE5vdGU+PENpdGU+PEF1dGhvcj5QZXN0YWw8L0F1dGhvcj48WWVhcj4yMDExPC9ZZWFyPjxS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</w:fldData>
        </w:fldChar>
      </w:r>
      <w:r w:rsidR="005E3618" w:rsidRPr="009A3B55">
        <w:instrText xml:space="preserve"> ADDIN EN.CITE </w:instrText>
      </w:r>
      <w:r w:rsidR="005E3618" w:rsidRPr="009A3B55">
        <w:fldChar w:fldCharType="begin">
          <w:fldData xml:space="preserve">PEVuZE5vdGU+PENpdGU+PEF1dGhvcj5QZXN0YWw8L0F1dGhvcj48WWVhcj4yMDExPC9ZZWFyPjxS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</w:fldData>
        </w:fldChar>
      </w:r>
      <w:r w:rsidR="005E3618" w:rsidRPr="009A3B55">
        <w:instrText xml:space="preserve"> ADDIN EN.CITE.DATA </w:instrText>
      </w:r>
      <w:r w:rsidR="005E3618" w:rsidRPr="009A3B55">
        <w:fldChar w:fldCharType="end"/>
      </w:r>
      <w:r w:rsidR="005E3618">
        <w:fldChar w:fldCharType="separate"/>
      </w:r>
      <w:r w:rsidR="005E3618">
        <w:rPr>
          <w:noProof/>
        </w:rPr>
        <w:t>(Cass, Folkes &amp; Pestal 2004; Pestal, Huang &amp; Cass 2011)</w:t>
      </w:r>
      <w:r w:rsidR="005E3618">
        <w:fldChar w:fldCharType="end"/>
      </w:r>
      <w:r w:rsidR="00024394">
        <w:t xml:space="preserve">. </w:t>
      </w:r>
      <w:del w:id="9" w:author="Holt" w:date="2018-11-09T15:58:00Z">
        <w:r w:rsidR="00024394" w:rsidDel="005D1366">
          <w:delText xml:space="preserve">Both </w:delText>
        </w:r>
      </w:del>
      <w:r w:rsidR="00024394">
        <w:t xml:space="preserve">TACs and FRPs are defined </w:t>
      </w:r>
      <w:r>
        <w:t>at the management unit (MU) level</w:t>
      </w:r>
      <w:r w:rsidR="00024394">
        <w:t xml:space="preserve"> (</w:t>
      </w:r>
      <w:del w:id="10" w:author="Holt" w:date="2018-11-09T15:58:00Z">
        <w:r w:rsidR="00024394" w:rsidDel="005D1366">
          <w:delText xml:space="preserve">i.e. </w:delText>
        </w:r>
      </w:del>
      <w:r w:rsidR="00024394">
        <w:t xml:space="preserve">aggregates of </w:t>
      </w:r>
      <w:del w:id="11" w:author="Holt" w:date="2018-11-09T15:59:00Z">
        <w:r w:rsidR="00024394" w:rsidDel="005D1366">
          <w:delText>conservation units</w:delText>
        </w:r>
      </w:del>
      <w:ins w:id="12" w:author="Holt" w:date="2018-11-09T15:59:00Z">
        <w:r w:rsidR="005D1366">
          <w:t>CUs</w:t>
        </w:r>
      </w:ins>
      <w:r w:rsidR="00024394">
        <w:t>)</w:t>
      </w:r>
      <w:r>
        <w:t xml:space="preserve"> because </w:t>
      </w:r>
      <w:ins w:id="13" w:author="Holt" w:date="2018-11-09T16:00:00Z">
        <w:r w:rsidR="005D1366">
          <w:t xml:space="preserve">migration timing of CUs is relatively consistent within </w:t>
        </w:r>
      </w:ins>
      <w:r>
        <w:t>MUs</w:t>
      </w:r>
      <w:del w:id="14" w:author="Holt" w:date="2018-11-09T16:00:00Z">
        <w:r w:rsidDel="005D1366">
          <w:delText xml:space="preserve"> exhibit relatively consistent differences in migration timing that moderate their</w:delText>
        </w:r>
      </w:del>
      <w:ins w:id="15" w:author="Holt" w:date="2018-11-09T16:00:00Z">
        <w:r w:rsidR="005D1366">
          <w:t xml:space="preserve"> and therefore experience similar</w:t>
        </w:r>
      </w:ins>
      <w:r>
        <w:t xml:space="preserve"> exposure to commercial marine fisheries</w:t>
      </w:r>
      <w:r w:rsidR="005C4D7F">
        <w:t xml:space="preserve"> </w:t>
      </w:r>
      <w:r w:rsidR="005C4D7F">
        <w:fldChar w:fldCharType="begin"/>
      </w:r>
      <w:r w:rsidR="005C4D7F">
        <w:instrText xml:space="preserve"> ADDIN EN.CITE &lt;EndNote&gt;&lt;Cite&gt;&lt;Author&gt;Grant&lt;/Author&gt;&lt;Year&gt;2012&lt;/Year&gt;&lt;RecNum&gt;1433&lt;/RecNum&gt;&lt;DisplayText&gt;(Grant &amp;amp; Pestal 2012)&lt;/DisplayText&gt;&lt;record&gt;&lt;rec-number&gt;1433&lt;/rec-number&gt;&lt;foreign-keys&gt;&lt;key app="EN" db-id="eez0aevwa0afpdexr0lvefp6z0xpepv5rfx5" timestamp="1459996470"&gt;1433&lt;/key&gt;&lt;key app="ENWeb" db-id=""&gt;0&lt;/key&gt;&lt;/foreign-keys&gt;&lt;ref-type name="Government Document"&gt;46&lt;/ref-type&gt;&lt;contributors&gt;&lt;authors&gt;&lt;author&gt;Grant, S. C. H.&lt;/author&gt;&lt;author&gt;Pestal, G.&lt;/author&gt;&lt;/authors&gt;&lt;secondary-authors&gt;&lt;author&gt;Canadian Science Advisory Secretariat&lt;/author&gt;&lt;/secondary-authors&gt;&lt;/contributors&gt;&lt;titles&gt;&lt;title&gt;&lt;style face="normal" font="default" size="100%"&gt;Integrated biological status assessments under the wild salmon policy using standardized metrics and expert judgement: Fraser River sockeye salmon (&lt;/style&gt;&lt;style face="italic" font="default" size="100%"&gt;Oncorhynchus nerka&lt;/style&gt;&lt;style face="normal" font="default" size="100%"&gt;) case studies&lt;/style&gt;&lt;/title&gt;&lt;/titles&gt;&lt;volume&gt;Research Document 2012/106&lt;/volume&gt;&lt;dates&gt;&lt;year&gt;2012&lt;/year&gt;&lt;/dates&gt;&lt;urls&gt;&lt;/urls&gt;&lt;/record&gt;&lt;/Cite&gt;&lt;/EndNote&gt;</w:instrText>
      </w:r>
      <w:r w:rsidR="005C4D7F">
        <w:fldChar w:fldCharType="separate"/>
      </w:r>
      <w:r w:rsidR="005C4D7F">
        <w:rPr>
          <w:noProof/>
        </w:rPr>
        <w:t>(Grant &amp; Pestal 2012)</w:t>
      </w:r>
      <w:r w:rsidR="005C4D7F">
        <w:fldChar w:fldCharType="end"/>
      </w:r>
      <w:r>
        <w:t xml:space="preserve">. </w:t>
      </w:r>
      <w:ins w:id="16" w:author="Holt" w:date="2018-11-09T16:20:00Z">
        <w:r w:rsidR="00071950">
          <w:t>There are 4 M</w:t>
        </w:r>
      </w:ins>
      <w:ins w:id="17" w:author="Holt" w:date="2018-11-09T16:21:00Z">
        <w:r w:rsidR="00071950">
          <w:t>U</w:t>
        </w:r>
      </w:ins>
      <w:ins w:id="18" w:author="Holt" w:date="2018-11-09T16:20:00Z">
        <w:r w:rsidR="00071950">
          <w:t>s for</w:t>
        </w:r>
      </w:ins>
      <w:ins w:id="19" w:author="Holt" w:date="2018-11-09T16:19:00Z">
        <w:r w:rsidR="00071950">
          <w:t xml:space="preserve"> Fraser River Sockeye Salmon</w:t>
        </w:r>
      </w:ins>
      <w:ins w:id="20" w:author="Holt" w:date="2018-11-09T16:20:00Z">
        <w:r w:rsidR="00071950">
          <w:t xml:space="preserve"> (Early Stuart, Early Summer, </w:t>
        </w:r>
        <w:proofErr w:type="gramStart"/>
        <w:r w:rsidR="00071950">
          <w:t>Summer</w:t>
        </w:r>
        <w:proofErr w:type="gramEnd"/>
        <w:r w:rsidR="00071950">
          <w:t>, and Late Summer) that generally differ in timing of migration and exposure to fisheries</w:t>
        </w:r>
      </w:ins>
      <w:ins w:id="21" w:author="Holt" w:date="2018-11-09T16:19:00Z">
        <w:r w:rsidR="00071950">
          <w:t xml:space="preserve"> </w:t>
        </w:r>
      </w:ins>
      <w:del w:id="22" w:author="Holt" w:date="2018-11-09T16:01:00Z">
        <w:r w:rsidDel="005D1366">
          <w:delText xml:space="preserve">The overarching framework </w:delText>
        </w:r>
        <w:r w:rsidR="00F4414C" w:rsidDel="005D1366">
          <w:delText>for t</w:delText>
        </w:r>
      </w:del>
      <w:ins w:id="23" w:author="Holt" w:date="2018-11-09T16:01:00Z">
        <w:r w:rsidR="005D1366">
          <w:t>T</w:t>
        </w:r>
      </w:ins>
      <w:r w:rsidR="00F4414C">
        <w:t>his harvest control rule is</w:t>
      </w:r>
      <w:r>
        <w:t xml:space="preserve"> referred to as a Total Allowable M</w:t>
      </w:r>
      <w:r w:rsidR="00F4414C">
        <w:t>ortality (TAM) rule because TAC</w:t>
      </w:r>
      <w:r w:rsidR="00930561">
        <w:t>s are</w:t>
      </w:r>
      <w:r w:rsidR="00B20A63">
        <w:t xml:space="preserve"> </w:t>
      </w:r>
      <w:del w:id="24" w:author="Holt" w:date="2018-11-09T16:01:00Z">
        <w:r w:rsidR="00B20A63" w:rsidDel="005D1366">
          <w:delText>regularly</w:delText>
        </w:r>
        <w:r w:rsidDel="005D1366">
          <w:delText xml:space="preserve"> </w:delText>
        </w:r>
      </w:del>
      <w:ins w:id="25" w:author="Holt" w:date="2018-11-09T16:01:00Z">
        <w:r w:rsidR="005D1366">
          <w:t xml:space="preserve">typically </w:t>
        </w:r>
      </w:ins>
      <w:del w:id="26" w:author="Holt" w:date="2018-11-09T16:25:00Z">
        <w:r w:rsidR="00B20A63" w:rsidDel="00A27BB2">
          <w:delText>reduced</w:delText>
        </w:r>
        <w:r w:rsidDel="00A27BB2">
          <w:delText xml:space="preserve"> </w:delText>
        </w:r>
      </w:del>
      <w:ins w:id="27" w:author="Holt" w:date="2018-11-09T16:25:00Z">
        <w:r w:rsidR="00A27BB2">
          <w:t xml:space="preserve">adjusted annually </w:t>
        </w:r>
      </w:ins>
      <w:r w:rsidR="003C049D">
        <w:t xml:space="preserve">based on two </w:t>
      </w:r>
      <w:ins w:id="28" w:author="Holt" w:date="2018-11-09T16:01:00Z">
        <w:r w:rsidR="005D1366">
          <w:t>additional sources of mortality</w:t>
        </w:r>
      </w:ins>
      <w:del w:id="29" w:author="Holt" w:date="2018-11-09T16:01:00Z">
        <w:r w:rsidR="00E54C5B" w:rsidDel="005D1366">
          <w:delText>factors</w:delText>
        </w:r>
      </w:del>
      <w:r>
        <w:t>.</w:t>
      </w:r>
      <w:r w:rsidR="00E54C5B">
        <w:t xml:space="preserve"> </w:t>
      </w:r>
      <w:commentRangeStart w:id="30"/>
      <w:r w:rsidR="00E54C5B">
        <w:t>The first adjustment</w:t>
      </w:r>
      <w:r>
        <w:t xml:space="preserve"> </w:t>
      </w:r>
      <w:ins w:id="31" w:author="Holt" w:date="2018-11-09T16:06:00Z">
        <w:r w:rsidR="005D1366">
          <w:t xml:space="preserve">reduces the TAC </w:t>
        </w:r>
      </w:ins>
      <w:del w:id="32" w:author="Holt" w:date="2018-11-09T16:06:00Z">
        <w:r w:rsidR="00E54C5B" w:rsidDel="005D1366">
          <w:delText>is intended</w:delText>
        </w:r>
        <w:r w:rsidDel="005D1366">
          <w:delText xml:space="preserve"> </w:delText>
        </w:r>
      </w:del>
      <w:r>
        <w:t>to account for</w:t>
      </w:r>
      <w:r w:rsidR="00E7062E">
        <w:t xml:space="preserve"> anticipated</w:t>
      </w:r>
      <w:r>
        <w:t xml:space="preserve"> mortality</w:t>
      </w:r>
      <w:r w:rsidR="00E54C5B">
        <w:t xml:space="preserve"> experienced during </w:t>
      </w:r>
      <w:r>
        <w:t>in-river migration</w:t>
      </w:r>
      <w:r w:rsidR="00B20A63">
        <w:t>s</w:t>
      </w:r>
      <w:r>
        <w:t xml:space="preserve"> to spawning grounds</w:t>
      </w:r>
      <w:ins w:id="33" w:author="Holt" w:date="2018-11-09T16:06:00Z">
        <w:r w:rsidR="005D1366">
          <w:t xml:space="preserve"> after the fishery, in order </w:t>
        </w:r>
      </w:ins>
      <w:del w:id="34" w:author="Holt" w:date="2018-11-09T16:07:00Z">
        <w:r w:rsidDel="005D1366">
          <w:delText xml:space="preserve">. This </w:delText>
        </w:r>
      </w:del>
      <w:del w:id="35" w:author="Holt" w:date="2018-11-09T16:04:00Z">
        <w:r w:rsidR="00E77314" w:rsidDel="005D1366">
          <w:delText xml:space="preserve">management </w:delText>
        </w:r>
      </w:del>
      <w:del w:id="36" w:author="Holt" w:date="2018-11-09T16:07:00Z">
        <w:r w:rsidDel="005D1366">
          <w:delText>adjustment</w:delText>
        </w:r>
        <w:r w:rsidR="00E77314" w:rsidDel="005D1366">
          <w:delText xml:space="preserve"> </w:delText>
        </w:r>
      </w:del>
      <w:ins w:id="37" w:author="Holt" w:date="2018-11-09T16:05:00Z">
        <w:r w:rsidR="005D1366">
          <w:t>to achieve desired escapement goals</w:t>
        </w:r>
      </w:ins>
      <w:del w:id="38" w:author="Holt" w:date="2018-11-09T16:07:00Z">
        <w:r w:rsidR="00E77314" w:rsidDel="00122617">
          <w:delText xml:space="preserve">is set as a proportion of the </w:delText>
        </w:r>
        <w:commentRangeStart w:id="39"/>
        <w:r w:rsidR="00E77314" w:rsidDel="00122617">
          <w:delText xml:space="preserve">escapement target </w:delText>
        </w:r>
        <w:commentRangeEnd w:id="39"/>
        <w:r w:rsidR="005D1366" w:rsidDel="00122617">
          <w:rPr>
            <w:rStyle w:val="CommentReference"/>
          </w:rPr>
          <w:commentReference w:id="39"/>
        </w:r>
        <w:r w:rsidR="00E77314" w:rsidDel="00122617">
          <w:delText>(referred to as a pMA) and</w:delText>
        </w:r>
        <w:r w:rsidDel="00122617">
          <w:delText xml:space="preserve"> attempts to ensure that a sufficiently large number of spawners “escape” the fishery to </w:delText>
        </w:r>
        <w:r w:rsidR="00E7062E" w:rsidDel="00122617">
          <w:delText>spawn</w:delText>
        </w:r>
        <w:r w:rsidDel="00122617">
          <w:delText>, even if considerable en route mortality occurs.</w:delText>
        </w:r>
      </w:del>
      <w:r w:rsidR="00024394">
        <w:t xml:space="preserve"> </w:t>
      </w:r>
      <w:r w:rsidR="00E54C5B">
        <w:t>Although</w:t>
      </w:r>
      <w:r w:rsidR="005B674E">
        <w:t xml:space="preserve"> </w:t>
      </w:r>
      <w:ins w:id="40" w:author="Holt" w:date="2018-11-09T16:07:00Z">
        <w:r w:rsidR="00122617">
          <w:t xml:space="preserve">in reality these </w:t>
        </w:r>
      </w:ins>
      <w:proofErr w:type="spellStart"/>
      <w:ins w:id="41" w:author="Holt" w:date="2018-11-09T16:08:00Z">
        <w:r w:rsidR="00122617">
          <w:t>en</w:t>
        </w:r>
      </w:ins>
      <w:proofErr w:type="spellEnd"/>
      <w:ins w:id="42" w:author="Holt" w:date="2018-11-09T16:10:00Z">
        <w:r w:rsidR="00122617">
          <w:t xml:space="preserve"> </w:t>
        </w:r>
      </w:ins>
      <w:ins w:id="43" w:author="Holt" w:date="2018-11-09T16:08:00Z">
        <w:r w:rsidR="00122617">
          <w:t xml:space="preserve">route mortality </w:t>
        </w:r>
      </w:ins>
      <w:ins w:id="44" w:author="Holt" w:date="2018-11-09T16:07:00Z">
        <w:r w:rsidR="00122617">
          <w:t xml:space="preserve">adjustments </w:t>
        </w:r>
      </w:ins>
      <w:ins w:id="45" w:author="Holt" w:date="2018-11-09T16:46:00Z">
        <w:r w:rsidR="00965C05">
          <w:t xml:space="preserve">(called </w:t>
        </w:r>
        <w:proofErr w:type="spellStart"/>
        <w:r w:rsidR="00965C05" w:rsidRPr="002F436A">
          <w:rPr>
            <w:i/>
            <w:rPrChange w:id="46" w:author="Holt" w:date="2018-11-09T16:51:00Z">
              <w:rPr/>
            </w:rPrChange>
          </w:rPr>
          <w:t>pMA</w:t>
        </w:r>
        <w:r w:rsidR="00965C05">
          <w:t>s</w:t>
        </w:r>
        <w:proofErr w:type="spellEnd"/>
        <w:r w:rsidR="00965C05">
          <w:t xml:space="preserve">, p___ management adjustments) </w:t>
        </w:r>
      </w:ins>
      <w:del w:id="47" w:author="Holt" w:date="2018-11-09T16:07:00Z">
        <w:r w:rsidR="005B674E" w:rsidDel="00122617">
          <w:delText xml:space="preserve">pMAs </w:delText>
        </w:r>
        <w:r w:rsidR="00E54C5B" w:rsidDel="00122617">
          <w:delText xml:space="preserve">may shift </w:delText>
        </w:r>
      </w:del>
      <w:ins w:id="48" w:author="Holt" w:date="2018-11-09T16:07:00Z">
        <w:r w:rsidR="00122617">
          <w:t xml:space="preserve">vary </w:t>
        </w:r>
      </w:ins>
      <w:del w:id="49" w:author="Holt" w:date="2018-11-09T16:07:00Z">
        <w:r w:rsidR="00E54C5B" w:rsidDel="00122617">
          <w:delText>inter</w:delText>
        </w:r>
      </w:del>
      <w:r w:rsidR="00E54C5B">
        <w:t xml:space="preserve">annually due to in-river conditions, </w:t>
      </w:r>
      <w:r w:rsidR="005B674E">
        <w:t>we</w:t>
      </w:r>
      <w:r w:rsidR="00E54C5B">
        <w:t xml:space="preserve"> made the simplifying</w:t>
      </w:r>
      <w:r w:rsidR="005B674E">
        <w:t xml:space="preserve"> </w:t>
      </w:r>
      <w:r w:rsidR="00E54C5B">
        <w:t>assumption</w:t>
      </w:r>
      <w:r w:rsidR="005B674E">
        <w:t xml:space="preserve"> </w:t>
      </w:r>
      <w:r w:rsidR="00E54C5B">
        <w:t xml:space="preserve">that </w:t>
      </w:r>
      <w:r w:rsidR="005B674E">
        <w:t>they were stable and</w:t>
      </w:r>
      <w:r w:rsidR="00E54C5B">
        <w:t xml:space="preserve"> parameterized MU-specific values using</w:t>
      </w:r>
      <w:r w:rsidR="005B674E">
        <w:t xml:space="preserve"> median</w:t>
      </w:r>
      <w:r w:rsidR="00E54C5B">
        <w:t>s</w:t>
      </w:r>
      <w:r w:rsidR="005B674E">
        <w:t xml:space="preserve"> since 2000 (Table A</w:t>
      </w:r>
      <w:r w:rsidR="000B7F48">
        <w:t>2</w:t>
      </w:r>
      <w:r w:rsidR="005B674E">
        <w:t xml:space="preserve">). </w:t>
      </w:r>
    </w:p>
    <w:p w14:paraId="12974D70" w14:textId="25B36700" w:rsidR="00024394" w:rsidRDefault="003C049D" w:rsidP="003C049D">
      <w:pPr>
        <w:ind w:firstLine="720"/>
      </w:pPr>
      <w:r>
        <w:t xml:space="preserve">The second </w:t>
      </w:r>
      <w:del w:id="50" w:author="Holt" w:date="2018-11-09T16:07:00Z">
        <w:r w:rsidR="00E54C5B" w:rsidDel="00122617">
          <w:delText>management</w:delText>
        </w:r>
      </w:del>
      <w:ins w:id="51" w:author="Holt" w:date="2018-11-09T16:08:00Z">
        <w:r w:rsidR="00122617">
          <w:t xml:space="preserve">TAC </w:t>
        </w:r>
      </w:ins>
      <w:del w:id="52" w:author="Holt" w:date="2018-11-09T16:07:00Z">
        <w:r w:rsidR="00E54C5B" w:rsidDel="00122617">
          <w:delText xml:space="preserve"> </w:delText>
        </w:r>
      </w:del>
      <w:r>
        <w:t xml:space="preserve">adjustment is a harvest constraint based on the </w:t>
      </w:r>
      <w:ins w:id="53" w:author="Holt" w:date="2018-11-09T16:18:00Z">
        <w:r w:rsidR="00071950">
          <w:t xml:space="preserve">temporal overlap </w:t>
        </w:r>
      </w:ins>
      <w:del w:id="54" w:author="Holt" w:date="2018-11-09T16:18:00Z">
        <w:r w:rsidDel="00071950">
          <w:delText>relative</w:delText>
        </w:r>
        <w:r w:rsidR="00E54C5B" w:rsidDel="00071950">
          <w:delText xml:space="preserve"> abundance </w:delText>
        </w:r>
      </w:del>
      <w:r w:rsidR="00E54C5B">
        <w:t xml:space="preserve">of co-migrating </w:t>
      </w:r>
      <w:del w:id="55" w:author="Holt" w:date="2018-11-09T16:18:00Z">
        <w:r w:rsidR="00E54C5B" w:rsidDel="00071950">
          <w:delText>M</w:delText>
        </w:r>
        <w:r w:rsidR="00071950" w:rsidDel="00071950">
          <w:delText>u</w:delText>
        </w:r>
        <w:r w:rsidR="00E54C5B" w:rsidDel="00071950">
          <w:delText>s</w:delText>
        </w:r>
      </w:del>
      <w:ins w:id="56" w:author="Holt" w:date="2018-11-09T16:18:00Z">
        <w:r w:rsidR="00071950">
          <w:t>MUs and their abundances</w:t>
        </w:r>
      </w:ins>
      <w:r w:rsidR="00E54C5B">
        <w:t xml:space="preserve">. </w:t>
      </w:r>
      <w:del w:id="57" w:author="Holt" w:date="2018-11-09T16:21:00Z">
        <w:r w:rsidR="00E54C5B" w:rsidDel="00071950">
          <w:delText xml:space="preserve">Despite differences in average migration timing, </w:delText>
        </w:r>
      </w:del>
      <w:r w:rsidR="00E54C5B">
        <w:t xml:space="preserve">MUs exhibit </w:t>
      </w:r>
      <w:del w:id="58" w:author="Holt" w:date="2018-11-09T16:21:00Z">
        <w:r w:rsidR="00E54C5B" w:rsidDel="00071950">
          <w:delText>considerable spatial and</w:delText>
        </w:r>
      </w:del>
      <w:ins w:id="59" w:author="Holt" w:date="2018-11-09T16:21:00Z">
        <w:r w:rsidR="00071950">
          <w:t>some</w:t>
        </w:r>
      </w:ins>
      <w:r w:rsidR="00E54C5B">
        <w:t xml:space="preserve"> temporal </w:t>
      </w:r>
      <w:r>
        <w:t>overlap</w:t>
      </w:r>
      <w:ins w:id="60" w:author="Holt" w:date="2018-11-09T16:21:00Z">
        <w:r w:rsidR="00071950">
          <w:t xml:space="preserve"> in migration </w:t>
        </w:r>
        <w:commentRangeStart w:id="61"/>
        <w:r w:rsidR="00071950">
          <w:t>timing</w:t>
        </w:r>
      </w:ins>
      <w:commentRangeEnd w:id="61"/>
      <w:ins w:id="62" w:author="Holt" w:date="2018-11-09T16:22:00Z">
        <w:r w:rsidR="00071950">
          <w:rPr>
            <w:rStyle w:val="CommentReference"/>
          </w:rPr>
          <w:commentReference w:id="61"/>
        </w:r>
      </w:ins>
      <w:r>
        <w:t>.</w:t>
      </w:r>
      <w:r w:rsidR="00E54C5B">
        <w:t xml:space="preserve"> Harvest constraints are intended to minimize incidental harvest of </w:t>
      </w:r>
      <w:commentRangeStart w:id="63"/>
      <w:del w:id="64" w:author="Holt" w:date="2018-11-09T16:22:00Z">
        <w:r w:rsidR="00055A2F" w:rsidDel="00071950">
          <w:delText xml:space="preserve">CUs in </w:delText>
        </w:r>
        <w:r w:rsidR="00E54C5B" w:rsidDel="00071950">
          <w:delText>less abundant</w:delText>
        </w:r>
      </w:del>
      <w:ins w:id="65" w:author="Holt" w:date="2018-11-09T16:22:00Z">
        <w:r w:rsidR="00071950">
          <w:t>depleted</w:t>
        </w:r>
      </w:ins>
      <w:r w:rsidR="00E54C5B">
        <w:t xml:space="preserve"> </w:t>
      </w:r>
      <w:r w:rsidR="00055A2F">
        <w:t xml:space="preserve">MUs </w:t>
      </w:r>
      <w:r w:rsidR="00E54C5B">
        <w:t xml:space="preserve">that </w:t>
      </w:r>
      <w:del w:id="66" w:author="Holt" w:date="2018-11-09T16:23:00Z">
        <w:r w:rsidR="00E54C5B" w:rsidDel="00071950">
          <w:delText xml:space="preserve">may be </w:delText>
        </w:r>
      </w:del>
      <w:r w:rsidR="00E54C5B">
        <w:t>co-</w:t>
      </w:r>
      <w:del w:id="67" w:author="Holt" w:date="2018-11-09T16:23:00Z">
        <w:r w:rsidR="00E54C5B" w:rsidDel="00071950">
          <w:delText xml:space="preserve">migrating </w:delText>
        </w:r>
      </w:del>
      <w:ins w:id="68" w:author="Holt" w:date="2018-11-09T16:23:00Z">
        <w:r w:rsidR="00071950">
          <w:t xml:space="preserve">migrate </w:t>
        </w:r>
      </w:ins>
      <w:r w:rsidR="00E54C5B">
        <w:t xml:space="preserve">with abundant </w:t>
      </w:r>
      <w:del w:id="69" w:author="Holt" w:date="2018-11-09T16:23:00Z">
        <w:r w:rsidR="00E54C5B" w:rsidDel="00071950">
          <w:delText>stocks</w:delText>
        </w:r>
      </w:del>
      <w:proofErr w:type="spellStart"/>
      <w:ins w:id="70" w:author="Holt" w:date="2018-11-09T16:23:00Z">
        <w:r w:rsidR="00071950">
          <w:t>MUs</w:t>
        </w:r>
        <w:commentRangeEnd w:id="63"/>
        <w:r w:rsidR="00071950">
          <w:rPr>
            <w:rStyle w:val="CommentReference"/>
          </w:rPr>
          <w:commentReference w:id="63"/>
        </w:r>
      </w:ins>
      <w:r w:rsidR="00E54C5B">
        <w:t>.</w:t>
      </w:r>
      <w:proofErr w:type="spellEnd"/>
      <w:r w:rsidR="00E54C5B">
        <w:t xml:space="preserve"> In reality</w:t>
      </w:r>
      <w:r w:rsidR="00055A2F">
        <w:t>,</w:t>
      </w:r>
      <w:r>
        <w:t xml:space="preserve"> linear programming is used to decrease the TAC for abundant MUs as a function of the relative abundance of the MU (or MUs) that hav</w:t>
      </w:r>
      <w:r w:rsidR="005E3618">
        <w:t>e adjacent migratory schedules</w:t>
      </w:r>
      <w:commentRangeStart w:id="71"/>
      <w:r w:rsidR="005E3618">
        <w:t xml:space="preserve"> </w:t>
      </w:r>
      <w:r w:rsidR="005E3618">
        <w:fldChar w:fldCharType="begin"/>
      </w:r>
      <w:r w:rsidR="005E3618">
        <w:instrText xml:space="preserve"> ADDIN EN.CITE &lt;EndNote&gt;&lt;Cite&gt;&lt;Author&gt;Pestal&lt;/Author&gt;&lt;Year&gt;2011&lt;/Year&gt;&lt;RecNum&gt;2218&lt;/RecNum&gt;&lt;DisplayText&gt;(Pestal, Huang &amp;amp; Cass 2011)&lt;/DisplayText&gt;&lt;record&gt;&lt;rec-number&gt;2218&lt;/rec-number&gt;&lt;foreign-keys&gt;&lt;key app="EN" db-id="eez0aevwa0afpdexr0lvefp6z0xpepv5rfx5" timestamp="1535914101"&gt;2218&lt;/key&gt;&lt;key app="ENWeb" db-id=""&gt;0&lt;/key&gt;&lt;/foreign-keys&gt;&lt;ref-type name="Journal Article"&gt;17&lt;/ref-type&gt;&lt;contributors&gt;&lt;authors&gt;&lt;author&gt;Pestal, Gottfried&lt;/author&gt;&lt;author&gt;Huang, Ann-Marie&lt;/author&gt;&lt;author&gt;Cass, Alan&lt;/author&gt;&lt;/authors&gt;&lt;/contributors&gt;&lt;titles&gt;&lt;title&gt;&lt;style face="normal" font="default" size="100%"&gt;Updated methods for assessing harvest rules for Fraser River sockeye salmon (&lt;/style&gt;&lt;style face="italic" font="default" size="100%"&gt;Oncorhynchus nerka&lt;/style&gt;&lt;style face="normal" font="default" size="100%"&gt;)&lt;/style&gt;&lt;/title&gt;&lt;secondary-title&gt;Canadian Science Advisory Secretariat Research Document 2011/133&lt;/secondary-title&gt;&lt;/titles&gt;&lt;periodical&gt;&lt;full-title&gt;Canadian Science Advisory Secretariat Research Document 2011/133&lt;/full-title&gt;&lt;/periodical&gt;&lt;pages&gt;175 p.&lt;/pages&gt;&lt;dates&gt;&lt;year&gt;2011&lt;/year&gt;&lt;/dates&gt;&lt;urls&gt;&lt;/urls&gt;&lt;/record&gt;&lt;/Cite&gt;&lt;/EndNote&gt;</w:instrText>
      </w:r>
      <w:r w:rsidR="005E3618">
        <w:fldChar w:fldCharType="separate"/>
      </w:r>
      <w:r w:rsidR="005E3618">
        <w:rPr>
          <w:noProof/>
        </w:rPr>
        <w:t>(Pestal, Huang &amp; Cass 2011)</w:t>
      </w:r>
      <w:r w:rsidR="005E3618">
        <w:fldChar w:fldCharType="end"/>
      </w:r>
      <w:commentRangeEnd w:id="71"/>
      <w:r w:rsidR="00122617">
        <w:rPr>
          <w:rStyle w:val="CommentReference"/>
        </w:rPr>
        <w:commentReference w:id="71"/>
      </w:r>
      <w:r>
        <w:t>.</w:t>
      </w:r>
      <w:r w:rsidR="00E54C5B">
        <w:t xml:space="preserve"> </w:t>
      </w:r>
      <w:del w:id="72" w:author="Holt" w:date="2018-11-09T16:27:00Z">
        <w:r w:rsidR="00E54C5B" w:rsidDel="00A27BB2">
          <w:delText>However,</w:delText>
        </w:r>
      </w:del>
      <w:ins w:id="73" w:author="Holt" w:date="2018-11-09T16:29:00Z">
        <w:r w:rsidR="001154D0">
          <w:t xml:space="preserve">Because </w:t>
        </w:r>
      </w:ins>
      <w:ins w:id="74" w:author="Holt" w:date="2018-11-09T16:27:00Z">
        <w:r w:rsidR="00A27BB2">
          <w:t>estimating</w:t>
        </w:r>
        <w:r w:rsidR="001154D0">
          <w:t xml:space="preserve"> these adjustments annually in our simulation model</w:t>
        </w:r>
      </w:ins>
      <w:ins w:id="75" w:author="Holt" w:date="2018-11-09T16:29:00Z">
        <w:r w:rsidR="001154D0">
          <w:t xml:space="preserve"> was not computationally feasible (typically requiring X minutes/hours to estimate)</w:t>
        </w:r>
      </w:ins>
      <w:ins w:id="76" w:author="Holt" w:date="2018-11-09T16:27:00Z">
        <w:r w:rsidR="001154D0">
          <w:t>,</w:t>
        </w:r>
      </w:ins>
      <w:r>
        <w:t xml:space="preserve"> </w:t>
      </w:r>
      <w:r w:rsidR="00E54C5B">
        <w:t>w</w:t>
      </w:r>
      <w:r>
        <w:t xml:space="preserve">e </w:t>
      </w:r>
      <w:del w:id="77" w:author="Holt" w:date="2018-11-09T16:28:00Z">
        <w:r w:rsidDel="001154D0">
          <w:delText xml:space="preserve">simplified the process by which overlap constraints are estimated by </w:delText>
        </w:r>
      </w:del>
      <w:r>
        <w:t xml:space="preserve">simply </w:t>
      </w:r>
      <w:del w:id="78" w:author="Holt" w:date="2018-11-09T16:28:00Z">
        <w:r w:rsidDel="001154D0">
          <w:delText xml:space="preserve">applying </w:delText>
        </w:r>
      </w:del>
      <w:ins w:id="79" w:author="Holt" w:date="2018-11-09T16:28:00Z">
        <w:r w:rsidR="001154D0">
          <w:t xml:space="preserve">applied </w:t>
        </w:r>
      </w:ins>
      <w:r>
        <w:t xml:space="preserve">a 25% reduction in TAC </w:t>
      </w:r>
      <w:ins w:id="80" w:author="Holt" w:date="2018-11-09T16:28:00Z">
        <w:r w:rsidR="001154D0">
          <w:t xml:space="preserve">for each MU </w:t>
        </w:r>
      </w:ins>
      <w:ins w:id="81" w:author="Holt" w:date="2018-11-09T16:30:00Z">
        <w:r w:rsidR="001154D0">
          <w:t xml:space="preserve">to account for these constraints </w:t>
        </w:r>
      </w:ins>
      <w:r>
        <w:t xml:space="preserve">unless specific abundance benchmarks were met by all co-migrating </w:t>
      </w:r>
      <w:del w:id="82" w:author="Holt" w:date="2018-11-09T16:29:00Z">
        <w:r w:rsidDel="001154D0">
          <w:delText>M</w:delText>
        </w:r>
        <w:r w:rsidR="00071950" w:rsidDel="001154D0">
          <w:delText>u</w:delText>
        </w:r>
        <w:r w:rsidDel="001154D0">
          <w:delText>s</w:delText>
        </w:r>
      </w:del>
      <w:ins w:id="83" w:author="Holt" w:date="2018-11-09T16:29:00Z">
        <w:r w:rsidR="001154D0">
          <w:t>MUs</w:t>
        </w:r>
      </w:ins>
      <w:ins w:id="84" w:author="Holt" w:date="2018-11-09T16:23:00Z">
        <w:r w:rsidR="00071950">
          <w:t xml:space="preserve">, </w:t>
        </w:r>
      </w:ins>
      <w:ins w:id="85" w:author="Holt" w:date="2018-11-09T16:29:00Z">
        <w:r w:rsidR="001154D0">
          <w:t xml:space="preserve">an approach </w:t>
        </w:r>
      </w:ins>
      <w:ins w:id="86" w:author="Holt" w:date="2018-11-09T16:23:00Z">
        <w:r w:rsidR="00071950">
          <w:t>applied previously</w:t>
        </w:r>
      </w:ins>
      <w:ins w:id="87" w:author="Holt" w:date="2018-11-09T16:29:00Z">
        <w:r w:rsidR="001154D0">
          <w:t xml:space="preserve"> in simulation</w:t>
        </w:r>
      </w:ins>
      <w:ins w:id="88" w:author="Holt" w:date="2018-11-09T16:23:00Z">
        <w:r w:rsidR="00071950">
          <w:t xml:space="preserve"> by </w:t>
        </w:r>
        <w:proofErr w:type="spellStart"/>
        <w:r w:rsidR="00071950">
          <w:t>Pestal</w:t>
        </w:r>
        <w:proofErr w:type="spellEnd"/>
        <w:r w:rsidR="00071950">
          <w:t xml:space="preserve"> et al.</w:t>
        </w:r>
      </w:ins>
      <w:ins w:id="89" w:author="Holt" w:date="2018-11-09T16:24:00Z">
        <w:r w:rsidR="00071950">
          <w:t xml:space="preserve"> 2011? (</w:t>
        </w:r>
        <w:proofErr w:type="gramStart"/>
        <w:r w:rsidR="00071950">
          <w:t>or</w:t>
        </w:r>
        <w:proofErr w:type="gramEnd"/>
        <w:r w:rsidR="00071950">
          <w:t xml:space="preserve"> 2004 report?)</w:t>
        </w:r>
      </w:ins>
      <w:ins w:id="90" w:author="Holt" w:date="2018-11-09T16:31:00Z">
        <w:r w:rsidR="001154D0">
          <w:t xml:space="preserve"> </w:t>
        </w:r>
      </w:ins>
      <w:del w:id="91" w:author="Holt" w:date="2018-11-09T16:30:00Z">
        <w:r w:rsidDel="001154D0">
          <w:delText xml:space="preserve"> </w:delText>
        </w:r>
      </w:del>
      <w:r>
        <w:t>(</w:t>
      </w:r>
      <w:proofErr w:type="gramStart"/>
      <w:r>
        <w:t>described</w:t>
      </w:r>
      <w:proofErr w:type="gramEnd"/>
      <w:r>
        <w:t xml:space="preserve"> in detail below).</w:t>
      </w:r>
      <w:commentRangeEnd w:id="30"/>
      <w:r w:rsidR="00965C05">
        <w:rPr>
          <w:rStyle w:val="CommentReference"/>
        </w:rPr>
        <w:commentReference w:id="30"/>
      </w:r>
    </w:p>
    <w:p w14:paraId="51826DD2" w14:textId="37D5AFA0" w:rsidR="005B674E" w:rsidRDefault="005C4D7F" w:rsidP="00B20A63">
      <w:pPr>
        <w:ind w:firstLine="851"/>
      </w:pPr>
      <w:r>
        <w:t>We used a</w:t>
      </w:r>
      <w:r w:rsidR="00E54C5B">
        <w:t xml:space="preserve"> simplified version of the TAM rule to calculate TACs based on </w:t>
      </w:r>
      <w:r w:rsidR="00055A2F">
        <w:t xml:space="preserve">in-season estimates of </w:t>
      </w:r>
      <w:r w:rsidR="00E54C5B">
        <w:t>recruit</w:t>
      </w:r>
      <w:r>
        <w:t xml:space="preserve"> abundance relative to two FRPs, </w:t>
      </w:r>
      <w:del w:id="92" w:author="Holt" w:date="2018-11-09T16:31:00Z">
        <w:r w:rsidR="00E54C5B" w:rsidDel="001154D0">
          <w:delText>result</w:delText>
        </w:r>
        <w:r w:rsidDel="001154D0">
          <w:delText>ing</w:delText>
        </w:r>
        <w:r w:rsidR="00E54C5B" w:rsidDel="001154D0">
          <w:delText xml:space="preserve"> in the following three harvest strategies</w:delText>
        </w:r>
      </w:del>
      <w:ins w:id="93" w:author="Holt" w:date="2018-11-09T16:31:00Z">
        <w:r w:rsidR="001154D0">
          <w:t xml:space="preserve">where TAC varied according to the three zones in </w:t>
        </w:r>
        <w:commentRangeStart w:id="94"/>
        <w:r w:rsidR="001154D0">
          <w:t>Fig. A1</w:t>
        </w:r>
        <w:commentRangeEnd w:id="94"/>
        <w:r w:rsidR="001154D0">
          <w:rPr>
            <w:rStyle w:val="CommentReference"/>
          </w:rPr>
          <w:commentReference w:id="94"/>
        </w:r>
      </w:ins>
      <w:r w:rsidR="00E54C5B">
        <w:t>:</w:t>
      </w:r>
    </w:p>
    <w:p w14:paraId="13BBEA9B" w14:textId="0A33E4D2" w:rsidR="005B674E" w:rsidRDefault="00B20A63" w:rsidP="005B674E">
      <w:pPr>
        <w:pStyle w:val="ListParagraph"/>
        <w:numPr>
          <w:ilvl w:val="0"/>
          <w:numId w:val="1"/>
        </w:numPr>
      </w:pPr>
      <w:r>
        <w:t>If a</w:t>
      </w:r>
      <w:r w:rsidR="005B674E">
        <w:t xml:space="preserve"> MU is below its lower FRP the TAC is calculated using a minimum exploitation rat</w:t>
      </w:r>
      <w:r>
        <w:t xml:space="preserve">e </w:t>
      </w:r>
      <w:commentRangeStart w:id="95"/>
      <w:r>
        <w:t xml:space="preserve">(0.10 for all MUs except </w:t>
      </w:r>
      <w:r w:rsidR="00E7062E">
        <w:t xml:space="preserve">for the </w:t>
      </w:r>
      <w:r>
        <w:t>Late Run</w:t>
      </w:r>
      <w:r w:rsidR="00E7062E">
        <w:t xml:space="preserve"> MU</w:t>
      </w:r>
      <w:r w:rsidR="005B674E">
        <w:t>),</w:t>
      </w:r>
      <w:commentRangeEnd w:id="95"/>
      <w:r w:rsidR="006C4DBF">
        <w:rPr>
          <w:rStyle w:val="CommentReference"/>
        </w:rPr>
        <w:commentReference w:id="95"/>
      </w:r>
      <w:r w:rsidR="005B674E">
        <w:t xml:space="preserve"> which is intended to account for mortality due to test fishing </w:t>
      </w:r>
      <w:commentRangeStart w:id="96"/>
      <w:r w:rsidR="005B674E">
        <w:t>and bycatch in mixed stock fisheries (even though MUs differ in run timing, substantial overlap persists).</w:t>
      </w:r>
      <w:r w:rsidR="003C049D">
        <w:t xml:space="preserve"> </w:t>
      </w:r>
      <w:commentRangeEnd w:id="96"/>
      <w:r w:rsidR="006C4DBF">
        <w:rPr>
          <w:rStyle w:val="CommentReference"/>
        </w:rPr>
        <w:commentReference w:id="96"/>
      </w:r>
      <w:r w:rsidR="003C049D">
        <w:t xml:space="preserve">Overlap constraints (i.e. 25% reductions in TAC) are not applied when </w:t>
      </w:r>
      <w:r w:rsidR="00751263">
        <w:t>TACs are estimated</w:t>
      </w:r>
      <w:r w:rsidR="005C4D7F">
        <w:t xml:space="preserve"> using minimum exploitation </w:t>
      </w:r>
      <w:commentRangeStart w:id="97"/>
      <w:r w:rsidR="005C4D7F">
        <w:t>rates</w:t>
      </w:r>
      <w:commentRangeEnd w:id="97"/>
      <w:r w:rsidR="006C4DBF">
        <w:rPr>
          <w:rStyle w:val="CommentReference"/>
        </w:rPr>
        <w:commentReference w:id="97"/>
      </w:r>
      <w:r w:rsidR="00751263">
        <w:t>.</w:t>
      </w:r>
    </w:p>
    <w:p w14:paraId="2B240391" w14:textId="09025F7E" w:rsidR="005B674E" w:rsidRDefault="005B674E" w:rsidP="005B674E">
      <w:pPr>
        <w:pStyle w:val="ListParagraph"/>
        <w:numPr>
          <w:ilvl w:val="0"/>
          <w:numId w:val="1"/>
        </w:numPr>
      </w:pPr>
      <w:r>
        <w:t xml:space="preserve">If a MU is between its lower and upper FRP, a constant escapement harvest strategy is used to calculate TAC. The escapement target is the lower FRP, adjusted upwards based on estimates of </w:t>
      </w:r>
      <w:proofErr w:type="spellStart"/>
      <w:r>
        <w:t>en</w:t>
      </w:r>
      <w:proofErr w:type="spellEnd"/>
      <w:r>
        <w:t xml:space="preserve"> route mortality (</w:t>
      </w:r>
      <w:proofErr w:type="spellStart"/>
      <w:del w:id="98" w:author="Holt" w:date="2018-11-09T16:49:00Z">
        <w:r w:rsidDel="002F436A">
          <w:delText xml:space="preserve">i.e. the </w:delText>
        </w:r>
      </w:del>
      <w:r w:rsidRPr="002F436A">
        <w:rPr>
          <w:i/>
          <w:rPrChange w:id="99" w:author="Holt" w:date="2018-11-09T16:50:00Z">
            <w:rPr/>
          </w:rPrChange>
        </w:rPr>
        <w:t>pMA</w:t>
      </w:r>
      <w:proofErr w:type="spellEnd"/>
      <w:r>
        <w:t>). For example, if the FRP is 100,00</w:t>
      </w:r>
      <w:r w:rsidR="00E54C5B">
        <w:t xml:space="preserve">0 individuals and the </w:t>
      </w:r>
      <w:proofErr w:type="spellStart"/>
      <w:r w:rsidR="00E54C5B" w:rsidRPr="002F436A">
        <w:rPr>
          <w:i/>
          <w:rPrChange w:id="100" w:author="Holt" w:date="2018-11-09T16:50:00Z">
            <w:rPr/>
          </w:rPrChange>
        </w:rPr>
        <w:t>pMA</w:t>
      </w:r>
      <w:proofErr w:type="spellEnd"/>
      <w:r w:rsidR="00E54C5B">
        <w:t xml:space="preserve"> </w:t>
      </w:r>
      <w:del w:id="101" w:author="Holt" w:date="2018-11-09T16:49:00Z">
        <w:r w:rsidR="00E54C5B" w:rsidDel="002F436A">
          <w:delText xml:space="preserve">for that MU </w:delText>
        </w:r>
      </w:del>
      <w:r w:rsidR="00E54C5B">
        <w:t>is 0.5</w:t>
      </w:r>
      <w:r>
        <w:t xml:space="preserve"> reflecting relatively high levels of loss </w:t>
      </w:r>
      <w:proofErr w:type="spellStart"/>
      <w:r>
        <w:t>en</w:t>
      </w:r>
      <w:proofErr w:type="spellEnd"/>
      <w:r>
        <w:t xml:space="preserve"> route, the TAC will be calculated assuming an escapement target </w:t>
      </w:r>
      <w:r w:rsidR="00E7062E">
        <w:t xml:space="preserve">of </w:t>
      </w:r>
      <w:r>
        <w:t xml:space="preserve">150,000 </w:t>
      </w:r>
      <w:proofErr w:type="spellStart"/>
      <w:r>
        <w:t>spawners</w:t>
      </w:r>
      <w:proofErr w:type="spellEnd"/>
      <w:r>
        <w:t xml:space="preserve">. </w:t>
      </w:r>
      <w:del w:id="102" w:author="Holt" w:date="2018-11-09T16:50:00Z">
        <w:r w:rsidDel="002F436A">
          <w:delText xml:space="preserve">The </w:delText>
        </w:r>
      </w:del>
      <w:ins w:id="103" w:author="Holt" w:date="2018-11-09T16:50:00Z">
        <w:r w:rsidR="002F436A">
          <w:t xml:space="preserve">One </w:t>
        </w:r>
      </w:ins>
      <w:r>
        <w:t xml:space="preserve">exception to this rule is </w:t>
      </w:r>
      <w:r w:rsidR="00E54C5B">
        <w:t xml:space="preserve">that </w:t>
      </w:r>
      <w:r>
        <w:t xml:space="preserve">the target exploitation rate must be at least the minimum noted </w:t>
      </w:r>
      <w:del w:id="104" w:author="Holt" w:date="2018-11-09T16:48:00Z">
        <w:r w:rsidDel="002F436A">
          <w:delText xml:space="preserve">above </w:delText>
        </w:r>
      </w:del>
      <w:ins w:id="105" w:author="Holt" w:date="2018-11-09T16:48:00Z">
        <w:r w:rsidR="002F436A">
          <w:t xml:space="preserve">in step (1) </w:t>
        </w:r>
      </w:ins>
      <w:r>
        <w:t xml:space="preserve">and cannot exceed </w:t>
      </w:r>
      <w:ins w:id="106" w:author="Holt" w:date="2018-11-09T16:48:00Z">
        <w:r w:rsidR="002F436A">
          <w:t xml:space="preserve">a cap of </w:t>
        </w:r>
      </w:ins>
      <w:r>
        <w:t>0.6.</w:t>
      </w:r>
      <w:r w:rsidR="00751263">
        <w:t xml:space="preserve"> An </w:t>
      </w:r>
      <w:r w:rsidR="00751263">
        <w:lastRenderedPageBreak/>
        <w:t xml:space="preserve">overlap constraint is applied unless </w:t>
      </w:r>
      <w:r w:rsidR="00E54C5B">
        <w:t xml:space="preserve">the neighboring </w:t>
      </w:r>
      <w:commentRangeStart w:id="107"/>
      <w:r w:rsidR="00E54C5B">
        <w:t>CUs</w:t>
      </w:r>
      <w:commentRangeEnd w:id="107"/>
      <w:r w:rsidR="002F436A">
        <w:rPr>
          <w:rStyle w:val="CommentReference"/>
        </w:rPr>
        <w:commentReference w:id="107"/>
      </w:r>
      <w:r w:rsidR="00E54C5B">
        <w:t xml:space="preserve"> are above their upper FRP after </w:t>
      </w:r>
      <w:proofErr w:type="spellStart"/>
      <w:ins w:id="108" w:author="Holt" w:date="2018-11-09T16:50:00Z">
        <w:r w:rsidR="002F436A" w:rsidRPr="002F436A">
          <w:rPr>
            <w:i/>
            <w:rPrChange w:id="109" w:author="Holt" w:date="2018-11-09T16:50:00Z">
              <w:rPr/>
            </w:rPrChange>
          </w:rPr>
          <w:t>pMA</w:t>
        </w:r>
        <w:proofErr w:type="spellEnd"/>
        <w:r w:rsidR="002F436A">
          <w:t xml:space="preserve">? </w:t>
        </w:r>
      </w:ins>
      <w:commentRangeStart w:id="110"/>
      <w:proofErr w:type="gramStart"/>
      <w:r w:rsidR="00E54C5B">
        <w:t>adjustment</w:t>
      </w:r>
      <w:commentRangeEnd w:id="110"/>
      <w:proofErr w:type="gramEnd"/>
      <w:r w:rsidR="00965C05">
        <w:rPr>
          <w:rStyle w:val="CommentReference"/>
        </w:rPr>
        <w:commentReference w:id="110"/>
      </w:r>
      <w:r w:rsidR="00E54C5B">
        <w:t>.</w:t>
      </w:r>
    </w:p>
    <w:p w14:paraId="1FA9A18D" w14:textId="4D7D2366" w:rsidR="005B674E" w:rsidRDefault="005B674E" w:rsidP="00312D7E">
      <w:pPr>
        <w:pStyle w:val="ListParagraph"/>
        <w:numPr>
          <w:ilvl w:val="0"/>
          <w:numId w:val="1"/>
        </w:numPr>
      </w:pPr>
      <w:r>
        <w:t xml:space="preserve">If a MU is above its upper FRP (after incorporating the </w:t>
      </w:r>
      <w:proofErr w:type="spellStart"/>
      <w:r w:rsidRPr="002F436A">
        <w:rPr>
          <w:i/>
          <w:rPrChange w:id="111" w:author="Holt" w:date="2018-11-09T16:50:00Z">
            <w:rPr/>
          </w:rPrChange>
        </w:rPr>
        <w:t>pMA</w:t>
      </w:r>
      <w:proofErr w:type="spellEnd"/>
      <w:r>
        <w:t>), the TAC is calculated using a</w:t>
      </w:r>
      <w:r w:rsidR="00B20A63">
        <w:t xml:space="preserve"> maximum</w:t>
      </w:r>
      <w:r>
        <w:t xml:space="preserve"> target exploitation rate of 0.6.</w:t>
      </w:r>
      <w:r w:rsidR="00E54C5B" w:rsidRPr="00E54C5B">
        <w:t xml:space="preserve"> </w:t>
      </w:r>
      <w:r w:rsidR="00E54C5B">
        <w:t xml:space="preserve">As above, an overlap constraint is applied unless the neighboring CUs are above their upper FRP after </w:t>
      </w:r>
      <w:proofErr w:type="spellStart"/>
      <w:proofErr w:type="gramStart"/>
      <w:ins w:id="112" w:author="Holt" w:date="2018-11-09T16:56:00Z">
        <w:r w:rsidR="002F436A" w:rsidRPr="002F436A">
          <w:rPr>
            <w:i/>
            <w:rPrChange w:id="113" w:author="Holt" w:date="2018-11-09T16:56:00Z">
              <w:rPr/>
            </w:rPrChange>
          </w:rPr>
          <w:t>pMA</w:t>
        </w:r>
        <w:proofErr w:type="spellEnd"/>
        <w:r w:rsidR="002F436A">
          <w:t>(</w:t>
        </w:r>
        <w:proofErr w:type="gramEnd"/>
        <w:r w:rsidR="002F436A">
          <w:t xml:space="preserve">?) </w:t>
        </w:r>
      </w:ins>
      <w:commentRangeStart w:id="114"/>
      <w:r w:rsidR="00E54C5B">
        <w:t>adjustment</w:t>
      </w:r>
      <w:commentRangeEnd w:id="114"/>
      <w:r w:rsidR="002F436A">
        <w:rPr>
          <w:rStyle w:val="CommentReference"/>
        </w:rPr>
        <w:commentReference w:id="114"/>
      </w:r>
      <w:r w:rsidR="00E54C5B">
        <w:t>.</w:t>
      </w:r>
    </w:p>
    <w:p w14:paraId="5C040693" w14:textId="599B75FC" w:rsidR="000B7F48" w:rsidRDefault="000B7F48" w:rsidP="000B7F48">
      <w:r w:rsidRPr="00903EC4">
        <w:t>MU</w:t>
      </w:r>
      <w:r>
        <w:t xml:space="preserve">-specific FRPs, which may vary by cycle line, </w:t>
      </w:r>
      <w:r w:rsidR="008D4656">
        <w:t xml:space="preserve">are shown in Table A2 </w:t>
      </w:r>
      <w:r>
        <w:t>and an example TAM rule calculation is shown in Figure A1.</w:t>
      </w:r>
    </w:p>
    <w:p w14:paraId="49A769D3" w14:textId="0946606C" w:rsidR="00930561" w:rsidRDefault="00E54C5B" w:rsidP="005C4D7F">
      <w:pPr>
        <w:ind w:firstLine="720"/>
      </w:pPr>
      <w:r>
        <w:t>The in-season abundance estimates necessary to generate TACs are provided by test fisheries conducted at regular intervals as adult salmon migrate into nearshore areas</w:t>
      </w:r>
      <w:del w:id="115" w:author="Holt" w:date="2018-11-09T16:58:00Z">
        <w:r w:rsidDel="00E056B1">
          <w:delText xml:space="preserve"> (i.e. Johnston and Juan de Fuca </w:delText>
        </w:r>
        <w:commentRangeStart w:id="116"/>
        <w:r w:rsidDel="00E056B1">
          <w:delText>straits</w:delText>
        </w:r>
      </w:del>
      <w:commentRangeEnd w:id="116"/>
      <w:r w:rsidR="00E056B1">
        <w:rPr>
          <w:rStyle w:val="CommentReference"/>
        </w:rPr>
        <w:commentReference w:id="116"/>
      </w:r>
      <w:del w:id="117" w:author="Holt" w:date="2018-11-09T16:58:00Z">
        <w:r w:rsidDel="00E056B1">
          <w:delText>)</w:delText>
        </w:r>
      </w:del>
      <w:r>
        <w:t>. MU-specific abundance is estimated using genetic stock identification techniques conducted on a subsample of test fishery catches (</w:t>
      </w:r>
      <w:proofErr w:type="spellStart"/>
      <w:r>
        <w:t>Beacham</w:t>
      </w:r>
      <w:proofErr w:type="spellEnd"/>
      <w:r>
        <w:t xml:space="preserve"> et al. 2005). </w:t>
      </w:r>
      <w:r w:rsidR="00930561">
        <w:t xml:space="preserve">We simulated </w:t>
      </w:r>
      <w:r w:rsidR="000909F1">
        <w:t>the in-season estimation</w:t>
      </w:r>
      <w:r w:rsidR="00930561">
        <w:t xml:space="preserve"> process as</w:t>
      </w:r>
    </w:p>
    <w:p w14:paraId="3693A80F" w14:textId="4404AA33" w:rsidR="00930561" w:rsidRDefault="00FD65B3" w:rsidP="00930561">
      <w:r>
        <w:t>Equation A4</w:t>
      </w:r>
      <w:r w:rsidR="00930561">
        <w:t xml:space="preserve"> </w:t>
      </w:r>
      <w:r w:rsidR="00930561">
        <w:tab/>
      </w:r>
      <w:r w:rsidR="00930561"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m,y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~ </m:t>
        </m:r>
        <m:r>
          <m:rPr>
            <m:sty m:val="p"/>
          </m:rPr>
          <w:rPr>
            <w:rFonts w:ascii="Cambria Math" w:hAnsi="Cambria Math"/>
          </w:rPr>
          <m:t>normal(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w:commentRangeStart w:id="118"/>
        <m:r>
          <m:rPr>
            <m:sty m:val="p"/>
          </m:rPr>
          <w:rPr>
            <w:rFonts w:ascii="Cambria Math" w:hAnsi="Cambria Math"/>
          </w:rPr>
          <m:t>0.15</m:t>
        </m:r>
        <m:r>
          <w:rPr>
            <w:rFonts w:ascii="Cambria Math" w:hAnsi="Cambria Math"/>
          </w:rPr>
          <m:t>)</m:t>
        </m:r>
        <w:commentRangeEnd w:id="118"/>
        <m:r>
          <m:rPr>
            <m:sty m:val="p"/>
          </m:rPr>
          <w:rPr>
            <w:rStyle w:val="CommentReference"/>
          </w:rPr>
          <w:commentReference w:id="118"/>
        </m:r>
      </m:oMath>
    </w:p>
    <w:p w14:paraId="59A30A36" w14:textId="0B275F42" w:rsidR="005B674E" w:rsidRDefault="000909F1" w:rsidP="00312D7E">
      <w:proofErr w:type="gramStart"/>
      <w:r>
        <w:t>w</w:t>
      </w:r>
      <w:r w:rsidR="00930561">
        <w:t>here</w:t>
      </w:r>
      <w:proofErr w:type="gramEnd"/>
      <w:r w:rsidR="00930561">
        <w:t xml:space="preserve"> the </w:t>
      </w:r>
      <w:ins w:id="121" w:author="Holt" w:date="2018-11-09T17:04:00Z">
        <w:r w:rsidR="00E056B1">
          <w:t xml:space="preserve">in-season? </w:t>
        </w:r>
      </w:ins>
      <w:r w:rsidR="00930561">
        <w:t xml:space="preserve">estimated abundance of </w:t>
      </w:r>
      <w:commentRangeStart w:id="122"/>
      <w:r w:rsidR="00930561">
        <w:t xml:space="preserve">recruits </w:t>
      </w:r>
      <w:commentRangeEnd w:id="122"/>
      <w:r w:rsidR="00E056B1">
        <w:rPr>
          <w:rStyle w:val="CommentReference"/>
        </w:rPr>
        <w:commentReference w:id="122"/>
      </w:r>
      <w:r w:rsidR="00930561" w:rsidRPr="00930561">
        <w:rPr>
          <w:rFonts w:cs="Times New Roman"/>
          <w:i/>
        </w:rPr>
        <w:t>Ȓ</w:t>
      </w:r>
      <w:r w:rsidR="00930561">
        <w:t xml:space="preserve"> in MU </w:t>
      </w:r>
      <w:r w:rsidR="00930561">
        <w:rPr>
          <w:i/>
        </w:rPr>
        <w:t>m</w:t>
      </w:r>
      <w:r w:rsidR="00930561">
        <w:t xml:space="preserve"> and </w:t>
      </w:r>
      <w:r w:rsidR="00930561">
        <w:rPr>
          <w:i/>
        </w:rPr>
        <w:t>y</w:t>
      </w:r>
      <w:r w:rsidR="00930561">
        <w:t xml:space="preserve"> is assumed to be a function of true </w:t>
      </w:r>
      <w:commentRangeStart w:id="124"/>
      <w:r w:rsidR="00930561">
        <w:t xml:space="preserve">recruit abundance </w:t>
      </w:r>
      <w:commentRangeEnd w:id="124"/>
      <w:r w:rsidR="00E056B1">
        <w:rPr>
          <w:rStyle w:val="CommentReference"/>
        </w:rPr>
        <w:commentReference w:id="124"/>
      </w:r>
      <w:r w:rsidR="00930561">
        <w:rPr>
          <w:i/>
        </w:rPr>
        <w:t>R</w:t>
      </w:r>
      <w:r w:rsidR="00930561">
        <w:t xml:space="preserve"> plus normally distributed observation error with mean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and </w:t>
      </w:r>
      <w:del w:id="125" w:author="Holt" w:date="2018-11-09T17:01:00Z">
        <w:r w:rsidDel="00E056B1">
          <w:delText>standard deviation 0.15</w:delText>
        </w:r>
      </w:del>
      <w:ins w:id="126" w:author="Holt" w:date="2018-11-09T17:01:00Z">
        <w:r w:rsidR="00E056B1">
          <w:t>variance, sig2(tau)</w:t>
        </w:r>
      </w:ins>
      <w:r>
        <w:t>.</w:t>
      </w:r>
      <w:r w:rsidR="005C4D7F">
        <w:tab/>
      </w:r>
    </w:p>
    <w:p w14:paraId="5ECB8D63" w14:textId="191A5F42" w:rsidR="00930561" w:rsidRDefault="005C4D7F" w:rsidP="005C4D7F">
      <w:pPr>
        <w:ind w:firstLine="720"/>
      </w:pPr>
      <w:r>
        <w:t>We parameterized o</w:t>
      </w:r>
      <w:r w:rsidR="000909F1">
        <w:t xml:space="preserve">bservation error </w:t>
      </w:r>
      <w:ins w:id="127" w:author="Holt" w:date="2018-11-10T15:45:00Z">
        <w:r w:rsidR="00CB77E6">
          <w:t>(</w:t>
        </w:r>
        <m:oMath>
          <m:sSub>
            <m:sSubPr>
              <m:ctrlPr>
                <w:rPr>
                  <w:rFonts w:ascii="Cambria Math" w:hAnsi="Cambria Math"/>
                  <w:sz w:val="22"/>
                  <w:szCs w:val="2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  <w:r w:rsidR="00CB77E6">
          <w:t>, sig</w:t>
        </w:r>
        <w:r w:rsidR="00CB77E6" w:rsidRPr="00CB77E6">
          <w:rPr>
            <w:vertAlign w:val="superscript"/>
            <w:rPrChange w:id="128" w:author="Holt" w:date="2018-11-10T15:45:00Z">
              <w:rPr/>
            </w:rPrChange>
          </w:rPr>
          <w:t>2</w:t>
        </w:r>
        <w:r w:rsidR="00CB77E6">
          <w:t xml:space="preserve">tau) </w:t>
        </w:r>
      </w:ins>
      <w:r w:rsidR="00930561">
        <w:t xml:space="preserve">using deviations between in-season and post-season estimates of salmon abundance from </w:t>
      </w:r>
      <w:r w:rsidR="000909F1" w:rsidRPr="000909F1">
        <w:t>2005</w:t>
      </w:r>
      <w:r w:rsidR="00930561" w:rsidRPr="000909F1">
        <w:t>-2011</w:t>
      </w:r>
      <w:r w:rsidR="00930561">
        <w:t xml:space="preserve"> (</w:t>
      </w:r>
      <w:r>
        <w:t xml:space="preserve">Pacific Salmon Commission, unpublished </w:t>
      </w:r>
      <w:commentRangeStart w:id="129"/>
      <w:r>
        <w:t>data</w:t>
      </w:r>
      <w:commentRangeEnd w:id="129"/>
      <w:r w:rsidR="00CB77E6">
        <w:rPr>
          <w:rStyle w:val="CommentReference"/>
        </w:rPr>
        <w:commentReference w:id="129"/>
      </w:r>
      <w:r w:rsidR="00930561">
        <w:t xml:space="preserve">). </w:t>
      </w:r>
      <w:r w:rsidR="000B7F48">
        <w:t>M</w:t>
      </w:r>
      <w:r w:rsidR="005B674E">
        <w:t>ultiple in-season TACs are produced for each MU and each year</w:t>
      </w:r>
      <w:r w:rsidR="000B7F48">
        <w:t xml:space="preserve"> because abundance estimates are re-calibrated throughout the migration period</w:t>
      </w:r>
      <w:r w:rsidR="005B674E">
        <w:t xml:space="preserve">. Therefore we compared the final in-season run size estimate </w:t>
      </w:r>
      <w:commentRangeStart w:id="130"/>
      <w:r w:rsidR="005B674E">
        <w:t xml:space="preserve">generated </w:t>
      </w:r>
      <w:r w:rsidR="005B674E" w:rsidRPr="00903EC4">
        <w:t>after</w:t>
      </w:r>
      <w:r w:rsidR="005B674E">
        <w:t xml:space="preserve"> the estimate of migration timing was fixed (i.e. </w:t>
      </w:r>
      <w:r>
        <w:t xml:space="preserve">once the </w:t>
      </w:r>
      <w:r w:rsidR="005B674E">
        <w:t xml:space="preserve">50% migration date had been finalized) </w:t>
      </w:r>
      <w:commentRangeEnd w:id="130"/>
      <w:r w:rsidR="00E52935">
        <w:rPr>
          <w:rStyle w:val="CommentReference"/>
        </w:rPr>
        <w:commentReference w:id="130"/>
      </w:r>
      <w:r w:rsidR="005B674E">
        <w:t xml:space="preserve">to post-season estimates of abundance, which incorporate data collected in freshwater migration corridors and on </w:t>
      </w:r>
      <w:r w:rsidR="00E7062E">
        <w:t xml:space="preserve">the </w:t>
      </w:r>
      <w:r w:rsidR="005B674E">
        <w:t xml:space="preserve">spawning grounds. </w:t>
      </w:r>
      <w:r>
        <w:t xml:space="preserve">Since this time series was relatively short and </w:t>
      </w:r>
      <w:ins w:id="131" w:author="Holt" w:date="2018-11-10T15:44:00Z">
        <w:r w:rsidR="00CB77E6">
          <w:t>m</w:t>
        </w:r>
      </w:ins>
      <w:del w:id="132" w:author="Holt" w:date="2018-11-10T15:44:00Z">
        <w:r w:rsidDel="00CB77E6">
          <w:delText>,</w:delText>
        </w:r>
      </w:del>
      <w:r w:rsidR="000B7F48">
        <w:t>ost M</w:t>
      </w:r>
      <w:r>
        <w:t>Us exhibited similar deviations, we used a mean value for</w:t>
      </w:r>
      <w:r w:rsidR="000B7F48">
        <w:t xml:space="preserve"> </w:t>
      </w:r>
      <w:r>
        <w:t>(</w:t>
      </w:r>
      <w:r w:rsidR="00CB77E6">
        <w:rPr>
          <w:rStyle w:val="CommentReference"/>
        </w:rPr>
        <w:commentReference w:id="133"/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0B7F48">
        <w:t xml:space="preserve"> </w:t>
      </w:r>
      <w:r>
        <w:t>= 1.2)</w:t>
      </w:r>
      <w:ins w:id="134" w:author="Holt" w:date="2018-11-10T15:46:00Z">
        <w:r w:rsidR="00CB77E6">
          <w:t xml:space="preserve"> representing an overestimate of return abundances in</w:t>
        </w:r>
      </w:ins>
      <w:ins w:id="135" w:author="Holt" w:date="2018-11-10T15:47:00Z">
        <w:r w:rsidR="00CB77E6">
          <w:t>-</w:t>
        </w:r>
      </w:ins>
      <w:ins w:id="136" w:author="Holt" w:date="2018-11-10T15:46:00Z">
        <w:r w:rsidR="00CB77E6">
          <w:t>season</w:t>
        </w:r>
      </w:ins>
      <w:r>
        <w:t xml:space="preserve"> </w:t>
      </w:r>
      <w:r w:rsidR="000B7F48">
        <w:t>for all MUs except Early Summers, which were frequently underestimated (</w:t>
      </w:r>
      <w:commentRangeStart w:id="137"/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0B7F48">
        <w:t xml:space="preserve"> </w:t>
      </w:r>
      <w:commentRangeEnd w:id="137"/>
      <w:r w:rsidR="00CB77E6">
        <w:rPr>
          <w:rStyle w:val="CommentReference"/>
        </w:rPr>
        <w:commentReference w:id="137"/>
      </w:r>
      <w:r w:rsidR="000B7F48">
        <w:t>= 0.</w:t>
      </w:r>
      <w:commentRangeStart w:id="138"/>
      <w:commentRangeStart w:id="139"/>
      <w:r w:rsidR="000B7F48">
        <w:t>85</w:t>
      </w:r>
      <w:commentRangeEnd w:id="138"/>
      <w:r w:rsidR="00E056B1">
        <w:rPr>
          <w:rStyle w:val="CommentReference"/>
        </w:rPr>
        <w:commentReference w:id="138"/>
      </w:r>
      <w:commentRangeEnd w:id="139"/>
      <w:r w:rsidR="00E056B1">
        <w:rPr>
          <w:rStyle w:val="CommentReference"/>
        </w:rPr>
        <w:commentReference w:id="139"/>
      </w:r>
      <w:r w:rsidR="000B7F48">
        <w:t xml:space="preserve">). </w:t>
      </w:r>
    </w:p>
    <w:p w14:paraId="1B0C8F9E" w14:textId="77777777" w:rsidR="0030384C" w:rsidRDefault="0030384C" w:rsidP="00E77314"/>
    <w:p w14:paraId="4BEE5D2A" w14:textId="77777777" w:rsidR="00FB633A" w:rsidRDefault="00FB633A" w:rsidP="00E77314">
      <w:pPr>
        <w:rPr>
          <w:i/>
        </w:rPr>
      </w:pPr>
      <w:r w:rsidRPr="00FB633A">
        <w:rPr>
          <w:i/>
        </w:rPr>
        <w:t xml:space="preserve">Fisheries and </w:t>
      </w:r>
      <w:proofErr w:type="spellStart"/>
      <w:r w:rsidRPr="00FB633A">
        <w:rPr>
          <w:i/>
        </w:rPr>
        <w:t>en</w:t>
      </w:r>
      <w:proofErr w:type="spellEnd"/>
      <w:r w:rsidRPr="00FB633A">
        <w:rPr>
          <w:i/>
        </w:rPr>
        <w:t xml:space="preserve"> route mortality</w:t>
      </w:r>
    </w:p>
    <w:p w14:paraId="1278FA03" w14:textId="1E83ABC8" w:rsidR="00FB633A" w:rsidRDefault="00FB633A" w:rsidP="00E77314">
      <w:r>
        <w:tab/>
      </w:r>
      <w:r w:rsidR="00E7062E">
        <w:t>Sinc</w:t>
      </w:r>
      <w:r w:rsidR="00EB66FB">
        <w:t xml:space="preserve">e the majority of fishing mortality occurs at sea, while </w:t>
      </w:r>
      <w:proofErr w:type="spellStart"/>
      <w:r w:rsidR="00EB66FB">
        <w:t>en</w:t>
      </w:r>
      <w:proofErr w:type="spellEnd"/>
      <w:r w:rsidR="00EB66FB">
        <w:t xml:space="preserve"> route mortality </w:t>
      </w:r>
      <w:proofErr w:type="gramStart"/>
      <w:r w:rsidR="00EB66FB">
        <w:t>occurs</w:t>
      </w:r>
      <w:proofErr w:type="gramEnd"/>
      <w:r w:rsidR="00EB66FB">
        <w:t xml:space="preserve"> in-river, we </w:t>
      </w:r>
      <w:r>
        <w:t>modeled</w:t>
      </w:r>
      <w:r w:rsidR="00C9787C">
        <w:t xml:space="preserve"> </w:t>
      </w:r>
      <w:r w:rsidR="00EB66FB">
        <w:t>each process</w:t>
      </w:r>
      <w:r w:rsidR="00C9787C">
        <w:t xml:space="preserve"> sequentially</w:t>
      </w:r>
      <w:r>
        <w:t xml:space="preserve">. </w:t>
      </w:r>
      <w:r w:rsidR="00EB66FB">
        <w:t>We note that</w:t>
      </w:r>
      <w:r w:rsidR="00C9787C">
        <w:t xml:space="preserve"> </w:t>
      </w:r>
      <w:r w:rsidR="005C4D7F">
        <w:t xml:space="preserve">while </w:t>
      </w:r>
      <w:r w:rsidR="00C9787C">
        <w:t>Fraser River sockeye salmon are also harvested in a variety of in-river fisheries</w:t>
      </w:r>
      <w:r w:rsidR="00055A2F">
        <w:t>, catches are relatively minor and were not considered in this analysis</w:t>
      </w:r>
      <w:r w:rsidR="00C9787C">
        <w:t>.</w:t>
      </w:r>
    </w:p>
    <w:p w14:paraId="461C1231" w14:textId="4B875109" w:rsidR="00926466" w:rsidRDefault="00926466" w:rsidP="00E77314">
      <w:r>
        <w:tab/>
        <w:t>Realized exploitation rates can deviate from targets substantially due to variation in catchability, enforcement, or un</w:t>
      </w:r>
      <w:r w:rsidR="00EB66FB">
        <w:t>reported catch</w:t>
      </w:r>
      <w:r w:rsidR="005C4D7F">
        <w:t>.</w:t>
      </w:r>
      <w:r w:rsidR="005C4D7F" w:rsidRPr="005C4D7F">
        <w:t xml:space="preserve"> </w:t>
      </w:r>
      <w:r w:rsidR="005C4D7F">
        <w:t xml:space="preserve">These processes collectively result in outcome uncertainty and can strongly influence the efficacy of management strategies </w:t>
      </w:r>
      <w:r w:rsidR="005C4D7F">
        <w:fldChar w:fldCharType="begin"/>
      </w:r>
      <w:r w:rsidR="005C4D7F">
        <w:instrText xml:space="preserve"> ADDIN EN.CITE &lt;EndNote&gt;&lt;Cite&gt;&lt;Author&gt;Holt&lt;/Author&gt;&lt;Year&gt;2006&lt;/Year&gt;&lt;RecNum&gt;1964&lt;/RecNum&gt;&lt;DisplayText&gt;(Holt &amp;amp; Peterman 2006)&lt;/DisplayText&gt;&lt;record&gt;&lt;rec-number&gt;1964&lt;/rec-number&gt;&lt;foreign-keys&gt;&lt;key app="EN" db-id="eez0aevwa0afpdexr0lvefp6z0xpepv5rfx5" timestamp="1496625280"&gt;1964&lt;/key&gt;&lt;key app="ENWeb" db-id=""&gt;0&lt;/key&gt;&lt;/foreign-keys&gt;&lt;ref-type name="Journal Article"&gt;17&lt;/ref-type&gt;&lt;contributors&gt;&lt;authors&gt;&lt;author&gt;Holt, Carrie A.&lt;/author&gt;&lt;author&gt;Peterman, Randall M.&lt;/author&gt;&lt;/authors&gt;&lt;/contributors&gt;&lt;titles&gt;&lt;title&gt;&lt;style face="normal" font="default" size="100%"&gt;Missing the target: uncertainties in achieving management goals in fisheries on Fraser River, British Columbia, sockeye salmon (&lt;/style&gt;&lt;style face="italic" font="default" size="100%"&gt;Oncorhynchus nerka&lt;/style&gt;&lt;style face="normal" font="default" size="100%"&gt;)&lt;/style&gt;&lt;/title&gt;&lt;secondary-title&gt;Canadian Journal of Fisheries and Aquatic Sciences&lt;/secondary-title&gt;&lt;/titles&gt;&lt;periodical&gt;&lt;full-title&gt;Canadian Journal of Fisheries and Aquatic Sciences&lt;/full-title&gt;&lt;abbr-1&gt;Can. J. Fish. Aquat. Sci.&lt;/abbr-1&gt;&lt;abbr-2&gt;Can J Fish Aquat Sci&lt;/abbr-2&gt;&lt;/periodical&gt;&lt;pages&gt;2722-2733&lt;/pages&gt;&lt;volume&gt;63&lt;/volume&gt;&lt;number&gt;12&lt;/number&gt;&lt;dates&gt;&lt;year&gt;2006&lt;/year&gt;&lt;/dates&gt;&lt;isbn&gt;0706-652X&amp;#xD;1205-7533&lt;/isbn&gt;&lt;urls&gt;&lt;/urls&gt;&lt;electronic-resource-num&gt;10.1139/f06-155&lt;/electronic-resource-num&gt;&lt;/record&gt;&lt;/Cite&gt;&lt;/EndNote&gt;</w:instrText>
      </w:r>
      <w:r w:rsidR="005C4D7F">
        <w:fldChar w:fldCharType="separate"/>
      </w:r>
      <w:r w:rsidR="005C4D7F">
        <w:rPr>
          <w:noProof/>
        </w:rPr>
        <w:t>(Holt &amp; Peterman 2006)</w:t>
      </w:r>
      <w:r w:rsidR="005C4D7F">
        <w:fldChar w:fldCharType="end"/>
      </w:r>
      <w:r w:rsidR="00EB66FB">
        <w:t xml:space="preserve">. </w:t>
      </w:r>
      <w:r>
        <w:t xml:space="preserve">We </w:t>
      </w:r>
      <w:r w:rsidR="00BA5211">
        <w:t>incorporated</w:t>
      </w:r>
      <w:r>
        <w:t xml:space="preserve"> outcome uncertainty in our model by generating </w:t>
      </w:r>
      <w:r w:rsidR="008517FE">
        <w:t xml:space="preserve">realized </w:t>
      </w:r>
      <w:r w:rsidR="00055A2F">
        <w:t xml:space="preserve">catches </w:t>
      </w:r>
      <w:r w:rsidR="00055A2F">
        <w:rPr>
          <w:i/>
        </w:rPr>
        <w:t>C</w:t>
      </w:r>
      <w:r w:rsidR="008517FE">
        <w:rPr>
          <w:i/>
        </w:rPr>
        <w:t xml:space="preserve"> </w:t>
      </w:r>
      <w:r w:rsidR="008517FE" w:rsidRPr="008517FE">
        <w:t>for</w:t>
      </w:r>
      <w:r w:rsidR="008517FE">
        <w:t xml:space="preserve"> each </w:t>
      </w:r>
      <w:r w:rsidR="009B4289">
        <w:t xml:space="preserve">CU </w:t>
      </w:r>
      <w:proofErr w:type="spellStart"/>
      <w:r w:rsidR="009B4289">
        <w:rPr>
          <w:i/>
        </w:rPr>
        <w:t>i</w:t>
      </w:r>
      <w:proofErr w:type="spellEnd"/>
      <w:r w:rsidR="008517FE">
        <w:rPr>
          <w:i/>
        </w:rPr>
        <w:t xml:space="preserve"> </w:t>
      </w:r>
      <w:r w:rsidR="009B4289">
        <w:t xml:space="preserve">within MU </w:t>
      </w:r>
      <w:r w:rsidR="009B4289" w:rsidRPr="009B4289">
        <w:rPr>
          <w:i/>
        </w:rPr>
        <w:t>m</w:t>
      </w:r>
      <w:r w:rsidR="009B4289">
        <w:rPr>
          <w:i/>
        </w:rPr>
        <w:t xml:space="preserve"> </w:t>
      </w:r>
      <w:r w:rsidR="00EB66FB">
        <w:t>as</w:t>
      </w:r>
    </w:p>
    <w:p w14:paraId="09DCAA0B" w14:textId="10A46176" w:rsidR="00055A2F" w:rsidRPr="00055A2F" w:rsidRDefault="00FD65B3" w:rsidP="00055A2F">
      <w:r>
        <w:lastRenderedPageBreak/>
        <w:t>Equation A5</w:t>
      </w:r>
      <w:r w:rsidR="008517FE">
        <w:t xml:space="preserve"> </w:t>
      </w:r>
      <w:r w:rsidR="008517FE">
        <w:tab/>
      </w:r>
      <w:r w:rsidR="008517FE">
        <w:tab/>
      </w:r>
      <w:r w:rsidR="00BA5211"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m,y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</m:e>
        </m:d>
      </m:oMath>
    </w:p>
    <w:p w14:paraId="238E3A55" w14:textId="71740CC8" w:rsidR="008517FE" w:rsidRPr="00055A2F" w:rsidRDefault="002946E4" w:rsidP="00055A2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outcome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6083C8" w14:textId="2791A6C5" w:rsidR="00EB66FB" w:rsidRDefault="00A93A1C" w:rsidP="00E77314">
      <w:proofErr w:type="gramStart"/>
      <w:r>
        <w:t>w</w:t>
      </w:r>
      <w:r w:rsidR="00252562">
        <w:t>here</w:t>
      </w:r>
      <w:proofErr w:type="gramEnd"/>
      <w:r w:rsidR="0025256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252562">
        <w:t xml:space="preserve"> is the target TAC</w:t>
      </w:r>
      <w:r w:rsidR="00055A2F">
        <w:t xml:space="preserve"> </w:t>
      </w:r>
      <w:r w:rsidR="00252562">
        <w:t xml:space="preserve">and </w:t>
      </w:r>
      <m:oMath>
        <m:r>
          <w:rPr>
            <w:rFonts w:ascii="Cambria Math" w:hAnsi="Cambria Math"/>
          </w:rPr>
          <m:t>ε</m:t>
        </m:r>
      </m:oMath>
      <w:r w:rsidR="00252562">
        <w:t xml:space="preserve"> an error term representing</w:t>
      </w:r>
      <w:r w:rsidR="009B4289">
        <w:t xml:space="preserve"> CU-specific</w:t>
      </w:r>
      <w:r w:rsidR="00252562">
        <w:t xml:space="preserve"> outcome uncertainty</w:t>
      </w:r>
      <w:r w:rsidR="00FD65B3">
        <w:t xml:space="preserve"> (Table A1)</w:t>
      </w:r>
      <w:r w:rsidR="00252562">
        <w:t>.</w:t>
      </w:r>
      <w:r>
        <w:tab/>
      </w:r>
    </w:p>
    <w:p w14:paraId="6BAC4C45" w14:textId="43CD2BF3" w:rsidR="00BA5211" w:rsidRDefault="00BA5211" w:rsidP="00E77314">
      <w:r>
        <w:tab/>
      </w:r>
      <w:r w:rsidR="00EB66FB">
        <w:t>Similarly</w:t>
      </w:r>
      <w:r w:rsidR="009B4289">
        <w:t xml:space="preserve">, </w:t>
      </w:r>
      <w:r w:rsidR="00E54C5B">
        <w:t xml:space="preserve">we modeled </w:t>
      </w:r>
      <w:proofErr w:type="spellStart"/>
      <w:r w:rsidR="009B4289">
        <w:t>en</w:t>
      </w:r>
      <w:proofErr w:type="spellEnd"/>
      <w:r w:rsidR="009B4289">
        <w:t xml:space="preserve"> route mortality </w:t>
      </w:r>
      <w:r w:rsidR="009B4289" w:rsidRPr="009B4289">
        <w:rPr>
          <w:i/>
        </w:rPr>
        <w:t>D</w:t>
      </w:r>
      <w:r w:rsidR="009B4289">
        <w:rPr>
          <w:i/>
        </w:rPr>
        <w:t xml:space="preserve"> </w:t>
      </w:r>
      <w:r w:rsidR="009B4289">
        <w:t>as a stochastic</w:t>
      </w:r>
      <w:del w:id="140" w:author="Holt" w:date="2018-11-10T15:50:00Z">
        <w:r w:rsidR="009B4289" w:rsidDel="00CB77E6">
          <w:delText>,</w:delText>
        </w:r>
      </w:del>
      <w:r w:rsidR="009B4289">
        <w:t xml:space="preserve"> </w:t>
      </w:r>
      <w:del w:id="141" w:author="Holt" w:date="2018-11-10T15:50:00Z">
        <w:r w:rsidR="009B4289" w:rsidDel="00CB77E6">
          <w:delText xml:space="preserve">CU-specific </w:delText>
        </w:r>
      </w:del>
      <w:r w:rsidR="009B4289">
        <w:t>process</w:t>
      </w:r>
      <w:ins w:id="142" w:author="Holt" w:date="2018-11-10T15:50:00Z">
        <w:r w:rsidR="00CB77E6">
          <w:t xml:space="preserve"> that varied by CU</w:t>
        </w:r>
      </w:ins>
      <w:ins w:id="143" w:author="Holt" w:date="2018-11-10T15:51:00Z">
        <w:r w:rsidR="00CB77E6">
          <w:t xml:space="preserve"> as function of the number of fish escaping the fishery (</w:t>
        </w:r>
        <w:proofErr w:type="spellStart"/>
        <w:r w:rsidR="00CB77E6" w:rsidRPr="00CB77E6">
          <w:rPr>
            <w:i/>
            <w:rPrChange w:id="144" w:author="Holt" w:date="2018-11-10T15:52:00Z">
              <w:rPr/>
            </w:rPrChange>
          </w:rPr>
          <w:t>R</w:t>
        </w:r>
        <w:r w:rsidR="00CB77E6" w:rsidRPr="00CB77E6">
          <w:rPr>
            <w:vertAlign w:val="subscript"/>
            <w:rPrChange w:id="145" w:author="Holt" w:date="2018-11-10T15:52:00Z">
              <w:rPr/>
            </w:rPrChange>
          </w:rPr>
          <w:t>i</w:t>
        </w:r>
      </w:ins>
      <w:ins w:id="146" w:author="Holt" w:date="2018-11-10T15:52:00Z">
        <w:r w:rsidR="00CB77E6">
          <w:rPr>
            <w:vertAlign w:val="subscript"/>
          </w:rPr>
          <w:t>,</w:t>
        </w:r>
      </w:ins>
      <w:ins w:id="147" w:author="Holt" w:date="2018-11-10T15:51:00Z">
        <w:r w:rsidR="00CB77E6" w:rsidRPr="00CB77E6">
          <w:rPr>
            <w:vertAlign w:val="subscript"/>
            <w:rPrChange w:id="148" w:author="Holt" w:date="2018-11-10T15:52:00Z">
              <w:rPr/>
            </w:rPrChange>
          </w:rPr>
          <w:t>y</w:t>
        </w:r>
      </w:ins>
      <w:proofErr w:type="spellEnd"/>
      <w:ins w:id="149" w:author="Holt" w:date="2018-11-10T15:52:00Z">
        <w:r w:rsidR="00CB77E6">
          <w:rPr>
            <w:vertAlign w:val="subscript"/>
          </w:rPr>
          <w:t xml:space="preserve"> </w:t>
        </w:r>
      </w:ins>
      <w:ins w:id="150" w:author="Holt" w:date="2018-11-10T15:51:00Z">
        <w:r w:rsidR="00CB77E6">
          <w:t>-</w:t>
        </w:r>
      </w:ins>
      <w:ins w:id="151" w:author="Holt" w:date="2018-11-10T15:52:00Z">
        <w:r w:rsidR="00CB77E6">
          <w:t xml:space="preserve"> </w:t>
        </w:r>
      </w:ins>
      <w:proofErr w:type="spellStart"/>
      <w:ins w:id="152" w:author="Holt" w:date="2018-11-10T15:51:00Z">
        <w:r w:rsidR="00CB77E6" w:rsidRPr="00CB77E6">
          <w:rPr>
            <w:i/>
            <w:rPrChange w:id="153" w:author="Holt" w:date="2018-11-10T15:52:00Z">
              <w:rPr/>
            </w:rPrChange>
          </w:rPr>
          <w:t>C</w:t>
        </w:r>
        <w:r w:rsidR="00CB77E6" w:rsidRPr="00CB77E6">
          <w:rPr>
            <w:vertAlign w:val="subscript"/>
            <w:rPrChange w:id="154" w:author="Holt" w:date="2018-11-10T15:52:00Z">
              <w:rPr/>
            </w:rPrChange>
          </w:rPr>
          <w:t>i</w:t>
        </w:r>
      </w:ins>
      <w:ins w:id="155" w:author="Holt" w:date="2018-11-10T15:52:00Z">
        <w:r w:rsidR="00CB77E6">
          <w:rPr>
            <w:vertAlign w:val="subscript"/>
          </w:rPr>
          <w:t>,</w:t>
        </w:r>
      </w:ins>
      <w:ins w:id="156" w:author="Holt" w:date="2018-11-10T15:51:00Z">
        <w:r w:rsidR="00CB77E6" w:rsidRPr="00CB77E6">
          <w:rPr>
            <w:vertAlign w:val="subscript"/>
            <w:rPrChange w:id="157" w:author="Holt" w:date="2018-11-10T15:52:00Z">
              <w:rPr/>
            </w:rPrChange>
          </w:rPr>
          <w:t>y</w:t>
        </w:r>
        <w:proofErr w:type="spellEnd"/>
        <w:r w:rsidR="00CB77E6">
          <w:t>),</w:t>
        </w:r>
      </w:ins>
    </w:p>
    <w:p w14:paraId="4BF6F13F" w14:textId="3E9A321D" w:rsidR="009B4289" w:rsidRDefault="009B4289" w:rsidP="009B4289">
      <w:pPr>
        <w:rPr>
          <w:lang w:eastAsia="en-US"/>
        </w:rPr>
      </w:pPr>
      <w:r>
        <w:t>Equation A</w:t>
      </w:r>
      <w:r w:rsidR="00FD65B3">
        <w:t>6</w:t>
      </w:r>
      <w:r w:rsidR="00266CA1">
        <w:tab/>
      </w:r>
      <w:r w:rsidR="00266CA1">
        <w:tab/>
      </w:r>
      <w:r w:rsidR="000B7F48">
        <w:tab/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i,y</m:t>
                </m:r>
              </m:sub>
            </m:sSub>
          </m:e>
        </m:d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i,y</m:t>
            </m:r>
          </m:sub>
        </m:sSub>
        <m:r>
          <w:rPr>
            <w:rFonts w:ascii="Cambria Math" w:hAnsi="Cambria Math"/>
            <w:lang w:eastAsia="en-US"/>
          </w:rPr>
          <m:t>)</m:t>
        </m:r>
      </m:oMath>
    </w:p>
    <w:p w14:paraId="5B91D33B" w14:textId="7E27ACBD" w:rsidR="00A93A1C" w:rsidRDefault="002946E4" w:rsidP="00A93A1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i,y</m:t>
              </m:r>
            </m:sub>
          </m:sSub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normal(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mort,  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FEA626" w14:textId="3E92EB4A" w:rsidR="00FD65B3" w:rsidRDefault="00A93A1C" w:rsidP="00E77314">
      <w:r>
        <w:t xml:space="preserve">where </w:t>
      </w:r>
      <w:r>
        <w:rPr>
          <w:i/>
        </w:rPr>
        <w:t>E</w:t>
      </w:r>
      <w:r>
        <w:t xml:space="preserve"> </w:t>
      </w:r>
      <w:ins w:id="158" w:author="Holt" w:date="2018-11-10T15:52:00Z">
        <w:r w:rsidR="00CB77E6">
          <w:t xml:space="preserve">and </w:t>
        </w:r>
        <m:oMath>
          <m:r>
            <m:rPr>
              <m:sty m:val="p"/>
            </m:rPr>
            <w:rPr>
              <w:rFonts w:ascii="Cambria Math" w:hAnsi="Cambria Math"/>
            </w:rPr>
            <m:t>σ</m:t>
          </m:r>
        </m:oMath>
        <w:r w:rsidR="00CB77E6">
          <w:t xml:space="preserve"> </w:t>
        </w:r>
      </w:ins>
      <w:r>
        <w:t>represents the</w:t>
      </w:r>
      <w:commentRangeStart w:id="159"/>
      <w:r>
        <w:t xml:space="preserve"> median </w:t>
      </w:r>
      <w:commentRangeEnd w:id="159"/>
      <w:r w:rsidR="004769B2">
        <w:rPr>
          <w:rStyle w:val="CommentReference"/>
        </w:rPr>
        <w:commentReference w:id="159"/>
      </w:r>
      <w:r>
        <w:t xml:space="preserve">and </w:t>
      </w:r>
      <m:oMath>
        <m:r>
          <w:del w:id="160" w:author="Holt" w:date="2018-11-10T15:52:00Z">
            <m:rPr>
              <m:sty m:val="p"/>
            </m:rPr>
            <w:rPr>
              <w:rFonts w:ascii="Cambria Math" w:hAnsi="Cambria Math"/>
            </w:rPr>
            <m:t>σ</m:t>
          </w:del>
        </m:r>
      </m:oMath>
      <w:del w:id="161" w:author="Holt" w:date="2018-11-10T15:52:00Z">
        <w:r w:rsidDel="00CB77E6">
          <w:delText xml:space="preserve"> the </w:delText>
        </w:r>
      </w:del>
      <w:r>
        <w:t xml:space="preserve">standard deviation of observed </w:t>
      </w:r>
      <w:proofErr w:type="spellStart"/>
      <w:r>
        <w:t>en</w:t>
      </w:r>
      <w:proofErr w:type="spellEnd"/>
      <w:r>
        <w:t xml:space="preserve"> route mortality since 2000 for each </w:t>
      </w:r>
      <w:r w:rsidR="007221CC">
        <w:t>CU</w:t>
      </w:r>
      <w:ins w:id="162" w:author="Holt" w:date="2018-11-10T15:53:00Z">
        <w:r w:rsidR="00CB77E6">
          <w:t xml:space="preserve">, </w:t>
        </w:r>
        <w:proofErr w:type="spellStart"/>
        <w:r w:rsidR="00CB77E6" w:rsidRPr="00CB77E6">
          <w:rPr>
            <w:i/>
            <w:rPrChange w:id="163" w:author="Holt" w:date="2018-11-10T15:53:00Z">
              <w:rPr/>
            </w:rPrChange>
          </w:rPr>
          <w:t>i</w:t>
        </w:r>
      </w:ins>
      <w:proofErr w:type="spellEnd"/>
      <w:r w:rsidR="00FD65B3">
        <w:t>.</w:t>
      </w:r>
      <w:r w:rsidR="008D4656">
        <w:t xml:space="preserve"> Reference values for mean </w:t>
      </w:r>
      <w:proofErr w:type="spellStart"/>
      <w:r w:rsidR="008D4656">
        <w:t>en</w:t>
      </w:r>
      <w:proofErr w:type="spellEnd"/>
      <w:r w:rsidR="008D4656">
        <w:t xml:space="preserve"> route mortality and its variance were parameterized using observed differences in abundance estimates between in-river and spawning ground sampling locations (2000-2016; Pacific Salmon Commission, unpublished data). </w:t>
      </w:r>
    </w:p>
    <w:p w14:paraId="0C09BB53" w14:textId="77777777" w:rsidR="00FD65B3" w:rsidRDefault="00FD65B3" w:rsidP="00E77314"/>
    <w:p w14:paraId="50FAF611" w14:textId="3091B09E" w:rsidR="004534F4" w:rsidDel="004769B2" w:rsidRDefault="004534F4" w:rsidP="00E77314">
      <w:pPr>
        <w:rPr>
          <w:del w:id="164" w:author="Holt" w:date="2018-11-10T15:57:00Z"/>
          <w:i/>
        </w:rPr>
      </w:pPr>
      <w:del w:id="165" w:author="Holt" w:date="2018-11-10T15:57:00Z">
        <w:r w:rsidDel="004769B2">
          <w:rPr>
            <w:i/>
          </w:rPr>
          <w:delText>Biological benchmarks</w:delText>
        </w:r>
      </w:del>
    </w:p>
    <w:p w14:paraId="46BEC969" w14:textId="07C10B7E" w:rsidR="004534F4" w:rsidDel="004769B2" w:rsidRDefault="004534F4" w:rsidP="00EB66FB">
      <w:pPr>
        <w:ind w:firstLine="720"/>
        <w:rPr>
          <w:del w:id="166" w:author="Holt" w:date="2018-11-10T15:57:00Z"/>
        </w:rPr>
      </w:pPr>
      <w:del w:id="167" w:author="Holt" w:date="2018-11-10T15:57:00Z">
        <w:r w:rsidDel="004769B2">
          <w:delText xml:space="preserve">Biological benchmarks are commonly used to assess population status relative to a desired state. In this study, we </w:delText>
        </w:r>
        <w:r w:rsidR="00055A2F" w:rsidDel="004769B2">
          <w:delText>used a biological benchmark</w:delText>
        </w:r>
        <w:r w:rsidDel="004769B2">
          <w:delText xml:space="preserve"> derived from stock-recruit relationships and referenced </w:delText>
        </w:r>
        <w:r w:rsidR="008E4F71" w:rsidDel="004769B2">
          <w:delText xml:space="preserve">in Canada’s Wild Salmon Policy </w:delText>
        </w:r>
        <w:r w:rsidR="008E4F71" w:rsidDel="004769B2">
          <w:fldChar w:fldCharType="begin"/>
        </w:r>
        <w:r w:rsidR="008E4F71" w:rsidDel="004769B2">
          <w:delInstrText xml:space="preserve"> ADDIN EN.CITE &lt;EndNote&gt;&lt;Cite&gt;&lt;Author&gt;DFO&lt;/Author&gt;&lt;Year&gt;2005&lt;/Year&gt;&lt;RecNum&gt;1970&lt;/RecNum&gt;&lt;DisplayText&gt;(DFO 2005)&lt;/DisplayText&gt;&lt;record&gt;&lt;rec-number&gt;1970&lt;/rec-number&gt;&lt;foreign-keys&gt;&lt;key app="EN" db-id="eez0aevwa0afpdexr0lvefp6z0xpepv5rfx5" timestamp="1496783479"&gt;1970&lt;/key&gt;&lt;key app="ENWeb" db-id=""&gt;0&lt;/key&gt;&lt;/foreign-keys&gt;&lt;ref-type name="Journal Article"&gt;17&lt;/ref-type&gt;&lt;contributors&gt;&lt;authors&gt;&lt;author&gt;DFO&lt;/author&gt;&lt;/authors&gt;&lt;/contributors&gt;&lt;titles&gt;&lt;title&gt;Canada&amp;apos;s Policy for Conservation of Wild Salmon&lt;/title&gt;&lt;/titles&gt;&lt;dates&gt;&lt;year&gt;2005&lt;/year&gt;&lt;/dates&gt;&lt;urls&gt;&lt;/urls&gt;&lt;/record&gt;&lt;/Cite&gt;&lt;/EndNote&gt;</w:delInstrText>
        </w:r>
        <w:r w:rsidR="008E4F71" w:rsidDel="004769B2">
          <w:fldChar w:fldCharType="separate"/>
        </w:r>
        <w:r w:rsidR="008E4F71" w:rsidDel="004769B2">
          <w:rPr>
            <w:noProof/>
          </w:rPr>
          <w:delText>(DFO 2005)</w:delText>
        </w:r>
        <w:r w:rsidR="008E4F71" w:rsidDel="004769B2">
          <w:fldChar w:fldCharType="end"/>
        </w:r>
        <w:r w:rsidDel="004769B2">
          <w:delText xml:space="preserve">. </w:delText>
        </w:r>
        <w:r w:rsidR="00055A2F" w:rsidDel="004769B2">
          <w:delText>This benchmark</w:delText>
        </w:r>
        <w:r w:rsidDel="004769B2">
          <w:delText xml:space="preserve"> is</w:delText>
        </w:r>
        <w:r w:rsidR="00055A2F" w:rsidDel="004769B2">
          <w:delText xml:space="preserve"> 80% of</w:delText>
        </w:r>
        <w:r w:rsidDel="004769B2">
          <w:delText xml:space="preserve"> the estimated spawner abundance necessary to achieve maximum sustainable yield (</w:delText>
        </w:r>
        <w:r w:rsidDel="004769B2">
          <w:rPr>
            <w:i/>
          </w:rPr>
          <w:delText>S</w:delText>
        </w:r>
        <w:r w:rsidDel="004769B2">
          <w:rPr>
            <w:vertAlign w:val="subscript"/>
          </w:rPr>
          <w:delText>MSY</w:delText>
        </w:r>
        <w:r w:rsidDel="004769B2">
          <w:delText>)</w:delText>
        </w:r>
        <w:r w:rsidR="00055A2F" w:rsidDel="004769B2">
          <w:delText xml:space="preserve"> and represents a stock that is considered to be in the “green” or healthy zone</w:delText>
        </w:r>
        <w:r w:rsidR="00055A2F" w:rsidRPr="00055A2F" w:rsidDel="004769B2">
          <w:delText xml:space="preserve"> </w:delText>
        </w:r>
        <w:r w:rsidR="00055A2F" w:rsidDel="004769B2">
          <w:fldChar w:fldCharType="begin"/>
        </w:r>
        <w:r w:rsidR="00055A2F" w:rsidDel="004769B2">
          <w:delInstrText xml:space="preserve"> ADDIN EN.CITE &lt;EndNote&gt;&lt;Cite&gt;&lt;Author&gt;DFO&lt;/Author&gt;&lt;Year&gt;2005&lt;/Year&gt;&lt;RecNum&gt;1970&lt;/RecNum&gt;&lt;DisplayText&gt;(DFO 2005)&lt;/DisplayText&gt;&lt;record&gt;&lt;rec-number&gt;1970&lt;/rec-number&gt;&lt;foreign-keys&gt;&lt;key app="EN" db-id="eez0aevwa0afpdexr0lvefp6z0xpepv5rfx5" timestamp="1496783479"&gt;1970&lt;/key&gt;&lt;key app="ENWeb" db-id=""&gt;0&lt;/key&gt;&lt;/foreign-keys&gt;&lt;ref-type name="Journal Article"&gt;17&lt;/ref-type&gt;&lt;contributors&gt;&lt;authors&gt;&lt;author&gt;DFO&lt;/author&gt;&lt;/authors&gt;&lt;/contributors&gt;&lt;titles&gt;&lt;title&gt;Canada&amp;apos;s Policy for Conservation of Wild Salmon&lt;/title&gt;&lt;/titles&gt;&lt;dates&gt;&lt;year&gt;2005&lt;/year&gt;&lt;/dates&gt;&lt;urls&gt;&lt;/urls&gt;&lt;/record&gt;&lt;/Cite&gt;&lt;/EndNote&gt;</w:delInstrText>
        </w:r>
        <w:r w:rsidR="00055A2F" w:rsidDel="004769B2">
          <w:fldChar w:fldCharType="separate"/>
        </w:r>
        <w:r w:rsidR="00055A2F" w:rsidDel="004769B2">
          <w:rPr>
            <w:noProof/>
          </w:rPr>
          <w:delText>(DFO 2005)</w:delText>
        </w:r>
        <w:r w:rsidR="00055A2F" w:rsidDel="004769B2">
          <w:fldChar w:fldCharType="end"/>
        </w:r>
        <w:r w:rsidR="00055A2F" w:rsidDel="004769B2">
          <w:delText>. We</w:delText>
        </w:r>
        <w:r w:rsidDel="004769B2">
          <w:delText xml:space="preserve"> estimated using the Lambert W function following </w:delText>
        </w:r>
        <w:r w:rsidR="008E4F71" w:rsidDel="004769B2">
          <w:fldChar w:fldCharType="begin"/>
        </w:r>
        <w:r w:rsidR="008E4F71" w:rsidDel="004769B2">
          <w:delInstrText xml:space="preserve"> ADDIN EN.CITE &lt;EndNote&gt;&lt;Cite AuthorYear="1"&gt;&lt;Author&gt;Scheuerell&lt;/Author&gt;&lt;Year&gt;2016&lt;/Year&gt;&lt;RecNum&gt;2212&lt;/RecNum&gt;&lt;DisplayText&gt;Scheuerell (2016)&lt;/DisplayText&gt;&lt;record&gt;&lt;rec-number&gt;2212&lt;/rec-number&gt;&lt;foreign-keys&gt;&lt;key app="EN" db-id="eez0aevwa0afpdexr0lvefp6z0xpepv5rfx5" timestamp="1535913739"&gt;2212&lt;/key&gt;&lt;key app="ENWeb" db-id=""&gt;0&lt;/key&gt;&lt;/foreign-keys&gt;&lt;ref-type name="Journal Article"&gt;17&lt;/ref-type&gt;&lt;contributors&gt;&lt;authors&gt;&lt;author&gt;Scheuerell, M. D.&lt;/author&gt;&lt;/authors&gt;&lt;/contributors&gt;&lt;auth-address&gt;Fish Ecology Division, Northwest Fisheries Science Center, National Marine Fisheries Service, National Oceanic and Atmospheric Administration , Seattle, WA , United States.&lt;/auth-address&gt;&lt;titles&gt;&lt;title&gt;An explicit solution for calculating optimum spawning stock size from Ricker&amp;apos;s stock recruitment model&lt;/title&gt;&lt;secondary-title&gt;PeerJ&lt;/secondary-title&gt;&lt;/titles&gt;&lt;periodical&gt;&lt;full-title&gt;PeerJ&lt;/full-title&gt;&lt;/periodical&gt;&lt;pages&gt;e1623&lt;/pages&gt;&lt;volume&gt;4&lt;/volume&gt;&lt;keywords&gt;&lt;keyword&gt;Harvest&lt;/keyword&gt;&lt;keyword&gt;Msy&lt;/keyword&gt;&lt;keyword&gt;Maximum sustainable yield&lt;/keyword&gt;&lt;keyword&gt;Ricker model&lt;/keyword&gt;&lt;keyword&gt;Spawner&lt;/keyword&gt;&lt;keyword&gt;Stock-recruit&lt;/keyword&gt;&lt;/keywords&gt;&lt;dates&gt;&lt;year&gt;2016&lt;/year&gt;&lt;/dates&gt;&lt;isbn&gt;2167-8359 (Print)&amp;#xD;2167-8359 (Linking)&lt;/isbn&gt;&lt;accession-num&gt;27004147&lt;/accession-num&gt;&lt;urls&gt;&lt;related-urls&gt;&lt;url&gt;https://www.ncbi.nlm.nih.gov/pubmed/27004147&lt;/url&gt;&lt;/related-urls&gt;&lt;/urls&gt;&lt;custom2&gt;PMC4800783&lt;/custom2&gt;&lt;electronic-resource-num&gt;10.7717/peerj.1623&lt;/electronic-resource-num&gt;&lt;/record&gt;&lt;/Cite&gt;&lt;/EndNote&gt;</w:delInstrText>
        </w:r>
        <w:r w:rsidR="008E4F71" w:rsidDel="004769B2">
          <w:fldChar w:fldCharType="separate"/>
        </w:r>
        <w:r w:rsidR="008E4F71" w:rsidDel="004769B2">
          <w:rPr>
            <w:noProof/>
          </w:rPr>
          <w:delText>Scheuerell (2016)</w:delText>
        </w:r>
        <w:r w:rsidR="008E4F71" w:rsidDel="004769B2">
          <w:fldChar w:fldCharType="end"/>
        </w:r>
      </w:del>
    </w:p>
    <w:p w14:paraId="696B114E" w14:textId="66DEBDCC" w:rsidR="00FD65B3" w:rsidDel="004769B2" w:rsidRDefault="004534F4" w:rsidP="00FD65B3">
      <w:pPr>
        <w:rPr>
          <w:del w:id="168" w:author="Holt" w:date="2018-11-10T15:57:00Z"/>
        </w:rPr>
      </w:pPr>
      <w:del w:id="169" w:author="Holt" w:date="2018-11-10T15:57:00Z">
        <w:r w:rsidDel="004769B2">
          <w:delText xml:space="preserve">Equation </w:delText>
        </w:r>
        <w:r w:rsidR="007221CC" w:rsidDel="004769B2">
          <w:delText>A7</w:delText>
        </w:r>
        <w:r w:rsidDel="004769B2">
          <w:tab/>
        </w:r>
        <w:r w:rsidDel="004769B2">
          <w:tab/>
        </w:r>
        <w:r w:rsidDel="004769B2">
          <w:tab/>
        </w:r>
        <w:r w:rsidDel="004769B2">
          <w:tab/>
        </w: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MSY, 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1-W(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w:del>
      <m:oMath>
        <m:r>
          <m:rPr>
            <m:sty m:val="p"/>
          </m:rPr>
          <w:rPr>
            <w:rStyle w:val="CommentReference"/>
          </w:rPr>
          <w:commentReference w:id="170"/>
        </m:r>
        <m:r>
          <w:del w:id="171" w:author="Holt" w:date="2018-11-10T15:57:00Z">
            <w:rPr>
              <w:rFonts w:ascii="Cambria Math" w:hAnsi="Cambria Math"/>
            </w:rPr>
            <m:t xml:space="preserve"> </m:t>
          </w:del>
        </m:r>
      </m:oMath>
    </w:p>
    <w:p w14:paraId="6D9FA773" w14:textId="77777777" w:rsidR="00FD65B3" w:rsidRDefault="00FD65B3" w:rsidP="00FD65B3"/>
    <w:p w14:paraId="4B83DD77" w14:textId="77777777" w:rsidR="00FD65B3" w:rsidRDefault="00FD65B3" w:rsidP="00FD65B3">
      <w:commentRangeStart w:id="172"/>
      <w:r>
        <w:t xml:space="preserve">Table A1. </w:t>
      </w:r>
      <w:proofErr w:type="gramStart"/>
      <w:r>
        <w:t xml:space="preserve">Parameter values and justifications for components of biological and management </w:t>
      </w:r>
      <w:proofErr w:type="spellStart"/>
      <w:r>
        <w:t>submodels</w:t>
      </w:r>
      <w:commentRangeEnd w:id="172"/>
      <w:proofErr w:type="spellEnd"/>
      <w:r w:rsidR="0079152C">
        <w:rPr>
          <w:rStyle w:val="CommentReference"/>
        </w:rPr>
        <w:commentReference w:id="172"/>
      </w:r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04"/>
        <w:gridCol w:w="1287"/>
        <w:gridCol w:w="1287"/>
        <w:gridCol w:w="3278"/>
      </w:tblGrid>
      <w:tr w:rsidR="008D4656" w14:paraId="45510A91" w14:textId="77777777" w:rsidTr="00FD65B3">
        <w:tc>
          <w:tcPr>
            <w:tcW w:w="0" w:type="auto"/>
          </w:tcPr>
          <w:p w14:paraId="1CD3E8F0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Parameter</w:t>
            </w:r>
          </w:p>
        </w:tc>
        <w:tc>
          <w:tcPr>
            <w:tcW w:w="0" w:type="auto"/>
          </w:tcPr>
          <w:p w14:paraId="089BF657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Reference Value</w:t>
            </w:r>
          </w:p>
        </w:tc>
        <w:tc>
          <w:tcPr>
            <w:tcW w:w="0" w:type="auto"/>
          </w:tcPr>
          <w:p w14:paraId="62460F17" w14:textId="47F825EA" w:rsidR="00FD65B3" w:rsidRPr="005C4D7F" w:rsidRDefault="00FD65B3" w:rsidP="005C4D7F">
            <w:pPr>
              <w:rPr>
                <w:b/>
              </w:rPr>
            </w:pPr>
            <w:r w:rsidRPr="005C4D7F">
              <w:rPr>
                <w:b/>
              </w:rPr>
              <w:t>Low Value</w:t>
            </w:r>
          </w:p>
        </w:tc>
        <w:tc>
          <w:tcPr>
            <w:tcW w:w="0" w:type="auto"/>
          </w:tcPr>
          <w:p w14:paraId="34BDDAFE" w14:textId="15D366DD" w:rsidR="00FD65B3" w:rsidRPr="005C4D7F" w:rsidRDefault="00FD65B3" w:rsidP="005C4D7F">
            <w:pPr>
              <w:rPr>
                <w:b/>
              </w:rPr>
            </w:pPr>
            <w:r w:rsidRPr="005C4D7F">
              <w:rPr>
                <w:b/>
              </w:rPr>
              <w:t>High Value</w:t>
            </w:r>
          </w:p>
        </w:tc>
        <w:tc>
          <w:tcPr>
            <w:tcW w:w="0" w:type="auto"/>
          </w:tcPr>
          <w:p w14:paraId="728722DA" w14:textId="77777777" w:rsidR="00FD65B3" w:rsidRPr="005C4D7F" w:rsidRDefault="00FD65B3" w:rsidP="00FD65B3">
            <w:pPr>
              <w:rPr>
                <w:b/>
              </w:rPr>
            </w:pPr>
            <w:r w:rsidRPr="005C4D7F">
              <w:rPr>
                <w:b/>
              </w:rPr>
              <w:t>Justification</w:t>
            </w:r>
          </w:p>
        </w:tc>
      </w:tr>
      <w:tr w:rsidR="008D4656" w14:paraId="07B539DE" w14:textId="77777777" w:rsidTr="00FD65B3">
        <w:tc>
          <w:tcPr>
            <w:tcW w:w="0" w:type="auto"/>
          </w:tcPr>
          <w:p w14:paraId="510F42CD" w14:textId="5D5C68F0" w:rsidR="00FD65B3" w:rsidRDefault="002946E4" w:rsidP="000B7F48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oMath>
            <w:r w:rsidR="000B7F48">
              <w:t xml:space="preserve"> (Eq. A3)</w:t>
            </w:r>
          </w:p>
        </w:tc>
        <w:tc>
          <w:tcPr>
            <w:tcW w:w="0" w:type="auto"/>
          </w:tcPr>
          <w:p w14:paraId="5182A26A" w14:textId="164B7642" w:rsidR="00FD65B3" w:rsidRDefault="007221CC" w:rsidP="00FD65B3">
            <w:r>
              <w:t>0.1</w:t>
            </w:r>
          </w:p>
        </w:tc>
        <w:tc>
          <w:tcPr>
            <w:tcW w:w="0" w:type="auto"/>
          </w:tcPr>
          <w:p w14:paraId="1B9DA496" w14:textId="3C0A3205" w:rsidR="00FD65B3" w:rsidRDefault="008D4656" w:rsidP="00FD65B3">
            <w:r>
              <w:t>0</w:t>
            </w:r>
          </w:p>
        </w:tc>
        <w:tc>
          <w:tcPr>
            <w:tcW w:w="0" w:type="auto"/>
          </w:tcPr>
          <w:p w14:paraId="09BFCD70" w14:textId="6E2DABC0" w:rsidR="00FD65B3" w:rsidRDefault="008D4656" w:rsidP="00FD65B3">
            <w:r>
              <w:t>0.5</w:t>
            </w:r>
          </w:p>
        </w:tc>
        <w:tc>
          <w:tcPr>
            <w:tcW w:w="0" w:type="auto"/>
          </w:tcPr>
          <w:p w14:paraId="1E38E4FB" w14:textId="0DFEBE7B" w:rsidR="00FD65B3" w:rsidRDefault="008D4656" w:rsidP="008D4656">
            <w:r>
              <w:t xml:space="preserve">Observed </w:t>
            </w:r>
            <w:proofErr w:type="spellStart"/>
            <w:r>
              <w:t>interannual</w:t>
            </w:r>
            <w:proofErr w:type="spellEnd"/>
            <w:r>
              <w:t xml:space="preserve"> standard deviation in dominant age class (mean among CUs)</w:t>
            </w:r>
          </w:p>
        </w:tc>
      </w:tr>
      <w:tr w:rsidR="008D4656" w14:paraId="29640BCF" w14:textId="77777777" w:rsidTr="00FD65B3">
        <w:tc>
          <w:tcPr>
            <w:tcW w:w="0" w:type="auto"/>
          </w:tcPr>
          <w:p w14:paraId="14C42619" w14:textId="79D040BB" w:rsidR="007221CC" w:rsidRDefault="002946E4" w:rsidP="008D4656">
            <w:pPr>
              <w:rPr>
                <w:rFonts w:eastAsia="MS Mincho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outcome</m:t>
                  </m:r>
                </m:sub>
              </m:sSub>
            </m:oMath>
            <w:r w:rsidR="007221CC">
              <w:rPr>
                <w:rFonts w:eastAsia="MS Mincho" w:cs="Times New Roman"/>
              </w:rPr>
              <w:t xml:space="preserve"> (Eq. A5</w:t>
            </w:r>
          </w:p>
        </w:tc>
        <w:tc>
          <w:tcPr>
            <w:tcW w:w="0" w:type="auto"/>
          </w:tcPr>
          <w:p w14:paraId="43F65B3B" w14:textId="680485A2" w:rsidR="007221CC" w:rsidRDefault="007221CC" w:rsidP="00FD65B3">
            <w:commentRangeStart w:id="173"/>
            <w:r>
              <w:t>0.2</w:t>
            </w:r>
          </w:p>
        </w:tc>
        <w:tc>
          <w:tcPr>
            <w:tcW w:w="0" w:type="auto"/>
          </w:tcPr>
          <w:p w14:paraId="5D16D194" w14:textId="14ED41E8" w:rsidR="007221CC" w:rsidRDefault="008D4656" w:rsidP="00FD65B3">
            <w:r>
              <w:t>0</w:t>
            </w:r>
          </w:p>
        </w:tc>
        <w:tc>
          <w:tcPr>
            <w:tcW w:w="0" w:type="auto"/>
          </w:tcPr>
          <w:p w14:paraId="4F73113A" w14:textId="6D0618CD" w:rsidR="007221CC" w:rsidRDefault="008D4656" w:rsidP="00FD65B3">
            <w:r>
              <w:t>0.5</w:t>
            </w:r>
            <w:commentRangeEnd w:id="173"/>
            <w:r w:rsidR="004769B2">
              <w:rPr>
                <w:rStyle w:val="CommentReference"/>
              </w:rPr>
              <w:commentReference w:id="173"/>
            </w:r>
          </w:p>
        </w:tc>
        <w:tc>
          <w:tcPr>
            <w:tcW w:w="0" w:type="auto"/>
          </w:tcPr>
          <w:p w14:paraId="0C68BE95" w14:textId="511ECEE9" w:rsidR="007221CC" w:rsidRDefault="008D4656" w:rsidP="008D4656">
            <w:r>
              <w:t xml:space="preserve">Intermediate value used by </w:t>
            </w:r>
            <w:r>
              <w:fldChar w:fldCharType="begin"/>
            </w:r>
            <w:r>
              <w:instrText xml:space="preserve"> ADDIN EN.CITE &lt;EndNote&gt;&lt;Cite AuthorYear="1"&gt;&lt;Author&gt;Holt&lt;/Author&gt;&lt;Year&gt;2011&lt;/Year&gt;&lt;RecNum&gt;2037&lt;/RecNum&gt;&lt;DisplayText&gt;Holt and Bradford (2011)&lt;/DisplayText&gt;&lt;record&gt;&lt;rec-number&gt;2037&lt;/rec-number&gt;&lt;foreign-keys&gt;&lt;key app="EN" db-id="eez0aevwa0afpdexr0lvefp6z0xpepv5rfx5" timestamp="1501456099"&gt;2037&lt;/key&gt;&lt;key app="ENWeb" db-id=""&gt;0&lt;/key&gt;&lt;/foreign-keys&gt;&lt;ref-type name="Journal Article"&gt;17&lt;/ref-type&gt;&lt;contributors&gt;&lt;authors&gt;&lt;author&gt;Holt, Carrie A.&lt;/author&gt;&lt;author&gt;Bradford, Michael J.&lt;/author&gt;&lt;/authors&gt;&lt;/contributors&gt;&lt;titles&gt;&lt;title&gt;Evaluating benchmarks of population status for Pacific salmon&lt;/title&gt;&lt;secondary-title&gt;North American Journal of Fisheries Management&lt;/secondary-title&gt;&lt;/titles&gt;&lt;periodical&gt;&lt;full-title&gt;North American Journal of Fisheries Management&lt;/full-title&gt;&lt;abbr-1&gt;N. Am. J. Fish. Manage.&lt;/abbr-1&gt;&lt;abbr-2&gt;N Am J Fish Manage&lt;/abbr-2&gt;&lt;/periodical&gt;&lt;pages&gt;363-378&lt;/pages&gt;&lt;volume&gt;31&lt;/volume&gt;&lt;number&gt;2&lt;/number&gt;&lt;dates&gt;&lt;year&gt;2011&lt;/year&gt;&lt;/dates&gt;&lt;isbn&gt;0275-5947&amp;#xD;1548-8675&lt;/isbn&gt;&lt;urls&gt;&lt;/urls&gt;&lt;electronic-resource-num&gt;10.1080/02755947.2011.578525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Holt and Bradford (2011)</w:t>
            </w:r>
            <w:r>
              <w:fldChar w:fldCharType="end"/>
            </w:r>
            <w:r>
              <w:t xml:space="preserve"> parameterized using Fraser River fishery data</w:t>
            </w:r>
          </w:p>
        </w:tc>
      </w:tr>
      <w:tr w:rsidR="008D4656" w14:paraId="620A5876" w14:textId="77777777" w:rsidTr="00FD65B3">
        <w:tc>
          <w:tcPr>
            <w:tcW w:w="0" w:type="auto"/>
          </w:tcPr>
          <w:p w14:paraId="4E79B477" w14:textId="597E8F34" w:rsidR="00FD65B3" w:rsidRDefault="002946E4" w:rsidP="00FD65B3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  <w:r w:rsidR="000B7F48">
              <w:t xml:space="preserve"> (Eq. A6)</w:t>
            </w:r>
          </w:p>
        </w:tc>
        <w:tc>
          <w:tcPr>
            <w:tcW w:w="0" w:type="auto"/>
          </w:tcPr>
          <w:p w14:paraId="2E0D29A0" w14:textId="373FFF69" w:rsidR="00FD65B3" w:rsidRDefault="008D4656" w:rsidP="008D4656">
            <w:r>
              <w:t>Vary among CUs (range 0.17-0.48)</w:t>
            </w:r>
          </w:p>
        </w:tc>
        <w:tc>
          <w:tcPr>
            <w:tcW w:w="0" w:type="auto"/>
          </w:tcPr>
          <w:p w14:paraId="4A02A449" w14:textId="6679876C" w:rsidR="00FD65B3" w:rsidRDefault="008D4656" w:rsidP="00FD65B3">
            <w:r>
              <w:t xml:space="preserve">0.5 * reference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</w:p>
        </w:tc>
        <w:tc>
          <w:tcPr>
            <w:tcW w:w="0" w:type="auto"/>
          </w:tcPr>
          <w:p w14:paraId="62655118" w14:textId="541649EA" w:rsidR="00FD65B3" w:rsidRDefault="008D4656" w:rsidP="00FD65B3">
            <w:r>
              <w:t xml:space="preserve">1.5 * reference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mort</m:t>
                  </m:r>
                </m:sub>
              </m:sSub>
            </m:oMath>
          </w:p>
        </w:tc>
        <w:tc>
          <w:tcPr>
            <w:tcW w:w="0" w:type="auto"/>
          </w:tcPr>
          <w:p w14:paraId="63E4F7FC" w14:textId="419789EC" w:rsidR="00FD65B3" w:rsidRDefault="008D4656" w:rsidP="00FD65B3">
            <w:r>
              <w:t xml:space="preserve">Observed </w:t>
            </w:r>
            <w:proofErr w:type="spellStart"/>
            <w:r>
              <w:t>interannual</w:t>
            </w:r>
            <w:proofErr w:type="spellEnd"/>
            <w:r>
              <w:t xml:space="preserve"> standard deviation of difference between estimates collected during in-river migration and spawning grounds</w:t>
            </w:r>
          </w:p>
        </w:tc>
      </w:tr>
    </w:tbl>
    <w:p w14:paraId="543752A9" w14:textId="77777777" w:rsidR="00FD65B3" w:rsidRDefault="00FD65B3" w:rsidP="00FD65B3"/>
    <w:p w14:paraId="69595549" w14:textId="77777777" w:rsidR="00FD65B3" w:rsidRDefault="00FD65B3" w:rsidP="00FD65B3">
      <w:r>
        <w:t>Table A2. MU-specific fishery reference points (in millions of fish) across cycle lines.</w:t>
      </w:r>
    </w:p>
    <w:tbl>
      <w:tblPr>
        <w:tblStyle w:val="TableGrid"/>
        <w:tblW w:w="0" w:type="auto"/>
        <w:jc w:val="center"/>
        <w:tblInd w:w="-352" w:type="dxa"/>
        <w:tblLook w:val="04A0" w:firstRow="1" w:lastRow="0" w:firstColumn="1" w:lastColumn="0" w:noHBand="0" w:noVBand="1"/>
      </w:tblPr>
      <w:tblGrid>
        <w:gridCol w:w="2076"/>
        <w:gridCol w:w="1603"/>
        <w:gridCol w:w="1409"/>
        <w:gridCol w:w="1396"/>
        <w:gridCol w:w="1557"/>
      </w:tblGrid>
      <w:tr w:rsidR="000B7F48" w14:paraId="78140ED7" w14:textId="43B2E435" w:rsidTr="000B7F48">
        <w:trPr>
          <w:jc w:val="center"/>
        </w:trPr>
        <w:tc>
          <w:tcPr>
            <w:tcW w:w="0" w:type="auto"/>
          </w:tcPr>
          <w:p w14:paraId="2329AFA2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Management Unit</w:t>
            </w:r>
          </w:p>
        </w:tc>
        <w:tc>
          <w:tcPr>
            <w:tcW w:w="0" w:type="auto"/>
          </w:tcPr>
          <w:p w14:paraId="114392BA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 xml:space="preserve">Cycle </w:t>
            </w:r>
            <w:r>
              <w:rPr>
                <w:b/>
              </w:rPr>
              <w:t>L</w:t>
            </w:r>
            <w:r w:rsidRPr="009E2964">
              <w:rPr>
                <w:b/>
              </w:rPr>
              <w:t>ine</w:t>
            </w:r>
          </w:p>
        </w:tc>
        <w:tc>
          <w:tcPr>
            <w:tcW w:w="0" w:type="auto"/>
          </w:tcPr>
          <w:p w14:paraId="686097E0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Lower FRP</w:t>
            </w:r>
          </w:p>
        </w:tc>
        <w:tc>
          <w:tcPr>
            <w:tcW w:w="0" w:type="auto"/>
          </w:tcPr>
          <w:p w14:paraId="5CAF4FF4" w14:textId="77777777" w:rsidR="000B7F48" w:rsidRPr="009E2964" w:rsidRDefault="000B7F48" w:rsidP="00FD65B3">
            <w:pPr>
              <w:rPr>
                <w:b/>
              </w:rPr>
            </w:pPr>
            <w:r w:rsidRPr="009E2964">
              <w:rPr>
                <w:b/>
              </w:rPr>
              <w:t>Upper FRP</w:t>
            </w:r>
          </w:p>
        </w:tc>
        <w:tc>
          <w:tcPr>
            <w:tcW w:w="0" w:type="auto"/>
          </w:tcPr>
          <w:p w14:paraId="4C9B2CD7" w14:textId="77777777" w:rsidR="000B7F48" w:rsidRPr="00E54C5B" w:rsidRDefault="000B7F48" w:rsidP="00FD65B3">
            <w:pPr>
              <w:rPr>
                <w:b/>
              </w:rPr>
            </w:pPr>
            <w:r w:rsidRPr="00E54C5B">
              <w:rPr>
                <w:b/>
              </w:rPr>
              <w:t xml:space="preserve">Median </w:t>
            </w:r>
            <w:proofErr w:type="spellStart"/>
            <w:r w:rsidRPr="002F436A">
              <w:rPr>
                <w:b/>
                <w:i/>
                <w:rPrChange w:id="174" w:author="Holt" w:date="2018-11-09T16:51:00Z">
                  <w:rPr>
                    <w:b/>
                  </w:rPr>
                </w:rPrChange>
              </w:rPr>
              <w:t>pMA</w:t>
            </w:r>
            <w:proofErr w:type="spellEnd"/>
          </w:p>
        </w:tc>
      </w:tr>
      <w:tr w:rsidR="000B7F48" w14:paraId="1A11B579" w14:textId="5FDC329E" w:rsidTr="000B7F48">
        <w:trPr>
          <w:jc w:val="center"/>
        </w:trPr>
        <w:tc>
          <w:tcPr>
            <w:tcW w:w="0" w:type="auto"/>
          </w:tcPr>
          <w:p w14:paraId="348A4D09" w14:textId="77777777" w:rsidR="000B7F48" w:rsidRDefault="000B7F48" w:rsidP="00FD65B3">
            <w:r>
              <w:t>Early Stuart</w:t>
            </w:r>
          </w:p>
        </w:tc>
        <w:tc>
          <w:tcPr>
            <w:tcW w:w="0" w:type="auto"/>
          </w:tcPr>
          <w:p w14:paraId="38BA20B8" w14:textId="77777777" w:rsidR="000B7F48" w:rsidRDefault="000B7F48" w:rsidP="00FD65B3">
            <w:r>
              <w:t>All cycle lines</w:t>
            </w:r>
          </w:p>
        </w:tc>
        <w:tc>
          <w:tcPr>
            <w:tcW w:w="0" w:type="auto"/>
          </w:tcPr>
          <w:p w14:paraId="57861380" w14:textId="77777777" w:rsidR="000B7F48" w:rsidRDefault="000B7F48" w:rsidP="00FD65B3">
            <w:r>
              <w:t>0.108</w:t>
            </w:r>
          </w:p>
        </w:tc>
        <w:tc>
          <w:tcPr>
            <w:tcW w:w="0" w:type="auto"/>
          </w:tcPr>
          <w:p w14:paraId="4DA6FB7A" w14:textId="77777777" w:rsidR="000B7F48" w:rsidRDefault="000B7F48" w:rsidP="00FD65B3">
            <w:r>
              <w:t>0.1512</w:t>
            </w:r>
          </w:p>
        </w:tc>
        <w:tc>
          <w:tcPr>
            <w:tcW w:w="0" w:type="auto"/>
          </w:tcPr>
          <w:p w14:paraId="1A0A5954" w14:textId="77777777" w:rsidR="000B7F48" w:rsidRDefault="000B7F48" w:rsidP="00FD65B3">
            <w:r>
              <w:t>1.11</w:t>
            </w:r>
          </w:p>
        </w:tc>
      </w:tr>
      <w:tr w:rsidR="000B7F48" w14:paraId="4703FD55" w14:textId="0A84F10C" w:rsidTr="000B7F48">
        <w:trPr>
          <w:jc w:val="center"/>
        </w:trPr>
        <w:tc>
          <w:tcPr>
            <w:tcW w:w="0" w:type="auto"/>
            <w:vMerge w:val="restart"/>
          </w:tcPr>
          <w:p w14:paraId="346BA126" w14:textId="77777777" w:rsidR="000B7F48" w:rsidRDefault="000B7F48" w:rsidP="00FD65B3">
            <w:r>
              <w:t>Early Summer</w:t>
            </w:r>
          </w:p>
        </w:tc>
        <w:tc>
          <w:tcPr>
            <w:tcW w:w="0" w:type="auto"/>
          </w:tcPr>
          <w:p w14:paraId="2011FF81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6D83C363" w14:textId="77777777" w:rsidR="000B7F48" w:rsidRDefault="000B7F48" w:rsidP="00FD65B3">
            <w:r>
              <w:t>0.11</w:t>
            </w:r>
          </w:p>
        </w:tc>
        <w:tc>
          <w:tcPr>
            <w:tcW w:w="0" w:type="auto"/>
          </w:tcPr>
          <w:p w14:paraId="72EBB0C3" w14:textId="77777777" w:rsidR="000B7F48" w:rsidRDefault="000B7F48" w:rsidP="00FD65B3">
            <w:r>
              <w:t>0.154</w:t>
            </w:r>
          </w:p>
        </w:tc>
        <w:tc>
          <w:tcPr>
            <w:tcW w:w="0" w:type="auto"/>
            <w:vMerge w:val="restart"/>
          </w:tcPr>
          <w:p w14:paraId="56E91629" w14:textId="77777777" w:rsidR="000B7F48" w:rsidRDefault="000B7F48" w:rsidP="00FD65B3">
            <w:r>
              <w:t>0.64</w:t>
            </w:r>
          </w:p>
        </w:tc>
      </w:tr>
      <w:tr w:rsidR="000B7F48" w14:paraId="522DC81E" w14:textId="4B79F7DB" w:rsidTr="000B7F48">
        <w:trPr>
          <w:jc w:val="center"/>
        </w:trPr>
        <w:tc>
          <w:tcPr>
            <w:tcW w:w="0" w:type="auto"/>
            <w:vMerge/>
          </w:tcPr>
          <w:p w14:paraId="7F1A88EE" w14:textId="77777777" w:rsidR="000B7F48" w:rsidRDefault="000B7F48" w:rsidP="00FD65B3"/>
        </w:tc>
        <w:tc>
          <w:tcPr>
            <w:tcW w:w="0" w:type="auto"/>
          </w:tcPr>
          <w:p w14:paraId="3804179C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100A8CF9" w14:textId="77777777" w:rsidR="000B7F48" w:rsidRDefault="000B7F48" w:rsidP="00FD65B3">
            <w:r>
              <w:t>0.18</w:t>
            </w:r>
          </w:p>
        </w:tc>
        <w:tc>
          <w:tcPr>
            <w:tcW w:w="0" w:type="auto"/>
          </w:tcPr>
          <w:p w14:paraId="7FCEE300" w14:textId="77777777" w:rsidR="000B7F48" w:rsidRDefault="000B7F48" w:rsidP="00FD65B3">
            <w:r>
              <w:t>0.252</w:t>
            </w:r>
          </w:p>
        </w:tc>
        <w:tc>
          <w:tcPr>
            <w:tcW w:w="0" w:type="auto"/>
            <w:vMerge/>
          </w:tcPr>
          <w:p w14:paraId="3EE78032" w14:textId="77777777" w:rsidR="000B7F48" w:rsidRDefault="000B7F48" w:rsidP="00FD65B3"/>
        </w:tc>
      </w:tr>
      <w:tr w:rsidR="000B7F48" w14:paraId="0923CF9A" w14:textId="5ADF7575" w:rsidTr="000B7F48">
        <w:trPr>
          <w:jc w:val="center"/>
        </w:trPr>
        <w:tc>
          <w:tcPr>
            <w:tcW w:w="0" w:type="auto"/>
            <w:vMerge/>
          </w:tcPr>
          <w:p w14:paraId="41630B74" w14:textId="77777777" w:rsidR="000B7F48" w:rsidRDefault="000B7F48" w:rsidP="00FD65B3"/>
        </w:tc>
        <w:tc>
          <w:tcPr>
            <w:tcW w:w="0" w:type="auto"/>
          </w:tcPr>
          <w:p w14:paraId="0FBB31D7" w14:textId="77777777" w:rsidR="000B7F48" w:rsidRDefault="000B7F48" w:rsidP="00FD65B3">
            <w:r>
              <w:t>3 and 4</w:t>
            </w:r>
          </w:p>
        </w:tc>
        <w:tc>
          <w:tcPr>
            <w:tcW w:w="0" w:type="auto"/>
          </w:tcPr>
          <w:p w14:paraId="1B73D0A3" w14:textId="77777777" w:rsidR="000B7F48" w:rsidRDefault="000B7F48" w:rsidP="00FD65B3">
            <w:r>
              <w:t>0.1</w:t>
            </w:r>
          </w:p>
        </w:tc>
        <w:tc>
          <w:tcPr>
            <w:tcW w:w="0" w:type="auto"/>
          </w:tcPr>
          <w:p w14:paraId="4517B44A" w14:textId="77777777" w:rsidR="000B7F48" w:rsidRDefault="000B7F48" w:rsidP="00FD65B3">
            <w:r>
              <w:t>0.14</w:t>
            </w:r>
          </w:p>
        </w:tc>
        <w:tc>
          <w:tcPr>
            <w:tcW w:w="0" w:type="auto"/>
            <w:vMerge/>
          </w:tcPr>
          <w:p w14:paraId="396C41C4" w14:textId="77777777" w:rsidR="000B7F48" w:rsidRDefault="000B7F48" w:rsidP="00FD65B3"/>
        </w:tc>
      </w:tr>
      <w:tr w:rsidR="000B7F48" w14:paraId="4CFA5209" w14:textId="156999CF" w:rsidTr="000B7F48">
        <w:trPr>
          <w:jc w:val="center"/>
        </w:trPr>
        <w:tc>
          <w:tcPr>
            <w:tcW w:w="0" w:type="auto"/>
            <w:vMerge w:val="restart"/>
          </w:tcPr>
          <w:p w14:paraId="3DE000CA" w14:textId="77777777" w:rsidR="000B7F48" w:rsidRDefault="000B7F48" w:rsidP="00FD65B3">
            <w:r>
              <w:t>Summer</w:t>
            </w:r>
          </w:p>
        </w:tc>
        <w:tc>
          <w:tcPr>
            <w:tcW w:w="0" w:type="auto"/>
          </w:tcPr>
          <w:p w14:paraId="558B27EA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56871060" w14:textId="77777777" w:rsidR="000B7F48" w:rsidRDefault="000B7F48" w:rsidP="00FD65B3">
            <w:r>
              <w:t>0.885</w:t>
            </w:r>
          </w:p>
        </w:tc>
        <w:tc>
          <w:tcPr>
            <w:tcW w:w="0" w:type="auto"/>
          </w:tcPr>
          <w:p w14:paraId="168C20F3" w14:textId="77777777" w:rsidR="000B7F48" w:rsidRDefault="000B7F48" w:rsidP="00FD65B3">
            <w:r>
              <w:t>1.239</w:t>
            </w:r>
          </w:p>
        </w:tc>
        <w:tc>
          <w:tcPr>
            <w:tcW w:w="0" w:type="auto"/>
            <w:vMerge w:val="restart"/>
          </w:tcPr>
          <w:p w14:paraId="18D8B73D" w14:textId="77777777" w:rsidR="000B7F48" w:rsidRDefault="000B7F48" w:rsidP="00FD65B3">
            <w:r>
              <w:t>0.15</w:t>
            </w:r>
          </w:p>
        </w:tc>
      </w:tr>
      <w:tr w:rsidR="000B7F48" w14:paraId="0D7288EE" w14:textId="63F49A7E" w:rsidTr="000B7F48">
        <w:trPr>
          <w:jc w:val="center"/>
        </w:trPr>
        <w:tc>
          <w:tcPr>
            <w:tcW w:w="0" w:type="auto"/>
            <w:vMerge/>
          </w:tcPr>
          <w:p w14:paraId="3A2A09EC" w14:textId="77777777" w:rsidR="000B7F48" w:rsidRDefault="000B7F48" w:rsidP="00FD65B3"/>
        </w:tc>
        <w:tc>
          <w:tcPr>
            <w:tcW w:w="0" w:type="auto"/>
          </w:tcPr>
          <w:p w14:paraId="79CB76BA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0D96AF2A" w14:textId="77777777" w:rsidR="000B7F48" w:rsidRDefault="000B7F48" w:rsidP="00FD65B3">
            <w:r>
              <w:t>1.02</w:t>
            </w:r>
          </w:p>
        </w:tc>
        <w:tc>
          <w:tcPr>
            <w:tcW w:w="0" w:type="auto"/>
          </w:tcPr>
          <w:p w14:paraId="68CA9FD1" w14:textId="77777777" w:rsidR="000B7F48" w:rsidRDefault="000B7F48" w:rsidP="00FD65B3">
            <w:r>
              <w:t>1.428</w:t>
            </w:r>
          </w:p>
        </w:tc>
        <w:tc>
          <w:tcPr>
            <w:tcW w:w="0" w:type="auto"/>
            <w:vMerge/>
          </w:tcPr>
          <w:p w14:paraId="406212A8" w14:textId="77777777" w:rsidR="000B7F48" w:rsidRDefault="000B7F48" w:rsidP="00FD65B3"/>
        </w:tc>
      </w:tr>
      <w:tr w:rsidR="000B7F48" w14:paraId="16481DDB" w14:textId="24CFB351" w:rsidTr="000B7F48">
        <w:trPr>
          <w:jc w:val="center"/>
        </w:trPr>
        <w:tc>
          <w:tcPr>
            <w:tcW w:w="0" w:type="auto"/>
            <w:vMerge/>
          </w:tcPr>
          <w:p w14:paraId="7DFBDA63" w14:textId="77777777" w:rsidR="000B7F48" w:rsidRDefault="000B7F48" w:rsidP="00FD65B3"/>
        </w:tc>
        <w:tc>
          <w:tcPr>
            <w:tcW w:w="0" w:type="auto"/>
          </w:tcPr>
          <w:p w14:paraId="41F6168E" w14:textId="77777777" w:rsidR="000B7F48" w:rsidRDefault="000B7F48" w:rsidP="00FD65B3">
            <w:r>
              <w:t>3</w:t>
            </w:r>
          </w:p>
        </w:tc>
        <w:tc>
          <w:tcPr>
            <w:tcW w:w="0" w:type="auto"/>
          </w:tcPr>
          <w:p w14:paraId="18CC128A" w14:textId="77777777" w:rsidR="000B7F48" w:rsidRDefault="000B7F48" w:rsidP="00FD65B3">
            <w:r>
              <w:t>0.76</w:t>
            </w:r>
          </w:p>
        </w:tc>
        <w:tc>
          <w:tcPr>
            <w:tcW w:w="0" w:type="auto"/>
          </w:tcPr>
          <w:p w14:paraId="67F00083" w14:textId="77777777" w:rsidR="000B7F48" w:rsidRDefault="000B7F48" w:rsidP="00FD65B3">
            <w:r>
              <w:t>1.064</w:t>
            </w:r>
          </w:p>
        </w:tc>
        <w:tc>
          <w:tcPr>
            <w:tcW w:w="0" w:type="auto"/>
            <w:vMerge/>
          </w:tcPr>
          <w:p w14:paraId="7D508D42" w14:textId="77777777" w:rsidR="000B7F48" w:rsidRDefault="000B7F48" w:rsidP="00FD65B3"/>
        </w:tc>
      </w:tr>
      <w:tr w:rsidR="000B7F48" w14:paraId="15340321" w14:textId="727AE750" w:rsidTr="000B7F48">
        <w:trPr>
          <w:jc w:val="center"/>
        </w:trPr>
        <w:tc>
          <w:tcPr>
            <w:tcW w:w="0" w:type="auto"/>
            <w:vMerge/>
          </w:tcPr>
          <w:p w14:paraId="67AE1E37" w14:textId="77777777" w:rsidR="000B7F48" w:rsidRDefault="000B7F48" w:rsidP="00FD65B3"/>
        </w:tc>
        <w:tc>
          <w:tcPr>
            <w:tcW w:w="0" w:type="auto"/>
          </w:tcPr>
          <w:p w14:paraId="1DCA2502" w14:textId="77777777" w:rsidR="000B7F48" w:rsidRDefault="000B7F48" w:rsidP="00FD65B3">
            <w:r>
              <w:t>4</w:t>
            </w:r>
          </w:p>
        </w:tc>
        <w:tc>
          <w:tcPr>
            <w:tcW w:w="0" w:type="auto"/>
          </w:tcPr>
          <w:p w14:paraId="6EFA8F52" w14:textId="77777777" w:rsidR="000B7F48" w:rsidRDefault="000B7F48" w:rsidP="00FD65B3">
            <w:r>
              <w:t>0.64</w:t>
            </w:r>
          </w:p>
        </w:tc>
        <w:tc>
          <w:tcPr>
            <w:tcW w:w="0" w:type="auto"/>
          </w:tcPr>
          <w:p w14:paraId="1D593593" w14:textId="77777777" w:rsidR="000B7F48" w:rsidRDefault="000B7F48" w:rsidP="00FD65B3">
            <w:r>
              <w:t>0.896</w:t>
            </w:r>
          </w:p>
        </w:tc>
        <w:tc>
          <w:tcPr>
            <w:tcW w:w="0" w:type="auto"/>
            <w:vMerge/>
          </w:tcPr>
          <w:p w14:paraId="02691AC1" w14:textId="77777777" w:rsidR="000B7F48" w:rsidRDefault="000B7F48" w:rsidP="00FD65B3"/>
        </w:tc>
      </w:tr>
      <w:tr w:rsidR="000B7F48" w14:paraId="2BE3D877" w14:textId="211C6685" w:rsidTr="000B7F48">
        <w:trPr>
          <w:jc w:val="center"/>
        </w:trPr>
        <w:tc>
          <w:tcPr>
            <w:tcW w:w="0" w:type="auto"/>
            <w:vMerge w:val="restart"/>
          </w:tcPr>
          <w:p w14:paraId="0768D87E" w14:textId="77777777" w:rsidR="000B7F48" w:rsidRDefault="000B7F48" w:rsidP="00FD65B3">
            <w:r>
              <w:t>Late</w:t>
            </w:r>
          </w:p>
        </w:tc>
        <w:tc>
          <w:tcPr>
            <w:tcW w:w="0" w:type="auto"/>
          </w:tcPr>
          <w:p w14:paraId="5C461989" w14:textId="77777777" w:rsidR="000B7F48" w:rsidRDefault="000B7F48" w:rsidP="00FD65B3">
            <w:r>
              <w:t>1</w:t>
            </w:r>
          </w:p>
        </w:tc>
        <w:tc>
          <w:tcPr>
            <w:tcW w:w="0" w:type="auto"/>
          </w:tcPr>
          <w:p w14:paraId="084E8CB7" w14:textId="77777777" w:rsidR="000B7F48" w:rsidRDefault="000B7F48" w:rsidP="00FD65B3">
            <w:r>
              <w:t>0.35</w:t>
            </w:r>
          </w:p>
        </w:tc>
        <w:tc>
          <w:tcPr>
            <w:tcW w:w="0" w:type="auto"/>
          </w:tcPr>
          <w:p w14:paraId="48790A31" w14:textId="77777777" w:rsidR="000B7F48" w:rsidRDefault="000B7F48" w:rsidP="00FD65B3">
            <w:r>
              <w:t>0.49</w:t>
            </w:r>
          </w:p>
        </w:tc>
        <w:tc>
          <w:tcPr>
            <w:tcW w:w="0" w:type="auto"/>
            <w:vMerge w:val="restart"/>
          </w:tcPr>
          <w:p w14:paraId="6688DF1A" w14:textId="77777777" w:rsidR="000B7F48" w:rsidRDefault="000B7F48" w:rsidP="00FD65B3">
            <w:r>
              <w:t>1.73</w:t>
            </w:r>
          </w:p>
        </w:tc>
      </w:tr>
      <w:tr w:rsidR="000B7F48" w14:paraId="6EDA5EF6" w14:textId="5EA84EDD" w:rsidTr="000B7F48">
        <w:trPr>
          <w:jc w:val="center"/>
        </w:trPr>
        <w:tc>
          <w:tcPr>
            <w:tcW w:w="0" w:type="auto"/>
            <w:vMerge/>
          </w:tcPr>
          <w:p w14:paraId="5EF415E9" w14:textId="77777777" w:rsidR="000B7F48" w:rsidRDefault="000B7F48" w:rsidP="00FD65B3"/>
        </w:tc>
        <w:tc>
          <w:tcPr>
            <w:tcW w:w="0" w:type="auto"/>
          </w:tcPr>
          <w:p w14:paraId="54F96CD3" w14:textId="77777777" w:rsidR="000B7F48" w:rsidRDefault="000B7F48" w:rsidP="00FD65B3">
            <w:r>
              <w:t>2</w:t>
            </w:r>
          </w:p>
        </w:tc>
        <w:tc>
          <w:tcPr>
            <w:tcW w:w="0" w:type="auto"/>
          </w:tcPr>
          <w:p w14:paraId="7FD0CB0B" w14:textId="77777777" w:rsidR="000B7F48" w:rsidRDefault="000B7F48" w:rsidP="00FD65B3">
            <w:r>
              <w:t>1.1</w:t>
            </w:r>
          </w:p>
        </w:tc>
        <w:tc>
          <w:tcPr>
            <w:tcW w:w="0" w:type="auto"/>
          </w:tcPr>
          <w:p w14:paraId="080A5086" w14:textId="77777777" w:rsidR="000B7F48" w:rsidRDefault="000B7F48" w:rsidP="00FD65B3">
            <w:r>
              <w:t>1.54</w:t>
            </w:r>
          </w:p>
        </w:tc>
        <w:tc>
          <w:tcPr>
            <w:tcW w:w="0" w:type="auto"/>
            <w:vMerge/>
          </w:tcPr>
          <w:p w14:paraId="0EBFCAF9" w14:textId="77777777" w:rsidR="000B7F48" w:rsidRDefault="000B7F48" w:rsidP="00FD65B3"/>
        </w:tc>
      </w:tr>
      <w:tr w:rsidR="000B7F48" w14:paraId="2B3B3597" w14:textId="17550500" w:rsidTr="000B7F48">
        <w:trPr>
          <w:jc w:val="center"/>
        </w:trPr>
        <w:tc>
          <w:tcPr>
            <w:tcW w:w="0" w:type="auto"/>
            <w:vMerge/>
          </w:tcPr>
          <w:p w14:paraId="4A79FF86" w14:textId="77777777" w:rsidR="000B7F48" w:rsidRDefault="000B7F48" w:rsidP="00FD65B3"/>
        </w:tc>
        <w:tc>
          <w:tcPr>
            <w:tcW w:w="0" w:type="auto"/>
          </w:tcPr>
          <w:p w14:paraId="454C90C5" w14:textId="77777777" w:rsidR="000B7F48" w:rsidRDefault="000B7F48" w:rsidP="00FD65B3">
            <w:r>
              <w:t>3 and 4</w:t>
            </w:r>
          </w:p>
        </w:tc>
        <w:tc>
          <w:tcPr>
            <w:tcW w:w="0" w:type="auto"/>
          </w:tcPr>
          <w:p w14:paraId="255AAE49" w14:textId="77777777" w:rsidR="000B7F48" w:rsidRDefault="000B7F48" w:rsidP="00FD65B3">
            <w:r>
              <w:t>0.3</w:t>
            </w:r>
          </w:p>
        </w:tc>
        <w:tc>
          <w:tcPr>
            <w:tcW w:w="0" w:type="auto"/>
          </w:tcPr>
          <w:p w14:paraId="22DCDC65" w14:textId="77777777" w:rsidR="000B7F48" w:rsidRDefault="000B7F48" w:rsidP="00FD65B3">
            <w:r>
              <w:t>0.42</w:t>
            </w:r>
          </w:p>
        </w:tc>
        <w:tc>
          <w:tcPr>
            <w:tcW w:w="0" w:type="auto"/>
            <w:vMerge/>
          </w:tcPr>
          <w:p w14:paraId="0DFFD92C" w14:textId="77777777" w:rsidR="000B7F48" w:rsidRDefault="000B7F48" w:rsidP="00FD65B3"/>
        </w:tc>
      </w:tr>
    </w:tbl>
    <w:p w14:paraId="1983BC12" w14:textId="77777777" w:rsidR="00FD65B3" w:rsidRDefault="00FD65B3" w:rsidP="00FD65B3"/>
    <w:p w14:paraId="6DD2CCB0" w14:textId="77777777" w:rsidR="00FD65B3" w:rsidRDefault="00FD65B3" w:rsidP="00FD65B3">
      <w:pPr>
        <w:jc w:val="center"/>
      </w:pPr>
      <w:commentRangeStart w:id="175"/>
      <w:r>
        <w:rPr>
          <w:noProof/>
          <w:lang w:val="en-CA" w:eastAsia="en-CA"/>
        </w:rPr>
        <w:drawing>
          <wp:inline distT="0" distB="0" distL="0" distR="0" wp14:anchorId="5C96873D" wp14:editId="15CF1D9B">
            <wp:extent cx="3888827" cy="40725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584" cy="407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5"/>
      <w:r>
        <w:rPr>
          <w:rStyle w:val="CommentReference"/>
        </w:rPr>
        <w:commentReference w:id="175"/>
      </w:r>
    </w:p>
    <w:p w14:paraId="4B036716" w14:textId="53362AE2" w:rsidR="00FD65B3" w:rsidRDefault="00FD65B3" w:rsidP="00FD65B3">
      <w:commentRangeStart w:id="176"/>
      <w:r>
        <w:t xml:space="preserve">Figure A1. </w:t>
      </w:r>
      <w:commentRangeEnd w:id="176"/>
      <w:r w:rsidR="002C326B">
        <w:rPr>
          <w:rStyle w:val="CommentReference"/>
        </w:rPr>
        <w:commentReference w:id="176"/>
      </w:r>
      <w:r>
        <w:t>Changes in total allowable mortality (upper panel) and escapement target (lower panel) as a function of run size when using TAM rule harvest strategy. Here run si</w:t>
      </w:r>
      <w:r w:rsidR="005E3618">
        <w:t xml:space="preserve">ze has been adjusted using </w:t>
      </w:r>
      <w:proofErr w:type="spellStart"/>
      <w:r w:rsidR="005E3618" w:rsidRPr="002F436A">
        <w:rPr>
          <w:i/>
          <w:rPrChange w:id="177" w:author="Holt" w:date="2018-11-09T16:51:00Z">
            <w:rPr/>
          </w:rPrChange>
        </w:rPr>
        <w:t>pMA</w:t>
      </w:r>
      <w:proofErr w:type="spellEnd"/>
      <w:r w:rsidR="005E3618">
        <w:t xml:space="preserve"> (from </w:t>
      </w:r>
      <w:r w:rsidR="005E3618">
        <w:fldChar w:fldCharType="begin"/>
      </w:r>
      <w:r w:rsidR="005E3618">
        <w:instrText xml:space="preserve"> ADDIN EN.CITE &lt;EndNote&gt;&lt;Cite AuthorYear="1"&gt;&lt;Author&gt;Pestal&lt;/Author&gt;&lt;Year&gt;2011&lt;/Year&gt;&lt;RecNum&gt;2218&lt;/RecNum&gt;&lt;DisplayText&gt;Pestal, Huang and Cass (2011)&lt;/DisplayText&gt;&lt;record&gt;&lt;rec-number&gt;2218&lt;/rec-number&gt;&lt;foreign-keys&gt;&lt;key app="EN" db-id="eez0aevwa0afpdexr0lvefp6z0xpepv5rfx5" timestamp="1535914101"&gt;2218&lt;/key&gt;&lt;key app="ENWeb" db-id=""&gt;0&lt;/key&gt;&lt;/foreign-keys&gt;&lt;ref-type name="Journal Article"&gt;17&lt;/ref-type&gt;&lt;contributors&gt;&lt;authors&gt;&lt;author&gt;Pestal, Gottfried&lt;/author&gt;&lt;author&gt;Huang, Ann-Marie&lt;/author&gt;&lt;author&gt;Cass, Alan&lt;/author&gt;&lt;/authors&gt;&lt;/contributors&gt;&lt;titles&gt;&lt;title&gt;&lt;style face="normal" font="default" size="100%"&gt;Updated methods for assessing harvest rules for Fraser River sockeye salmon (&lt;/style&gt;&lt;style face="italic" font="default" size="100%"&gt;Oncorhynchus nerka&lt;/style&gt;&lt;style face="normal" font="default" size="100%"&gt;)&lt;/style&gt;&lt;/title&gt;&lt;secondary-title&gt;Canadian Science Advisory Secretariat Research Document 2011/133&lt;/secondary-title&gt;&lt;/titles&gt;&lt;periodical&gt;&lt;full-title&gt;Canadian Science Advisory Secretariat Research Document 2011/133&lt;/full-title&gt;&lt;/periodical&gt;&lt;pages&gt;175 p.&lt;/pages&gt;&lt;dates&gt;&lt;year&gt;2011&lt;/year&gt;&lt;/dates&gt;&lt;urls&gt;&lt;/urls&gt;&lt;/record&gt;&lt;/Cite&gt;&lt;/EndNote&gt;</w:instrText>
      </w:r>
      <w:r w:rsidR="005E3618">
        <w:fldChar w:fldCharType="separate"/>
      </w:r>
      <w:r w:rsidR="005E3618">
        <w:rPr>
          <w:noProof/>
        </w:rPr>
        <w:t>Pestal, Huang and Cass (2011)</w:t>
      </w:r>
      <w:r w:rsidR="005E3618">
        <w:fldChar w:fldCharType="end"/>
      </w:r>
      <w:r w:rsidR="005E3618">
        <w:t>)</w:t>
      </w:r>
      <w:r>
        <w:t>.</w:t>
      </w:r>
    </w:p>
    <w:p w14:paraId="0878CFFC" w14:textId="77777777" w:rsidR="008D4656" w:rsidRDefault="008D4656" w:rsidP="00E77314">
      <w:pPr>
        <w:rPr>
          <w:i/>
        </w:rPr>
      </w:pPr>
    </w:p>
    <w:p w14:paraId="458359C7" w14:textId="77777777" w:rsidR="008D4656" w:rsidRDefault="008D4656" w:rsidP="00E77314">
      <w:pPr>
        <w:rPr>
          <w:i/>
        </w:rPr>
      </w:pPr>
    </w:p>
    <w:p w14:paraId="2EE7193C" w14:textId="77777777" w:rsidR="00055A2F" w:rsidRPr="00055A2F" w:rsidRDefault="008D4656" w:rsidP="00055A2F">
      <w:pPr>
        <w:pStyle w:val="EndNoteBibliography"/>
        <w:spacing w:after="0"/>
        <w:ind w:left="720" w:hanging="720"/>
        <w:rPr>
          <w:noProof/>
        </w:rPr>
      </w:pPr>
      <w:r>
        <w:rPr>
          <w:i/>
        </w:rPr>
        <w:fldChar w:fldCharType="begin"/>
      </w:r>
      <w:r>
        <w:rPr>
          <w:i/>
        </w:rPr>
        <w:instrText xml:space="preserve"> ADDIN EN.REFLIST </w:instrText>
      </w:r>
      <w:r>
        <w:rPr>
          <w:i/>
        </w:rPr>
        <w:fldChar w:fldCharType="separate"/>
      </w:r>
      <w:r w:rsidR="00055A2F" w:rsidRPr="00055A2F">
        <w:rPr>
          <w:noProof/>
        </w:rPr>
        <w:t xml:space="preserve">Cass, A., Folkes, M. &amp; Pestal, G. (2004) Methods for assessing harvest rules for Fraser River sockeye salmon. </w:t>
      </w:r>
      <w:r w:rsidR="00055A2F" w:rsidRPr="00055A2F">
        <w:rPr>
          <w:i/>
          <w:noProof/>
        </w:rPr>
        <w:t>Canadian Science Advisory Secretariat Research Document 2004/025</w:t>
      </w:r>
      <w:r w:rsidR="00055A2F" w:rsidRPr="00055A2F">
        <w:rPr>
          <w:b/>
          <w:noProof/>
        </w:rPr>
        <w:t>,</w:t>
      </w:r>
      <w:r w:rsidR="00055A2F" w:rsidRPr="00055A2F">
        <w:rPr>
          <w:noProof/>
        </w:rPr>
        <w:t xml:space="preserve"> 80 p.</w:t>
      </w:r>
    </w:p>
    <w:p w14:paraId="44A18085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DFO (2005) Canada's Policy for Conservation of Wild Salmon.</w:t>
      </w:r>
    </w:p>
    <w:p w14:paraId="1A8BAE4A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lastRenderedPageBreak/>
        <w:t>Grant, S.C.H. &amp; Pestal, G. (2012) Integrated biological status assessments under the wild salmon policy using standardized metrics and expert judgement: Fraser River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>) case studies. (ed. C.S.A. Secretariat).</w:t>
      </w:r>
    </w:p>
    <w:p w14:paraId="1E3A92A5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 xml:space="preserve">Holt, C.A. &amp; Bradford, M.J. (2011) Evaluating benchmarks of population status for Pacific salmon. </w:t>
      </w:r>
      <w:r w:rsidRPr="00055A2F">
        <w:rPr>
          <w:i/>
          <w:noProof/>
        </w:rPr>
        <w:t>North American Journal of Fisheries Management,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31,</w:t>
      </w:r>
      <w:r w:rsidRPr="00055A2F">
        <w:rPr>
          <w:noProof/>
        </w:rPr>
        <w:t xml:space="preserve"> 363-378.</w:t>
      </w:r>
    </w:p>
    <w:p w14:paraId="02FBA864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Holt, C.A. &amp; Peterman, R.M. (2006) Missing the target: uncertainties in achieving management goals in fisheries on Fraser River, British Columbia,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 xml:space="preserve">). </w:t>
      </w:r>
      <w:r w:rsidRPr="00055A2F">
        <w:rPr>
          <w:i/>
          <w:noProof/>
        </w:rPr>
        <w:t>Canadian Journal of Fisheries and Aquatic Sciences,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63,</w:t>
      </w:r>
      <w:r w:rsidRPr="00055A2F">
        <w:rPr>
          <w:noProof/>
        </w:rPr>
        <w:t xml:space="preserve"> 2722-2733.</w:t>
      </w:r>
    </w:p>
    <w:p w14:paraId="04038CFB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Larkin, P.A. (1971) Simulation studies of Adams River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 xml:space="preserve">). </w:t>
      </w:r>
      <w:r w:rsidRPr="00055A2F">
        <w:rPr>
          <w:i/>
          <w:noProof/>
        </w:rPr>
        <w:t>Journal Fisheries Research Board of Canada,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28,</w:t>
      </w:r>
      <w:r w:rsidRPr="00055A2F">
        <w:rPr>
          <w:noProof/>
        </w:rPr>
        <w:t xml:space="preserve"> 1493-1502.</w:t>
      </w:r>
    </w:p>
    <w:p w14:paraId="2FE01916" w14:textId="77777777" w:rsidR="00055A2F" w:rsidRPr="00055A2F" w:rsidRDefault="00055A2F" w:rsidP="00055A2F">
      <w:pPr>
        <w:pStyle w:val="EndNoteBibliography"/>
        <w:spacing w:after="0"/>
        <w:ind w:left="720" w:hanging="720"/>
        <w:rPr>
          <w:noProof/>
        </w:rPr>
      </w:pPr>
      <w:r w:rsidRPr="00055A2F">
        <w:rPr>
          <w:noProof/>
        </w:rPr>
        <w:t>Pestal, G., Huang, A.-M. &amp; Cass, A. (2011) Updated methods for assessing harvest rules for Fraser River sockeye salmon (</w:t>
      </w:r>
      <w:r w:rsidRPr="00055A2F">
        <w:rPr>
          <w:i/>
          <w:noProof/>
        </w:rPr>
        <w:t>Oncorhynchus nerka</w:t>
      </w:r>
      <w:r w:rsidRPr="00055A2F">
        <w:rPr>
          <w:noProof/>
        </w:rPr>
        <w:t xml:space="preserve">). </w:t>
      </w:r>
      <w:r w:rsidRPr="00055A2F">
        <w:rPr>
          <w:i/>
          <w:noProof/>
        </w:rPr>
        <w:t>Canadian Science Advisory Secretariat Research Document 2011/133</w:t>
      </w:r>
      <w:r w:rsidRPr="00055A2F">
        <w:rPr>
          <w:b/>
          <w:noProof/>
        </w:rPr>
        <w:t>,</w:t>
      </w:r>
      <w:r w:rsidRPr="00055A2F">
        <w:rPr>
          <w:noProof/>
        </w:rPr>
        <w:t xml:space="preserve"> 175 p.</w:t>
      </w:r>
    </w:p>
    <w:p w14:paraId="168F9957" w14:textId="77777777" w:rsidR="00055A2F" w:rsidRPr="00055A2F" w:rsidRDefault="00055A2F" w:rsidP="00055A2F">
      <w:pPr>
        <w:pStyle w:val="EndNoteBibliography"/>
        <w:ind w:left="720" w:hanging="720"/>
        <w:rPr>
          <w:noProof/>
        </w:rPr>
      </w:pPr>
      <w:r w:rsidRPr="00055A2F">
        <w:rPr>
          <w:noProof/>
        </w:rPr>
        <w:t xml:space="preserve">Scheuerell, M.D. (2016) An explicit solution for calculating optimum spawning stock size from Ricker's stock recruitment model. </w:t>
      </w:r>
      <w:r w:rsidRPr="00055A2F">
        <w:rPr>
          <w:i/>
          <w:noProof/>
        </w:rPr>
        <w:t>PeerJ,</w:t>
      </w:r>
      <w:r w:rsidRPr="00055A2F">
        <w:rPr>
          <w:noProof/>
        </w:rPr>
        <w:t xml:space="preserve"> </w:t>
      </w:r>
      <w:r w:rsidRPr="00055A2F">
        <w:rPr>
          <w:b/>
          <w:noProof/>
        </w:rPr>
        <w:t>4,</w:t>
      </w:r>
      <w:r w:rsidRPr="00055A2F">
        <w:rPr>
          <w:noProof/>
        </w:rPr>
        <w:t xml:space="preserve"> e1623.</w:t>
      </w:r>
    </w:p>
    <w:p w14:paraId="0F652E0D" w14:textId="47076572" w:rsidR="004534F4" w:rsidRPr="004534F4" w:rsidRDefault="008D4656" w:rsidP="00E77314">
      <w:pPr>
        <w:rPr>
          <w:i/>
        </w:rPr>
      </w:pPr>
      <w:r>
        <w:rPr>
          <w:i/>
        </w:rPr>
        <w:fldChar w:fldCharType="end"/>
      </w:r>
    </w:p>
    <w:sectPr w:rsidR="004534F4" w:rsidRPr="004534F4" w:rsidSect="00B64706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olt" w:date="2018-11-09T16:31:00Z" w:initials="CH">
    <w:p w14:paraId="2DBCF986" w14:textId="57B62738" w:rsidR="00965C05" w:rsidRDefault="00965C05">
      <w:pPr>
        <w:pStyle w:val="CommentText"/>
      </w:pPr>
      <w:r>
        <w:rPr>
          <w:rStyle w:val="CommentReference"/>
        </w:rPr>
        <w:annotationRef/>
      </w:r>
      <w:r>
        <w:t>This can stay in the Appendix, but I suggest moving the rest.</w:t>
      </w:r>
    </w:p>
  </w:comment>
  <w:comment w:id="1" w:author="Holt" w:date="2018-11-09T16:31:00Z" w:initials="CH">
    <w:p w14:paraId="020B800A" w14:textId="256C49D9" w:rsidR="00965C05" w:rsidRDefault="00965C05">
      <w:pPr>
        <w:pStyle w:val="CommentText"/>
      </w:pPr>
      <w:r>
        <w:rPr>
          <w:rStyle w:val="CommentReference"/>
        </w:rPr>
        <w:annotationRef/>
      </w:r>
      <w:r>
        <w:t xml:space="preserve">? </w:t>
      </w:r>
      <w:proofErr w:type="gramStart"/>
      <w:r>
        <w:t>year</w:t>
      </w:r>
      <w:proofErr w:type="gramEnd"/>
      <w:r>
        <w:t xml:space="preserve"> specific p values are in </w:t>
      </w:r>
      <w:proofErr w:type="spellStart"/>
      <w:r>
        <w:t>Eqn</w:t>
      </w:r>
      <w:proofErr w:type="spellEnd"/>
      <w:r>
        <w:t xml:space="preserve"> A2.</w:t>
      </w:r>
    </w:p>
  </w:comment>
  <w:comment w:id="39" w:author="Holt" w:date="2018-11-09T16:41:00Z" w:initials="CH">
    <w:p w14:paraId="63D26039" w14:textId="3C2DEF84" w:rsidR="00965C05" w:rsidRDefault="00965C05">
      <w:pPr>
        <w:pStyle w:val="CommentText"/>
      </w:pPr>
      <w:r>
        <w:rPr>
          <w:rStyle w:val="CommentReference"/>
        </w:rPr>
        <w:annotationRef/>
      </w:r>
      <w:r>
        <w:t>Is this “escapement target” different than the escapement goal?</w:t>
      </w:r>
    </w:p>
  </w:comment>
  <w:comment w:id="61" w:author="Holt" w:date="2018-11-09T16:31:00Z" w:initials="CH">
    <w:p w14:paraId="51EB49E3" w14:textId="4A115F8F" w:rsidR="00965C05" w:rsidRDefault="00965C05">
      <w:pPr>
        <w:pStyle w:val="CommentText"/>
      </w:pPr>
      <w:r>
        <w:rPr>
          <w:rStyle w:val="CommentReference"/>
        </w:rPr>
        <w:annotationRef/>
      </w:r>
      <w:r>
        <w:t xml:space="preserve">… </w:t>
      </w:r>
      <w:proofErr w:type="gramStart"/>
      <w:r>
        <w:t>most</w:t>
      </w:r>
      <w:proofErr w:type="gramEnd"/>
      <w:r>
        <w:t xml:space="preserve"> notably between MU-X and MU-Y. (?)</w:t>
      </w:r>
    </w:p>
  </w:comment>
  <w:comment w:id="63" w:author="Holt" w:date="2018-11-09T16:31:00Z" w:initials="CH">
    <w:p w14:paraId="7E833D49" w14:textId="021E1DD9" w:rsidR="00965C05" w:rsidRDefault="00965C05">
      <w:pPr>
        <w:pStyle w:val="CommentText"/>
      </w:pPr>
      <w:r>
        <w:rPr>
          <w:rStyle w:val="CommentReference"/>
        </w:rPr>
        <w:annotationRef/>
      </w:r>
      <w:r>
        <w:t>Do we need to mention CUs here?</w:t>
      </w:r>
    </w:p>
  </w:comment>
  <w:comment w:id="71" w:author="Holt" w:date="2018-11-09T16:31:00Z" w:initials="CH">
    <w:p w14:paraId="67B4CB62" w14:textId="0E266052" w:rsidR="00965C05" w:rsidRDefault="00965C05">
      <w:pPr>
        <w:pStyle w:val="CommentText"/>
      </w:pPr>
      <w:r>
        <w:rPr>
          <w:rStyle w:val="CommentReference"/>
        </w:rPr>
        <w:annotationRef/>
      </w:r>
      <w:r>
        <w:t>I don’t think linear programming is documented here? You could ask AMH for other documentation, though it might be documented only in unpublished reports?</w:t>
      </w:r>
    </w:p>
  </w:comment>
  <w:comment w:id="30" w:author="Holt" w:date="2018-11-09T16:55:00Z" w:initials="CH">
    <w:p w14:paraId="00F69B99" w14:textId="69513672" w:rsidR="00965C05" w:rsidRDefault="00965C05">
      <w:pPr>
        <w:pStyle w:val="CommentText"/>
      </w:pPr>
      <w:r>
        <w:rPr>
          <w:rStyle w:val="CommentReference"/>
        </w:rPr>
        <w:annotationRef/>
      </w:r>
      <w:r>
        <w:t>These explanation of these two adjustments could possibly be kept in the Appendix</w:t>
      </w:r>
      <w:r w:rsidR="002F436A">
        <w:t>.</w:t>
      </w:r>
      <w:r>
        <w:t xml:space="preserve">  However, it will make some of the subsequent text more difficult to understand (text referring to the “overlap constraint”</w:t>
      </w:r>
      <w:r w:rsidR="002F436A">
        <w:t xml:space="preserve"> in steps 1, 2, and 3 and </w:t>
      </w:r>
      <w:proofErr w:type="spellStart"/>
      <w:r w:rsidR="002F436A">
        <w:t>pMA</w:t>
      </w:r>
      <w:proofErr w:type="spellEnd"/>
      <w:r w:rsidR="002F436A">
        <w:t xml:space="preserve"> in step 2</w:t>
      </w:r>
      <w:r>
        <w:t>) requiring some rewording.</w:t>
      </w:r>
      <w:r w:rsidR="002F436A">
        <w:t xml:space="preserve">  </w:t>
      </w:r>
      <w:proofErr w:type="spellStart"/>
      <w:proofErr w:type="gramStart"/>
      <w:r w:rsidR="002F436A">
        <w:t>pMA</w:t>
      </w:r>
      <w:proofErr w:type="spellEnd"/>
      <w:proofErr w:type="gramEnd"/>
      <w:r w:rsidR="002F436A">
        <w:t xml:space="preserve"> could possibly be omitted from text of step 2 with caveat that TAC will be adjusted to account for </w:t>
      </w:r>
      <w:proofErr w:type="spellStart"/>
      <w:r w:rsidR="002F436A">
        <w:t>enroute</w:t>
      </w:r>
      <w:proofErr w:type="spellEnd"/>
      <w:r w:rsidR="002F436A">
        <w:t xml:space="preserve"> mortality, and then put the exact details of this adjustment to TAC in the supplementary material? </w:t>
      </w:r>
    </w:p>
  </w:comment>
  <w:comment w:id="94" w:author="Holt" w:date="2018-11-09T16:31:00Z" w:initials="CH">
    <w:p w14:paraId="1BBF6D09" w14:textId="1756FCC5" w:rsidR="00965C05" w:rsidRDefault="00965C05">
      <w:pPr>
        <w:pStyle w:val="CommentText"/>
      </w:pPr>
      <w:r>
        <w:rPr>
          <w:rStyle w:val="CommentReference"/>
        </w:rPr>
        <w:annotationRef/>
      </w:r>
      <w:r>
        <w:t>Label these zones (1), (2), and (3) in Fig. A1.</w:t>
      </w:r>
    </w:p>
  </w:comment>
  <w:comment w:id="95" w:author="Holt" w:date="2018-11-09T16:34:00Z" w:initials="CH">
    <w:p w14:paraId="61A46789" w14:textId="379B2D5D" w:rsidR="00965C05" w:rsidRDefault="00965C05">
      <w:pPr>
        <w:pStyle w:val="CommentText"/>
      </w:pPr>
      <w:r>
        <w:rPr>
          <w:rStyle w:val="CommentReference"/>
        </w:rPr>
        <w:annotationRef/>
      </w:r>
      <w:r>
        <w:t>Suggest putting these values in table of M.P. parameters (Table A2). Also specify min ER for late run MU.</w:t>
      </w:r>
    </w:p>
  </w:comment>
  <w:comment w:id="96" w:author="Holt" w:date="2018-11-09T16:37:00Z" w:initials="CH">
    <w:p w14:paraId="57280853" w14:textId="5F2C9063" w:rsidR="00965C05" w:rsidRDefault="00965C05">
      <w:pPr>
        <w:pStyle w:val="CommentText"/>
      </w:pPr>
      <w:r>
        <w:rPr>
          <w:rStyle w:val="CommentReference"/>
        </w:rPr>
        <w:annotationRef/>
      </w:r>
      <w:r>
        <w:t>Can this be omitted. Although it may be true, it’s confusing to explain because the 25% constraint is supposed to account for this.</w:t>
      </w:r>
    </w:p>
  </w:comment>
  <w:comment w:id="97" w:author="Holt" w:date="2018-11-09T16:45:00Z" w:initials="CH">
    <w:p w14:paraId="4BAC1F46" w14:textId="7CE89059" w:rsidR="00965C05" w:rsidRDefault="00965C05">
      <w:pPr>
        <w:pStyle w:val="CommentText"/>
      </w:pPr>
      <w:r>
        <w:rPr>
          <w:rStyle w:val="CommentReference"/>
        </w:rPr>
        <w:annotationRef/>
      </w:r>
      <w:r>
        <w:t>Give explicit equations for TAC in each of the 3 zones:</w:t>
      </w:r>
    </w:p>
    <w:p w14:paraId="07F335B3" w14:textId="77777777" w:rsidR="00965C05" w:rsidRDefault="00965C05">
      <w:pPr>
        <w:pStyle w:val="CommentText"/>
      </w:pPr>
    </w:p>
    <w:p w14:paraId="4964CB33" w14:textId="50DC1FE6" w:rsidR="00965C05" w:rsidRDefault="00965C05">
      <w:pPr>
        <w:pStyle w:val="CommentText"/>
      </w:pPr>
      <w:r>
        <w:t xml:space="preserve">TAC = </w:t>
      </w:r>
      <w:proofErr w:type="spellStart"/>
      <w:r>
        <w:t>minER</w:t>
      </w:r>
      <w:proofErr w:type="spellEnd"/>
      <w:r>
        <w:t xml:space="preserve"> x forecasted returns (?)</w:t>
      </w:r>
    </w:p>
    <w:p w14:paraId="7C1AB295" w14:textId="77777777" w:rsidR="00965C05" w:rsidRDefault="00965C05">
      <w:pPr>
        <w:pStyle w:val="CommentText"/>
      </w:pPr>
    </w:p>
    <w:p w14:paraId="2C4D5EDB" w14:textId="3AD442FD" w:rsidR="00965C05" w:rsidRDefault="00965C05">
      <w:pPr>
        <w:pStyle w:val="CommentText"/>
      </w:pPr>
      <w:r>
        <w:t xml:space="preserve"> -- add term for </w:t>
      </w:r>
      <w:proofErr w:type="spellStart"/>
      <w:r>
        <w:t>enroute</w:t>
      </w:r>
      <w:proofErr w:type="spellEnd"/>
      <w:r>
        <w:t xml:space="preserve"> M adjustment too</w:t>
      </w:r>
    </w:p>
  </w:comment>
  <w:comment w:id="107" w:author="Holt" w:date="2018-11-09T16:48:00Z" w:initials="CH">
    <w:p w14:paraId="1CB80D32" w14:textId="6E5CCCB5" w:rsidR="002F436A" w:rsidRDefault="002F436A">
      <w:pPr>
        <w:pStyle w:val="CommentText"/>
      </w:pPr>
      <w:r>
        <w:rPr>
          <w:rStyle w:val="CommentReference"/>
        </w:rPr>
        <w:annotationRef/>
      </w:r>
      <w:r>
        <w:t>MUs?</w:t>
      </w:r>
    </w:p>
  </w:comment>
  <w:comment w:id="110" w:author="Holt" w:date="2018-11-09T16:52:00Z" w:initials="CH">
    <w:p w14:paraId="2C4CC94C" w14:textId="68A2C6BB" w:rsidR="00965C05" w:rsidRDefault="00965C05">
      <w:pPr>
        <w:pStyle w:val="CommentText"/>
      </w:pPr>
      <w:r>
        <w:rPr>
          <w:rStyle w:val="CommentReference"/>
        </w:rPr>
        <w:annotationRef/>
      </w:r>
      <w:r>
        <w:t xml:space="preserve">TAC = forecast returns – lower FRP </w:t>
      </w:r>
      <w:r w:rsidR="002F436A">
        <w:t>–</w:t>
      </w:r>
      <w:r>
        <w:t xml:space="preserve"> </w:t>
      </w:r>
      <w:proofErr w:type="spellStart"/>
      <w:proofErr w:type="gramStart"/>
      <w:r w:rsidR="002F436A">
        <w:t>pMAxlowerFRP</w:t>
      </w:r>
      <w:proofErr w:type="spellEnd"/>
      <w:r w:rsidR="002F436A">
        <w:t xml:space="preserve"> ?</w:t>
      </w:r>
      <w:proofErr w:type="gramEnd"/>
    </w:p>
  </w:comment>
  <w:comment w:id="114" w:author="Holt" w:date="2018-11-09T16:55:00Z" w:initials="CH">
    <w:p w14:paraId="6BA2B2B7" w14:textId="64C4433D" w:rsidR="002F436A" w:rsidRDefault="002F436A">
      <w:pPr>
        <w:pStyle w:val="CommentText"/>
      </w:pPr>
      <w:r>
        <w:rPr>
          <w:rStyle w:val="CommentReference"/>
        </w:rPr>
        <w:annotationRef/>
      </w:r>
      <w:r>
        <w:t>TAC = 0.5x forecasted returns</w:t>
      </w:r>
    </w:p>
  </w:comment>
  <w:comment w:id="116" w:author="Holt" w:date="2018-11-09T16:58:00Z" w:initials="CH">
    <w:p w14:paraId="6BEDB4C5" w14:textId="56DE42E6" w:rsidR="00E056B1" w:rsidRDefault="00E056B1">
      <w:pPr>
        <w:pStyle w:val="CommentText"/>
      </w:pPr>
      <w:r>
        <w:rPr>
          <w:rStyle w:val="CommentReference"/>
        </w:rPr>
        <w:annotationRef/>
      </w:r>
      <w:r>
        <w:t>Probably not relevant to the average reader.</w:t>
      </w:r>
    </w:p>
  </w:comment>
  <w:comment w:id="118" w:author="Holt" w:date="2018-11-16T15:54:00Z" w:initials="CH">
    <w:p w14:paraId="4FB084B8" w14:textId="287864A3" w:rsidR="00E056B1" w:rsidRDefault="00E056B1">
      <w:pPr>
        <w:pStyle w:val="CommentText"/>
      </w:pPr>
      <w:r>
        <w:rPr>
          <w:rStyle w:val="CommentReference"/>
        </w:rPr>
        <w:annotationRef/>
      </w:r>
      <w:r>
        <w:t xml:space="preserve">Replace 0.15 with </w:t>
      </w:r>
      <w:proofErr w:type="gramStart"/>
      <w:r>
        <w:t>sig2(</w:t>
      </w:r>
      <w:proofErr w:type="gramEnd"/>
      <w:r>
        <w:t>tau).</w:t>
      </w:r>
    </w:p>
    <w:p w14:paraId="7FAE0387" w14:textId="77777777" w:rsidR="00E056B1" w:rsidRDefault="00E056B1">
      <w:pPr>
        <w:pStyle w:val="CommentText"/>
      </w:pPr>
    </w:p>
    <w:p w14:paraId="6B752C99" w14:textId="11BFB9BB" w:rsidR="00E056B1" w:rsidRDefault="00E056B1">
      <w:pPr>
        <w:pStyle w:val="CommentText"/>
      </w:pPr>
      <w:bookmarkStart w:id="119" w:name="OLE_LINK1"/>
      <w:bookmarkStart w:id="120" w:name="OLE_LINK2"/>
      <w:r>
        <w:t>Convention for describing the normal distribution is (mean, variance). Change all SDs to variances (Appendix and text)</w:t>
      </w:r>
      <w:bookmarkEnd w:id="119"/>
      <w:bookmarkEnd w:id="120"/>
    </w:p>
  </w:comment>
  <w:comment w:id="122" w:author="Holt" w:date="2018-11-09T17:04:00Z" w:initials="CH">
    <w:p w14:paraId="007E17E9" w14:textId="4CC920E3" w:rsidR="00E056B1" w:rsidRDefault="00E056B1">
      <w:pPr>
        <w:pStyle w:val="CommentText"/>
      </w:pPr>
      <w:r>
        <w:rPr>
          <w:rStyle w:val="CommentReference"/>
        </w:rPr>
        <w:annotationRef/>
      </w:r>
      <w:r>
        <w:t>Retu</w:t>
      </w:r>
      <w:bookmarkStart w:id="123" w:name="_GoBack"/>
      <w:bookmarkEnd w:id="123"/>
      <w:r>
        <w:t>rns?</w:t>
      </w:r>
    </w:p>
  </w:comment>
  <w:comment w:id="124" w:author="Holt" w:date="2018-11-09T17:04:00Z" w:initials="CH">
    <w:p w14:paraId="5AFF7084" w14:textId="5A29146E" w:rsidR="00E056B1" w:rsidRDefault="00E056B1">
      <w:pPr>
        <w:pStyle w:val="CommentText"/>
      </w:pPr>
      <w:r>
        <w:rPr>
          <w:rStyle w:val="CommentReference"/>
        </w:rPr>
        <w:annotationRef/>
      </w:r>
      <w:r>
        <w:t>Returns?&gt;</w:t>
      </w:r>
    </w:p>
  </w:comment>
  <w:comment w:id="129" w:author="Holt" w:date="2018-11-10T15:45:00Z" w:initials="CH">
    <w:p w14:paraId="3A311C06" w14:textId="0C1E048A" w:rsidR="00CB77E6" w:rsidRDefault="00CB77E6">
      <w:pPr>
        <w:pStyle w:val="CommentText"/>
      </w:pPr>
      <w:r>
        <w:rPr>
          <w:rStyle w:val="CommentReference"/>
        </w:rPr>
        <w:annotationRef/>
      </w:r>
      <w:r>
        <w:t>Is this how SD=0.15 was parameterized?</w:t>
      </w:r>
    </w:p>
  </w:comment>
  <w:comment w:id="130" w:author="Holt" w:date="2018-11-10T15:43:00Z" w:initials="CH">
    <w:p w14:paraId="01CBAA4C" w14:textId="319339D4" w:rsidR="00E52935" w:rsidRDefault="00E52935">
      <w:pPr>
        <w:pStyle w:val="CommentText"/>
      </w:pPr>
      <w:r>
        <w:rPr>
          <w:rStyle w:val="CommentReference"/>
        </w:rPr>
        <w:annotationRef/>
      </w:r>
      <w:r>
        <w:t xml:space="preserve">Intuitively, I assume this is the last estimate that could inform management decisions; otherwise a later more accurate estimate would be more </w:t>
      </w:r>
      <w:r w:rsidR="00CB77E6">
        <w:t>appropriate</w:t>
      </w:r>
      <w:r>
        <w:t>. I’m unclear why the fixing of the migration timing is important.</w:t>
      </w:r>
    </w:p>
  </w:comment>
  <w:comment w:id="133" w:author="Holt" w:date="2018-11-10T15:46:00Z" w:initials="CH">
    <w:p w14:paraId="324DFD96" w14:textId="18DF2648" w:rsidR="00CB77E6" w:rsidRDefault="00CB77E6">
      <w:pPr>
        <w:pStyle w:val="CommentText"/>
      </w:pPr>
      <w:r>
        <w:rPr>
          <w:rStyle w:val="CommentReference"/>
        </w:rPr>
        <w:annotationRef/>
      </w:r>
      <w:r>
        <w:t xml:space="preserve">Should this be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en-US"/>
          </w:rPr>
          <m:t>?</m:t>
        </m:r>
      </m:oMath>
    </w:p>
  </w:comment>
  <w:comment w:id="137" w:author="Holt" w:date="2018-11-10T15:46:00Z" w:initials="CH">
    <w:p w14:paraId="13949781" w14:textId="33E787EF" w:rsidR="00CB77E6" w:rsidRDefault="00CB77E6">
      <w:pPr>
        <w:pStyle w:val="CommentText"/>
      </w:pPr>
      <w:r>
        <w:rPr>
          <w:rStyle w:val="CommentReference"/>
        </w:rPr>
        <w:annotationRef/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?</m:t>
        </m:r>
      </m:oMath>
    </w:p>
  </w:comment>
  <w:comment w:id="138" w:author="Holt" w:date="2018-11-09T17:03:00Z" w:initials="CH">
    <w:p w14:paraId="7E7AABE1" w14:textId="7588241E" w:rsidR="00E056B1" w:rsidRDefault="00E056B1">
      <w:pPr>
        <w:pStyle w:val="CommentText"/>
      </w:pPr>
      <w:r>
        <w:rPr>
          <w:rStyle w:val="CommentReference"/>
        </w:rPr>
        <w:annotationRef/>
      </w:r>
      <w:r>
        <w:t xml:space="preserve">For each component of the model include clear subsections for model equations and parameters .Alternatively put parametrization for all components together in one section. </w:t>
      </w:r>
    </w:p>
  </w:comment>
  <w:comment w:id="139" w:author="Holt" w:date="2018-11-09T17:04:00Z" w:initials="CH">
    <w:p w14:paraId="02DE8C23" w14:textId="1C01C676" w:rsidR="00E056B1" w:rsidRDefault="00E056B1">
      <w:pPr>
        <w:pStyle w:val="CommentText"/>
      </w:pPr>
      <w:r>
        <w:rPr>
          <w:rStyle w:val="CommentReference"/>
        </w:rPr>
        <w:annotationRef/>
      </w:r>
      <w:r>
        <w:t xml:space="preserve">Justify </w:t>
      </w:r>
      <w:proofErr w:type="gramStart"/>
      <w:r>
        <w:t>sig2(</w:t>
      </w:r>
      <w:proofErr w:type="gramEnd"/>
      <w:r>
        <w:t>tau)= 0.15^2 as well.</w:t>
      </w:r>
    </w:p>
  </w:comment>
  <w:comment w:id="159" w:author="Holt" w:date="2018-11-10T15:57:00Z" w:initials="CH">
    <w:p w14:paraId="458FF6A8" w14:textId="03733F09" w:rsidR="004769B2" w:rsidRDefault="004769B2">
      <w:pPr>
        <w:pStyle w:val="CommentText"/>
      </w:pPr>
      <w:r>
        <w:rPr>
          <w:rStyle w:val="CommentReference"/>
        </w:rPr>
        <w:annotationRef/>
      </w:r>
      <w:r>
        <w:t>If this was the mean instead of median, the equations could be simplified to:</w:t>
      </w:r>
    </w:p>
    <w:p w14:paraId="171E60C6" w14:textId="58B98DBE" w:rsidR="004769B2" w:rsidRDefault="004769B2">
      <w:pPr>
        <w:pStyle w:val="CommentText"/>
      </w:pPr>
      <w:proofErr w:type="spellStart"/>
      <w:r>
        <w:t>Epison</w:t>
      </w:r>
      <w:proofErr w:type="spellEnd"/>
      <w:r>
        <w:t xml:space="preserve"> ~ normal (E, sig^2), and include only epsilon in the top equation. </w:t>
      </w:r>
    </w:p>
    <w:p w14:paraId="617F9B25" w14:textId="7509E844" w:rsidR="004769B2" w:rsidRDefault="004769B2">
      <w:pPr>
        <w:pStyle w:val="CommentText"/>
      </w:pPr>
      <w:r>
        <w:t>Is there a reason to use median instead mean?</w:t>
      </w:r>
    </w:p>
  </w:comment>
  <w:comment w:id="170" w:author="Holt" w:date="2018-11-10T16:00:00Z" w:initials="CH">
    <w:p w14:paraId="0A243000" w14:textId="618105EC" w:rsidR="004769B2" w:rsidRDefault="004769B2">
      <w:pPr>
        <w:pStyle w:val="CommentText"/>
      </w:pPr>
      <w:r>
        <w:rPr>
          <w:rStyle w:val="CommentReference"/>
        </w:rPr>
        <w:annotationRef/>
      </w:r>
      <w:r>
        <w:t>I’d suggest deleting this section, and cite Holt et al. 2009 for choice of 80% SMSY as a benchmark in the performance component of the model (when first introduced), and then simply reference Scheuerell (2016) for the method.</w:t>
      </w:r>
    </w:p>
    <w:p w14:paraId="2DCD1311" w14:textId="77777777" w:rsidR="004769B2" w:rsidRDefault="004769B2">
      <w:pPr>
        <w:pStyle w:val="CommentText"/>
      </w:pPr>
    </w:p>
    <w:p w14:paraId="2F612EF8" w14:textId="3E53B7FC" w:rsidR="004769B2" w:rsidRDefault="004769B2">
      <w:pPr>
        <w:pStyle w:val="CommentText"/>
      </w:pPr>
      <w:r>
        <w:t>Just to confirm, you are using 80% of SMSY instead of SMSY?</w:t>
      </w:r>
    </w:p>
  </w:comment>
  <w:comment w:id="172" w:author="Cameron Freshwater" w:date="2018-11-09T16:31:00Z" w:initials="CF">
    <w:p w14:paraId="534E122A" w14:textId="1D97041B" w:rsidR="00965C05" w:rsidRDefault="00965C05">
      <w:pPr>
        <w:pStyle w:val="CommentText"/>
      </w:pPr>
      <w:r>
        <w:rPr>
          <w:rStyle w:val="CommentReference"/>
        </w:rPr>
        <w:annotationRef/>
      </w:r>
      <w:r>
        <w:t>I haven’t included these results yet because it’s going to be fairly time consuming to run each combination, but preliminary runs don’t indicate strong effects.</w:t>
      </w:r>
    </w:p>
    <w:p w14:paraId="45854F28" w14:textId="77777777" w:rsidR="00965C05" w:rsidRDefault="00965C05">
      <w:pPr>
        <w:pStyle w:val="CommentText"/>
      </w:pPr>
    </w:p>
    <w:p w14:paraId="263A9916" w14:textId="20126478" w:rsidR="00965C05" w:rsidRDefault="00965C05">
      <w:pPr>
        <w:pStyle w:val="CommentText"/>
      </w:pPr>
      <w:r>
        <w:t>My plan is to present each in a figure equivalent to Fig 3 and 4 in the main text (i.e. each column represents ref low or high values). If you have any other suggestions let me know though!</w:t>
      </w:r>
    </w:p>
  </w:comment>
  <w:comment w:id="173" w:author="Holt" w:date="2018-11-10T16:02:00Z" w:initials="CH">
    <w:p w14:paraId="2CC61ADC" w14:textId="5CF7B3A3" w:rsidR="004769B2" w:rsidRDefault="004769B2">
      <w:pPr>
        <w:pStyle w:val="CommentText"/>
      </w:pPr>
      <w:r>
        <w:rPr>
          <w:rStyle w:val="CommentReference"/>
        </w:rPr>
        <w:annotationRef/>
      </w:r>
      <w:r>
        <w:t>Holt and Bradford applied this value to harvest rates, as estimated Holt and Peterman 2006(OU paper), not TAC. Look at Collie et al. for a possible method of deriving OU on catches (I don’t have internet access right now to check).</w:t>
      </w:r>
    </w:p>
    <w:p w14:paraId="613C04FD" w14:textId="77777777" w:rsidR="004769B2" w:rsidRDefault="004769B2">
      <w:pPr>
        <w:pStyle w:val="CommentText"/>
      </w:pPr>
    </w:p>
  </w:comment>
  <w:comment w:id="175" w:author="Cameron Freshwater" w:date="2018-11-09T16:31:00Z" w:initials="CF">
    <w:p w14:paraId="45AF931B" w14:textId="77777777" w:rsidR="00965C05" w:rsidRDefault="00965C05" w:rsidP="00FD65B3">
      <w:pPr>
        <w:pStyle w:val="CommentText"/>
      </w:pPr>
      <w:r>
        <w:rPr>
          <w:rStyle w:val="CommentReference"/>
        </w:rPr>
        <w:annotationRef/>
      </w:r>
      <w:r>
        <w:t>OK to use this figure copy/pasted from FRSSI or should I recreate something</w:t>
      </w:r>
    </w:p>
  </w:comment>
  <w:comment w:id="176" w:author="Holt" w:date="2018-11-14T14:11:00Z" w:initials="CH">
    <w:p w14:paraId="372DDF6A" w14:textId="04CC5CCD" w:rsidR="002C326B" w:rsidRDefault="002C326B">
      <w:pPr>
        <w:pStyle w:val="CommentText"/>
      </w:pPr>
      <w:r>
        <w:rPr>
          <w:rStyle w:val="CommentReference"/>
        </w:rPr>
        <w:annotationRef/>
      </w:r>
      <w:r>
        <w:t>There may be copyright infractions. I suggest recreating.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9D74E" w14:textId="77777777" w:rsidR="002946E4" w:rsidRDefault="002946E4" w:rsidP="0065759D">
      <w:pPr>
        <w:spacing w:after="0"/>
      </w:pPr>
      <w:r>
        <w:separator/>
      </w:r>
    </w:p>
  </w:endnote>
  <w:endnote w:type="continuationSeparator" w:id="0">
    <w:p w14:paraId="0FF7A32A" w14:textId="77777777" w:rsidR="002946E4" w:rsidRDefault="002946E4" w:rsidP="00657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12DA3" w14:textId="77777777" w:rsidR="002946E4" w:rsidRDefault="002946E4" w:rsidP="0065759D">
      <w:pPr>
        <w:spacing w:after="0"/>
      </w:pPr>
      <w:r>
        <w:separator/>
      </w:r>
    </w:p>
  </w:footnote>
  <w:footnote w:type="continuationSeparator" w:id="0">
    <w:p w14:paraId="59965AA6" w14:textId="77777777" w:rsidR="002946E4" w:rsidRDefault="002946E4" w:rsidP="006575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717EE" w14:textId="77777777" w:rsidR="00965C05" w:rsidRPr="0065759D" w:rsidRDefault="00965C05">
    <w:pPr>
      <w:pStyle w:val="Header"/>
      <w:rPr>
        <w:lang w:val="en-CA"/>
      </w:rPr>
    </w:pPr>
    <w:r>
      <w:rPr>
        <w:lang w:val="en-CA"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0CDB"/>
    <w:multiLevelType w:val="hybridMultilevel"/>
    <w:tmpl w:val="37623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z0aevwa0afpdexr0lvefp6z0xpepv5rfx5&quot;&gt;My EndNote Library&lt;record-ids&gt;&lt;item&gt;1433&lt;/item&gt;&lt;item&gt;1866&lt;/item&gt;&lt;item&gt;1964&lt;/item&gt;&lt;item&gt;1970&lt;/item&gt;&lt;item&gt;2037&lt;/item&gt;&lt;item&gt;2212&lt;/item&gt;&lt;item&gt;2213&lt;/item&gt;&lt;item&gt;2218&lt;/item&gt;&lt;/record-ids&gt;&lt;/item&gt;&lt;/Libraries&gt;"/>
  </w:docVars>
  <w:rsids>
    <w:rsidRoot w:val="00312D7E"/>
    <w:rsid w:val="00020E53"/>
    <w:rsid w:val="00024394"/>
    <w:rsid w:val="00055A2F"/>
    <w:rsid w:val="00071950"/>
    <w:rsid w:val="00074640"/>
    <w:rsid w:val="000909F1"/>
    <w:rsid w:val="000B7F48"/>
    <w:rsid w:val="000F575B"/>
    <w:rsid w:val="001154D0"/>
    <w:rsid w:val="00122617"/>
    <w:rsid w:val="00252562"/>
    <w:rsid w:val="00266CA1"/>
    <w:rsid w:val="002946E4"/>
    <w:rsid w:val="002A2B7E"/>
    <w:rsid w:val="002C326B"/>
    <w:rsid w:val="002F436A"/>
    <w:rsid w:val="0030384C"/>
    <w:rsid w:val="00312D7E"/>
    <w:rsid w:val="003C049D"/>
    <w:rsid w:val="004534F4"/>
    <w:rsid w:val="004769B2"/>
    <w:rsid w:val="00534E83"/>
    <w:rsid w:val="005406C5"/>
    <w:rsid w:val="0054263D"/>
    <w:rsid w:val="00542ACB"/>
    <w:rsid w:val="005B3528"/>
    <w:rsid w:val="005B674E"/>
    <w:rsid w:val="005C4D7F"/>
    <w:rsid w:val="005D1366"/>
    <w:rsid w:val="005E3618"/>
    <w:rsid w:val="006268FA"/>
    <w:rsid w:val="0065759D"/>
    <w:rsid w:val="006C3822"/>
    <w:rsid w:val="006C4DBF"/>
    <w:rsid w:val="00717BE9"/>
    <w:rsid w:val="007221CC"/>
    <w:rsid w:val="00751263"/>
    <w:rsid w:val="0079152C"/>
    <w:rsid w:val="007F2C61"/>
    <w:rsid w:val="007F44B3"/>
    <w:rsid w:val="008517FE"/>
    <w:rsid w:val="0087379C"/>
    <w:rsid w:val="00880E18"/>
    <w:rsid w:val="008D4656"/>
    <w:rsid w:val="008E4F71"/>
    <w:rsid w:val="00903EC4"/>
    <w:rsid w:val="00926466"/>
    <w:rsid w:val="00930561"/>
    <w:rsid w:val="00930BB1"/>
    <w:rsid w:val="00965C05"/>
    <w:rsid w:val="009A3B55"/>
    <w:rsid w:val="009B4289"/>
    <w:rsid w:val="009C426E"/>
    <w:rsid w:val="009E2964"/>
    <w:rsid w:val="00A27BB2"/>
    <w:rsid w:val="00A93A1C"/>
    <w:rsid w:val="00AB4D3B"/>
    <w:rsid w:val="00AB648C"/>
    <w:rsid w:val="00AD0BAE"/>
    <w:rsid w:val="00B20A63"/>
    <w:rsid w:val="00B64706"/>
    <w:rsid w:val="00B94BDD"/>
    <w:rsid w:val="00BA5211"/>
    <w:rsid w:val="00BC2BA4"/>
    <w:rsid w:val="00C6249E"/>
    <w:rsid w:val="00C83144"/>
    <w:rsid w:val="00C9787C"/>
    <w:rsid w:val="00CB77E6"/>
    <w:rsid w:val="00CC6595"/>
    <w:rsid w:val="00CE2D19"/>
    <w:rsid w:val="00D24BC3"/>
    <w:rsid w:val="00D42B44"/>
    <w:rsid w:val="00D67606"/>
    <w:rsid w:val="00D96DED"/>
    <w:rsid w:val="00DE0CE9"/>
    <w:rsid w:val="00E056B1"/>
    <w:rsid w:val="00E52935"/>
    <w:rsid w:val="00E54C5B"/>
    <w:rsid w:val="00E7062E"/>
    <w:rsid w:val="00E77314"/>
    <w:rsid w:val="00EB66FB"/>
    <w:rsid w:val="00EC171F"/>
    <w:rsid w:val="00ED6600"/>
    <w:rsid w:val="00EE01DC"/>
    <w:rsid w:val="00F17FB8"/>
    <w:rsid w:val="00F4414C"/>
    <w:rsid w:val="00FA5959"/>
    <w:rsid w:val="00FB633A"/>
    <w:rsid w:val="00FD65B3"/>
    <w:rsid w:val="00FE51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53A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C2B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A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A4"/>
    <w:rPr>
      <w:rFonts w:ascii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rsid w:val="008D4656"/>
    <w:pPr>
      <w:spacing w:after="0"/>
      <w:jc w:val="center"/>
    </w:pPr>
  </w:style>
  <w:style w:type="paragraph" w:customStyle="1" w:styleId="EndNoteBibliography">
    <w:name w:val="EndNote Bibliography"/>
    <w:basedOn w:val="Normal"/>
    <w:rsid w:val="008D4656"/>
  </w:style>
  <w:style w:type="paragraph" w:styleId="Revision">
    <w:name w:val="Revision"/>
    <w:hidden/>
    <w:uiPriority w:val="99"/>
    <w:semiHidden/>
    <w:rsid w:val="009A3B55"/>
    <w:pPr>
      <w:spacing w:after="0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26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9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759D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75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759D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9E296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5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C2B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B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BA4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BA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BA4"/>
    <w:rPr>
      <w:rFonts w:ascii="Times New Roman" w:hAnsi="Times New Roman"/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rsid w:val="008D4656"/>
    <w:pPr>
      <w:spacing w:after="0"/>
      <w:jc w:val="center"/>
    </w:pPr>
  </w:style>
  <w:style w:type="paragraph" w:customStyle="1" w:styleId="EndNoteBibliography">
    <w:name w:val="EndNote Bibliography"/>
    <w:basedOn w:val="Normal"/>
    <w:rsid w:val="008D4656"/>
  </w:style>
  <w:style w:type="paragraph" w:styleId="Revision">
    <w:name w:val="Revision"/>
    <w:hidden/>
    <w:uiPriority w:val="99"/>
    <w:semiHidden/>
    <w:rsid w:val="009A3B55"/>
    <w:pPr>
      <w:spacing w:after="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4569D-7936-4860-9A66-A53CE25E4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3517</Words>
  <Characters>20052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Freshwater</dc:creator>
  <cp:lastModifiedBy>DFO-MPO</cp:lastModifiedBy>
  <cp:revision>9</cp:revision>
  <dcterms:created xsi:type="dcterms:W3CDTF">2018-11-09T23:47:00Z</dcterms:created>
  <dcterms:modified xsi:type="dcterms:W3CDTF">2018-11-16T23:58:00Z</dcterms:modified>
</cp:coreProperties>
</file>