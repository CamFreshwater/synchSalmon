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bookmarkStart w:id="0" w:name="_GoBack"/>
      <w:bookmarkEnd w:id="0"/>
      <w:r w:rsidRPr="00507319">
        <w:rPr>
          <w:b/>
        </w:rPr>
        <w:t>Introduction</w:t>
      </w:r>
    </w:p>
    <w:p w14:paraId="757215C3" w14:textId="645AD625"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D35789">
        <w:t xml:space="preserve">, </w:t>
      </w:r>
      <w:r w:rsidR="0001087A">
        <w:t>creat</w:t>
      </w:r>
      <w:r w:rsidR="00D35789">
        <w:t>ing</w:t>
      </w:r>
      <w:r w:rsidR="0001087A">
        <w:t xml:space="preserve"> </w:t>
      </w:r>
      <w:r w:rsidR="005C7CAB">
        <w:t>diversity-stability</w:t>
      </w:r>
      <w:r w:rsidR="003C75EE">
        <w:t xml:space="preserve"> relationships</w:t>
      </w:r>
      <w:r w:rsidR="004E0329">
        <w:t xml:space="preserve"> (Hooper REF)</w:t>
      </w:r>
      <w:r w:rsidR="00CC7F18">
        <w:t xml:space="preserve"> </w:t>
      </w:r>
      <w:r w:rsidR="00D35789">
        <w:t>and</w:t>
      </w:r>
      <w:r w:rsidR="00CC7F18">
        <w:t xml:space="preserve">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 xml:space="preserve">systems-based approaches </w:t>
      </w:r>
      <w:r w:rsidR="00D35789">
        <w:t>that</w:t>
      </w:r>
      <w:r w:rsidR="0001087A">
        <w:t xml:space="preserve"> emphasize</w:t>
      </w:r>
      <w:r w:rsidR="00D35789">
        <w:t xml:space="preserve"> monitoring, managing, and conserving</w:t>
      </w:r>
      <w:r w:rsidR="00240A6D">
        <w:t xml:space="preserve"> aggregates</w:t>
      </w:r>
      <w:r w:rsidR="005162B8">
        <w:t xml:space="preserve"> rather than component species or populations</w:t>
      </w:r>
      <w:r w:rsidR="00D35789">
        <w:t xml:space="preserve"> (Link 2018)</w:t>
      </w:r>
      <w:r w:rsidR="00240A6D">
        <w:t xml:space="preserve">. </w:t>
      </w:r>
    </w:p>
    <w:p w14:paraId="0B93D00D" w14:textId="7D5D893C" w:rsidR="00F70F29" w:rsidRDefault="00AE2504" w:rsidP="008E6890">
      <w:pPr>
        <w:ind w:firstLine="720"/>
      </w:pPr>
      <w:r>
        <w:t xml:space="preserve">Accounting for portfolio effects via </w:t>
      </w:r>
      <w:r w:rsidR="005162B8">
        <w:t>s</w:t>
      </w:r>
      <w:r w:rsidR="00240A6D">
        <w:t xml:space="preserve">ystems-based approaches </w:t>
      </w:r>
      <w:r w:rsidR="008E6890">
        <w:t>can be</w:t>
      </w:r>
      <w:r w:rsidR="005162B8">
        <w:t xml:space="preserve"> particularly useful in disciplines such as fishery science, </w:t>
      </w:r>
      <w:r w:rsidR="00C14AB9">
        <w:t>where managers are often tasked with sustainably harvesting aggregates of distinct stocks</w:t>
      </w:r>
      <w:r w:rsidR="00923937">
        <w:t>.</w:t>
      </w:r>
      <w:r w:rsidR="0041059E">
        <w:t xml:space="preserve">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w:t>
      </w:r>
      <w:proofErr w:type="spellStart"/>
      <w:r w:rsidR="00105D86">
        <w:t>spawner</w:t>
      </w:r>
      <w:proofErr w:type="spellEnd"/>
      <w:r w:rsidR="00105D86">
        <w:t xml:space="preserve"> abundance (</w:t>
      </w:r>
      <w:proofErr w:type="spellStart"/>
      <w:r w:rsidR="00105D86">
        <w:t>Hilborn</w:t>
      </w:r>
      <w:proofErr w:type="spellEnd"/>
      <w:r w:rsidR="00105D86">
        <w:t xml:space="preserve">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r w:rsidR="00344A1C">
        <w:t>Yet</w:t>
      </w:r>
      <w:r w:rsidR="00C14AB9">
        <w:t xml:space="preserve"> </w:t>
      </w:r>
      <w:r w:rsidR="00D35789">
        <w:t>the presence of a diverse</w:t>
      </w:r>
      <w:r w:rsidR="00344A1C">
        <w:t xml:space="preserve">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rsidR="00344A1C">
        <w:t>, even though the number of</w:t>
      </w:r>
      <w:r w:rsidR="00922C82">
        <w:t xml:space="preserve"> component stocks</w:t>
      </w:r>
      <w:r w:rsidR="00344A1C">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w:t>
      </w:r>
      <w:r w:rsidR="008E6890">
        <w:t xml:space="preserve">(i.e. </w:t>
      </w:r>
      <w:r w:rsidR="00330D87">
        <w:t xml:space="preserve">aggregate variability is reduced relative to </w:t>
      </w:r>
      <w:r w:rsidR="00F0579C">
        <w:t xml:space="preserve">that of individual </w:t>
      </w:r>
      <w:r w:rsidR="00AA4419">
        <w:t>stocks</w:t>
      </w:r>
      <w:r w:rsidR="008E6890">
        <w:t>)</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 xml:space="preserve">(Carlson &amp; </w:t>
      </w:r>
      <w:proofErr w:type="gramStart"/>
      <w:r w:rsidR="00AE6C34">
        <w:rPr>
          <w:noProof/>
        </w:rPr>
        <w:t>Satterthwaite 2011)</w:t>
      </w:r>
      <w:r w:rsidR="00AE6C34">
        <w:fldChar w:fldCharType="end"/>
      </w:r>
      <w:r w:rsidR="00330D87">
        <w:t>.</w:t>
      </w:r>
      <w:proofErr w:type="gramEnd"/>
      <w:r w:rsidR="00330D87">
        <w:t xml:space="preserve"> </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70638746" w14:textId="77777777" w:rsidR="00931315" w:rsidRDefault="00931315" w:rsidP="00931315">
      <w:pPr>
        <w:ind w:firstLine="720"/>
      </w:pPr>
      <w:r>
        <w:lastRenderedPageBreak/>
        <w:t xml:space="preserve">Despite a growing emphasis on systems-based approaches that depend on the stability of ecological aggregates, investigations typically focus on declines in mean abundance or productivity, rather than increasing variability. </w:t>
      </w:r>
      <w:proofErr w:type="gramStart"/>
      <w:r>
        <w:t>The</w:t>
      </w:r>
      <w:r w:rsidR="00DD255E">
        <w:t xml:space="preserve"> benefit</w:t>
      </w:r>
      <w:r w:rsidR="003C77F8">
        <w:t>s of portfolio effects are</w:t>
      </w:r>
      <w:r>
        <w:t xml:space="preserve"> most commonly</w:t>
      </w:r>
      <w:r w:rsidR="003C77F8">
        <w:t xml:space="preserve"> </w:t>
      </w:r>
      <w:r w:rsidR="003371FC">
        <w:t xml:space="preserve">quantified </w:t>
      </w:r>
      <w:r w:rsidR="008E6890">
        <w:t>by</w:t>
      </w:r>
      <w:r w:rsidR="00B27AEE">
        <w:t xml:space="preserve"> </w:t>
      </w:r>
      <w:r w:rsidR="003371FC">
        <w:t>sequentially removing</w:t>
      </w:r>
      <w:r w:rsidR="00B27AEE">
        <w:t xml:space="preserve"> </w:t>
      </w:r>
      <w:r w:rsidR="00E314B6">
        <w:t>component populations</w:t>
      </w:r>
      <w:r w:rsidR="008E6890">
        <w:t>,</w:t>
      </w:r>
      <w:r w:rsidR="00142953">
        <w:t xml:space="preserve"> </w:t>
      </w:r>
      <w:r w:rsidR="008E6890">
        <w:t>then recalculating an estimate of ecosystem health</w:t>
      </w:r>
      <w:proofErr w:type="gramEnd"/>
      <w:r w:rsidR="008E6890">
        <w:t xml:space="preserve"> </w:t>
      </w:r>
      <w:r w:rsidR="00142953">
        <w:t>(Moore et al. 2010; Schindler et al. 2010)</w:t>
      </w:r>
      <w:r w:rsidR="00B27AEE">
        <w:t>.</w:t>
      </w:r>
      <w:r w:rsidR="002B0FBF">
        <w:t xml:space="preserve"> </w:t>
      </w:r>
      <w:r w:rsidR="008E6890">
        <w:t>However temporal changes in variability may strongly influence the performance of ecological aggregates well before component populations are extirpated. For example, 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r>
        <w:t>Increases in synchrony will</w:t>
      </w:r>
      <w:r w:rsidR="009B43D3">
        <w:t xml:space="preserve"> exacerbate negative outcomes associated with greater component variability</w:t>
      </w:r>
      <w:r w:rsidR="00A67078">
        <w:t xml:space="preserve"> </w:t>
      </w:r>
      <w:r>
        <w:t>by</w:t>
      </w:r>
      <w:r w:rsidR="00A67078">
        <w:t xml:space="preserve"> </w:t>
      </w:r>
      <w:r>
        <w:t>decreasing</w:t>
      </w:r>
      <w:r w:rsidR="002C62BE">
        <w:t xml:space="preserve"> the ability of stock diversity to buffer the aggregate </w:t>
      </w:r>
      <w:r w:rsidR="009B43D3">
        <w:t>abundance from shifts in individual stocks</w:t>
      </w:r>
      <w:r w:rsidR="002C62BE">
        <w:t xml:space="preserve"> (Carlson and </w:t>
      </w:r>
      <w:proofErr w:type="spellStart"/>
      <w:r w:rsidR="002C62BE">
        <w:t>Satterthwaite</w:t>
      </w:r>
      <w:proofErr w:type="spellEnd"/>
      <w:r w:rsidR="002C62BE">
        <w:t xml:space="preserve">). As aggregate variability increases, a larger proportion of the fishery </w:t>
      </w:r>
      <w:r w:rsidR="009B43D3">
        <w:t>is likely to</w:t>
      </w:r>
      <w:r w:rsidR="002C62BE">
        <w:t xml:space="preserve"> be</w:t>
      </w:r>
      <w:r w:rsidR="009B43D3">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w:t>
      </w:r>
    </w:p>
    <w:p w14:paraId="6677FF44" w14:textId="77777777" w:rsidR="00850CCE" w:rsidRDefault="00850CCE" w:rsidP="00931315">
      <w:pPr>
        <w:ind w:firstLine="720"/>
      </w:pPr>
    </w:p>
    <w:p w14:paraId="2488C48C" w14:textId="77777777" w:rsidR="00850CCE" w:rsidRDefault="00850CCE" w:rsidP="00931315">
      <w:pPr>
        <w:ind w:firstLine="720"/>
      </w:pPr>
    </w:p>
    <w:p w14:paraId="3D305BCC" w14:textId="35498ACE" w:rsidR="00BF12B8" w:rsidRPr="003C77F8" w:rsidRDefault="002C62BE" w:rsidP="00931315">
      <w:pPr>
        <w:ind w:firstLine="720"/>
      </w:pPr>
      <w:r>
        <w:t>Second, decline</w:t>
      </w:r>
      <w:r w:rsidR="00142953">
        <w:t>s in per capita productivity will further compromise portfolios by reducing</w:t>
      </w:r>
      <w:r>
        <w:t xml:space="preserve"> the biomass available during boom years and </w:t>
      </w:r>
      <w:r w:rsidR="00142953">
        <w:t>increasing</w:t>
      </w:r>
      <w:r w:rsidR="007D3757">
        <w:t xml:space="preserve"> the frequency of bust years. In severe cases, greater variability could increase the likelihood of extirpation </w:t>
      </w:r>
      <w:r w:rsidR="009B43D3">
        <w:t xml:space="preserve">if stochastic events drive abundance to </w:t>
      </w:r>
      <w:r w:rsidR="00142953">
        <w:t>very</w:t>
      </w:r>
      <w:r w:rsidR="009B43D3">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w:t>
      </w:r>
      <w:proofErr w:type="spellStart"/>
      <w:r w:rsidR="00FF0269">
        <w:t>Dorner</w:t>
      </w:r>
      <w:proofErr w:type="spellEnd"/>
      <w:r w:rsidR="00FF0269">
        <w:t xml:space="preserve"> 2012; Britten et al. 2016)</w:t>
      </w:r>
      <w:r w:rsidR="007D3757">
        <w:t xml:space="preserve"> </w:t>
      </w:r>
      <w:r w:rsidR="009B43D3">
        <w:t xml:space="preserve">and </w:t>
      </w:r>
      <w:r w:rsidR="00861496">
        <w:t>are likely to become more common</w:t>
      </w:r>
      <w:r w:rsidR="009B43D3">
        <w:t xml:space="preserve"> </w:t>
      </w:r>
      <w:r w:rsidR="00861496">
        <w:t>d</w:t>
      </w:r>
      <w:r w:rsidR="009B43D3">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w:t>
      </w:r>
      <w:proofErr w:type="spellStart"/>
      <w:r w:rsidR="003C77F8">
        <w:t>anadromous</w:t>
      </w:r>
      <w:proofErr w:type="spellEnd"/>
      <w:r w:rsidR="003C77F8">
        <w:t xml:space="preserve">,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4F644A99" w14:textId="77777777" w:rsidR="000835A0" w:rsidRPr="000835A0" w:rsidRDefault="000835A0" w:rsidP="00507319">
      <w:pPr>
        <w:jc w:val="center"/>
        <w:rPr>
          <w:b/>
        </w:rPr>
      </w:pPr>
      <w:commentRangeStart w:id="1"/>
      <w:r w:rsidRPr="000835A0">
        <w:rPr>
          <w:b/>
        </w:rPr>
        <w:t>Methods</w:t>
      </w:r>
      <w:commentRangeEnd w:id="1"/>
      <w:r w:rsidR="00147101">
        <w:rPr>
          <w:rStyle w:val="CommentReference"/>
        </w:rPr>
        <w:commentReference w:id="1"/>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proofErr w:type="gramStart"/>
      <w:r w:rsidR="00E06BE2">
        <w:t xml:space="preserve">Fraser River </w:t>
      </w:r>
      <w:r w:rsidR="00992367">
        <w:t>sockeye salmon</w:t>
      </w:r>
      <w:r w:rsidR="00E06BE2">
        <w:t xml:space="preserve"> are only targeted by commercial fisheries</w:t>
      </w:r>
      <w:proofErr w:type="gramEnd"/>
      <w:r w:rsidR="00E06BE2">
        <w:t xml:space="preserve"> as they move through </w:t>
      </w:r>
      <w:proofErr w:type="spellStart"/>
      <w:r w:rsidR="00E06BE2">
        <w:t>nearshore</w:t>
      </w:r>
      <w:proofErr w:type="spellEnd"/>
      <w:r w:rsidR="00E06BE2">
        <w:t xml:space="preserv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683277A3" w:rsidR="001B700F" w:rsidRDefault="001B700F" w:rsidP="00A66355">
      <w:r>
        <w:t xml:space="preserve">Table 1. </w:t>
      </w:r>
      <w:proofErr w:type="gramStart"/>
      <w:r>
        <w:t>Relevant sockeye salmon management units and component conservation units within the Fraser River aggregate.</w:t>
      </w:r>
      <w:proofErr w:type="gramEnd"/>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2"/>
            <w:r w:rsidRPr="006259E0">
              <w:rPr>
                <w:b/>
                <w:sz w:val="20"/>
                <w:szCs w:val="20"/>
              </w:rPr>
              <w:t>Status</w:t>
            </w:r>
            <w:commentRangeEnd w:id="2"/>
            <w:r w:rsidRPr="006259E0">
              <w:rPr>
                <w:rStyle w:val="CommentReference"/>
                <w:b/>
                <w:sz w:val="20"/>
                <w:szCs w:val="20"/>
              </w:rPr>
              <w:commentReference w:id="2"/>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proofErr w:type="spellStart"/>
            <w:r w:rsidRPr="00A66355">
              <w:rPr>
                <w:sz w:val="20"/>
                <w:szCs w:val="20"/>
              </w:rPr>
              <w:t>Takla-Trembleur</w:t>
            </w:r>
            <w:proofErr w:type="spellEnd"/>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proofErr w:type="spellStart"/>
            <w:r w:rsidRPr="00A66355">
              <w:rPr>
                <w:sz w:val="20"/>
                <w:szCs w:val="20"/>
              </w:rPr>
              <w:t>Bowron</w:t>
            </w:r>
            <w:proofErr w:type="spellEnd"/>
          </w:p>
        </w:tc>
        <w:tc>
          <w:tcPr>
            <w:tcW w:w="1448" w:type="dxa"/>
          </w:tcPr>
          <w:p w14:paraId="1F04D0DD" w14:textId="0674079B" w:rsidR="00A66355" w:rsidRPr="00A66355" w:rsidRDefault="00A66355" w:rsidP="001B700F">
            <w:pPr>
              <w:rPr>
                <w:sz w:val="20"/>
                <w:szCs w:val="20"/>
              </w:rPr>
            </w:pPr>
            <w:proofErr w:type="spellStart"/>
            <w:r w:rsidRPr="00A66355">
              <w:rPr>
                <w:sz w:val="20"/>
                <w:szCs w:val="20"/>
              </w:rPr>
              <w:t>Bowron</w:t>
            </w:r>
            <w:proofErr w:type="spellEnd"/>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proofErr w:type="spellStart"/>
            <w:r w:rsidRPr="00A66355">
              <w:rPr>
                <w:sz w:val="20"/>
                <w:szCs w:val="20"/>
              </w:rPr>
              <w:t>Shuswap</w:t>
            </w:r>
            <w:proofErr w:type="spellEnd"/>
            <w:r w:rsidRPr="00A66355">
              <w:rPr>
                <w:sz w:val="20"/>
                <w:szCs w:val="20"/>
              </w:rPr>
              <w:t>-ES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 xml:space="preserve">North </w:t>
            </w:r>
            <w:proofErr w:type="spellStart"/>
            <w:r w:rsidRPr="00A66355">
              <w:rPr>
                <w:sz w:val="20"/>
                <w:szCs w:val="20"/>
              </w:rPr>
              <w:t>Barriere</w:t>
            </w:r>
            <w:proofErr w:type="spellEnd"/>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proofErr w:type="spellStart"/>
            <w:r w:rsidRPr="00A66355">
              <w:rPr>
                <w:sz w:val="20"/>
                <w:szCs w:val="20"/>
              </w:rPr>
              <w:t>Nadina</w:t>
            </w:r>
            <w:proofErr w:type="spellEnd"/>
            <w:r w:rsidRPr="00A66355">
              <w:rPr>
                <w:sz w:val="20"/>
                <w:szCs w:val="20"/>
              </w:rPr>
              <w:t>-Francois</w:t>
            </w:r>
          </w:p>
        </w:tc>
        <w:tc>
          <w:tcPr>
            <w:tcW w:w="1448" w:type="dxa"/>
          </w:tcPr>
          <w:p w14:paraId="60E13941" w14:textId="0D3DBCBF" w:rsidR="00A66355" w:rsidRPr="00A66355" w:rsidRDefault="00A66355" w:rsidP="001B700F">
            <w:pPr>
              <w:rPr>
                <w:sz w:val="20"/>
                <w:szCs w:val="20"/>
              </w:rPr>
            </w:pPr>
            <w:proofErr w:type="spellStart"/>
            <w:r w:rsidRPr="00A66355">
              <w:rPr>
                <w:sz w:val="20"/>
                <w:szCs w:val="20"/>
              </w:rPr>
              <w:t>Nadina</w:t>
            </w:r>
            <w:proofErr w:type="spellEnd"/>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proofErr w:type="spellStart"/>
            <w:r w:rsidRPr="00A66355">
              <w:rPr>
                <w:sz w:val="20"/>
                <w:szCs w:val="20"/>
              </w:rPr>
              <w:t>Takla-Trembleur</w:t>
            </w:r>
            <w:proofErr w:type="spellEnd"/>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proofErr w:type="spellStart"/>
            <w:r w:rsidRPr="00A66355">
              <w:rPr>
                <w:sz w:val="20"/>
                <w:szCs w:val="20"/>
              </w:rPr>
              <w:t>Stellako</w:t>
            </w:r>
            <w:proofErr w:type="spellEnd"/>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proofErr w:type="spellStart"/>
            <w:r w:rsidRPr="00A66355">
              <w:rPr>
                <w:sz w:val="20"/>
                <w:szCs w:val="20"/>
              </w:rPr>
              <w:t>Quesnel</w:t>
            </w:r>
            <w:proofErr w:type="spellEnd"/>
          </w:p>
        </w:tc>
        <w:tc>
          <w:tcPr>
            <w:tcW w:w="1448" w:type="dxa"/>
          </w:tcPr>
          <w:p w14:paraId="330CD1AC" w14:textId="1D868A12" w:rsidR="00A66355" w:rsidRPr="00A66355" w:rsidRDefault="00A66355" w:rsidP="001B700F">
            <w:pPr>
              <w:rPr>
                <w:sz w:val="20"/>
                <w:szCs w:val="20"/>
              </w:rPr>
            </w:pPr>
            <w:proofErr w:type="spellStart"/>
            <w:r w:rsidRPr="00A66355">
              <w:rPr>
                <w:sz w:val="20"/>
                <w:szCs w:val="20"/>
              </w:rPr>
              <w:t>Quesnel</w:t>
            </w:r>
            <w:proofErr w:type="spellEnd"/>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proofErr w:type="spellStart"/>
            <w:r w:rsidRPr="00A66355">
              <w:rPr>
                <w:sz w:val="20"/>
                <w:szCs w:val="20"/>
              </w:rPr>
              <w:t>Chilko</w:t>
            </w:r>
            <w:proofErr w:type="spellEnd"/>
          </w:p>
        </w:tc>
        <w:tc>
          <w:tcPr>
            <w:tcW w:w="1448" w:type="dxa"/>
          </w:tcPr>
          <w:p w14:paraId="560841D3" w14:textId="3413EA2F" w:rsidR="00A66355" w:rsidRPr="00A66355" w:rsidRDefault="00A66355" w:rsidP="001B700F">
            <w:pPr>
              <w:rPr>
                <w:sz w:val="20"/>
                <w:szCs w:val="20"/>
              </w:rPr>
            </w:pPr>
            <w:proofErr w:type="spellStart"/>
            <w:r w:rsidRPr="00A66355">
              <w:rPr>
                <w:sz w:val="20"/>
                <w:szCs w:val="20"/>
              </w:rPr>
              <w:t>Chilko</w:t>
            </w:r>
            <w:proofErr w:type="spellEnd"/>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proofErr w:type="spellStart"/>
            <w:r w:rsidRPr="00A66355">
              <w:rPr>
                <w:sz w:val="20"/>
                <w:szCs w:val="20"/>
              </w:rPr>
              <w:t>Shuswap</w:t>
            </w:r>
            <w:proofErr w:type="spellEnd"/>
            <w:r w:rsidRPr="00A66355">
              <w:rPr>
                <w:sz w:val="20"/>
                <w:szCs w:val="20"/>
              </w:rPr>
              <w:t>-L</w:t>
            </w:r>
          </w:p>
        </w:tc>
        <w:tc>
          <w:tcPr>
            <w:tcW w:w="1448" w:type="dxa"/>
          </w:tcPr>
          <w:p w14:paraId="263C3984" w14:textId="4250731D" w:rsidR="00A66355" w:rsidRPr="00A66355" w:rsidRDefault="00A66355" w:rsidP="001B700F">
            <w:pPr>
              <w:rPr>
                <w:sz w:val="20"/>
                <w:szCs w:val="20"/>
              </w:rPr>
            </w:pPr>
            <w:r w:rsidRPr="00A66355">
              <w:rPr>
                <w:sz w:val="20"/>
                <w:szCs w:val="20"/>
              </w:rPr>
              <w:t xml:space="preserve">Late </w:t>
            </w:r>
            <w:proofErr w:type="spellStart"/>
            <w:r w:rsidRPr="00A66355">
              <w:rPr>
                <w:sz w:val="20"/>
                <w:szCs w:val="20"/>
              </w:rPr>
              <w:t>Shuswap</w:t>
            </w:r>
            <w:proofErr w:type="spellEnd"/>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proofErr w:type="spellStart"/>
            <w:r w:rsidRPr="00A66355">
              <w:rPr>
                <w:sz w:val="20"/>
                <w:szCs w:val="20"/>
              </w:rPr>
              <w:t>Cultus</w:t>
            </w:r>
            <w:proofErr w:type="spellEnd"/>
            <w:r>
              <w:rPr>
                <w:sz w:val="20"/>
                <w:szCs w:val="20"/>
              </w:rPr>
              <w:t>*</w:t>
            </w:r>
          </w:p>
        </w:tc>
        <w:tc>
          <w:tcPr>
            <w:tcW w:w="1448" w:type="dxa"/>
          </w:tcPr>
          <w:p w14:paraId="6E62BB5F" w14:textId="48225974" w:rsidR="00A66355" w:rsidRPr="00A66355" w:rsidRDefault="00A66355" w:rsidP="001B700F">
            <w:pPr>
              <w:rPr>
                <w:sz w:val="20"/>
                <w:szCs w:val="20"/>
              </w:rPr>
            </w:pPr>
            <w:proofErr w:type="spellStart"/>
            <w:r w:rsidRPr="00A66355">
              <w:rPr>
                <w:sz w:val="20"/>
                <w:szCs w:val="20"/>
              </w:rPr>
              <w:t>Cultus</w:t>
            </w:r>
            <w:proofErr w:type="spellEnd"/>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t xml:space="preserve">Here </w:t>
      </w:r>
      <w:r>
        <w:rPr>
          <w:i/>
        </w:rPr>
        <w:t xml:space="preserve">v </w:t>
      </w:r>
      <w:r>
        <w:t xml:space="preserve">denotes variance (over time) for </w:t>
      </w:r>
      <w:commentRangeStart w:id="3"/>
      <w:r>
        <w:t xml:space="preserve">populations </w:t>
      </w:r>
      <w:commentRangeEnd w:id="3"/>
      <w:r w:rsidR="00E51CA9">
        <w:rPr>
          <w:rStyle w:val="CommentReference"/>
        </w:rPr>
        <w:commentReference w:id="3"/>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w:t>
      </w:r>
      <w:del w:id="4" w:author="DFO-MPO" w:date="2018-09-11T08:22:00Z">
        <w:r w:rsidR="000E43A3" w:rsidDel="00FD02C8">
          <w:delText>aggregate abundance</w:delText>
        </w:r>
      </w:del>
      <w:ins w:id="5"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w:t>
      </w:r>
      <w:proofErr w:type="spellStart"/>
      <w:r w:rsidR="00FF04FF">
        <w:t>Dorner</w:t>
      </w:r>
      <w:proofErr w:type="spellEnd"/>
      <w:r w:rsidR="00FF04FF">
        <w:t xml:space="preserve">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 xml:space="preserve">of per capita productivity, </w:t>
      </w:r>
      <w:proofErr w:type="gramStart"/>
      <w:r w:rsidR="009D23BD">
        <w:t>log(</w:t>
      </w:r>
      <w:proofErr w:type="gramEnd"/>
      <w:r w:rsidR="009D23BD">
        <w:t>recruits/</w:t>
      </w:r>
      <w:proofErr w:type="spellStart"/>
      <w:r w:rsidR="009D23BD">
        <w:t>spawner</w:t>
      </w:r>
      <w:proofErr w:type="spellEnd"/>
      <w:r w:rsidR="009D23BD">
        <w:t xml:space="preserve">). Since Fraser River CUs vary in the length of their </w:t>
      </w:r>
      <w:proofErr w:type="spellStart"/>
      <w:r w:rsidR="009D23BD">
        <w:t>spawner</w:t>
      </w:r>
      <w:proofErr w:type="spellEnd"/>
      <w:r w:rsidR="009D23BD">
        <w:t>-recruit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w:t>
      </w:r>
      <w:proofErr w:type="spellStart"/>
      <w:r w:rsidR="00BB46A3">
        <w:t>spawner</w:t>
      </w:r>
      <w:proofErr w:type="spellEnd"/>
      <w:r w:rsidR="00BB46A3">
        <w:t xml:space="preserve">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w:t>
      </w:r>
      <w:proofErr w:type="spellStart"/>
      <w:r>
        <w:t>spawner</w:t>
      </w:r>
      <w:proofErr w:type="spellEnd"/>
      <w:r>
        <w:t xml:space="preserve">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121EFE41" w:rsidR="009D23BD" w:rsidRDefault="009D23BD" w:rsidP="009D23BD">
      <w:pPr>
        <w:tabs>
          <w:tab w:val="left" w:pos="851"/>
        </w:tabs>
      </w:pPr>
      <w:r>
        <w:tab/>
      </w:r>
      <w:r w:rsidR="00144DF3">
        <w:t xml:space="preserve">A subset of CUs exhibit persistent cycles in </w:t>
      </w:r>
      <w:proofErr w:type="spellStart"/>
      <w:r w:rsidR="00144DF3">
        <w:t>spawner</w:t>
      </w:r>
      <w:proofErr w:type="spellEnd"/>
      <w:r w:rsidR="00144DF3">
        <w:t xml:space="preserve">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w:t>
      </w:r>
      <w:r>
        <w:t>CUs with cyclic dynamics</w:t>
      </w:r>
      <w:r w:rsidR="00144DF3">
        <w:t xml:space="preserve"> is generally estimated with an extended version of the Ricker model (the Larkin model; REF), which accounts for interactions between brood years. In this case, we also used the Larkin model to forward simulate the dynamics of cyclic CUs</w:t>
      </w:r>
      <w:r>
        <w:t xml:space="preserve"> (</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t>details</w:t>
      </w:r>
      <w:r w:rsidR="00144DF3">
        <w:t xml:space="preserve"> of model structure</w:t>
      </w:r>
      <w:r w:rsidR="006301C5">
        <w:t xml:space="preserve"> and simulations</w:t>
      </w:r>
      <w:r>
        <w:t xml:space="preserve"> in </w:t>
      </w:r>
      <w:r w:rsidR="005B527F">
        <w:t>Appendix</w:t>
      </w:r>
      <w:r>
        <w:t>). Whether we estimated productivity for a given CU using a Ricker or Larkin model followed assignments made in the most recent Wild Salmon Policy assessment (</w:t>
      </w:r>
      <w:commentRangeStart w:id="6"/>
      <w:r w:rsidR="0094700F">
        <w:t xml:space="preserve">DFO </w:t>
      </w:r>
      <w:r w:rsidR="0094700F">
        <w:rPr>
          <w:i/>
        </w:rPr>
        <w:t>in press</w:t>
      </w:r>
      <w:commentRangeEnd w:id="6"/>
      <w:r w:rsidR="0094700F">
        <w:rPr>
          <w:rStyle w:val="CommentReference"/>
        </w:rPr>
        <w:commentReference w:id="6"/>
      </w:r>
      <w:r w:rsidR="00320A6C">
        <w:t>; Table 1</w:t>
      </w:r>
      <w:r>
        <w:t>).</w:t>
      </w:r>
    </w:p>
    <w:p w14:paraId="6B170D9E" w14:textId="21E76707" w:rsidR="00CE0781" w:rsidRDefault="009D23BD" w:rsidP="005B527F">
      <w:pPr>
        <w:tabs>
          <w:tab w:val="left" w:pos="709"/>
        </w:tabs>
      </w:pPr>
      <w:r>
        <w:tab/>
      </w:r>
      <w:commentRangeStart w:id="7"/>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7"/>
      <w:r w:rsidR="00D31645">
        <w:rPr>
          <w:rStyle w:val="CommentReference"/>
        </w:rPr>
        <w:commentReference w:id="7"/>
      </w:r>
      <w:r w:rsidR="00A66355">
        <w:t>; Table 1</w:t>
      </w:r>
      <w:r w:rsidR="00B40124">
        <w:t xml:space="preserve">). </w:t>
      </w:r>
      <w:r w:rsidR="00EB655E">
        <w:t xml:space="preserve">To account for autocorrelation </w:t>
      </w:r>
      <w:r w:rsidR="00B40124">
        <w:t xml:space="preserve">and incorporate </w:t>
      </w:r>
      <w:proofErr w:type="spellStart"/>
      <w:r w:rsidR="00B40124">
        <w:t>covariation</w:t>
      </w:r>
      <w:proofErr w:type="spellEnd"/>
      <w:r w:rsidR="00B40124">
        <w:t xml:space="preserve"> among CUs we simulated deviations from the stock-recruitment relationship as </w:t>
      </w:r>
    </w:p>
    <w:p w14:paraId="6DFBD4C3" w14:textId="70761F0A"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w:ins w:id="8" w:author="DFO-MPO" w:date="2018-09-17T14:37:00Z">
          <m:r>
            <w:rPr>
              <w:rFonts w:ascii="Cambria Math" w:hAnsi="Cambria Math"/>
            </w:rPr>
            <m:t>τ</m:t>
          </m:r>
        </w:ins>
        <w:del w:id="9" w:author="DFO-MPO" w:date="2018-09-17T14:37:00Z">
          <m:r>
            <w:rPr>
              <w:rFonts w:ascii="Cambria Math" w:hAnsi="Cambria Math"/>
            </w:rPr>
            <m:t>s</m:t>
          </m:r>
        </w:del>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9E2BF9"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9E2BF9"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proofErr w:type="gramStart"/>
      <w:r>
        <w:rPr>
          <w:rFonts w:eastAsiaTheme="minorEastAsia"/>
        </w:rPr>
        <w:t>w</w:t>
      </w:r>
      <w:r w:rsidR="004F6C38">
        <w:rPr>
          <w:rFonts w:eastAsiaTheme="minorEastAsia"/>
        </w:rPr>
        <w:t>here</w:t>
      </w:r>
      <w:proofErr w:type="gramEnd"/>
      <w:r w:rsidR="004F6C3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10" w:author="DFO-MPO" w:date="2018-09-11T09:14:00Z">
        <w:r w:rsidDel="00D51A72">
          <w:delText xml:space="preserve">second </w:delText>
        </w:r>
      </w:del>
      <w:r>
        <w:t xml:space="preserve">productivity scenario in our analysis intended to represent a period of broadly </w:t>
      </w:r>
      <w:proofErr w:type="spellStart"/>
      <w:r>
        <w:t>unfavorable</w:t>
      </w:r>
      <w:proofErr w:type="spellEnd"/>
      <w:r>
        <w:t xml:space="preserv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 xml:space="preserve">(e.g. </w:t>
      </w:r>
      <w:proofErr w:type="spellStart"/>
      <w:r w:rsidR="0094700F">
        <w:rPr>
          <w:rFonts w:eastAsiaTheme="minorEastAsia"/>
        </w:rPr>
        <w:t>Dorner</w:t>
      </w:r>
      <w:proofErr w:type="spellEnd"/>
      <w:r w:rsidR="0094700F">
        <w:rPr>
          <w:rFonts w:eastAsiaTheme="minorEastAsia"/>
        </w:rPr>
        <w:t xml:space="preserve"> et al. 2009</w:t>
      </w:r>
      <w:r w:rsidR="00EA7F86">
        <w:rPr>
          <w:rFonts w:eastAsiaTheme="minorEastAsia"/>
        </w:rPr>
        <w:t xml:space="preserve">, Holt &amp; </w:t>
      </w:r>
      <w:proofErr w:type="spellStart"/>
      <w:r w:rsidR="00EA7F86">
        <w:rPr>
          <w:rFonts w:eastAsiaTheme="minorEastAsia"/>
        </w:rPr>
        <w:t>Folkes</w:t>
      </w:r>
      <w:proofErr w:type="spellEnd"/>
      <w:r w:rsidR="00EA7F86">
        <w:rPr>
          <w:rFonts w:eastAsiaTheme="minorEastAsia"/>
        </w:rPr>
        <w:t xml:space="preserve">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35789">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35789">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proofErr w:type="spellStart"/>
      <w:r w:rsidR="007014D4">
        <w:t>ower</w:t>
      </w:r>
      <w:proofErr w:type="spellEnd"/>
      <w:r w:rsidR="007014D4">
        <w:t xml:space="preserve">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1"/>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w:t>
      </w:r>
      <w:proofErr w:type="spellStart"/>
      <w:r w:rsidR="003B3742">
        <w:rPr>
          <w:rFonts w:eastAsiaTheme="minorEastAsia"/>
        </w:rPr>
        <w:t>skewness</w:t>
      </w:r>
      <w:proofErr w:type="spellEnd"/>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1"/>
      <w:r>
        <w:rPr>
          <w:rStyle w:val="CommentReference"/>
        </w:rPr>
        <w:commentReference w:id="11"/>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2"/>
      <w:r w:rsidR="005B527F">
        <w:rPr>
          <w:rFonts w:eastAsiaTheme="minorEastAsia"/>
        </w:rPr>
        <w:t>period</w:t>
      </w:r>
      <w:commentRangeEnd w:id="12"/>
      <w:r w:rsidR="00353067">
        <w:rPr>
          <w:rStyle w:val="CommentReference"/>
        </w:rPr>
        <w:commentReference w:id="12"/>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proofErr w:type="spellStart"/>
      <w:r w:rsidR="00A409A9" w:rsidRPr="00A409A9">
        <w:rPr>
          <w:rFonts w:eastAsiaTheme="minorEastAsia"/>
          <w:vertAlign w:val="superscript"/>
        </w:rPr>
        <w:t>th</w:t>
      </w:r>
      <w:proofErr w:type="spellEnd"/>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3"/>
      <w:r w:rsidR="00063326">
        <w:rPr>
          <w:rFonts w:eastAsiaTheme="minorEastAsia"/>
        </w:rPr>
        <w:t>Appendix</w:t>
      </w:r>
      <w:commentRangeEnd w:id="13"/>
      <w:r w:rsidR="00D31645">
        <w:rPr>
          <w:rStyle w:val="CommentReference"/>
        </w:rPr>
        <w:commentReference w:id="13"/>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4"/>
      <w:r w:rsidR="007B4FA6">
        <w:t>Details of the harvest control rule, mortality calculations, and parameter specificati</w:t>
      </w:r>
      <w:r w:rsidR="002E71CA">
        <w:t>ons are described in the Appendix</w:t>
      </w:r>
      <w:r w:rsidR="007B4FA6">
        <w:t>.</w:t>
      </w:r>
      <w:commentRangeEnd w:id="14"/>
      <w:r w:rsidR="007B4FA6">
        <w:rPr>
          <w:rStyle w:val="CommentReference"/>
        </w:rPr>
        <w:commentReference w:id="14"/>
      </w:r>
    </w:p>
    <w:p w14:paraId="0E3057C3" w14:textId="1F46C876" w:rsidR="00353067" w:rsidRDefault="00B5638E" w:rsidP="00B5638E">
      <w:pPr>
        <w:ind w:firstLine="720"/>
        <w:rPr>
          <w:ins w:id="15" w:author="DFO-MPO" w:date="2018-09-11T10:53:00Z"/>
        </w:rPr>
      </w:pPr>
      <w:r>
        <w:t xml:space="preserve">We introduced additional </w:t>
      </w:r>
      <w:proofErr w:type="spellStart"/>
      <w:r>
        <w:t>stochasticity</w:t>
      </w:r>
      <w:proofErr w:type="spellEnd"/>
      <w:r>
        <w:t xml:space="preserve">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6" w:author="DFO-MPO" w:date="2018-09-11T10:54:00Z" w:name="move524426592"/>
      <w:moveTo w:id="17" w:author="DFO-MPO" w:date="2018-09-11T10:54:00Z">
        <w:r w:rsidR="00353067">
          <w:t>Details of how each process was parameterized are described in the Appendix and results of sensitivity analyses are provided in an online supplement.</w:t>
        </w:r>
      </w:moveTo>
      <w:moveToRangeEnd w:id="16"/>
    </w:p>
    <w:p w14:paraId="3CAB5E2F" w14:textId="2B766F46" w:rsidR="00B5638E" w:rsidRDefault="00353067" w:rsidP="00B5638E">
      <w:pPr>
        <w:ind w:firstLine="720"/>
      </w:pPr>
      <w:ins w:id="18" w:author="DFO-MPO" w:date="2018-09-11T10:54:00Z">
        <w:r>
          <w:rPr>
            <w:rFonts w:ascii="Calibri" w:hAnsi="Calibri"/>
          </w:rPr>
          <w:t xml:space="preserve">We used recent CU-specific time series of recruit and </w:t>
        </w:r>
        <w:proofErr w:type="spellStart"/>
        <w:r>
          <w:rPr>
            <w:rFonts w:ascii="Calibri" w:hAnsi="Calibri"/>
          </w:rPr>
          <w:t>spawner</w:t>
        </w:r>
        <w:proofErr w:type="spellEnd"/>
        <w:r>
          <w:rPr>
            <w:rFonts w:ascii="Calibri" w:hAnsi="Calibri"/>
          </w:rPr>
          <w:t xml:space="preserve">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ins>
      <w:del w:id="19"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0" w:author="DFO-MPO" w:date="2018-09-11T10:54:00Z" w:name="move524426592"/>
      <w:moveFrom w:id="21" w:author="DFO-MPO" w:date="2018-09-11T10:54:00Z">
        <w:r w:rsidR="00B5638E" w:rsidDel="00353067">
          <w:t>Details of how each process was parameterized are described in the Appendix and results of sensitivity analyses are provided in an online supplement.</w:t>
        </w:r>
      </w:moveFrom>
      <w:moveFromRangeEnd w:id="20"/>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108F06F2"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del w:id="22" w:author="DFO-MPO" w:date="2018-09-17T14:38:00Z">
        <w:r w:rsidR="002800A9" w:rsidDel="005A76EF">
          <w:delText>recruitment potential</w:delText>
        </w:r>
      </w:del>
      <w:ins w:id="23" w:author="DFO-MPO" w:date="2018-09-17T14:38:00Z">
        <w:r w:rsidR="005A76EF">
          <w:t>conservation and catch objectives</w:t>
        </w:r>
      </w:ins>
      <w:r w:rsidR="002800A9">
        <w:t>,</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w:t>
      </w:r>
      <w:proofErr w:type="spellStart"/>
      <w:r w:rsidR="004F6EA3">
        <w:rPr>
          <w:rFonts w:eastAsiaTheme="minorEastAsia"/>
        </w:rPr>
        <w:t>Korman</w:t>
      </w:r>
      <w:proofErr w:type="spellEnd"/>
      <w:r w:rsidR="004F6EA3">
        <w:rPr>
          <w:rFonts w:eastAsiaTheme="minorEastAsia"/>
        </w:rPr>
        <w:t xml:space="preserve">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4"/>
      <w:r>
        <w:rPr>
          <w:i/>
        </w:rPr>
        <w:t>Evaluating model performance</w:t>
      </w:r>
      <w:commentRangeEnd w:id="24"/>
      <w:r w:rsidR="003113FB">
        <w:rPr>
          <w:rStyle w:val="CommentReference"/>
        </w:rPr>
        <w:commentReference w:id="24"/>
      </w:r>
    </w:p>
    <w:p w14:paraId="012FCE80" w14:textId="1B88FA96" w:rsidR="0000635D" w:rsidRDefault="00422BF4" w:rsidP="000C51BA">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0635D">
        <w:rPr>
          <w:rFonts w:ascii="Calibri" w:hAnsi="Calibri"/>
        </w:rPr>
        <w:t xml:space="preserve"> (Table 3)</w:t>
      </w:r>
      <w:r w:rsidR="000C51BA">
        <w:rPr>
          <w:rFonts w:ascii="Calibri" w:hAnsi="Calibri"/>
        </w:rPr>
        <w:t>.</w:t>
      </w:r>
      <w:r w:rsidR="0000635D">
        <w:rPr>
          <w:rFonts w:ascii="Calibri" w:hAnsi="Calibri"/>
        </w:rPr>
        <w:t xml:space="preserve"> Some performance metrics were calculated based on either median abundance over the simulation period (e.g. recruit abundance), while others reflect the median proportion of simulation years in which the aggregate was over a specific target (e.g. proportion of years all fisheries open) or the mean proportion of CUs over a specific target (e.g. proportion of CUs over lower BM). We incorporated two biological benchmarks based on stock-recruit analyses. S</w:t>
      </w:r>
      <w:r w:rsidR="0000635D">
        <w:rPr>
          <w:rFonts w:ascii="Calibri" w:hAnsi="Calibri"/>
          <w:vertAlign w:val="subscript"/>
        </w:rPr>
        <w:t>MSY</w:t>
      </w:r>
      <w:r w:rsidR="0000635D">
        <w:rPr>
          <w:rFonts w:ascii="Calibri" w:hAnsi="Calibri"/>
        </w:rPr>
        <w:t xml:space="preserve"> is defined as the estimated </w:t>
      </w:r>
      <w:proofErr w:type="spellStart"/>
      <w:r w:rsidR="0000635D">
        <w:rPr>
          <w:rFonts w:ascii="Calibri" w:hAnsi="Calibri"/>
        </w:rPr>
        <w:t>spawner</w:t>
      </w:r>
      <w:proofErr w:type="spellEnd"/>
      <w:r w:rsidR="0000635D">
        <w:rPr>
          <w:rFonts w:ascii="Calibri" w:hAnsi="Calibri"/>
        </w:rPr>
        <w:t xml:space="preserve"> abundance necessary to achieve maximum sustainable yield, while </w:t>
      </w:r>
      <w:proofErr w:type="spellStart"/>
      <w:r w:rsidR="0000635D">
        <w:rPr>
          <w:rFonts w:ascii="Calibri" w:hAnsi="Calibri"/>
        </w:rPr>
        <w:t>S</w:t>
      </w:r>
      <w:r w:rsidR="0000635D">
        <w:rPr>
          <w:rFonts w:ascii="Calibri" w:hAnsi="Calibri"/>
          <w:vertAlign w:val="subscript"/>
        </w:rPr>
        <w:t>Gen</w:t>
      </w:r>
      <w:proofErr w:type="spellEnd"/>
      <w:r w:rsidR="0000635D">
        <w:rPr>
          <w:rFonts w:ascii="Calibri" w:hAnsi="Calibri"/>
        </w:rPr>
        <w:t xml:space="preserve"> is </w:t>
      </w:r>
      <w:r w:rsidR="0000635D">
        <w:t xml:space="preserve">the estimated </w:t>
      </w:r>
      <w:proofErr w:type="spellStart"/>
      <w:r w:rsidR="0000635D">
        <w:t>spawner</w:t>
      </w:r>
      <w:proofErr w:type="spellEnd"/>
      <w:r w:rsidR="0000635D">
        <w:t xml:space="preserve"> abundance necessary to recover to </w:t>
      </w:r>
      <w:r w:rsidR="0000635D">
        <w:rPr>
          <w:i/>
        </w:rPr>
        <w:t>S</w:t>
      </w:r>
      <w:r w:rsidR="0000635D">
        <w:rPr>
          <w:vertAlign w:val="subscript"/>
        </w:rPr>
        <w:t xml:space="preserve">MSY </w:t>
      </w:r>
      <w:r w:rsidR="0000635D">
        <w:t xml:space="preserve">in one generation in the absence of fishing mortality </w:t>
      </w:r>
      <w:r w:rsidR="0000635D">
        <w:fldChar w:fldCharType="begin"/>
      </w:r>
      <w:r w:rsidR="0000635D">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00635D">
        <w:fldChar w:fldCharType="separate"/>
      </w:r>
      <w:r w:rsidR="0000635D">
        <w:rPr>
          <w:noProof/>
        </w:rPr>
        <w:t>(Holt 2009)</w:t>
      </w:r>
      <w:r w:rsidR="0000635D">
        <w:fldChar w:fldCharType="end"/>
      </w:r>
      <w:r w:rsidR="0000635D">
        <w:t>. The equations used to estimate these metrics are presented in the Appendix.</w:t>
      </w:r>
      <w:r w:rsidR="0000635D" w:rsidRPr="0000635D">
        <w:rPr>
          <w:rFonts w:ascii="Calibri" w:hAnsi="Calibri"/>
        </w:rPr>
        <w:t xml:space="preserve"> </w:t>
      </w:r>
      <w:r w:rsidR="0000635D">
        <w:rPr>
          <w:rFonts w:ascii="Calibri" w:hAnsi="Calibri"/>
        </w:rPr>
        <w:t>To evaluate differences in performance between OMs, we present median outputs among simulations with 10</w:t>
      </w:r>
      <w:r w:rsidR="0000635D" w:rsidRPr="00207CE4">
        <w:rPr>
          <w:rFonts w:ascii="Calibri" w:hAnsi="Calibri"/>
          <w:vertAlign w:val="superscript"/>
        </w:rPr>
        <w:t>th</w:t>
      </w:r>
      <w:r w:rsidR="0000635D">
        <w:rPr>
          <w:rFonts w:ascii="Calibri" w:hAnsi="Calibri"/>
        </w:rPr>
        <w:t xml:space="preserve"> and 90</w:t>
      </w:r>
      <w:r w:rsidR="0000635D" w:rsidRPr="00207CE4">
        <w:rPr>
          <w:rFonts w:ascii="Calibri" w:hAnsi="Calibri"/>
          <w:vertAlign w:val="superscript"/>
        </w:rPr>
        <w:t>th</w:t>
      </w:r>
      <w:r w:rsidR="0000635D">
        <w:rPr>
          <w:rFonts w:ascii="Calibri" w:hAnsi="Calibri"/>
        </w:rPr>
        <w:t xml:space="preserve"> percentile intervals.</w:t>
      </w:r>
    </w:p>
    <w:p w14:paraId="03C7A101" w14:textId="7987FE51" w:rsidR="0000635D" w:rsidRDefault="0000635D" w:rsidP="0000635D">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w:t>
      </w:r>
      <w:proofErr w:type="spellStart"/>
      <w:r>
        <w:rPr>
          <w:rFonts w:eastAsiaTheme="minorEastAsia"/>
        </w:rPr>
        <w:t>spawner</w:t>
      </w:r>
      <w:proofErr w:type="spellEnd"/>
      <w:r>
        <w:rPr>
          <w:rFonts w:eastAsiaTheme="minorEastAsia"/>
        </w:rPr>
        <w:t xml:space="preserve"> abundance across CV</w:t>
      </w:r>
      <w:r>
        <w:rPr>
          <w:rFonts w:eastAsiaTheme="minorEastAsia"/>
          <w:vertAlign w:val="subscript"/>
        </w:rPr>
        <w:t xml:space="preserve">C </w:t>
      </w:r>
      <w:r>
        <w:rPr>
          <w:rFonts w:eastAsiaTheme="minorEastAsia"/>
        </w:rPr>
        <w:t xml:space="preserve">and synchrony treatments for two CUs: </w:t>
      </w:r>
      <w:proofErr w:type="spellStart"/>
      <w:r>
        <w:rPr>
          <w:rFonts w:eastAsiaTheme="minorEastAsia"/>
        </w:rPr>
        <w:t>Bowron</w:t>
      </w:r>
      <w:proofErr w:type="spellEnd"/>
      <w:r>
        <w:rPr>
          <w:rFonts w:eastAsiaTheme="minorEastAsia"/>
        </w:rPr>
        <w:t xml:space="preserve"> (a low abundance CU that is considered at risk) and </w:t>
      </w:r>
      <w:proofErr w:type="spellStart"/>
      <w:r>
        <w:rPr>
          <w:rFonts w:eastAsiaTheme="minorEastAsia"/>
        </w:rPr>
        <w:t>Chilko</w:t>
      </w:r>
      <w:proofErr w:type="spellEnd"/>
      <w:r>
        <w:rPr>
          <w:rFonts w:eastAsiaTheme="minorEastAsia"/>
        </w:rPr>
        <w:t xml:space="preserve"> (an abundant CU that regularly makes up a considerable portion of commercial catch). </w:t>
      </w:r>
    </w:p>
    <w:p w14:paraId="6129938E" w14:textId="50EEE46E" w:rsidR="00162C8A" w:rsidRPr="00162C8A" w:rsidRDefault="0000635D" w:rsidP="0000635D">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w:t>
      </w:r>
      <w:proofErr w:type="spellStart"/>
      <w:r w:rsidR="00D31645">
        <w:t>spawner</w:t>
      </w:r>
      <w:proofErr w:type="spellEnd"/>
      <w:r w:rsidR="00D31645">
        <w:t>))</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w:t>
      </w:r>
      <w:proofErr w:type="spellStart"/>
      <w:r w:rsidR="005C2371">
        <w:t>spawner</w:t>
      </w:r>
      <w:proofErr w:type="spellEnd"/>
      <w:r w:rsidR="005C2371">
        <w:t xml:space="preserve">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w:t>
      </w:r>
      <w:proofErr w:type="spellStart"/>
      <w:r w:rsidR="00D663FC">
        <w:t>spawner</w:t>
      </w:r>
      <w:proofErr w:type="spellEnd"/>
      <w:r w:rsidR="00D663FC">
        <w:t xml:space="preserve">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5"/>
      <w:r>
        <w:t>Figure 1</w:t>
      </w:r>
      <w:commentRangeEnd w:id="25"/>
      <w:r w:rsidR="00A66355">
        <w:rPr>
          <w:rStyle w:val="CommentReference"/>
        </w:rPr>
        <w:commentReference w:id="25"/>
      </w:r>
      <w:r>
        <w:t xml:space="preserve">. Observed trends in Fraser River sockeye salmon productivity (log (recruits per </w:t>
      </w:r>
      <w:proofErr w:type="spellStart"/>
      <w:r>
        <w:t>spawner</w:t>
      </w:r>
      <w:proofErr w:type="spellEnd"/>
      <w:r>
        <w:t xml:space="preserve">)), aggregate </w:t>
      </w:r>
      <w:proofErr w:type="spellStart"/>
      <w:r>
        <w:t>spawner</w:t>
      </w:r>
      <w:proofErr w:type="spellEnd"/>
      <w:r>
        <w:t xml:space="preserve">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6"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27"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28"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29"/>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29"/>
      </w:ins>
    </w:p>
    <w:p w14:paraId="655310C4" w14:textId="743742D1" w:rsidR="0093252F" w:rsidDel="00353067" w:rsidRDefault="00353067" w:rsidP="00A91A4F">
      <w:pPr>
        <w:rPr>
          <w:del w:id="30" w:author="DFO-MPO" w:date="2018-09-11T10:57:00Z"/>
          <w:rFonts w:eastAsiaTheme="minorEastAsia"/>
        </w:rPr>
      </w:pPr>
      <w:ins w:id="31" w:author="DFO-MPO" w:date="2018-09-11T10:57:00Z">
        <w:r>
          <w:rPr>
            <w:rStyle w:val="CommentReference"/>
          </w:rPr>
          <w:commentReference w:id="29"/>
        </w:r>
      </w:ins>
      <w:del w:id="32"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3" w:author="DFO-MPO" w:date="2018-09-11T10:57:00Z">
          <w:pPr/>
        </w:pPrChange>
      </w:pPr>
      <w:r>
        <w:rPr>
          <w:rFonts w:eastAsiaTheme="minorEastAsia"/>
          <w:noProof/>
          <w:lang w:val="en-US"/>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xml:space="preserve">, respectively. Trends in the observed stock-recruitment dataset are shown in black, the dashed line represents the beginning of the simulation period, and </w:t>
      </w:r>
      <w:proofErr w:type="spellStart"/>
      <w:r w:rsidR="00511A34">
        <w:rPr>
          <w:rFonts w:eastAsiaTheme="minorEastAsia"/>
        </w:rPr>
        <w:t>colored</w:t>
      </w:r>
      <w:proofErr w:type="spellEnd"/>
      <w:r w:rsidR="00511A34">
        <w:rPr>
          <w:rFonts w:eastAsiaTheme="minorEastAsia"/>
        </w:rPr>
        <w:t xml:space="preserve">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(Fig. 3a</w:t>
      </w:r>
      <w:del w:id="34" w:author="DFO-MPO" w:date="2018-09-17T08:36:00Z">
        <w:r w:rsidR="00B566E0" w:rsidDel="00B60E00">
          <w:rPr>
            <w:rFonts w:eastAsiaTheme="minorEastAsia"/>
          </w:rPr>
          <w:delText xml:space="preserve"> and 3</w:delText>
        </w:r>
      </w:del>
      <w:proofErr w:type="gramStart"/>
      <w:ins w:id="35" w:author="DFO-MPO" w:date="2018-09-17T08:36:00Z">
        <w:r w:rsidR="00B60E00">
          <w:rPr>
            <w:rFonts w:eastAsiaTheme="minorEastAsia"/>
          </w:rPr>
          <w:t>,</w:t>
        </w:r>
      </w:ins>
      <w:r w:rsidR="00B566E0">
        <w:rPr>
          <w:rFonts w:eastAsiaTheme="minorEastAsia"/>
        </w:rPr>
        <w:t>b</w:t>
      </w:r>
      <w:proofErr w:type="gramEnd"/>
      <w:r w:rsidR="00B566E0">
        <w:rPr>
          <w:rFonts w:eastAsiaTheme="minorEastAsia"/>
        </w:rPr>
        <w:t>,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ins w:id="36" w:author="DFO-MPO" w:date="2018-09-17T08:36:00Z">
        <w:r w:rsidR="00B60E00">
          <w:rPr>
            <w:rFonts w:eastAsiaTheme="minorEastAsia"/>
          </w:rPr>
          <w:t>,b</w:t>
        </w:r>
      </w:ins>
      <w:del w:id="37"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38"/>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8"/>
      <w:r w:rsidR="002A7AB5">
        <w:rPr>
          <w:rStyle w:val="CommentReference"/>
        </w:rPr>
        <w:commentReference w:id="38"/>
      </w:r>
      <w:ins w:id="39" w:author="DFO-MPO" w:date="2018-09-17T08:29:00Z">
        <w:r w:rsidR="00B566E0" w:rsidDel="00B566E0">
          <w:rPr>
            <w:rFonts w:eastAsiaTheme="minorEastAsia"/>
          </w:rPr>
          <w:t xml:space="preserve"> </w:t>
        </w:r>
      </w:ins>
      <w:del w:id="40"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41"/>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41"/>
        <w:r w:rsidR="00F8390D" w:rsidDel="00B566E0">
          <w:rPr>
            <w:rStyle w:val="CommentReference"/>
          </w:rPr>
          <w:commentReference w:id="41"/>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w:t>
      </w:r>
      <w:proofErr w:type="gramStart"/>
      <w:r w:rsidR="003C1C7D">
        <w:rPr>
          <w:rFonts w:eastAsiaTheme="minorEastAsia"/>
        </w:rPr>
        <w:t>,g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42" w:author="DFO-MPO" w:date="2018-09-17T08:31:00Z">
        <w:r w:rsidR="00F8390D" w:rsidDel="00B60E00">
          <w:rPr>
            <w:rFonts w:eastAsiaTheme="minorEastAsia"/>
          </w:rPr>
          <w:delText>operating model</w:delText>
        </w:r>
      </w:del>
      <w:ins w:id="43" w:author="DFO-MPO" w:date="2018-09-17T08:31:00Z">
        <w:r w:rsidR="00B60E00">
          <w:rPr>
            <w:rFonts w:eastAsiaTheme="minorEastAsia"/>
          </w:rPr>
          <w:t>productivity scenario</w:t>
        </w:r>
      </w:ins>
      <w:r>
        <w:rPr>
          <w:rFonts w:eastAsiaTheme="minorEastAsia"/>
        </w:rPr>
        <w:t xml:space="preserve"> </w:t>
      </w:r>
      <w:del w:id="44"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45"/>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5"/>
      <w:r>
        <w:rPr>
          <w:rStyle w:val="CommentReference"/>
        </w:rPr>
        <w:commentReference w:id="45"/>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46"/>
      <w:r>
        <w:rPr>
          <w:rFonts w:eastAsiaTheme="minorEastAsia"/>
        </w:rPr>
        <w:t xml:space="preserve">250 </w:t>
      </w:r>
      <w:commentRangeEnd w:id="46"/>
      <w:r>
        <w:rPr>
          <w:rStyle w:val="CommentReference"/>
        </w:rPr>
        <w:commentReference w:id="46"/>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47" w:author="DFO-MPO" w:date="2018-09-17T08:32:00Z"/>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48" w:author="DFO-MPO" w:date="2018-09-11T11:44:00Z">
        <w:r w:rsidDel="00EF79E0">
          <w:rPr>
            <w:rFonts w:eastAsiaTheme="minorEastAsia"/>
          </w:rPr>
          <w:delText xml:space="preserve">severe </w:delText>
        </w:r>
      </w:del>
      <w:ins w:id="49"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50"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51" w:author="DFO-MPO" w:date="2018-09-17T08:33:00Z">
        <w:r w:rsidR="00B60E00">
          <w:rPr>
            <w:rFonts w:eastAsiaTheme="minorEastAsia"/>
          </w:rPr>
          <w:t>median catches</w:t>
        </w:r>
      </w:ins>
      <w:ins w:id="52" w:author="DFO-MPO" w:date="2018-09-17T08:32:00Z">
        <w:r w:rsidR="00B60E00">
          <w:rPr>
            <w:rFonts w:eastAsiaTheme="minorEastAsia"/>
          </w:rPr>
          <w:t xml:space="preserve"> increased, but the median remained stable</w:t>
        </w:r>
      </w:ins>
      <w:ins w:id="53" w:author="DFO-MPO" w:date="2018-09-17T08:34:00Z">
        <w:r w:rsidR="00B60E00">
          <w:rPr>
            <w:rFonts w:eastAsiaTheme="minorEastAsia"/>
          </w:rPr>
          <w:t xml:space="preserve"> (Fig. 4a, green dots)</w:t>
        </w:r>
      </w:ins>
      <w:ins w:id="54" w:author="DFO-MPO" w:date="2018-09-17T08:33:00Z">
        <w:r w:rsidR="00B60E00">
          <w:rPr>
            <w:rFonts w:eastAsiaTheme="minorEastAsia"/>
          </w:rPr>
          <w:t>; however, median catch stability and the proportion of years the minimum catch threshold was met declined markedly (Fig</w:t>
        </w:r>
      </w:ins>
      <w:ins w:id="55" w:author="DFO-MPO" w:date="2018-09-17T08:34:00Z">
        <w:r w:rsidR="00B60E00">
          <w:rPr>
            <w:rFonts w:eastAsiaTheme="minorEastAsia"/>
          </w:rPr>
          <w:t>.</w:t>
        </w:r>
      </w:ins>
      <w:ins w:id="56" w:author="DFO-MPO" w:date="2018-09-17T08:33:00Z">
        <w:r w:rsidR="00B60E00">
          <w:rPr>
            <w:rFonts w:eastAsiaTheme="minorEastAsia"/>
          </w:rPr>
          <w:t xml:space="preserve"> 4b,c). </w:t>
        </w:r>
      </w:ins>
      <w:ins w:id="57"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58" w:author="DFO-MPO" w:date="2018-09-17T08:34:00Z">
        <w:r w:rsidR="00B60E00">
          <w:rPr>
            <w:rFonts w:eastAsiaTheme="minorEastAsia"/>
          </w:rPr>
          <w:t xml:space="preserve"> median catch abundance, catch stability and the proportion of the years threshold catches were met all declined</w:t>
        </w:r>
      </w:ins>
      <w:ins w:id="59" w:author="DFO-MPO" w:date="2018-09-17T08:32:00Z">
        <w:r w:rsidR="00B60E00">
          <w:rPr>
            <w:rFonts w:eastAsiaTheme="minorEastAsia"/>
          </w:rPr>
          <w:t xml:space="preserve"> (Fig. </w:t>
        </w:r>
      </w:ins>
      <w:ins w:id="60" w:author="DFO-MPO" w:date="2018-09-17T08:35:00Z">
        <w:r w:rsidR="00B60E00">
          <w:rPr>
            <w:rFonts w:eastAsiaTheme="minorEastAsia"/>
          </w:rPr>
          <w:t>4a,b</w:t>
        </w:r>
        <w:proofErr w:type="gramStart"/>
        <w:r w:rsidR="00B60E00">
          <w:rPr>
            <w:rFonts w:eastAsiaTheme="minorEastAsia"/>
          </w:rPr>
          <w:t>,c</w:t>
        </w:r>
        <w:proofErr w:type="gramEnd"/>
        <w:r w:rsidR="00B60E00">
          <w:rPr>
            <w:rFonts w:eastAsiaTheme="minorEastAsia"/>
          </w:rPr>
          <w:t>,</w:t>
        </w:r>
      </w:ins>
      <w:ins w:id="61"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62" w:author="DFO-MPO" w:date="2018-09-11T11:44:00Z">
        <w:r w:rsidR="00B01A4C" w:rsidDel="00EF79E0">
          <w:rPr>
            <w:rFonts w:eastAsiaTheme="minorEastAsia"/>
          </w:rPr>
          <w:delText xml:space="preserve">below </w:delText>
        </w:r>
      </w:del>
      <w:ins w:id="63"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64" w:author="DFO-MPO" w:date="2018-09-11T11:44:00Z">
        <w:r w:rsidR="00B01A4C" w:rsidDel="00EF79E0">
          <w:rPr>
            <w:rFonts w:eastAsiaTheme="minorEastAsia"/>
          </w:rPr>
          <w:delText xml:space="preserve">increased </w:delText>
        </w:r>
      </w:del>
      <w:ins w:id="65"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66"/>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66"/>
      <w:r w:rsidR="00B32293">
        <w:rPr>
          <w:rStyle w:val="CommentReference"/>
        </w:rPr>
        <w:commentReference w:id="66"/>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67"/>
      <w:r>
        <w:rPr>
          <w:rFonts w:eastAsiaTheme="minorEastAsia"/>
        </w:rPr>
        <w:t xml:space="preserve">250 </w:t>
      </w:r>
      <w:commentRangeEnd w:id="67"/>
      <w:r>
        <w:rPr>
          <w:rStyle w:val="CommentReference"/>
        </w:rPr>
        <w:commentReference w:id="67"/>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w:t>
      </w:r>
      <w:proofErr w:type="spellStart"/>
      <w:r>
        <w:rPr>
          <w:rFonts w:eastAsiaTheme="minorEastAsia"/>
        </w:rPr>
        <w:t>spawner</w:t>
      </w:r>
      <w:proofErr w:type="spellEnd"/>
      <w:r>
        <w:rPr>
          <w:rFonts w:eastAsiaTheme="minorEastAsia"/>
        </w:rPr>
        <w:t xml:space="preserve">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w:t>
      </w:r>
      <w:proofErr w:type="spellStart"/>
      <w:r w:rsidR="00F8390D">
        <w:rPr>
          <w:rFonts w:eastAsiaTheme="minorEastAsia"/>
        </w:rPr>
        <w:t>spawner</w:t>
      </w:r>
      <w:proofErr w:type="spellEnd"/>
      <w:r w:rsidR="00F8390D">
        <w:rPr>
          <w:rFonts w:eastAsiaTheme="minorEastAsia"/>
        </w:rPr>
        <w:t xml:space="preserve">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commentReference w:id="68"/>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w:t>
      </w:r>
      <w:proofErr w:type="gramStart"/>
      <w:r>
        <w:t xml:space="preserve">Distributions of CU-specific median </w:t>
      </w:r>
      <w:proofErr w:type="spellStart"/>
      <w:r>
        <w:t>spawner</w:t>
      </w:r>
      <w:proofErr w:type="spellEnd"/>
      <w:r>
        <w:t xml:space="preserve">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69"/>
      <w:r>
        <w:rPr>
          <w:noProof/>
          <w:lang w:val="en-US"/>
        </w:rPr>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69"/>
      <w:r>
        <w:rPr>
          <w:rStyle w:val="CommentReference"/>
        </w:rPr>
        <w:commentReference w:id="69"/>
      </w:r>
    </w:p>
    <w:p w14:paraId="670FE2F0" w14:textId="167BFA5C" w:rsidR="00F8390D" w:rsidRDefault="00F8390D" w:rsidP="00F8390D">
      <w:r>
        <w:t xml:space="preserve">Figure S1. </w:t>
      </w:r>
      <w:proofErr w:type="gramStart"/>
      <w:r>
        <w:t xml:space="preserve">Distributions of CU-specific median </w:t>
      </w:r>
      <w:proofErr w:type="spellStart"/>
      <w:r>
        <w:t>spawner</w:t>
      </w:r>
      <w:proofErr w:type="spellEnd"/>
      <w:r>
        <w:t xml:space="preserve">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70"/>
      <w:r>
        <w:t xml:space="preserve">A range </w:t>
      </w:r>
      <w:commentRangeEnd w:id="70"/>
      <w:r>
        <w:rPr>
          <w:rStyle w:val="CommentReference"/>
        </w:rPr>
        <w:commentReference w:id="70"/>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26T07:58:00Z" w:initials="D">
    <w:p w14:paraId="060AB32D" w14:textId="698CD936" w:rsidR="00147101" w:rsidRDefault="00147101">
      <w:pPr>
        <w:pStyle w:val="CommentText"/>
      </w:pPr>
      <w:r>
        <w:rPr>
          <w:rStyle w:val="CommentReference"/>
        </w:rPr>
        <w:annotationRef/>
      </w:r>
      <w:r>
        <w:t>Copy and paste methods from other doc – split ~Sep19</w:t>
      </w:r>
    </w:p>
  </w:comment>
  <w:comment w:id="2" w:author="DFO-MPO" w:date="2018-09-12T13:38:00Z" w:initials="D">
    <w:p w14:paraId="57C706DD" w14:textId="2B5943BC" w:rsidR="00147101" w:rsidRDefault="00147101"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3" w:author="DFO-MPO" w:date="2018-09-01T10:24:00Z" w:initials="D">
    <w:p w14:paraId="23355285" w14:textId="4E3743EE" w:rsidR="00147101" w:rsidRDefault="00147101">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6" w:author="Cameron Freshwater" w:date="2018-09-02T20:32:00Z" w:initials="CF">
    <w:p w14:paraId="5C7FB770" w14:textId="0CBEC2C0" w:rsidR="00147101" w:rsidRDefault="00147101">
      <w:pPr>
        <w:pStyle w:val="CommentText"/>
      </w:pPr>
      <w:r>
        <w:rPr>
          <w:rStyle w:val="CommentReference"/>
        </w:rPr>
        <w:annotationRef/>
      </w:r>
      <w:r>
        <w:t>Ok to cite the WSP status draft?</w:t>
      </w:r>
    </w:p>
  </w:comment>
  <w:comment w:id="7" w:author="Cameron Freshwater" w:date="2018-09-02T13:54:00Z" w:initials="CF">
    <w:p w14:paraId="1F411D00" w14:textId="77777777" w:rsidR="00147101" w:rsidRDefault="00147101">
      <w:pPr>
        <w:pStyle w:val="CommentText"/>
      </w:pPr>
      <w:r>
        <w:rPr>
          <w:rStyle w:val="CommentReference"/>
        </w:rPr>
        <w:annotationRef/>
      </w:r>
      <w:r>
        <w:t xml:space="preserve">Necessary to list these somewhere? </w:t>
      </w:r>
    </w:p>
    <w:p w14:paraId="1301AD09" w14:textId="77777777" w:rsidR="00147101" w:rsidRDefault="00147101">
      <w:pPr>
        <w:pStyle w:val="CommentText"/>
      </w:pPr>
    </w:p>
    <w:p w14:paraId="30EA0962" w14:textId="3E7D05C8" w:rsidR="00147101" w:rsidRPr="00D31645" w:rsidRDefault="00147101">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1" w:author="DFO-MPO" w:date="2018-09-03T09:49:00Z" w:initials="D">
    <w:p w14:paraId="02FE2BBA" w14:textId="58720E24" w:rsidR="00147101" w:rsidRDefault="00147101">
      <w:pPr>
        <w:pStyle w:val="CommentText"/>
      </w:pPr>
      <w:r>
        <w:rPr>
          <w:rStyle w:val="CommentReference"/>
        </w:rPr>
        <w:annotationRef/>
      </w:r>
      <w:r>
        <w:t xml:space="preserve">Basically I used suggested values from Sean’s papers as a starting off point. I then fit </w:t>
      </w:r>
      <w:proofErr w:type="spellStart"/>
      <w:r>
        <w:t>univariate</w:t>
      </w:r>
      <w:proofErr w:type="spellEnd"/>
      <w:r>
        <w:t xml:space="preserve"> skewed student-t distributions to the residuals of each CU’s SR relationship using a maximum likelihood package (</w:t>
      </w:r>
      <w:proofErr w:type="spellStart"/>
      <w:r>
        <w:t>selm</w:t>
      </w:r>
      <w:proofErr w:type="spellEnd"/>
      <w:r>
        <w:t xml:space="preserve">). Nearly all CUs had evidence of negative </w:t>
      </w:r>
      <w:proofErr w:type="spellStart"/>
      <w:r>
        <w:t>skewness</w:t>
      </w:r>
      <w:proofErr w:type="spellEnd"/>
      <w:r>
        <w:t xml:space="preserve">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147101" w:rsidRDefault="00147101">
      <w:pPr>
        <w:pStyle w:val="CommentText"/>
      </w:pPr>
    </w:p>
    <w:p w14:paraId="6DF82093" w14:textId="5ABCDB31" w:rsidR="00147101" w:rsidRDefault="00147101">
      <w:pPr>
        <w:pStyle w:val="CommentText"/>
      </w:pPr>
      <w:r>
        <w:t>Assuming everyone agrees this is sufficiently robust, should this analysis be included as a supplement?</w:t>
      </w:r>
    </w:p>
  </w:comment>
  <w:comment w:id="12" w:author="DFO-MPO" w:date="2018-09-11T10:47:00Z" w:initials="D">
    <w:p w14:paraId="04DD9ED2" w14:textId="36A2C2CD" w:rsidR="00147101" w:rsidRDefault="00147101">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w:t>
      </w:r>
      <w:proofErr w:type="gramStart"/>
      <w:r>
        <w:t>to</w:t>
      </w:r>
      <w:proofErr w:type="gramEnd"/>
      <w:r>
        <w:t xml:space="preserve"> help justify)</w:t>
      </w:r>
    </w:p>
  </w:comment>
  <w:comment w:id="13" w:author="Cameron Freshwater" w:date="2018-09-02T13:56:00Z" w:initials="CF">
    <w:p w14:paraId="66BE47B8" w14:textId="1C8BAE40" w:rsidR="00147101" w:rsidRDefault="00147101">
      <w:pPr>
        <w:pStyle w:val="CommentText"/>
      </w:pPr>
      <w:r>
        <w:rPr>
          <w:rStyle w:val="CommentReference"/>
        </w:rPr>
        <w:annotationRef/>
      </w:r>
      <w:r>
        <w:t>Presented in main text here.</w:t>
      </w:r>
    </w:p>
  </w:comment>
  <w:comment w:id="14" w:author="DFO-MPO" w:date="2018-09-01T12:05:00Z" w:initials="D">
    <w:p w14:paraId="136EE22E" w14:textId="66EDF9D1" w:rsidR="00147101" w:rsidRDefault="00147101" w:rsidP="007B4FA6">
      <w:pPr>
        <w:pStyle w:val="CommentText"/>
      </w:pPr>
      <w:r>
        <w:rPr>
          <w:rStyle w:val="CommentReference"/>
        </w:rPr>
        <w:annotationRef/>
      </w:r>
      <w:r>
        <w:t>Really trying to keep the model details in the main text to a minimum but I’m not sure if this is a sufficient amount of detail.</w:t>
      </w:r>
    </w:p>
  </w:comment>
  <w:comment w:id="24" w:author="DFO-MPO" w:date="2018-09-01T13:20:00Z" w:initials="D">
    <w:p w14:paraId="7FEA7EDF" w14:textId="5C35EDCB" w:rsidR="00147101" w:rsidRDefault="00147101">
      <w:pPr>
        <w:pStyle w:val="CommentText"/>
      </w:pPr>
      <w:r>
        <w:rPr>
          <w:rStyle w:val="CommentReference"/>
        </w:rPr>
        <w:annotationRef/>
      </w:r>
      <w:r>
        <w:t>Would a table summarizing the PMs be justified?</w:t>
      </w:r>
    </w:p>
  </w:comment>
  <w:comment w:id="25" w:author="DFO-MPO" w:date="2018-09-12T13:31:00Z" w:initials="D">
    <w:p w14:paraId="7D26776E" w14:textId="47C0A16F" w:rsidR="00147101" w:rsidRDefault="00147101">
      <w:pPr>
        <w:pStyle w:val="CommentText"/>
      </w:pPr>
      <w:r>
        <w:rPr>
          <w:rStyle w:val="CommentReference"/>
        </w:rPr>
        <w:annotationRef/>
      </w:r>
    </w:p>
  </w:comment>
  <w:comment w:id="29" w:author="Holt" w:date="2018-09-11T10:57:00Z" w:initials="CH">
    <w:p w14:paraId="4F93F042" w14:textId="77777777" w:rsidR="00147101" w:rsidRDefault="00147101" w:rsidP="00353067">
      <w:pPr>
        <w:pStyle w:val="CommentText"/>
      </w:pPr>
      <w:r>
        <w:rPr>
          <w:rStyle w:val="CommentReference"/>
        </w:rPr>
        <w:annotationRef/>
      </w:r>
      <w:r>
        <w:t>Is this fair to say? If not, suggest rewording the next results (Fig 3-4)</w:t>
      </w:r>
    </w:p>
  </w:comment>
  <w:comment w:id="38" w:author="Cameron Freshwater" w:date="2018-09-02T14:44:00Z" w:initials="CF">
    <w:p w14:paraId="14060C45" w14:textId="0249EC27" w:rsidR="00147101" w:rsidRDefault="00147101">
      <w:pPr>
        <w:pStyle w:val="CommentText"/>
      </w:pPr>
      <w:r>
        <w:rPr>
          <w:rStyle w:val="CommentReference"/>
        </w:rPr>
        <w:annotationRef/>
      </w:r>
      <w:r>
        <w:t>Thought about explaining this initially counterintuitive pattern here, but I feel as though its better suited to the discussion</w:t>
      </w:r>
    </w:p>
  </w:comment>
  <w:comment w:id="41" w:author="Cameron Freshwater" w:date="2018-09-03T19:23:00Z" w:initials="CF">
    <w:p w14:paraId="5C0429C3" w14:textId="00D27E99" w:rsidR="00147101" w:rsidRDefault="00147101">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45" w:author="Cameron Freshwater" w:date="2018-09-03T09:54:00Z" w:initials="CF">
    <w:p w14:paraId="5D4E8DB3" w14:textId="77777777" w:rsidR="00147101" w:rsidRDefault="00147101">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147101" w:rsidRDefault="00147101">
      <w:pPr>
        <w:pStyle w:val="CommentText"/>
      </w:pPr>
    </w:p>
    <w:p w14:paraId="0A021354" w14:textId="012A6A46" w:rsidR="00147101" w:rsidRDefault="00147101">
      <w:pPr>
        <w:pStyle w:val="CommentText"/>
      </w:pPr>
      <w:r>
        <w:t xml:space="preserve">For catch PMs I think we should keep median catch and some metric of variability (either stability or CV), as well as one other metric, but I’m unsure which is most relevant. </w:t>
      </w:r>
    </w:p>
  </w:comment>
  <w:comment w:id="46" w:author="Cameron Freshwater" w:date="2018-09-02T14:33:00Z" w:initials="CF">
    <w:p w14:paraId="2D38F0B1" w14:textId="77777777" w:rsidR="00147101" w:rsidRDefault="00147101" w:rsidP="00871917">
      <w:pPr>
        <w:pStyle w:val="CommentText"/>
      </w:pPr>
      <w:r>
        <w:rPr>
          <w:rStyle w:val="CommentReference"/>
        </w:rPr>
        <w:annotationRef/>
      </w:r>
      <w:r>
        <w:t>This will be bumped up for final run.</w:t>
      </w:r>
    </w:p>
  </w:comment>
  <w:comment w:id="66" w:author="Cameron Freshwater" w:date="2018-09-02T20:21:00Z" w:initials="CF">
    <w:p w14:paraId="3982B96C" w14:textId="15341598" w:rsidR="00147101" w:rsidRDefault="0014710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147101" w:rsidRDefault="00147101">
      <w:pPr>
        <w:pStyle w:val="CommentText"/>
      </w:pPr>
    </w:p>
    <w:p w14:paraId="78A8266D" w14:textId="27E42DD2" w:rsidR="00147101" w:rsidRDefault="00147101">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67" w:author="Cameron Freshwater" w:date="2018-09-03T10:32:00Z" w:initials="CF">
    <w:p w14:paraId="657CDEA2" w14:textId="77777777" w:rsidR="00147101" w:rsidRDefault="00147101" w:rsidP="004709A6">
      <w:pPr>
        <w:pStyle w:val="CommentText"/>
      </w:pPr>
      <w:r>
        <w:rPr>
          <w:rStyle w:val="CommentReference"/>
        </w:rPr>
        <w:annotationRef/>
      </w:r>
      <w:r>
        <w:t>This will be bumped up for final run.</w:t>
      </w:r>
    </w:p>
  </w:comment>
  <w:comment w:id="68" w:author="Cameron Freshwater" w:date="2018-09-03T19:11:00Z" w:initials="CF">
    <w:p w14:paraId="406B830F" w14:textId="1FCD59A0" w:rsidR="00147101" w:rsidRDefault="0014710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147101" w:rsidRDefault="00147101">
      <w:pPr>
        <w:pStyle w:val="CommentText"/>
      </w:pPr>
    </w:p>
    <w:p w14:paraId="23F4047A" w14:textId="0C0451AD" w:rsidR="00147101" w:rsidRDefault="00147101">
      <w:pPr>
        <w:pStyle w:val="CommentText"/>
      </w:pPr>
      <w:r>
        <w:t xml:space="preserve">Carrie is this what you had in mind or did you instead want me to show increases in median </w:t>
      </w:r>
      <w:r w:rsidRPr="00451C26">
        <w:rPr>
          <w:b/>
        </w:rPr>
        <w:t>aggregate</w:t>
      </w:r>
      <w:r>
        <w:t xml:space="preserve"> </w:t>
      </w:r>
      <w:proofErr w:type="spellStart"/>
      <w:r>
        <w:t>spawner</w:t>
      </w:r>
      <w:proofErr w:type="spellEnd"/>
      <w:r>
        <w:t xml:space="preserve"> abundance when </w:t>
      </w:r>
      <w:proofErr w:type="spellStart"/>
      <w:r>
        <w:t>CVc</w:t>
      </w:r>
      <w:proofErr w:type="spellEnd"/>
      <w:r>
        <w:t xml:space="preserve"> is high and synchrony is low (i.e. the statistical artefact)?</w:t>
      </w:r>
    </w:p>
  </w:comment>
  <w:comment w:id="69" w:author="Cameron Freshwater" w:date="2018-09-03T19:31:00Z" w:initials="CF">
    <w:p w14:paraId="7EDC2E30" w14:textId="128F6C11" w:rsidR="00147101" w:rsidRDefault="00147101">
      <w:pPr>
        <w:pStyle w:val="CommentText"/>
      </w:pPr>
      <w:r>
        <w:rPr>
          <w:rStyle w:val="CommentReference"/>
        </w:rPr>
        <w:annotationRef/>
      </w:r>
      <w:r>
        <w:t>If retained this will go in a supplement</w:t>
      </w:r>
    </w:p>
  </w:comment>
  <w:comment w:id="70" w:author="DFO-MPO" w:date="2018-08-20T10:28:00Z" w:initials="D">
    <w:p w14:paraId="6569B4E5" w14:textId="77777777" w:rsidR="00147101" w:rsidRDefault="00147101"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47101"/>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D2662"/>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B78F0"/>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1BDD"/>
    <w:rsid w:val="009215C5"/>
    <w:rsid w:val="00922C82"/>
    <w:rsid w:val="00923937"/>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BF9"/>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5104E-7FF8-874A-A359-985689E1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9861</Words>
  <Characters>56208</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2</cp:revision>
  <cp:lastPrinted>2018-05-03T17:52:00Z</cp:lastPrinted>
  <dcterms:created xsi:type="dcterms:W3CDTF">2018-09-28T14:48:00Z</dcterms:created>
  <dcterms:modified xsi:type="dcterms:W3CDTF">2018-09-28T14:48:00Z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